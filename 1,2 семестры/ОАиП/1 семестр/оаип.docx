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D7F" w:rsidRPr="00546183" w:rsidRDefault="00006D7F" w:rsidP="00006D7F">
      <w:pPr>
        <w:pStyle w:val="a3"/>
        <w:rPr>
          <w:sz w:val="18"/>
          <w:szCs w:val="18"/>
          <w:lang w:val="en-US"/>
        </w:rPr>
      </w:pPr>
      <w:r w:rsidRPr="00546183">
        <w:rPr>
          <w:sz w:val="18"/>
          <w:szCs w:val="18"/>
        </w:rPr>
        <w:t>1. 1972г</w:t>
      </w:r>
      <w:proofErr w:type="gramStart"/>
      <w:r w:rsidRPr="00546183">
        <w:rPr>
          <w:sz w:val="18"/>
          <w:szCs w:val="18"/>
        </w:rPr>
        <w:t>.-</w:t>
      </w:r>
      <w:proofErr w:type="gramEnd"/>
      <w:r w:rsidRPr="00546183">
        <w:rPr>
          <w:sz w:val="18"/>
          <w:szCs w:val="18"/>
        </w:rPr>
        <w:t xml:space="preserve">появл. 8-бит микропроц. </w:t>
      </w:r>
      <w:proofErr w:type="gramStart"/>
      <w:r w:rsidRPr="00546183">
        <w:rPr>
          <w:sz w:val="18"/>
          <w:szCs w:val="18"/>
          <w:lang w:val="en-US"/>
        </w:rPr>
        <w:t>Intel 8008.</w:t>
      </w:r>
      <w:proofErr w:type="gramEnd"/>
      <w:r w:rsidRPr="00546183">
        <w:rPr>
          <w:sz w:val="18"/>
          <w:szCs w:val="18"/>
          <w:lang w:val="en-US"/>
        </w:rPr>
        <w:t xml:space="preserve"> </w:t>
      </w:r>
      <w:proofErr w:type="gramStart"/>
      <w:r w:rsidRPr="00546183">
        <w:rPr>
          <w:sz w:val="18"/>
          <w:szCs w:val="18"/>
          <w:lang w:val="en-US"/>
        </w:rPr>
        <w:t>1974</w:t>
      </w:r>
      <w:r w:rsidRPr="00546183">
        <w:rPr>
          <w:sz w:val="18"/>
          <w:szCs w:val="18"/>
        </w:rPr>
        <w:t>г</w:t>
      </w:r>
      <w:r w:rsidRPr="00546183">
        <w:rPr>
          <w:sz w:val="18"/>
          <w:szCs w:val="18"/>
          <w:lang w:val="en-US"/>
        </w:rPr>
        <w:t>.-Intel 8880.</w:t>
      </w:r>
      <w:proofErr w:type="gramEnd"/>
      <w:r w:rsidRPr="00546183">
        <w:rPr>
          <w:sz w:val="18"/>
          <w:szCs w:val="18"/>
          <w:lang w:val="en-US"/>
        </w:rPr>
        <w:t xml:space="preserve"> 1979</w:t>
      </w:r>
      <w:r w:rsidRPr="00546183">
        <w:rPr>
          <w:sz w:val="18"/>
          <w:szCs w:val="18"/>
        </w:rPr>
        <w:t>г</w:t>
      </w:r>
      <w:r w:rsidRPr="00546183">
        <w:rPr>
          <w:sz w:val="18"/>
          <w:szCs w:val="18"/>
          <w:lang w:val="en-US"/>
        </w:rPr>
        <w:t xml:space="preserve">.-Intel 8086 </w:t>
      </w:r>
      <w:r w:rsidRPr="00546183">
        <w:rPr>
          <w:sz w:val="18"/>
          <w:szCs w:val="18"/>
        </w:rPr>
        <w:t>с</w:t>
      </w:r>
      <w:r w:rsidRPr="00546183">
        <w:rPr>
          <w:sz w:val="18"/>
          <w:szCs w:val="18"/>
          <w:lang w:val="en-US"/>
        </w:rPr>
        <w:t xml:space="preserve"> 4</w:t>
      </w:r>
      <w:proofErr w:type="gramStart"/>
      <w:r w:rsidRPr="00546183">
        <w:rPr>
          <w:sz w:val="18"/>
          <w:szCs w:val="18"/>
          <w:lang w:val="en-US"/>
        </w:rPr>
        <w:t>,77</w:t>
      </w:r>
      <w:proofErr w:type="gramEnd"/>
      <w:r w:rsidRPr="00546183">
        <w:rPr>
          <w:sz w:val="18"/>
          <w:szCs w:val="18"/>
          <w:lang w:val="en-US"/>
        </w:rPr>
        <w:t xml:space="preserve">; 8; 10 </w:t>
      </w:r>
      <w:r w:rsidRPr="00546183">
        <w:rPr>
          <w:sz w:val="18"/>
          <w:szCs w:val="18"/>
        </w:rPr>
        <w:t>МГц</w:t>
      </w:r>
      <w:r w:rsidRPr="00546183">
        <w:rPr>
          <w:sz w:val="18"/>
          <w:szCs w:val="18"/>
          <w:lang w:val="en-US"/>
        </w:rPr>
        <w:t>.</w:t>
      </w:r>
    </w:p>
    <w:p w:rsidR="00006D7F" w:rsidRPr="00546183" w:rsidRDefault="00006D7F" w:rsidP="00006D7F">
      <w:pPr>
        <w:pStyle w:val="a3"/>
        <w:rPr>
          <w:sz w:val="18"/>
          <w:szCs w:val="18"/>
        </w:rPr>
      </w:pPr>
      <w:r w:rsidRPr="00546183">
        <w:rPr>
          <w:sz w:val="18"/>
          <w:szCs w:val="18"/>
        </w:rPr>
        <w:t>1981г.- IBM MSDOS 1.0. 1981г. принцип открытой архитектуры. 1982г.-Intel 80286 (16МГц, 16МБ ОЗУ, 1Гб) 1985г.-Inyel 80386(40МГц) 1989г.-Intel 80486(66МГц) 1991г.-MSDOS 5.0. 1992г.-Intel 80486X4 (100МГц) 1992г.-Windows 3.1. 1995г.-Windows 95.</w:t>
      </w:r>
    </w:p>
    <w:p w:rsidR="00006D7F" w:rsidRPr="00546183" w:rsidRDefault="00006D7F" w:rsidP="00006D7F">
      <w:pPr>
        <w:pStyle w:val="2"/>
        <w:rPr>
          <w:rFonts w:ascii="Arial" w:hAnsi="Arial" w:cs="Arial"/>
          <w:sz w:val="18"/>
          <w:szCs w:val="18"/>
        </w:rPr>
      </w:pPr>
      <w:r w:rsidRPr="00546183">
        <w:rPr>
          <w:sz w:val="18"/>
          <w:szCs w:val="18"/>
        </w:rPr>
        <w:t xml:space="preserve">2. </w:t>
      </w:r>
      <w:r w:rsidRPr="00546183">
        <w:rPr>
          <w:rFonts w:ascii="Arial" w:hAnsi="Arial" w:cs="Arial"/>
          <w:sz w:val="18"/>
          <w:szCs w:val="18"/>
        </w:rPr>
        <w:t>1 поколение. Компьютеры на электронных лампах (194х-1955)</w:t>
      </w:r>
    </w:p>
    <w:p w:rsidR="00006D7F" w:rsidRPr="00546183" w:rsidRDefault="00006D7F" w:rsidP="00006D7F">
      <w:pPr>
        <w:pStyle w:val="2"/>
        <w:jc w:val="both"/>
        <w:rPr>
          <w:rFonts w:ascii="Arial" w:hAnsi="Arial" w:cs="Arial"/>
          <w:sz w:val="18"/>
          <w:szCs w:val="18"/>
        </w:rPr>
      </w:pPr>
      <w:r w:rsidRPr="00546183">
        <w:rPr>
          <w:rFonts w:ascii="Arial" w:hAnsi="Arial" w:cs="Arial"/>
          <w:sz w:val="18"/>
          <w:szCs w:val="18"/>
        </w:rPr>
        <w:t>Быстродействие: несколько десятков тысяч операций в секунду.</w:t>
      </w:r>
    </w:p>
    <w:p w:rsidR="00006D7F" w:rsidRPr="00546183" w:rsidRDefault="00006D7F" w:rsidP="00006D7F">
      <w:pPr>
        <w:pStyle w:val="2"/>
        <w:rPr>
          <w:rFonts w:ascii="Arial" w:hAnsi="Arial" w:cs="Arial"/>
          <w:sz w:val="18"/>
          <w:szCs w:val="18"/>
        </w:rPr>
      </w:pPr>
      <w:r w:rsidRPr="00546183">
        <w:rPr>
          <w:rFonts w:ascii="Arial" w:hAnsi="Arial" w:cs="Arial"/>
          <w:sz w:val="18"/>
          <w:szCs w:val="18"/>
        </w:rPr>
        <w:t>2 поколение. Компьютеры на транзисторах (1955-1965)</w:t>
      </w:r>
    </w:p>
    <w:p w:rsidR="00006D7F" w:rsidRPr="00546183" w:rsidRDefault="00006D7F" w:rsidP="00006D7F">
      <w:pPr>
        <w:pStyle w:val="a3"/>
        <w:spacing w:line="420" w:lineRule="atLeast"/>
        <w:rPr>
          <w:rFonts w:ascii="Arial" w:hAnsi="Arial" w:cs="Arial"/>
          <w:sz w:val="18"/>
          <w:szCs w:val="18"/>
        </w:rPr>
      </w:pPr>
      <w:r w:rsidRPr="00546183">
        <w:rPr>
          <w:rFonts w:ascii="Arial" w:hAnsi="Arial" w:cs="Arial"/>
          <w:sz w:val="18"/>
          <w:szCs w:val="18"/>
        </w:rPr>
        <w:t>Быстродействие: сотни тысяч операций в секунду.</w:t>
      </w:r>
    </w:p>
    <w:p w:rsidR="00006D7F" w:rsidRPr="00546183" w:rsidRDefault="00006D7F" w:rsidP="00006D7F">
      <w:pPr>
        <w:pStyle w:val="2"/>
        <w:rPr>
          <w:rFonts w:ascii="Arial" w:hAnsi="Arial" w:cs="Arial"/>
          <w:sz w:val="18"/>
          <w:szCs w:val="18"/>
        </w:rPr>
      </w:pPr>
      <w:r w:rsidRPr="00546183">
        <w:rPr>
          <w:rFonts w:ascii="Arial" w:hAnsi="Arial" w:cs="Arial"/>
          <w:sz w:val="18"/>
          <w:szCs w:val="18"/>
        </w:rPr>
        <w:t>3 поколение. Компьютеры на интегральных схемах (1965-1980)</w:t>
      </w:r>
    </w:p>
    <w:p w:rsidR="00006D7F" w:rsidRPr="00546183" w:rsidRDefault="00006D7F" w:rsidP="00006D7F">
      <w:pPr>
        <w:pStyle w:val="2"/>
        <w:rPr>
          <w:rFonts w:ascii="Arial" w:hAnsi="Arial" w:cs="Arial"/>
          <w:sz w:val="18"/>
          <w:szCs w:val="18"/>
        </w:rPr>
      </w:pPr>
      <w:r w:rsidRPr="00546183">
        <w:rPr>
          <w:rFonts w:ascii="Arial" w:hAnsi="Arial" w:cs="Arial"/>
          <w:sz w:val="18"/>
          <w:szCs w:val="18"/>
        </w:rPr>
        <w:t>Быстродействие: миллионы операций в секунду.</w:t>
      </w:r>
    </w:p>
    <w:p w:rsidR="00006D7F" w:rsidRPr="00546183" w:rsidRDefault="00006D7F" w:rsidP="00006D7F">
      <w:pPr>
        <w:pStyle w:val="2"/>
        <w:rPr>
          <w:rFonts w:ascii="Arial" w:hAnsi="Arial" w:cs="Arial"/>
          <w:sz w:val="18"/>
          <w:szCs w:val="18"/>
        </w:rPr>
      </w:pPr>
      <w:r w:rsidRPr="00546183">
        <w:rPr>
          <w:rFonts w:ascii="Arial" w:hAnsi="Arial" w:cs="Arial"/>
          <w:sz w:val="18"/>
          <w:szCs w:val="18"/>
        </w:rPr>
        <w:t>4 поколение. Компьютеры на больших (и сверхбольших) интегральных схемах (1980-…)</w:t>
      </w:r>
    </w:p>
    <w:p w:rsidR="00006D7F" w:rsidRPr="00546183" w:rsidRDefault="00006D7F" w:rsidP="00006D7F">
      <w:pPr>
        <w:pStyle w:val="2"/>
        <w:rPr>
          <w:rFonts w:ascii="Arial" w:hAnsi="Arial" w:cs="Arial"/>
          <w:sz w:val="18"/>
          <w:szCs w:val="18"/>
        </w:rPr>
      </w:pPr>
      <w:r w:rsidRPr="00546183">
        <w:rPr>
          <w:rFonts w:ascii="Arial" w:hAnsi="Arial" w:cs="Arial"/>
          <w:sz w:val="18"/>
          <w:szCs w:val="18"/>
        </w:rPr>
        <w:t>Быстродействие: сотни миллионов операций в секунду.</w:t>
      </w:r>
    </w:p>
    <w:p w:rsidR="00006D7F" w:rsidRPr="00546183" w:rsidRDefault="00006D7F" w:rsidP="00006D7F">
      <w:pPr>
        <w:shd w:val="clear" w:color="auto" w:fill="FFFFFF"/>
        <w:spacing w:after="24"/>
        <w:rPr>
          <w:sz w:val="18"/>
          <w:szCs w:val="18"/>
        </w:rPr>
      </w:pPr>
      <w:r w:rsidRPr="00546183">
        <w:rPr>
          <w:sz w:val="18"/>
          <w:szCs w:val="18"/>
        </w:rPr>
        <w:t>3.</w:t>
      </w:r>
      <w:r w:rsidRPr="00546183">
        <w:rPr>
          <w:rFonts w:ascii="Arial" w:hAnsi="Arial" w:cs="Arial"/>
          <w:b/>
          <w:bCs/>
          <w:sz w:val="18"/>
          <w:szCs w:val="18"/>
          <w:shd w:val="clear" w:color="auto" w:fill="FFFFFF"/>
        </w:rPr>
        <w:t xml:space="preserve"> Архитектура фон Неймана</w:t>
      </w:r>
      <w:r w:rsidRPr="00546183">
        <w:rPr>
          <w:rFonts w:ascii="Arial" w:hAnsi="Arial" w:cs="Arial"/>
          <w:sz w:val="18"/>
          <w:szCs w:val="18"/>
          <w:shd w:val="clear" w:color="auto" w:fill="FFFFFF"/>
        </w:rPr>
        <w:t> (модель фон Неймана, </w:t>
      </w:r>
      <w:hyperlink r:id="rId6" w:tooltip="Принстонский университет" w:history="1">
        <w:r w:rsidRPr="00546183">
          <w:rPr>
            <w:rStyle w:val="a4"/>
            <w:rFonts w:ascii="Arial" w:hAnsi="Arial" w:cs="Arial"/>
            <w:color w:val="auto"/>
            <w:sz w:val="18"/>
            <w:szCs w:val="18"/>
            <w:shd w:val="clear" w:color="auto" w:fill="FFFFFF"/>
          </w:rPr>
          <w:t>Принстонская</w:t>
        </w:r>
      </w:hyperlink>
      <w:r w:rsidRPr="00546183">
        <w:rPr>
          <w:rFonts w:ascii="Arial" w:hAnsi="Arial" w:cs="Arial"/>
          <w:sz w:val="18"/>
          <w:szCs w:val="18"/>
          <w:shd w:val="clear" w:color="auto" w:fill="FFFFFF"/>
        </w:rPr>
        <w:t> архитектура) — широко известный принцип совместного хранения </w:t>
      </w:r>
      <w:hyperlink r:id="rId7" w:tooltip="Инструкция (информатика)" w:history="1">
        <w:r w:rsidRPr="00546183">
          <w:rPr>
            <w:rStyle w:val="a4"/>
            <w:rFonts w:ascii="Arial" w:hAnsi="Arial" w:cs="Arial"/>
            <w:color w:val="auto"/>
            <w:sz w:val="18"/>
            <w:szCs w:val="18"/>
            <w:shd w:val="clear" w:color="auto" w:fill="FFFFFF"/>
          </w:rPr>
          <w:t>команд</w:t>
        </w:r>
      </w:hyperlink>
      <w:r w:rsidRPr="00546183">
        <w:rPr>
          <w:rFonts w:ascii="Arial" w:hAnsi="Arial" w:cs="Arial"/>
          <w:sz w:val="18"/>
          <w:szCs w:val="18"/>
          <w:shd w:val="clear" w:color="auto" w:fill="FFFFFF"/>
        </w:rPr>
        <w:t> и </w:t>
      </w:r>
      <w:hyperlink r:id="rId8" w:tooltip="Данные (вычислительная техника)" w:history="1">
        <w:r w:rsidRPr="00546183">
          <w:rPr>
            <w:rStyle w:val="a4"/>
            <w:rFonts w:ascii="Arial" w:hAnsi="Arial" w:cs="Arial"/>
            <w:color w:val="auto"/>
            <w:sz w:val="18"/>
            <w:szCs w:val="18"/>
            <w:shd w:val="clear" w:color="auto" w:fill="FFFFFF"/>
          </w:rPr>
          <w:t>данных</w:t>
        </w:r>
      </w:hyperlink>
      <w:r w:rsidRPr="00546183">
        <w:rPr>
          <w:rFonts w:ascii="Arial" w:hAnsi="Arial" w:cs="Arial"/>
          <w:sz w:val="18"/>
          <w:szCs w:val="18"/>
          <w:shd w:val="clear" w:color="auto" w:fill="FFFFFF"/>
        </w:rPr>
        <w:t> в </w:t>
      </w:r>
      <w:hyperlink r:id="rId9" w:tooltip="Компьютерная память" w:history="1">
        <w:r w:rsidRPr="00546183">
          <w:rPr>
            <w:rStyle w:val="a4"/>
            <w:rFonts w:ascii="Arial" w:hAnsi="Arial" w:cs="Arial"/>
            <w:color w:val="auto"/>
            <w:sz w:val="18"/>
            <w:szCs w:val="18"/>
            <w:shd w:val="clear" w:color="auto" w:fill="FFFFFF"/>
          </w:rPr>
          <w:t>памяти компьютера</w:t>
        </w:r>
      </w:hyperlink>
      <w:r w:rsidRPr="00546183">
        <w:rPr>
          <w:rFonts w:ascii="Arial" w:hAnsi="Arial" w:cs="Arial"/>
          <w:sz w:val="18"/>
          <w:szCs w:val="18"/>
          <w:shd w:val="clear" w:color="auto" w:fill="FFFFFF"/>
        </w:rPr>
        <w:t>.</w:t>
      </w:r>
      <w:r w:rsidRPr="00546183">
        <w:rPr>
          <w:sz w:val="18"/>
          <w:szCs w:val="18"/>
        </w:rPr>
        <w:t xml:space="preserve"> </w:t>
      </w:r>
      <w:r w:rsidRPr="00546183">
        <w:rPr>
          <w:noProof/>
          <w:sz w:val="18"/>
          <w:szCs w:val="18"/>
          <w:lang w:eastAsia="ru-RU"/>
        </w:rPr>
        <w:drawing>
          <wp:inline distT="0" distB="0" distL="0" distR="0" wp14:anchorId="0C71F40E" wp14:editId="0AAC749D">
            <wp:extent cx="3201721" cy="2294964"/>
            <wp:effectExtent l="0" t="0" r="0" b="0"/>
            <wp:docPr id="1" name="Рисунок 1" descr="https://upload.wikimedia.org/wikipedia/commons/3/3c/%D0%90%D1%80%D1%85%D0%B8%D1%82%D0%B5%D0%BA%D1%82%D1%83%D1%80%D0%B0_%D1%84%D0%BE%D0%BD_%D0%9D%D0%B5%D0%B9%D0%BC%D0%B0%D0%BD%D0%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3/3c/%D0%90%D1%80%D1%85%D0%B8%D1%82%D0%B5%D0%BA%D1%82%D1%83%D1%80%D0%B0_%D1%84%D0%BE%D0%BD_%D0%9D%D0%B5%D0%B9%D0%BC%D0%B0%D0%BD%D0%B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1829" cy="2295041"/>
                    </a:xfrm>
                    <a:prstGeom prst="rect">
                      <a:avLst/>
                    </a:prstGeom>
                    <a:noFill/>
                    <a:ln>
                      <a:noFill/>
                    </a:ln>
                  </pic:spPr>
                </pic:pic>
              </a:graphicData>
            </a:graphic>
          </wp:inline>
        </w:drawing>
      </w:r>
    </w:p>
    <w:p w:rsidR="00006D7F" w:rsidRPr="00546183" w:rsidRDefault="00006D7F" w:rsidP="00006D7F">
      <w:pPr>
        <w:shd w:val="clear" w:color="auto" w:fill="FFFFFF"/>
        <w:spacing w:after="24"/>
        <w:rPr>
          <w:rFonts w:ascii="Arial" w:eastAsia="Times New Roman" w:hAnsi="Arial" w:cs="Arial"/>
          <w:b/>
          <w:bCs/>
          <w:color w:val="222222"/>
          <w:sz w:val="18"/>
          <w:szCs w:val="18"/>
          <w:lang w:val="en-US" w:eastAsia="ru-RU"/>
        </w:rPr>
      </w:pPr>
      <w:r w:rsidRPr="00546183">
        <w:rPr>
          <w:rFonts w:ascii="Arial" w:eastAsia="Times New Roman" w:hAnsi="Arial" w:cs="Arial"/>
          <w:b/>
          <w:bCs/>
          <w:color w:val="222222"/>
          <w:sz w:val="18"/>
          <w:szCs w:val="18"/>
          <w:lang w:eastAsia="ru-RU"/>
        </w:rPr>
        <w:t>Принцип однородности памяти</w:t>
      </w:r>
    </w:p>
    <w:p w:rsidR="00006D7F" w:rsidRPr="00546183" w:rsidRDefault="00006D7F" w:rsidP="00006D7F">
      <w:pPr>
        <w:shd w:val="clear" w:color="auto" w:fill="FFFFFF"/>
        <w:spacing w:after="24"/>
        <w:rPr>
          <w:rFonts w:ascii="Arial" w:eastAsia="Times New Roman" w:hAnsi="Arial" w:cs="Arial"/>
          <w:b/>
          <w:bCs/>
          <w:color w:val="222222"/>
          <w:sz w:val="18"/>
          <w:szCs w:val="18"/>
          <w:lang w:eastAsia="ru-RU"/>
        </w:rPr>
      </w:pPr>
      <w:r w:rsidRPr="00546183">
        <w:rPr>
          <w:rFonts w:ascii="Arial" w:eastAsia="Times New Roman" w:hAnsi="Arial" w:cs="Arial"/>
          <w:color w:val="222222"/>
          <w:sz w:val="18"/>
          <w:szCs w:val="18"/>
          <w:lang w:eastAsia="ru-RU"/>
        </w:rPr>
        <w:t xml:space="preserve">Команды и данные хранятся в одной и той же памяти и внешне в памяти неразличимы. Распознать их можно только по способу использования; то есть одно </w:t>
      </w:r>
      <w:proofErr w:type="gramStart"/>
      <w:r w:rsidRPr="00546183">
        <w:rPr>
          <w:rFonts w:ascii="Arial" w:eastAsia="Times New Roman" w:hAnsi="Arial" w:cs="Arial"/>
          <w:color w:val="222222"/>
          <w:sz w:val="18"/>
          <w:szCs w:val="18"/>
          <w:lang w:eastAsia="ru-RU"/>
        </w:rPr>
        <w:t>и</w:t>
      </w:r>
      <w:proofErr w:type="gramEnd"/>
      <w:r w:rsidRPr="00546183">
        <w:rPr>
          <w:rFonts w:ascii="Arial" w:eastAsia="Times New Roman" w:hAnsi="Arial" w:cs="Arial"/>
          <w:color w:val="222222"/>
          <w:sz w:val="18"/>
          <w:szCs w:val="18"/>
          <w:lang w:eastAsia="ru-RU"/>
        </w:rPr>
        <w:t xml:space="preserve"> то же значение в ячейке памяти может использоваться и как данные, и как команда, и как адрес в зависимости лишь от способа обращения к нему. Это позволяет производить над командами те же операции, что и над числами, и, соответственно, открывает ряд возможностей. Так, циклически изменяя адресную часть команды, можно обеспечить обращение к последовательным элементам массива данных. Такой приём носит название модификации команд и с позиций современного программирования не приветствуется. Более полезным является другое следствие принципа однородности, когда команды одной программы могут быть получены как результат исполнения другой программы. Эта возможность лежит в основе трансляции — перевода текста программы с языка высокого уровня на язык конкретной вычислительной машины.</w:t>
      </w:r>
    </w:p>
    <w:p w:rsidR="00006D7F" w:rsidRPr="00546183" w:rsidRDefault="00006D7F" w:rsidP="00006D7F">
      <w:pPr>
        <w:shd w:val="clear" w:color="auto" w:fill="FFFFFF"/>
        <w:spacing w:after="24" w:line="240" w:lineRule="auto"/>
        <w:rPr>
          <w:rFonts w:ascii="Arial" w:eastAsia="Times New Roman" w:hAnsi="Arial" w:cs="Arial"/>
          <w:b/>
          <w:bCs/>
          <w:color w:val="222222"/>
          <w:sz w:val="18"/>
          <w:szCs w:val="18"/>
          <w:lang w:eastAsia="ru-RU"/>
        </w:rPr>
      </w:pPr>
      <w:r w:rsidRPr="00546183">
        <w:rPr>
          <w:rFonts w:ascii="Arial" w:eastAsia="Times New Roman" w:hAnsi="Arial" w:cs="Arial"/>
          <w:b/>
          <w:bCs/>
          <w:color w:val="222222"/>
          <w:sz w:val="18"/>
          <w:szCs w:val="18"/>
          <w:lang w:eastAsia="ru-RU"/>
        </w:rPr>
        <w:t>Принцип адресности</w:t>
      </w:r>
    </w:p>
    <w:p w:rsidR="00006D7F" w:rsidRPr="00546183" w:rsidRDefault="00006D7F" w:rsidP="00006D7F">
      <w:pPr>
        <w:shd w:val="clear" w:color="auto" w:fill="FFFFFF"/>
        <w:spacing w:before="120" w:after="120" w:line="240" w:lineRule="auto"/>
        <w:rPr>
          <w:rFonts w:ascii="Arial" w:eastAsia="Times New Roman" w:hAnsi="Arial" w:cs="Arial"/>
          <w:color w:val="222222"/>
          <w:sz w:val="18"/>
          <w:szCs w:val="18"/>
          <w:lang w:eastAsia="ru-RU"/>
        </w:rPr>
      </w:pPr>
      <w:r w:rsidRPr="00546183">
        <w:rPr>
          <w:rFonts w:ascii="Arial" w:eastAsia="Times New Roman" w:hAnsi="Arial" w:cs="Arial"/>
          <w:color w:val="222222"/>
          <w:sz w:val="18"/>
          <w:szCs w:val="18"/>
          <w:lang w:eastAsia="ru-RU"/>
        </w:rPr>
        <w:t>Структурно основная память состоит из пронумерованных ячеек, причём процессору в произвольный момент доступна любая ячейка. Двоичные коды команд и данных разделяются на единицы информации, называемые словами, и хранятся в ячейках памяти, а для доступа к ним используются номера соответствующих ячеек — адреса.</w:t>
      </w:r>
    </w:p>
    <w:p w:rsidR="00006D7F" w:rsidRPr="00546183" w:rsidRDefault="00006D7F" w:rsidP="00006D7F">
      <w:pPr>
        <w:shd w:val="clear" w:color="auto" w:fill="FFFFFF"/>
        <w:spacing w:after="24" w:line="240" w:lineRule="auto"/>
        <w:rPr>
          <w:rFonts w:ascii="Arial" w:eastAsia="Times New Roman" w:hAnsi="Arial" w:cs="Arial"/>
          <w:b/>
          <w:bCs/>
          <w:color w:val="222222"/>
          <w:sz w:val="18"/>
          <w:szCs w:val="18"/>
          <w:lang w:eastAsia="ru-RU"/>
        </w:rPr>
      </w:pPr>
      <w:r w:rsidRPr="00546183">
        <w:rPr>
          <w:rFonts w:ascii="Arial" w:eastAsia="Times New Roman" w:hAnsi="Arial" w:cs="Arial"/>
          <w:b/>
          <w:bCs/>
          <w:color w:val="222222"/>
          <w:sz w:val="18"/>
          <w:szCs w:val="18"/>
          <w:lang w:eastAsia="ru-RU"/>
        </w:rPr>
        <w:t>Принцип программного управления</w:t>
      </w:r>
    </w:p>
    <w:p w:rsidR="00006D7F" w:rsidRPr="00546183" w:rsidRDefault="00006D7F" w:rsidP="00006D7F">
      <w:pPr>
        <w:shd w:val="clear" w:color="auto" w:fill="FFFFFF"/>
        <w:spacing w:before="120" w:after="120" w:line="240" w:lineRule="auto"/>
        <w:rPr>
          <w:rFonts w:ascii="Arial" w:eastAsia="Times New Roman" w:hAnsi="Arial" w:cs="Arial"/>
          <w:color w:val="222222"/>
          <w:sz w:val="18"/>
          <w:szCs w:val="18"/>
          <w:lang w:eastAsia="ru-RU"/>
        </w:rPr>
      </w:pPr>
      <w:r w:rsidRPr="00546183">
        <w:rPr>
          <w:rFonts w:ascii="Arial" w:eastAsia="Times New Roman" w:hAnsi="Arial" w:cs="Arial"/>
          <w:color w:val="222222"/>
          <w:sz w:val="18"/>
          <w:szCs w:val="18"/>
          <w:lang w:eastAsia="ru-RU"/>
        </w:rPr>
        <w:t xml:space="preserve">Все вычисления, предусмотренные алгоритмом решения задачи, должны быть представлены в виде программы, состоящей из последовательности управляющих слов — команд. Каждая команда предписывает некоторую операцию из набора операций, реализуемых вычислительной машиной. Команды программы </w:t>
      </w:r>
      <w:r w:rsidRPr="00546183">
        <w:rPr>
          <w:rFonts w:ascii="Arial" w:eastAsia="Times New Roman" w:hAnsi="Arial" w:cs="Arial"/>
          <w:color w:val="222222"/>
          <w:sz w:val="18"/>
          <w:szCs w:val="18"/>
          <w:lang w:eastAsia="ru-RU"/>
        </w:rPr>
        <w:lastRenderedPageBreak/>
        <w:t xml:space="preserve">хранятся в последовательных ячейках памяти вычислительной машины и выполняются в естественной последовательности, то есть в порядке их положения в программе. При необходимости, с помощью специальных команд, эта последовательность может быть изменена. Решение об изменении порядка выполнения команд программы принимается либо на основании анализа результатов предшествующих вычислений, </w:t>
      </w:r>
      <w:proofErr w:type="gramStart"/>
      <w:r w:rsidRPr="00546183">
        <w:rPr>
          <w:rFonts w:ascii="Arial" w:eastAsia="Times New Roman" w:hAnsi="Arial" w:cs="Arial"/>
          <w:color w:val="222222"/>
          <w:sz w:val="18"/>
          <w:szCs w:val="18"/>
          <w:lang w:eastAsia="ru-RU"/>
        </w:rPr>
        <w:t>либо</w:t>
      </w:r>
      <w:proofErr w:type="gramEnd"/>
      <w:r w:rsidRPr="00546183">
        <w:rPr>
          <w:rFonts w:ascii="Arial" w:eastAsia="Times New Roman" w:hAnsi="Arial" w:cs="Arial"/>
          <w:color w:val="222222"/>
          <w:sz w:val="18"/>
          <w:szCs w:val="18"/>
          <w:lang w:eastAsia="ru-RU"/>
        </w:rPr>
        <w:t xml:space="preserve"> безусловно.</w:t>
      </w:r>
    </w:p>
    <w:p w:rsidR="00006D7F" w:rsidRPr="00546183" w:rsidRDefault="00006D7F" w:rsidP="00006D7F">
      <w:pPr>
        <w:pStyle w:val="a3"/>
        <w:shd w:val="clear" w:color="auto" w:fill="FFFFFF"/>
        <w:rPr>
          <w:rFonts w:ascii="Tahoma" w:hAnsi="Tahoma" w:cs="Tahoma"/>
          <w:color w:val="000000"/>
          <w:sz w:val="18"/>
          <w:szCs w:val="18"/>
        </w:rPr>
      </w:pPr>
      <w:r w:rsidRPr="00546183">
        <w:rPr>
          <w:sz w:val="18"/>
          <w:szCs w:val="18"/>
        </w:rPr>
        <w:t>4.</w:t>
      </w:r>
      <w:r w:rsidRPr="00546183">
        <w:rPr>
          <w:rFonts w:ascii="Tahoma" w:hAnsi="Tahoma" w:cs="Tahoma"/>
          <w:color w:val="000000"/>
          <w:sz w:val="18"/>
          <w:szCs w:val="18"/>
        </w:rPr>
        <w:t xml:space="preserve"> По наиболее распространенной классификации все языки программирования, в соответствии с тем, в каких терминах необходимо описать задачу, делят на языки </w:t>
      </w:r>
      <w:r w:rsidRPr="00546183">
        <w:rPr>
          <w:rFonts w:ascii="Tahoma" w:hAnsi="Tahoma" w:cs="Tahoma"/>
          <w:color w:val="000000"/>
          <w:sz w:val="18"/>
          <w:szCs w:val="18"/>
          <w:u w:val="single"/>
        </w:rPr>
        <w:t>низкого и высокого уровня</w:t>
      </w:r>
      <w:r w:rsidRPr="00546183">
        <w:rPr>
          <w:rFonts w:ascii="Tahoma" w:hAnsi="Tahoma" w:cs="Tahoma"/>
          <w:color w:val="000000"/>
          <w:sz w:val="18"/>
          <w:szCs w:val="18"/>
        </w:rPr>
        <w:t>.</w:t>
      </w:r>
    </w:p>
    <w:p w:rsidR="00006D7F" w:rsidRPr="00546183" w:rsidRDefault="00006D7F" w:rsidP="00006D7F">
      <w:pPr>
        <w:pStyle w:val="a3"/>
        <w:shd w:val="clear" w:color="auto" w:fill="FFFFFF"/>
        <w:rPr>
          <w:rFonts w:ascii="Tahoma" w:hAnsi="Tahoma" w:cs="Tahoma"/>
          <w:color w:val="000000"/>
          <w:sz w:val="18"/>
          <w:szCs w:val="18"/>
        </w:rPr>
      </w:pPr>
      <w:r w:rsidRPr="00546183">
        <w:rPr>
          <w:rFonts w:ascii="Tahoma" w:hAnsi="Tahoma" w:cs="Tahoma"/>
          <w:color w:val="000000"/>
          <w:sz w:val="18"/>
          <w:szCs w:val="18"/>
        </w:rPr>
        <w:t>Если язык близок к естественному языку программирования, то он называется языком высокого уровня, если ближе к машинным командам, – языком низкого уровня.</w:t>
      </w:r>
    </w:p>
    <w:p w:rsidR="00006D7F" w:rsidRPr="00546183" w:rsidRDefault="00006D7F" w:rsidP="00006D7F">
      <w:pPr>
        <w:pStyle w:val="a3"/>
        <w:shd w:val="clear" w:color="auto" w:fill="FFFFFF"/>
        <w:rPr>
          <w:rFonts w:ascii="Tahoma" w:hAnsi="Tahoma" w:cs="Tahoma"/>
          <w:color w:val="000000"/>
          <w:sz w:val="18"/>
          <w:szCs w:val="18"/>
        </w:rPr>
      </w:pPr>
      <w:r w:rsidRPr="00546183">
        <w:rPr>
          <w:rFonts w:ascii="Tahoma" w:hAnsi="Tahoma" w:cs="Tahoma"/>
          <w:color w:val="000000"/>
          <w:sz w:val="18"/>
          <w:szCs w:val="18"/>
        </w:rPr>
        <w:t>В группу языков </w:t>
      </w:r>
      <w:r w:rsidRPr="00546183">
        <w:rPr>
          <w:rFonts w:ascii="Tahoma" w:hAnsi="Tahoma" w:cs="Tahoma"/>
          <w:color w:val="000000"/>
          <w:sz w:val="18"/>
          <w:szCs w:val="18"/>
          <w:u w:val="single"/>
        </w:rPr>
        <w:t>низкого уровня</w:t>
      </w:r>
      <w:r w:rsidRPr="00546183">
        <w:rPr>
          <w:rFonts w:ascii="Tahoma" w:hAnsi="Tahoma" w:cs="Tahoma"/>
          <w:color w:val="000000"/>
          <w:sz w:val="18"/>
          <w:szCs w:val="18"/>
        </w:rPr>
        <w:t> входят машинные языки и языки символического кодирования: Автокод, Ассемблер. Операторы этого языка – это те же машинные команды, но записанные мнемоническими кодами, а в качестве операндов используются не конкретные адреса, а символические имена. Все языки низкого уровня ориентированы на определенный тип компьютера, т. е. являются машинно–зависимыми.</w:t>
      </w:r>
    </w:p>
    <w:p w:rsidR="00006D7F" w:rsidRPr="00546183" w:rsidRDefault="00006D7F" w:rsidP="00006D7F">
      <w:pPr>
        <w:pStyle w:val="a3"/>
        <w:shd w:val="clear" w:color="auto" w:fill="FFFFFF"/>
        <w:rPr>
          <w:rFonts w:ascii="Tahoma" w:hAnsi="Tahoma" w:cs="Tahoma"/>
          <w:color w:val="000000"/>
          <w:sz w:val="18"/>
          <w:szCs w:val="18"/>
        </w:rPr>
      </w:pPr>
      <w:r w:rsidRPr="00546183">
        <w:rPr>
          <w:rFonts w:ascii="Tahoma" w:hAnsi="Tahoma" w:cs="Tahoma"/>
          <w:color w:val="000000"/>
          <w:sz w:val="18"/>
          <w:szCs w:val="18"/>
          <w:u w:val="single"/>
        </w:rPr>
        <w:t>Машинно–ориентированные языки</w:t>
      </w:r>
      <w:r w:rsidRPr="00546183">
        <w:rPr>
          <w:rFonts w:ascii="Tahoma" w:hAnsi="Tahoma" w:cs="Tahoma"/>
          <w:color w:val="000000"/>
          <w:sz w:val="18"/>
          <w:szCs w:val="18"/>
        </w:rPr>
        <w:t> – это языки, наборы операторов и изобразительные средства которых существенно зависят от особенностей ЭВМ (внутреннего языка, структуры памяти и т.д.).</w:t>
      </w:r>
    </w:p>
    <w:p w:rsidR="00006D7F" w:rsidRPr="00546183" w:rsidRDefault="00006D7F" w:rsidP="00006D7F">
      <w:pPr>
        <w:pStyle w:val="a3"/>
        <w:shd w:val="clear" w:color="auto" w:fill="FFFFFF"/>
        <w:rPr>
          <w:rFonts w:ascii="Tahoma" w:hAnsi="Tahoma" w:cs="Tahoma"/>
          <w:color w:val="000000"/>
          <w:sz w:val="18"/>
          <w:szCs w:val="18"/>
        </w:rPr>
      </w:pPr>
      <w:proofErr w:type="gramStart"/>
      <w:r w:rsidRPr="00546183">
        <w:rPr>
          <w:rFonts w:ascii="Tahoma" w:hAnsi="Tahoma" w:cs="Tahoma"/>
          <w:color w:val="000000"/>
          <w:sz w:val="18"/>
          <w:szCs w:val="18"/>
        </w:rPr>
        <w:t>К языкам программирования </w:t>
      </w:r>
      <w:r w:rsidRPr="00546183">
        <w:rPr>
          <w:rFonts w:ascii="Tahoma" w:hAnsi="Tahoma" w:cs="Tahoma"/>
          <w:color w:val="000000"/>
          <w:sz w:val="18"/>
          <w:szCs w:val="18"/>
          <w:u w:val="single"/>
        </w:rPr>
        <w:t>высокого уровня</w:t>
      </w:r>
      <w:r w:rsidRPr="00546183">
        <w:rPr>
          <w:rFonts w:ascii="Tahoma" w:hAnsi="Tahoma" w:cs="Tahoma"/>
          <w:color w:val="000000"/>
          <w:sz w:val="18"/>
          <w:szCs w:val="18"/>
        </w:rPr>
        <w:t> относят </w:t>
      </w:r>
      <w:r w:rsidRPr="00546183">
        <w:rPr>
          <w:rFonts w:ascii="Tahoma" w:hAnsi="Tahoma" w:cs="Tahoma"/>
          <w:b/>
          <w:bCs/>
          <w:color w:val="000000"/>
          <w:sz w:val="18"/>
          <w:szCs w:val="18"/>
        </w:rPr>
        <w:t>Фортран</w:t>
      </w:r>
      <w:r w:rsidRPr="00546183">
        <w:rPr>
          <w:rFonts w:ascii="Tahoma" w:hAnsi="Tahoma" w:cs="Tahoma"/>
          <w:color w:val="000000"/>
          <w:sz w:val="18"/>
          <w:szCs w:val="18"/>
        </w:rPr>
        <w:t> (переводчик формул – был разработан в середине 50–х годов программистами фирмы IBM и в основном используется для программ, выполняющих естественно – научные и математические расчеты), </w:t>
      </w:r>
      <w:r w:rsidRPr="00546183">
        <w:rPr>
          <w:rFonts w:ascii="Tahoma" w:hAnsi="Tahoma" w:cs="Tahoma"/>
          <w:b/>
          <w:bCs/>
          <w:color w:val="000000"/>
          <w:sz w:val="18"/>
          <w:szCs w:val="18"/>
        </w:rPr>
        <w:t>Алгол</w:t>
      </w:r>
      <w:r w:rsidRPr="00546183">
        <w:rPr>
          <w:rFonts w:ascii="Tahoma" w:hAnsi="Tahoma" w:cs="Tahoma"/>
          <w:color w:val="000000"/>
          <w:sz w:val="18"/>
          <w:szCs w:val="18"/>
        </w:rPr>
        <w:t>, </w:t>
      </w:r>
      <w:r w:rsidRPr="00546183">
        <w:rPr>
          <w:rFonts w:ascii="Tahoma" w:hAnsi="Tahoma" w:cs="Tahoma"/>
          <w:b/>
          <w:bCs/>
          <w:color w:val="000000"/>
          <w:sz w:val="18"/>
          <w:szCs w:val="18"/>
        </w:rPr>
        <w:t>Кобол</w:t>
      </w:r>
      <w:r w:rsidRPr="00546183">
        <w:rPr>
          <w:rFonts w:ascii="Tahoma" w:hAnsi="Tahoma" w:cs="Tahoma"/>
          <w:color w:val="000000"/>
          <w:sz w:val="18"/>
          <w:szCs w:val="18"/>
        </w:rPr>
        <w:t> (коммерческий язык – используется, в первую очередь, для программирования экономических задач), </w:t>
      </w:r>
      <w:r w:rsidRPr="00546183">
        <w:rPr>
          <w:rFonts w:ascii="Tahoma" w:hAnsi="Tahoma" w:cs="Tahoma"/>
          <w:b/>
          <w:bCs/>
          <w:color w:val="000000"/>
          <w:sz w:val="18"/>
          <w:szCs w:val="18"/>
        </w:rPr>
        <w:t>Паскаль</w:t>
      </w:r>
      <w:r w:rsidRPr="00546183">
        <w:rPr>
          <w:rFonts w:ascii="Tahoma" w:hAnsi="Tahoma" w:cs="Tahoma"/>
          <w:color w:val="000000"/>
          <w:sz w:val="18"/>
          <w:szCs w:val="18"/>
        </w:rPr>
        <w:t>, </w:t>
      </w:r>
      <w:r w:rsidRPr="00546183">
        <w:rPr>
          <w:rFonts w:ascii="Tahoma" w:hAnsi="Tahoma" w:cs="Tahoma"/>
          <w:b/>
          <w:bCs/>
          <w:color w:val="000000"/>
          <w:sz w:val="18"/>
          <w:szCs w:val="18"/>
        </w:rPr>
        <w:t>Бейсик</w:t>
      </w:r>
      <w:r w:rsidRPr="00546183">
        <w:rPr>
          <w:rFonts w:ascii="Tahoma" w:hAnsi="Tahoma" w:cs="Tahoma"/>
          <w:color w:val="000000"/>
          <w:sz w:val="18"/>
          <w:szCs w:val="18"/>
        </w:rPr>
        <w:t> (был разработан профессорами Дармутского колледжа Джоном Кемени и Томасом Курцом.), </w:t>
      </w:r>
      <w:r w:rsidRPr="00546183">
        <w:rPr>
          <w:rFonts w:ascii="Tahoma" w:hAnsi="Tahoma" w:cs="Tahoma"/>
          <w:b/>
          <w:bCs/>
          <w:color w:val="000000"/>
          <w:sz w:val="18"/>
          <w:szCs w:val="18"/>
        </w:rPr>
        <w:t>Си</w:t>
      </w:r>
      <w:r w:rsidRPr="00546183">
        <w:rPr>
          <w:rFonts w:ascii="Tahoma" w:hAnsi="Tahoma" w:cs="Tahoma"/>
          <w:color w:val="000000"/>
          <w:sz w:val="18"/>
          <w:szCs w:val="18"/>
        </w:rPr>
        <w:t> (Деннис Ритч – 1972 году), </w:t>
      </w:r>
      <w:r w:rsidRPr="00546183">
        <w:rPr>
          <w:rFonts w:ascii="Tahoma" w:hAnsi="Tahoma" w:cs="Tahoma"/>
          <w:b/>
          <w:bCs/>
          <w:color w:val="000000"/>
          <w:sz w:val="18"/>
          <w:szCs w:val="18"/>
        </w:rPr>
        <w:t>Пролог</w:t>
      </w:r>
      <w:proofErr w:type="gramEnd"/>
      <w:r w:rsidRPr="00546183">
        <w:rPr>
          <w:rFonts w:ascii="Tahoma" w:hAnsi="Tahoma" w:cs="Tahoma"/>
          <w:color w:val="000000"/>
          <w:sz w:val="18"/>
          <w:szCs w:val="18"/>
        </w:rPr>
        <w:t> (в основе языка лежит аппарат математической логики) и т.д.</w:t>
      </w:r>
    </w:p>
    <w:p w:rsidR="00006D7F" w:rsidRPr="00546183" w:rsidRDefault="00006D7F" w:rsidP="00006D7F">
      <w:pPr>
        <w:pStyle w:val="a3"/>
        <w:shd w:val="clear" w:color="auto" w:fill="FFFFFF"/>
        <w:rPr>
          <w:rFonts w:ascii="Tahoma" w:hAnsi="Tahoma" w:cs="Tahoma"/>
          <w:color w:val="000000"/>
          <w:sz w:val="18"/>
          <w:szCs w:val="18"/>
        </w:rPr>
      </w:pPr>
      <w:r w:rsidRPr="00546183">
        <w:rPr>
          <w:rFonts w:ascii="Tahoma" w:hAnsi="Tahoma" w:cs="Tahoma"/>
          <w:color w:val="000000"/>
          <w:sz w:val="18"/>
          <w:szCs w:val="18"/>
        </w:rPr>
        <w:t>Эти языки </w:t>
      </w:r>
      <w:r w:rsidRPr="00546183">
        <w:rPr>
          <w:rFonts w:ascii="Tahoma" w:hAnsi="Tahoma" w:cs="Tahoma"/>
          <w:color w:val="000000"/>
          <w:sz w:val="18"/>
          <w:szCs w:val="18"/>
          <w:u w:val="single"/>
        </w:rPr>
        <w:t>машинно–независимы</w:t>
      </w:r>
      <w:r w:rsidRPr="00546183">
        <w:rPr>
          <w:rFonts w:ascii="Tahoma" w:hAnsi="Tahoma" w:cs="Tahoma"/>
          <w:color w:val="000000"/>
          <w:sz w:val="18"/>
          <w:szCs w:val="18"/>
        </w:rPr>
        <w:t>, т.к. они ориентированы не на систему команд той или иной ЭВМ, а на систему операндов, характерных для записи определенного класса алгоритмов. Однако программы, написанные на языках высокого уровня, занимают больше памяти и медленнее выполняются, чем программы на машинных языках.</w:t>
      </w:r>
    </w:p>
    <w:p w:rsidR="00006D7F" w:rsidRPr="00546183" w:rsidRDefault="00006D7F" w:rsidP="00006D7F">
      <w:pPr>
        <w:pStyle w:val="a3"/>
        <w:shd w:val="clear" w:color="auto" w:fill="FFFFFF"/>
        <w:rPr>
          <w:rFonts w:ascii="Tahoma" w:hAnsi="Tahoma" w:cs="Tahoma"/>
          <w:color w:val="000000"/>
          <w:sz w:val="18"/>
          <w:szCs w:val="18"/>
        </w:rPr>
      </w:pPr>
      <w:r w:rsidRPr="00546183">
        <w:rPr>
          <w:rFonts w:ascii="Tahoma" w:hAnsi="Tahoma" w:cs="Tahoma"/>
          <w:color w:val="000000"/>
          <w:sz w:val="18"/>
          <w:szCs w:val="18"/>
        </w:rPr>
        <w:t>Программу, написанную на языке программирования высокого уровня, ЭВМ не понимает, поскольку ей доступен только машинный язык. Поэтому для перевода программы с языка программирования на язык машинных кодов используют специальные программы – трансляторы.</w:t>
      </w:r>
    </w:p>
    <w:p w:rsidR="00862972" w:rsidRPr="00546183" w:rsidRDefault="00862972" w:rsidP="00862972">
      <w:pPr>
        <w:pStyle w:val="a3"/>
        <w:spacing w:before="150" w:beforeAutospacing="0" w:after="150" w:afterAutospacing="0"/>
        <w:ind w:left="150" w:right="150"/>
        <w:jc w:val="both"/>
        <w:rPr>
          <w:rFonts w:ascii="Tahoma" w:hAnsi="Tahoma" w:cs="Tahoma"/>
          <w:color w:val="424242"/>
          <w:sz w:val="18"/>
          <w:szCs w:val="18"/>
        </w:rPr>
      </w:pPr>
      <w:r w:rsidRPr="00546183">
        <w:rPr>
          <w:rFonts w:ascii="Tahoma" w:hAnsi="Tahoma" w:cs="Tahoma"/>
          <w:color w:val="000000"/>
          <w:sz w:val="18"/>
          <w:szCs w:val="18"/>
        </w:rPr>
        <w:t xml:space="preserve">5. </w:t>
      </w:r>
      <w:r w:rsidRPr="00546183">
        <w:rPr>
          <w:rFonts w:ascii="Tahoma" w:hAnsi="Tahoma" w:cs="Tahoma"/>
          <w:color w:val="424242"/>
          <w:sz w:val="18"/>
          <w:szCs w:val="18"/>
        </w:rPr>
        <w:br/>
        <w:t>Данные и программы во время работы ПЭВМ размещаются в оперативной памяти, которая представляет собой последовательность пронумерованных ячеек. По указанному номеру процессор находит нужную ячейку, поэтому номер ячейки называется ее адресом. Минимальная адресованная ячейка (согласно стандарту IBM), с точки зрения программиста, состоит из 8 двоичных позиций, т.е. в каждую позицию могут быть записаны либо 0, либо 1. Объем информации, который помещается в одну двоичную позицию, называется </w:t>
      </w:r>
      <w:r w:rsidRPr="00546183">
        <w:rPr>
          <w:rStyle w:val="a7"/>
          <w:rFonts w:ascii="Tahoma" w:hAnsi="Tahoma" w:cs="Tahoma"/>
          <w:i/>
          <w:iCs/>
          <w:color w:val="424242"/>
          <w:sz w:val="18"/>
          <w:szCs w:val="18"/>
        </w:rPr>
        <w:t>битом</w:t>
      </w:r>
      <w:r w:rsidRPr="00546183">
        <w:rPr>
          <w:rFonts w:ascii="Tahoma" w:hAnsi="Tahoma" w:cs="Tahoma"/>
          <w:color w:val="424242"/>
          <w:sz w:val="18"/>
          <w:szCs w:val="18"/>
        </w:rPr>
        <w:t>. Объем информации, равный 8 битам, называется </w:t>
      </w:r>
      <w:r w:rsidRPr="00546183">
        <w:rPr>
          <w:rStyle w:val="a7"/>
          <w:rFonts w:ascii="Tahoma" w:hAnsi="Tahoma" w:cs="Tahoma"/>
          <w:i/>
          <w:iCs/>
          <w:color w:val="424242"/>
          <w:sz w:val="18"/>
          <w:szCs w:val="18"/>
        </w:rPr>
        <w:t>байтом</w:t>
      </w:r>
      <w:r w:rsidRPr="00546183">
        <w:rPr>
          <w:rFonts w:ascii="Tahoma" w:hAnsi="Tahoma" w:cs="Tahoma"/>
          <w:color w:val="424242"/>
          <w:sz w:val="18"/>
          <w:szCs w:val="18"/>
        </w:rPr>
        <w:t>.</w:t>
      </w:r>
    </w:p>
    <w:p w:rsidR="00862972" w:rsidRPr="00546183" w:rsidRDefault="00862972" w:rsidP="00862972">
      <w:pPr>
        <w:pStyle w:val="a3"/>
        <w:spacing w:before="150" w:beforeAutospacing="0" w:after="150" w:afterAutospacing="0"/>
        <w:ind w:left="150" w:right="150"/>
        <w:jc w:val="both"/>
        <w:rPr>
          <w:rFonts w:ascii="Tahoma" w:hAnsi="Tahoma" w:cs="Tahoma"/>
          <w:color w:val="424242"/>
          <w:sz w:val="18"/>
          <w:szCs w:val="18"/>
        </w:rPr>
      </w:pPr>
      <w:r w:rsidRPr="00546183">
        <w:rPr>
          <w:rFonts w:ascii="Tahoma" w:hAnsi="Tahoma" w:cs="Tahoma"/>
          <w:color w:val="424242"/>
          <w:sz w:val="18"/>
          <w:szCs w:val="18"/>
        </w:rPr>
        <w:t>Таким образом, в одной ячейке из 8 двоичных разрядов помещается объем информации в один байт. Поэтому объем памяти принято оценивать количеством байт (2</w:t>
      </w:r>
      <w:r w:rsidRPr="00546183">
        <w:rPr>
          <w:rFonts w:ascii="Tahoma" w:hAnsi="Tahoma" w:cs="Tahoma"/>
          <w:color w:val="424242"/>
          <w:sz w:val="18"/>
          <w:szCs w:val="18"/>
          <w:vertAlign w:val="superscript"/>
        </w:rPr>
        <w:t>10</w:t>
      </w:r>
      <w:r w:rsidRPr="00546183">
        <w:rPr>
          <w:rFonts w:ascii="Tahoma" w:hAnsi="Tahoma" w:cs="Tahoma"/>
          <w:color w:val="424242"/>
          <w:sz w:val="18"/>
          <w:szCs w:val="18"/>
        </w:rPr>
        <w:t> байт = 1024 байт = 1 Кб, 2</w:t>
      </w:r>
      <w:r w:rsidRPr="00546183">
        <w:rPr>
          <w:rFonts w:ascii="Tahoma" w:hAnsi="Tahoma" w:cs="Tahoma"/>
          <w:color w:val="424242"/>
          <w:sz w:val="18"/>
          <w:szCs w:val="18"/>
          <w:vertAlign w:val="superscript"/>
        </w:rPr>
        <w:t>10</w:t>
      </w:r>
      <w:r w:rsidRPr="00546183">
        <w:rPr>
          <w:rFonts w:ascii="Tahoma" w:hAnsi="Tahoma" w:cs="Tahoma"/>
          <w:color w:val="424242"/>
          <w:sz w:val="18"/>
          <w:szCs w:val="18"/>
        </w:rPr>
        <w:t> Кб = 1048576 байт = 1 Мб).</w:t>
      </w:r>
    </w:p>
    <w:p w:rsidR="00862972" w:rsidRPr="00546183" w:rsidRDefault="00862972" w:rsidP="00862972">
      <w:pPr>
        <w:pStyle w:val="a3"/>
        <w:spacing w:before="150" w:beforeAutospacing="0" w:after="150" w:afterAutospacing="0"/>
        <w:ind w:left="150" w:right="150"/>
        <w:jc w:val="both"/>
        <w:rPr>
          <w:rFonts w:ascii="Tahoma" w:hAnsi="Tahoma" w:cs="Tahoma"/>
          <w:color w:val="424242"/>
          <w:sz w:val="18"/>
          <w:szCs w:val="18"/>
        </w:rPr>
      </w:pPr>
      <w:r w:rsidRPr="00546183">
        <w:rPr>
          <w:rFonts w:ascii="Tahoma" w:hAnsi="Tahoma" w:cs="Tahoma"/>
          <w:color w:val="424242"/>
          <w:sz w:val="18"/>
          <w:szCs w:val="18"/>
        </w:rPr>
        <w:t>Для помещения данных в такие ячейки производится их запись с помощью нулей и единиц (кодирование). При кодировании каждый символ, введенный с клавиатуры, заменяется последовательностью из 8 двоичных разрядов в соответ</w:t>
      </w:r>
      <w:r w:rsidRPr="00546183">
        <w:rPr>
          <w:rFonts w:ascii="Tahoma" w:hAnsi="Tahoma" w:cs="Tahoma"/>
          <w:color w:val="424242"/>
          <w:sz w:val="18"/>
          <w:szCs w:val="18"/>
        </w:rPr>
        <w:softHyphen/>
        <w:t>ствии со стандартной кодовой таблицей, т.е. символ занимает один байт. Например, в соответствии с таблицей кодов ASCII D ® 01000100; F ® 00100110; 4 ® 00110100;</w:t>
      </w:r>
      <w:proofErr w:type="gramStart"/>
      <w:r w:rsidRPr="00546183">
        <w:rPr>
          <w:rFonts w:ascii="Tahoma" w:hAnsi="Tahoma" w:cs="Tahoma"/>
          <w:color w:val="424242"/>
          <w:sz w:val="18"/>
          <w:szCs w:val="18"/>
        </w:rPr>
        <w:t xml:space="preserve"> ?</w:t>
      </w:r>
      <w:proofErr w:type="gramEnd"/>
      <w:r w:rsidRPr="00546183">
        <w:rPr>
          <w:rFonts w:ascii="Tahoma" w:hAnsi="Tahoma" w:cs="Tahoma"/>
          <w:color w:val="424242"/>
          <w:sz w:val="18"/>
          <w:szCs w:val="18"/>
        </w:rPr>
        <w:t xml:space="preserve"> ® 0011110.</w:t>
      </w:r>
    </w:p>
    <w:p w:rsidR="00862972" w:rsidRPr="00546183" w:rsidRDefault="00862972" w:rsidP="00862972">
      <w:pPr>
        <w:pStyle w:val="a3"/>
        <w:spacing w:before="150" w:beforeAutospacing="0" w:after="150" w:afterAutospacing="0"/>
        <w:ind w:left="150" w:right="150"/>
        <w:jc w:val="both"/>
        <w:rPr>
          <w:rFonts w:ascii="Tahoma" w:hAnsi="Tahoma" w:cs="Tahoma"/>
          <w:color w:val="424242"/>
          <w:sz w:val="18"/>
          <w:szCs w:val="18"/>
        </w:rPr>
      </w:pPr>
      <w:r w:rsidRPr="00546183">
        <w:rPr>
          <w:rFonts w:ascii="Tahoma" w:hAnsi="Tahoma" w:cs="Tahoma"/>
          <w:color w:val="424242"/>
          <w:sz w:val="18"/>
          <w:szCs w:val="18"/>
        </w:rPr>
        <w:t>При кодировании числа преобразуются в двоичное представление. Например,</w:t>
      </w:r>
    </w:p>
    <w:p w:rsidR="00862972" w:rsidRPr="00546183" w:rsidRDefault="00862972" w:rsidP="00862972">
      <w:pPr>
        <w:pStyle w:val="a3"/>
        <w:spacing w:before="150" w:beforeAutospacing="0" w:after="150" w:afterAutospacing="0"/>
        <w:ind w:left="150" w:right="150"/>
        <w:jc w:val="both"/>
        <w:rPr>
          <w:rFonts w:ascii="Tahoma" w:hAnsi="Tahoma" w:cs="Tahoma"/>
          <w:color w:val="424242"/>
          <w:sz w:val="18"/>
          <w:szCs w:val="18"/>
        </w:rPr>
      </w:pPr>
      <w:r w:rsidRPr="00546183">
        <w:rPr>
          <w:rFonts w:ascii="Tahoma" w:hAnsi="Tahoma" w:cs="Tahoma"/>
          <w:color w:val="424242"/>
          <w:sz w:val="18"/>
          <w:szCs w:val="18"/>
        </w:rPr>
        <w:t>2 = 1×2</w:t>
      </w:r>
      <w:r w:rsidRPr="00546183">
        <w:rPr>
          <w:rFonts w:ascii="Tahoma" w:hAnsi="Tahoma" w:cs="Tahoma"/>
          <w:color w:val="424242"/>
          <w:sz w:val="18"/>
          <w:szCs w:val="18"/>
          <w:vertAlign w:val="superscript"/>
        </w:rPr>
        <w:t>1 </w:t>
      </w:r>
      <w:r w:rsidRPr="00546183">
        <w:rPr>
          <w:rFonts w:ascii="Tahoma" w:hAnsi="Tahoma" w:cs="Tahoma"/>
          <w:color w:val="424242"/>
          <w:sz w:val="18"/>
          <w:szCs w:val="18"/>
        </w:rPr>
        <w:t>+ 0×2</w:t>
      </w:r>
      <w:r w:rsidRPr="00546183">
        <w:rPr>
          <w:rFonts w:ascii="Tahoma" w:hAnsi="Tahoma" w:cs="Tahoma"/>
          <w:color w:val="424242"/>
          <w:sz w:val="18"/>
          <w:szCs w:val="18"/>
          <w:vertAlign w:val="superscript"/>
        </w:rPr>
        <w:t>0 </w:t>
      </w:r>
      <w:r w:rsidRPr="00546183">
        <w:rPr>
          <w:rFonts w:ascii="Tahoma" w:hAnsi="Tahoma" w:cs="Tahoma"/>
          <w:color w:val="424242"/>
          <w:sz w:val="18"/>
          <w:szCs w:val="18"/>
        </w:rPr>
        <w:t>= 10</w:t>
      </w:r>
      <w:r w:rsidRPr="00546183">
        <w:rPr>
          <w:rFonts w:ascii="Tahoma" w:hAnsi="Tahoma" w:cs="Tahoma"/>
          <w:color w:val="424242"/>
          <w:sz w:val="18"/>
          <w:szCs w:val="18"/>
          <w:vertAlign w:val="subscript"/>
        </w:rPr>
        <w:t>2</w:t>
      </w:r>
      <w:r w:rsidRPr="00546183">
        <w:rPr>
          <w:rFonts w:ascii="Tahoma" w:hAnsi="Tahoma" w:cs="Tahoma"/>
          <w:color w:val="424242"/>
          <w:sz w:val="18"/>
          <w:szCs w:val="18"/>
        </w:rPr>
        <w:t>; 5 = 1×2</w:t>
      </w:r>
      <w:r w:rsidRPr="00546183">
        <w:rPr>
          <w:rFonts w:ascii="Tahoma" w:hAnsi="Tahoma" w:cs="Tahoma"/>
          <w:color w:val="424242"/>
          <w:sz w:val="18"/>
          <w:szCs w:val="18"/>
          <w:vertAlign w:val="superscript"/>
        </w:rPr>
        <w:t>2 </w:t>
      </w:r>
      <w:r w:rsidRPr="00546183">
        <w:rPr>
          <w:rFonts w:ascii="Tahoma" w:hAnsi="Tahoma" w:cs="Tahoma"/>
          <w:color w:val="424242"/>
          <w:sz w:val="18"/>
          <w:szCs w:val="18"/>
        </w:rPr>
        <w:t>+ 0×2</w:t>
      </w:r>
      <w:r w:rsidRPr="00546183">
        <w:rPr>
          <w:rFonts w:ascii="Tahoma" w:hAnsi="Tahoma" w:cs="Tahoma"/>
          <w:color w:val="424242"/>
          <w:sz w:val="18"/>
          <w:szCs w:val="18"/>
          <w:vertAlign w:val="superscript"/>
        </w:rPr>
        <w:t>1 </w:t>
      </w:r>
      <w:r w:rsidRPr="00546183">
        <w:rPr>
          <w:rFonts w:ascii="Tahoma" w:hAnsi="Tahoma" w:cs="Tahoma"/>
          <w:color w:val="424242"/>
          <w:sz w:val="18"/>
          <w:szCs w:val="18"/>
        </w:rPr>
        <w:t>+ 1×2</w:t>
      </w:r>
      <w:r w:rsidRPr="00546183">
        <w:rPr>
          <w:rFonts w:ascii="Tahoma" w:hAnsi="Tahoma" w:cs="Tahoma"/>
          <w:color w:val="424242"/>
          <w:sz w:val="18"/>
          <w:szCs w:val="18"/>
          <w:vertAlign w:val="superscript"/>
        </w:rPr>
        <w:t>0 </w:t>
      </w:r>
      <w:r w:rsidRPr="00546183">
        <w:rPr>
          <w:rFonts w:ascii="Tahoma" w:hAnsi="Tahoma" w:cs="Tahoma"/>
          <w:color w:val="424242"/>
          <w:sz w:val="18"/>
          <w:szCs w:val="18"/>
        </w:rPr>
        <w:t>= 101</w:t>
      </w:r>
      <w:r w:rsidRPr="00546183">
        <w:rPr>
          <w:rFonts w:ascii="Tahoma" w:hAnsi="Tahoma" w:cs="Tahoma"/>
          <w:color w:val="424242"/>
          <w:sz w:val="18"/>
          <w:szCs w:val="18"/>
          <w:vertAlign w:val="subscript"/>
        </w:rPr>
        <w:t>2</w:t>
      </w:r>
      <w:r w:rsidRPr="00546183">
        <w:rPr>
          <w:rFonts w:ascii="Tahoma" w:hAnsi="Tahoma" w:cs="Tahoma"/>
          <w:color w:val="424242"/>
          <w:sz w:val="18"/>
          <w:szCs w:val="18"/>
        </w:rPr>
        <w:t>; 256 = 1×2</w:t>
      </w:r>
      <w:r w:rsidRPr="00546183">
        <w:rPr>
          <w:rFonts w:ascii="Tahoma" w:hAnsi="Tahoma" w:cs="Tahoma"/>
          <w:color w:val="424242"/>
          <w:sz w:val="18"/>
          <w:szCs w:val="18"/>
          <w:vertAlign w:val="superscript"/>
        </w:rPr>
        <w:t>8 </w:t>
      </w:r>
      <w:r w:rsidRPr="00546183">
        <w:rPr>
          <w:rFonts w:ascii="Tahoma" w:hAnsi="Tahoma" w:cs="Tahoma"/>
          <w:color w:val="424242"/>
          <w:sz w:val="18"/>
          <w:szCs w:val="18"/>
        </w:rPr>
        <w:t>= 100000000</w:t>
      </w:r>
      <w:r w:rsidRPr="00546183">
        <w:rPr>
          <w:rFonts w:ascii="Tahoma" w:hAnsi="Tahoma" w:cs="Tahoma"/>
          <w:color w:val="424242"/>
          <w:sz w:val="18"/>
          <w:szCs w:val="18"/>
          <w:vertAlign w:val="subscript"/>
        </w:rPr>
        <w:t>2</w:t>
      </w:r>
      <w:r w:rsidRPr="00546183">
        <w:rPr>
          <w:rFonts w:ascii="Tahoma" w:hAnsi="Tahoma" w:cs="Tahoma"/>
          <w:color w:val="424242"/>
          <w:sz w:val="18"/>
          <w:szCs w:val="18"/>
        </w:rPr>
        <w:t>.</w:t>
      </w:r>
    </w:p>
    <w:p w:rsidR="00862972" w:rsidRPr="00546183" w:rsidRDefault="00862972" w:rsidP="00862972">
      <w:pPr>
        <w:pStyle w:val="a3"/>
        <w:spacing w:before="150" w:beforeAutospacing="0" w:after="150" w:afterAutospacing="0"/>
        <w:ind w:left="150" w:right="150"/>
        <w:jc w:val="both"/>
        <w:rPr>
          <w:rFonts w:ascii="Tahoma" w:hAnsi="Tahoma" w:cs="Tahoma"/>
          <w:color w:val="424242"/>
          <w:sz w:val="18"/>
          <w:szCs w:val="18"/>
        </w:rPr>
      </w:pPr>
      <w:r w:rsidRPr="00546183">
        <w:rPr>
          <w:rFonts w:ascii="Tahoma" w:hAnsi="Tahoma" w:cs="Tahoma"/>
          <w:color w:val="424242"/>
          <w:sz w:val="18"/>
          <w:szCs w:val="18"/>
        </w:rPr>
        <w:t>При работе с числами различают:</w:t>
      </w:r>
    </w:p>
    <w:p w:rsidR="00862972" w:rsidRPr="00546183" w:rsidRDefault="00862972" w:rsidP="00862972">
      <w:pPr>
        <w:pStyle w:val="a3"/>
        <w:spacing w:before="150" w:beforeAutospacing="0" w:after="150" w:afterAutospacing="0"/>
        <w:ind w:left="150" w:right="150"/>
        <w:jc w:val="both"/>
        <w:rPr>
          <w:rFonts w:ascii="Tahoma" w:hAnsi="Tahoma" w:cs="Tahoma"/>
          <w:color w:val="424242"/>
          <w:sz w:val="18"/>
          <w:szCs w:val="18"/>
        </w:rPr>
      </w:pPr>
      <w:r w:rsidRPr="00546183">
        <w:rPr>
          <w:rFonts w:ascii="Tahoma" w:hAnsi="Tahoma" w:cs="Tahoma"/>
          <w:color w:val="424242"/>
          <w:sz w:val="18"/>
          <w:szCs w:val="18"/>
        </w:rPr>
        <w:t>1) </w:t>
      </w:r>
      <w:r w:rsidRPr="00546183">
        <w:rPr>
          <w:rStyle w:val="a7"/>
          <w:rFonts w:ascii="Tahoma" w:hAnsi="Tahoma" w:cs="Tahoma"/>
          <w:i/>
          <w:iCs/>
          <w:color w:val="424242"/>
          <w:sz w:val="18"/>
          <w:szCs w:val="18"/>
        </w:rPr>
        <w:t>целые</w:t>
      </w:r>
      <w:r w:rsidRPr="00546183">
        <w:rPr>
          <w:rFonts w:ascii="Tahoma" w:hAnsi="Tahoma" w:cs="Tahoma"/>
          <w:color w:val="424242"/>
          <w:sz w:val="18"/>
          <w:szCs w:val="18"/>
        </w:rPr>
        <w:t>: ±</w:t>
      </w:r>
      <w:r w:rsidRPr="00546183">
        <w:rPr>
          <w:rFonts w:ascii="Tahoma" w:hAnsi="Tahoma" w:cs="Tahoma"/>
          <w:i/>
          <w:iCs/>
          <w:color w:val="424242"/>
          <w:sz w:val="18"/>
          <w:szCs w:val="18"/>
        </w:rPr>
        <w:t>n</w:t>
      </w:r>
      <w:r w:rsidRPr="00546183">
        <w:rPr>
          <w:rFonts w:ascii="Tahoma" w:hAnsi="Tahoma" w:cs="Tahoma"/>
          <w:color w:val="424242"/>
          <w:sz w:val="18"/>
          <w:szCs w:val="18"/>
        </w:rPr>
        <w:t>;</w:t>
      </w:r>
    </w:p>
    <w:p w:rsidR="00862972" w:rsidRPr="00546183" w:rsidRDefault="00862972" w:rsidP="00862972">
      <w:pPr>
        <w:pStyle w:val="a3"/>
        <w:spacing w:before="150" w:beforeAutospacing="0" w:after="150" w:afterAutospacing="0"/>
        <w:ind w:left="150" w:right="150"/>
        <w:jc w:val="both"/>
        <w:rPr>
          <w:rFonts w:ascii="Tahoma" w:hAnsi="Tahoma" w:cs="Tahoma"/>
          <w:color w:val="424242"/>
          <w:sz w:val="18"/>
          <w:szCs w:val="18"/>
        </w:rPr>
      </w:pPr>
      <w:r w:rsidRPr="00546183">
        <w:rPr>
          <w:rFonts w:ascii="Tahoma" w:hAnsi="Tahoma" w:cs="Tahoma"/>
          <w:color w:val="424242"/>
          <w:sz w:val="18"/>
          <w:szCs w:val="18"/>
        </w:rPr>
        <w:t>2) </w:t>
      </w:r>
      <w:r w:rsidRPr="00546183">
        <w:rPr>
          <w:rStyle w:val="a7"/>
          <w:rFonts w:ascii="Tahoma" w:hAnsi="Tahoma" w:cs="Tahoma"/>
          <w:i/>
          <w:iCs/>
          <w:color w:val="424242"/>
          <w:sz w:val="18"/>
          <w:szCs w:val="18"/>
        </w:rPr>
        <w:t>вещественные</w:t>
      </w:r>
      <w:r w:rsidRPr="00546183">
        <w:rPr>
          <w:rFonts w:ascii="Tahoma" w:hAnsi="Tahoma" w:cs="Tahoma"/>
          <w:color w:val="424242"/>
          <w:sz w:val="18"/>
          <w:szCs w:val="18"/>
        </w:rPr>
        <w:t>:</w:t>
      </w:r>
    </w:p>
    <w:p w:rsidR="00862972" w:rsidRPr="00546183" w:rsidRDefault="00862972" w:rsidP="00862972">
      <w:pPr>
        <w:pStyle w:val="a3"/>
        <w:spacing w:before="150" w:beforeAutospacing="0" w:after="150" w:afterAutospacing="0"/>
        <w:ind w:left="150" w:right="150"/>
        <w:jc w:val="both"/>
        <w:rPr>
          <w:rFonts w:ascii="Tahoma" w:hAnsi="Tahoma" w:cs="Tahoma"/>
          <w:color w:val="424242"/>
          <w:sz w:val="18"/>
          <w:szCs w:val="18"/>
        </w:rPr>
      </w:pPr>
      <w:r w:rsidRPr="00546183">
        <w:rPr>
          <w:rFonts w:ascii="Tahoma" w:hAnsi="Tahoma" w:cs="Tahoma"/>
          <w:color w:val="424242"/>
          <w:sz w:val="18"/>
          <w:szCs w:val="18"/>
        </w:rPr>
        <w:t>- с фиксированной десятичной точкой: ±</w:t>
      </w:r>
      <w:r w:rsidRPr="00546183">
        <w:rPr>
          <w:rFonts w:ascii="Tahoma" w:hAnsi="Tahoma" w:cs="Tahoma"/>
          <w:i/>
          <w:iCs/>
          <w:color w:val="424242"/>
          <w:sz w:val="18"/>
          <w:szCs w:val="18"/>
        </w:rPr>
        <w:t>n</w:t>
      </w:r>
      <w:r w:rsidRPr="00546183">
        <w:rPr>
          <w:rFonts w:ascii="Tahoma" w:hAnsi="Tahoma" w:cs="Tahoma"/>
          <w:color w:val="424242"/>
          <w:sz w:val="18"/>
          <w:szCs w:val="18"/>
        </w:rPr>
        <w:t>.</w:t>
      </w:r>
      <w:r w:rsidRPr="00546183">
        <w:rPr>
          <w:rFonts w:ascii="Tahoma" w:hAnsi="Tahoma" w:cs="Tahoma"/>
          <w:i/>
          <w:iCs/>
          <w:color w:val="424242"/>
          <w:sz w:val="18"/>
          <w:szCs w:val="18"/>
        </w:rPr>
        <w:t>m</w:t>
      </w:r>
      <w:r w:rsidRPr="00546183">
        <w:rPr>
          <w:rFonts w:ascii="Tahoma" w:hAnsi="Tahoma" w:cs="Tahoma"/>
          <w:color w:val="424242"/>
          <w:sz w:val="18"/>
          <w:szCs w:val="18"/>
        </w:rPr>
        <w:t>;</w:t>
      </w:r>
    </w:p>
    <w:p w:rsidR="00862972" w:rsidRPr="00546183" w:rsidRDefault="00862972" w:rsidP="00862972">
      <w:pPr>
        <w:pStyle w:val="a3"/>
        <w:spacing w:before="150" w:beforeAutospacing="0" w:after="150" w:afterAutospacing="0"/>
        <w:ind w:left="150" w:right="150"/>
        <w:jc w:val="both"/>
        <w:rPr>
          <w:rFonts w:ascii="Tahoma" w:hAnsi="Tahoma" w:cs="Tahoma"/>
          <w:color w:val="424242"/>
          <w:sz w:val="18"/>
          <w:szCs w:val="18"/>
        </w:rPr>
      </w:pPr>
      <w:r w:rsidRPr="00546183">
        <w:rPr>
          <w:rFonts w:ascii="Tahoma" w:hAnsi="Tahoma" w:cs="Tahoma"/>
          <w:color w:val="424242"/>
          <w:sz w:val="18"/>
          <w:szCs w:val="18"/>
        </w:rPr>
        <w:lastRenderedPageBreak/>
        <w:t>- с плавающей десятичной точкой (экспоненциальная форма): ±</w:t>
      </w:r>
      <w:r w:rsidRPr="00546183">
        <w:rPr>
          <w:rFonts w:ascii="Tahoma" w:hAnsi="Tahoma" w:cs="Tahoma"/>
          <w:i/>
          <w:iCs/>
          <w:color w:val="424242"/>
          <w:sz w:val="18"/>
          <w:szCs w:val="18"/>
        </w:rPr>
        <w:t>n</w:t>
      </w:r>
      <w:r w:rsidRPr="00546183">
        <w:rPr>
          <w:rFonts w:ascii="Tahoma" w:hAnsi="Tahoma" w:cs="Tahoma"/>
          <w:color w:val="424242"/>
          <w:sz w:val="18"/>
          <w:szCs w:val="18"/>
        </w:rPr>
        <w:t>.</w:t>
      </w:r>
      <w:r w:rsidRPr="00546183">
        <w:rPr>
          <w:rFonts w:ascii="Tahoma" w:hAnsi="Tahoma" w:cs="Tahoma"/>
          <w:i/>
          <w:iCs/>
          <w:color w:val="424242"/>
          <w:sz w:val="18"/>
          <w:szCs w:val="18"/>
        </w:rPr>
        <w:t>m</w:t>
      </w:r>
      <w:r w:rsidRPr="00546183">
        <w:rPr>
          <w:rFonts w:ascii="Tahoma" w:hAnsi="Tahoma" w:cs="Tahoma"/>
          <w:color w:val="424242"/>
          <w:sz w:val="18"/>
          <w:szCs w:val="18"/>
        </w:rPr>
        <w:t>E±</w:t>
      </w:r>
      <w:r w:rsidRPr="00546183">
        <w:rPr>
          <w:rFonts w:ascii="Tahoma" w:hAnsi="Tahoma" w:cs="Tahoma"/>
          <w:i/>
          <w:iCs/>
          <w:color w:val="424242"/>
          <w:sz w:val="18"/>
          <w:szCs w:val="18"/>
        </w:rPr>
        <w:t>p</w:t>
      </w:r>
      <w:r w:rsidRPr="00546183">
        <w:rPr>
          <w:rFonts w:ascii="Tahoma" w:hAnsi="Tahoma" w:cs="Tahoma"/>
          <w:color w:val="424242"/>
          <w:sz w:val="18"/>
          <w:szCs w:val="18"/>
        </w:rPr>
        <w:t>, где </w:t>
      </w:r>
      <w:r w:rsidRPr="00546183">
        <w:rPr>
          <w:rFonts w:ascii="Tahoma" w:hAnsi="Tahoma" w:cs="Tahoma"/>
          <w:i/>
          <w:iCs/>
          <w:color w:val="424242"/>
          <w:sz w:val="18"/>
          <w:szCs w:val="18"/>
        </w:rPr>
        <w:t>n</w:t>
      </w:r>
      <w:r w:rsidRPr="00546183">
        <w:rPr>
          <w:rFonts w:ascii="Tahoma" w:hAnsi="Tahoma" w:cs="Tahoma"/>
          <w:color w:val="424242"/>
          <w:sz w:val="18"/>
          <w:szCs w:val="18"/>
        </w:rPr>
        <w:t>, </w:t>
      </w:r>
      <w:r w:rsidRPr="00546183">
        <w:rPr>
          <w:rFonts w:ascii="Tahoma" w:hAnsi="Tahoma" w:cs="Tahoma"/>
          <w:i/>
          <w:iCs/>
          <w:color w:val="424242"/>
          <w:sz w:val="18"/>
          <w:szCs w:val="18"/>
        </w:rPr>
        <w:t>m</w:t>
      </w:r>
      <w:r w:rsidRPr="00546183">
        <w:rPr>
          <w:rFonts w:ascii="Tahoma" w:hAnsi="Tahoma" w:cs="Tahoma"/>
          <w:color w:val="424242"/>
          <w:sz w:val="18"/>
          <w:szCs w:val="18"/>
        </w:rPr>
        <w:t> - целая и дробная части числа, </w:t>
      </w:r>
      <w:proofErr w:type="gramStart"/>
      <w:r w:rsidRPr="00546183">
        <w:rPr>
          <w:rFonts w:ascii="Tahoma" w:hAnsi="Tahoma" w:cs="Tahoma"/>
          <w:i/>
          <w:iCs/>
          <w:color w:val="424242"/>
          <w:sz w:val="18"/>
          <w:szCs w:val="18"/>
        </w:rPr>
        <w:t>р</w:t>
      </w:r>
      <w:proofErr w:type="gramEnd"/>
      <w:r w:rsidRPr="00546183">
        <w:rPr>
          <w:rFonts w:ascii="Tahoma" w:hAnsi="Tahoma" w:cs="Tahoma"/>
          <w:color w:val="424242"/>
          <w:sz w:val="18"/>
          <w:szCs w:val="18"/>
        </w:rPr>
        <w:t> - порядок; ±0.xxxE±p - нормализованный вид.</w:t>
      </w:r>
    </w:p>
    <w:p w:rsidR="00862972" w:rsidRPr="00546183" w:rsidRDefault="00862972" w:rsidP="00862972">
      <w:pPr>
        <w:pStyle w:val="a3"/>
        <w:spacing w:before="150" w:beforeAutospacing="0" w:after="150" w:afterAutospacing="0"/>
        <w:ind w:left="150" w:right="150"/>
        <w:jc w:val="both"/>
        <w:rPr>
          <w:rFonts w:ascii="Tahoma" w:hAnsi="Tahoma" w:cs="Tahoma"/>
          <w:color w:val="424242"/>
          <w:sz w:val="18"/>
          <w:szCs w:val="18"/>
        </w:rPr>
      </w:pPr>
      <w:r w:rsidRPr="00546183">
        <w:rPr>
          <w:rFonts w:ascii="Tahoma" w:hAnsi="Tahoma" w:cs="Tahoma"/>
          <w:color w:val="424242"/>
          <w:sz w:val="18"/>
          <w:szCs w:val="18"/>
        </w:rPr>
        <w:t>С увеличением числа количество разрядов для его представления в двоичной системе резко возрастает, поэтому для размещения большого числа выделяется несколько подряд расположенных однобайтных ячеек. В этом случае адресом такой расширенной ячейки является адрес первого байта. Один бит такой ячейки выделяется под знак числа. Числа, размещенные таким образом - целые.</w:t>
      </w:r>
    </w:p>
    <w:p w:rsidR="00862972" w:rsidRPr="00546183" w:rsidRDefault="00862972" w:rsidP="00862972">
      <w:pPr>
        <w:pStyle w:val="a3"/>
        <w:spacing w:before="150" w:beforeAutospacing="0" w:after="150" w:afterAutospacing="0"/>
        <w:ind w:left="150" w:right="150"/>
        <w:jc w:val="both"/>
        <w:rPr>
          <w:rFonts w:ascii="Tahoma" w:hAnsi="Tahoma" w:cs="Tahoma"/>
          <w:color w:val="424242"/>
          <w:sz w:val="18"/>
          <w:szCs w:val="18"/>
          <w:lang w:val="en-US"/>
        </w:rPr>
      </w:pPr>
      <w:r w:rsidRPr="00546183">
        <w:rPr>
          <w:rFonts w:ascii="Tahoma" w:hAnsi="Tahoma" w:cs="Tahoma"/>
          <w:color w:val="424242"/>
          <w:sz w:val="18"/>
          <w:szCs w:val="18"/>
        </w:rPr>
        <w:t>Для хранения вещественных чисел их предварительно приводят к нормализованному виду. Например, 35,6 = 0.356×10</w:t>
      </w:r>
      <w:r w:rsidRPr="00546183">
        <w:rPr>
          <w:rFonts w:ascii="Tahoma" w:hAnsi="Tahoma" w:cs="Tahoma"/>
          <w:color w:val="424242"/>
          <w:sz w:val="18"/>
          <w:szCs w:val="18"/>
          <w:vertAlign w:val="superscript"/>
        </w:rPr>
        <w:t>+2</w:t>
      </w:r>
      <w:r w:rsidRPr="00546183">
        <w:rPr>
          <w:rFonts w:ascii="Tahoma" w:hAnsi="Tahoma" w:cs="Tahoma"/>
          <w:color w:val="424242"/>
          <w:sz w:val="18"/>
          <w:szCs w:val="18"/>
        </w:rPr>
        <w:t>, где 0.356 – ман</w:t>
      </w:r>
      <w:r w:rsidRPr="00546183">
        <w:rPr>
          <w:rFonts w:ascii="Tahoma" w:hAnsi="Tahoma" w:cs="Tahoma"/>
          <w:color w:val="424242"/>
          <w:sz w:val="18"/>
          <w:szCs w:val="18"/>
        </w:rPr>
        <w:softHyphen/>
        <w:t>тисса, +2 – порядок. После этого переводят порядок и мантиссу в двоичную систему. Такое число запоминается в комбинированной ячейке, один байт которой содержит порядок, несколько других содержат мантиссу. Числа, размещенные таким образом - вещественные.</w:t>
      </w:r>
    </w:p>
    <w:p w:rsidR="00862972" w:rsidRPr="00546183" w:rsidRDefault="00862972" w:rsidP="00862972">
      <w:pPr>
        <w:pStyle w:val="a3"/>
        <w:spacing w:before="150" w:beforeAutospacing="0" w:after="150" w:afterAutospacing="0"/>
        <w:ind w:left="150" w:right="150"/>
        <w:jc w:val="both"/>
        <w:rPr>
          <w:rFonts w:ascii="Tahoma" w:hAnsi="Tahoma" w:cs="Tahoma"/>
          <w:color w:val="424242"/>
          <w:sz w:val="18"/>
          <w:szCs w:val="18"/>
        </w:rPr>
      </w:pPr>
      <w:r w:rsidRPr="00546183">
        <w:rPr>
          <w:rFonts w:ascii="Arial" w:hAnsi="Arial" w:cs="Arial"/>
          <w:color w:val="000000"/>
          <w:sz w:val="18"/>
          <w:szCs w:val="18"/>
        </w:rPr>
        <w:br/>
      </w:r>
      <w:r w:rsidRPr="00546183">
        <w:rPr>
          <w:rFonts w:ascii="Arial" w:hAnsi="Arial" w:cs="Arial"/>
          <w:color w:val="000000"/>
          <w:sz w:val="18"/>
          <w:szCs w:val="18"/>
          <w:shd w:val="clear" w:color="auto" w:fill="FFFFFF"/>
        </w:rPr>
        <w:t>Программа – это последовательность команд (инструкций), которые помещаются в памяти и выполняются процессором в указанном порядке. </w:t>
      </w:r>
      <w:r w:rsidRPr="00546183">
        <w:rPr>
          <w:rFonts w:ascii="Arial" w:hAnsi="Arial" w:cs="Arial"/>
          <w:color w:val="000000"/>
          <w:sz w:val="18"/>
          <w:szCs w:val="18"/>
        </w:rPr>
        <w:br/>
      </w:r>
      <w:r w:rsidRPr="00546183">
        <w:rPr>
          <w:rFonts w:ascii="Arial" w:hAnsi="Arial" w:cs="Arial"/>
          <w:color w:val="000000"/>
          <w:sz w:val="18"/>
          <w:szCs w:val="18"/>
        </w:rPr>
        <w:br/>
      </w:r>
      <w:r w:rsidRPr="00546183">
        <w:rPr>
          <w:rFonts w:ascii="Arial" w:hAnsi="Arial" w:cs="Arial"/>
          <w:color w:val="000000"/>
          <w:sz w:val="18"/>
          <w:szCs w:val="18"/>
          <w:shd w:val="clear" w:color="auto" w:fill="FFFFFF"/>
        </w:rPr>
        <w:t>Команда размещается в комбинированной ячейке следующим образом. Первый байт содержит код операции (КОП) (например + или – или *), которую необходимо выполнить над содержимым ячеек памяти. В одной, двух или трех ячейках (операндах команды) по 2 или 4 байта содержатся адреса ячеек (А</w:t>
      </w:r>
      <w:proofErr w:type="gramStart"/>
      <w:r w:rsidRPr="00546183">
        <w:rPr>
          <w:rFonts w:ascii="Arial" w:hAnsi="Arial" w:cs="Arial"/>
          <w:color w:val="000000"/>
          <w:sz w:val="18"/>
          <w:szCs w:val="18"/>
          <w:shd w:val="clear" w:color="auto" w:fill="FFFFFF"/>
        </w:rPr>
        <w:t>1</w:t>
      </w:r>
      <w:proofErr w:type="gramEnd"/>
      <w:r w:rsidRPr="00546183">
        <w:rPr>
          <w:rFonts w:ascii="Arial" w:hAnsi="Arial" w:cs="Arial"/>
          <w:color w:val="000000"/>
          <w:sz w:val="18"/>
          <w:szCs w:val="18"/>
          <w:shd w:val="clear" w:color="auto" w:fill="FFFFFF"/>
        </w:rPr>
        <w:t>, А2, А3), над которыми нужно выполнить указанную операцию. Номер первого байта команды называется ее адресом. Последовательность из этих команд называется программой в машинных кодах (рис. 2). </w:t>
      </w:r>
    </w:p>
    <w:p w:rsidR="00862972" w:rsidRPr="00546183" w:rsidRDefault="00862972" w:rsidP="00862972">
      <w:pPr>
        <w:pStyle w:val="a3"/>
        <w:spacing w:before="150" w:beforeAutospacing="0" w:after="150" w:afterAutospacing="0"/>
        <w:ind w:left="150" w:right="150"/>
        <w:jc w:val="both"/>
        <w:rPr>
          <w:rFonts w:ascii="Tahoma" w:hAnsi="Tahoma" w:cs="Tahoma"/>
          <w:color w:val="424242"/>
          <w:sz w:val="18"/>
          <w:szCs w:val="18"/>
        </w:rPr>
      </w:pPr>
      <w:r w:rsidRPr="00546183">
        <w:rPr>
          <w:rStyle w:val="a7"/>
          <w:rFonts w:ascii="Tahoma" w:hAnsi="Tahoma" w:cs="Tahoma"/>
          <w:color w:val="424242"/>
          <w:sz w:val="18"/>
          <w:szCs w:val="18"/>
          <w:lang w:val="en-US"/>
        </w:rPr>
        <w:t>6.</w:t>
      </w:r>
      <w:r w:rsidRPr="00546183">
        <w:rPr>
          <w:rStyle w:val="a7"/>
          <w:rFonts w:ascii="Tahoma" w:hAnsi="Tahoma" w:cs="Tahoma"/>
          <w:color w:val="424242"/>
          <w:sz w:val="18"/>
          <w:szCs w:val="18"/>
        </w:rPr>
        <w:t>Программные модули</w:t>
      </w:r>
    </w:p>
    <w:p w:rsidR="00862972" w:rsidRPr="00546183" w:rsidRDefault="00862972" w:rsidP="00862972">
      <w:pPr>
        <w:pStyle w:val="a3"/>
        <w:spacing w:before="150" w:beforeAutospacing="0" w:after="150" w:afterAutospacing="0"/>
        <w:ind w:left="150" w:right="150"/>
        <w:jc w:val="both"/>
        <w:rPr>
          <w:rFonts w:ascii="Tahoma" w:hAnsi="Tahoma" w:cs="Tahoma"/>
          <w:color w:val="424242"/>
          <w:sz w:val="18"/>
          <w:szCs w:val="18"/>
        </w:rPr>
      </w:pPr>
      <w:r w:rsidRPr="00546183">
        <w:rPr>
          <w:rFonts w:ascii="Tahoma" w:hAnsi="Tahoma" w:cs="Tahoma"/>
          <w:color w:val="424242"/>
          <w:sz w:val="18"/>
          <w:szCs w:val="18"/>
        </w:rPr>
        <w:t>Про</w:t>
      </w:r>
      <w:r w:rsidRPr="00546183">
        <w:rPr>
          <w:rFonts w:ascii="Tahoma" w:hAnsi="Tahoma" w:cs="Tahoma"/>
          <w:color w:val="424242"/>
          <w:sz w:val="18"/>
          <w:szCs w:val="18"/>
        </w:rPr>
        <w:softHyphen/>
        <w:t>грам</w:t>
      </w:r>
      <w:r w:rsidRPr="00546183">
        <w:rPr>
          <w:rFonts w:ascii="Tahoma" w:hAnsi="Tahoma" w:cs="Tahoma"/>
          <w:color w:val="424242"/>
          <w:sz w:val="18"/>
          <w:szCs w:val="18"/>
        </w:rPr>
        <w:softHyphen/>
        <w:t>мист пишет программу на </w:t>
      </w:r>
      <w:r w:rsidRPr="00546183">
        <w:rPr>
          <w:rStyle w:val="a7"/>
          <w:rFonts w:ascii="Tahoma" w:hAnsi="Tahoma" w:cs="Tahoma"/>
          <w:i/>
          <w:iCs/>
          <w:color w:val="424242"/>
          <w:sz w:val="18"/>
          <w:szCs w:val="18"/>
        </w:rPr>
        <w:t>языке высокого уровня</w:t>
      </w:r>
      <w:r w:rsidRPr="00546183">
        <w:rPr>
          <w:rFonts w:ascii="Tahoma" w:hAnsi="Tahoma" w:cs="Tahoma"/>
          <w:color w:val="424242"/>
          <w:sz w:val="18"/>
          <w:szCs w:val="18"/>
        </w:rPr>
        <w:t>, т.е. наиболее удобном для записи алгоритма решения определенного класса задач. Исходный те</w:t>
      </w:r>
      <w:proofErr w:type="gramStart"/>
      <w:r w:rsidRPr="00546183">
        <w:rPr>
          <w:rFonts w:ascii="Tahoma" w:hAnsi="Tahoma" w:cs="Tahoma"/>
          <w:color w:val="424242"/>
          <w:sz w:val="18"/>
          <w:szCs w:val="18"/>
        </w:rPr>
        <w:t>кст пр</w:t>
      </w:r>
      <w:proofErr w:type="gramEnd"/>
      <w:r w:rsidRPr="00546183">
        <w:rPr>
          <w:rFonts w:ascii="Tahoma" w:hAnsi="Tahoma" w:cs="Tahoma"/>
          <w:color w:val="424242"/>
          <w:sz w:val="18"/>
          <w:szCs w:val="18"/>
        </w:rPr>
        <w:t>ограммы, введенный с помощью клавиатуры в память компьютера - </w:t>
      </w:r>
      <w:r w:rsidRPr="00546183">
        <w:rPr>
          <w:rStyle w:val="a7"/>
          <w:rFonts w:ascii="Tahoma" w:hAnsi="Tahoma" w:cs="Tahoma"/>
          <w:i/>
          <w:iCs/>
          <w:color w:val="424242"/>
          <w:sz w:val="18"/>
          <w:szCs w:val="18"/>
        </w:rPr>
        <w:t>исходный модуль</w:t>
      </w:r>
      <w:r w:rsidRPr="00546183">
        <w:rPr>
          <w:rFonts w:ascii="Tahoma" w:hAnsi="Tahoma" w:cs="Tahoma"/>
          <w:color w:val="424242"/>
          <w:sz w:val="18"/>
          <w:szCs w:val="18"/>
        </w:rPr>
        <w:t> (sourse code, в языке Си имеет расширение *.cpp).</w:t>
      </w:r>
    </w:p>
    <w:p w:rsidR="00862972" w:rsidRPr="00546183" w:rsidRDefault="00862972" w:rsidP="00862972">
      <w:pPr>
        <w:pStyle w:val="a3"/>
        <w:spacing w:before="150" w:beforeAutospacing="0" w:after="150" w:afterAutospacing="0"/>
        <w:ind w:left="150" w:right="150"/>
        <w:jc w:val="both"/>
        <w:rPr>
          <w:rFonts w:ascii="Tahoma" w:hAnsi="Tahoma" w:cs="Tahoma"/>
          <w:color w:val="424242"/>
          <w:sz w:val="18"/>
          <w:szCs w:val="18"/>
        </w:rPr>
      </w:pPr>
      <w:r w:rsidRPr="00546183">
        <w:rPr>
          <w:rStyle w:val="a7"/>
          <w:rFonts w:ascii="Tahoma" w:hAnsi="Tahoma" w:cs="Tahoma"/>
          <w:color w:val="424242"/>
          <w:sz w:val="18"/>
          <w:szCs w:val="18"/>
        </w:rPr>
        <w:t>Транслятор</w:t>
      </w:r>
      <w:r w:rsidRPr="00546183">
        <w:rPr>
          <w:rFonts w:ascii="Tahoma" w:hAnsi="Tahoma" w:cs="Tahoma"/>
          <w:color w:val="424242"/>
          <w:sz w:val="18"/>
          <w:szCs w:val="18"/>
        </w:rPr>
        <w:t> - программа, осуществляющая перевод текстов с одного языка на другой, т.е. транслятор переводит программу с входного языка системы программирования на машинный язык ЭВМ, на которой функционирует данная система или будет функционировать разрабатываемая программа; либо на промежуточный язык программирования, уже реализованный или подлежащий реализации. Одной из разновидностей транслятора является </w:t>
      </w:r>
      <w:r w:rsidRPr="00546183">
        <w:rPr>
          <w:rStyle w:val="a7"/>
          <w:rFonts w:ascii="Tahoma" w:hAnsi="Tahoma" w:cs="Tahoma"/>
          <w:i/>
          <w:iCs/>
          <w:color w:val="424242"/>
          <w:sz w:val="18"/>
          <w:szCs w:val="18"/>
        </w:rPr>
        <w:t>компилятор</w:t>
      </w:r>
      <w:r w:rsidRPr="00546183">
        <w:rPr>
          <w:rFonts w:ascii="Tahoma" w:hAnsi="Tahoma" w:cs="Tahoma"/>
          <w:color w:val="424242"/>
          <w:sz w:val="18"/>
          <w:szCs w:val="18"/>
        </w:rPr>
        <w:t>, обеспечивающий перевод программ с языка высокого уровня (приближенного к человеку) на язык более низкого уровня (близкий к ЭВМ), или машинозависимый язык.</w:t>
      </w:r>
    </w:p>
    <w:p w:rsidR="00862972" w:rsidRPr="00546183" w:rsidRDefault="00862972" w:rsidP="00862972">
      <w:pPr>
        <w:pStyle w:val="a3"/>
        <w:spacing w:before="150" w:beforeAutospacing="0" w:after="150" w:afterAutospacing="0"/>
        <w:ind w:left="150" w:right="150"/>
        <w:jc w:val="both"/>
        <w:rPr>
          <w:rFonts w:ascii="Arial" w:hAnsi="Arial" w:cs="Arial"/>
          <w:color w:val="000000"/>
          <w:sz w:val="18"/>
          <w:szCs w:val="18"/>
          <w:shd w:val="clear" w:color="auto" w:fill="FFFFFF"/>
        </w:rPr>
      </w:pPr>
      <w:r w:rsidRPr="00546183">
        <w:rPr>
          <w:rFonts w:ascii="Arial" w:hAnsi="Arial" w:cs="Arial"/>
          <w:color w:val="000000"/>
          <w:sz w:val="18"/>
          <w:szCs w:val="18"/>
          <w:shd w:val="clear" w:color="auto" w:fill="FFFFFF"/>
        </w:rPr>
        <w:t>Интерпретатор представляет собой программный продукт, выполняющий созданную программу путем одновременного анализа и реализации предписанных действий. При использовании интерпретатора отсутствует разделение на две стадии - перевод и выполнение.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Большинство трансляторов языка Си, с которыми мы будем работать - компиляторы.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 xml:space="preserve">Результат обработки исходного модуля компилятором - объектный модуль (object code, в языке Си имеет расширение *.obj). Он не может быть выполнен, т.е. это незавершенный вариант машинной программы, т.к., например, к нему должны быть присоединены модули стандартных библиотек. Здесь компилятор (compiler) - вид транслятора, представляющего </w:t>
      </w:r>
      <w:proofErr w:type="gramStart"/>
      <w:r w:rsidRPr="00546183">
        <w:rPr>
          <w:rFonts w:ascii="Arial" w:hAnsi="Arial" w:cs="Arial"/>
          <w:color w:val="000000"/>
          <w:sz w:val="18"/>
          <w:szCs w:val="18"/>
          <w:shd w:val="clear" w:color="auto" w:fill="FFFFFF"/>
        </w:rPr>
        <w:t>программу-переводчик</w:t>
      </w:r>
      <w:proofErr w:type="gramEnd"/>
      <w:r w:rsidRPr="00546183">
        <w:rPr>
          <w:rFonts w:ascii="Arial" w:hAnsi="Arial" w:cs="Arial"/>
          <w:color w:val="000000"/>
          <w:sz w:val="18"/>
          <w:szCs w:val="18"/>
          <w:shd w:val="clear" w:color="auto" w:fill="FFFFFF"/>
        </w:rPr>
        <w:t xml:space="preserve"> исходного модуля в язык машинных команд.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Исполняемый (абсолютный, загрузочный) модуль создает вторая специальная программа - «компоновщик». Ее еще называют редактором связей (Linker). Она и создает модуль, пригодный для выполнения на основе одного или нескольких объектных модулей.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Загрузочный модуль (Load module, расширение *.exe) – это программный модуль, представленный в форме, пригодной для загрузки его в память и выполнения. </w:t>
      </w:r>
    </w:p>
    <w:p w:rsidR="00862972" w:rsidRPr="00546183" w:rsidRDefault="00862972" w:rsidP="00862972">
      <w:pPr>
        <w:pStyle w:val="a3"/>
        <w:shd w:val="clear" w:color="auto" w:fill="FFFFFF"/>
        <w:spacing w:after="0" w:afterAutospacing="0"/>
        <w:rPr>
          <w:rFonts w:ascii="Georgia" w:hAnsi="Georgia"/>
          <w:color w:val="000000"/>
          <w:sz w:val="18"/>
          <w:szCs w:val="18"/>
        </w:rPr>
      </w:pPr>
      <w:r w:rsidRPr="00546183">
        <w:rPr>
          <w:rFonts w:ascii="Arial" w:hAnsi="Arial" w:cs="Arial"/>
          <w:color w:val="000000"/>
          <w:sz w:val="18"/>
          <w:szCs w:val="18"/>
          <w:shd w:val="clear" w:color="auto" w:fill="FFFFFF"/>
        </w:rPr>
        <w:t>7.</w:t>
      </w:r>
      <w:r w:rsidRPr="00546183">
        <w:rPr>
          <w:rFonts w:ascii="Georgia" w:hAnsi="Georgia"/>
          <w:b/>
          <w:bCs/>
          <w:color w:val="000000"/>
          <w:sz w:val="18"/>
          <w:szCs w:val="18"/>
        </w:rPr>
        <w:t xml:space="preserve"> Этапы решения задач на компьютере:</w:t>
      </w:r>
    </w:p>
    <w:p w:rsidR="00862972" w:rsidRPr="00546183" w:rsidRDefault="00862972" w:rsidP="00862972">
      <w:pPr>
        <w:pStyle w:val="a3"/>
        <w:shd w:val="clear" w:color="auto" w:fill="FFFFFF"/>
        <w:spacing w:before="119" w:beforeAutospacing="0" w:after="0" w:afterAutospacing="0"/>
        <w:ind w:left="198"/>
        <w:rPr>
          <w:rFonts w:ascii="Georgia" w:hAnsi="Georgia"/>
          <w:color w:val="000000"/>
          <w:sz w:val="18"/>
          <w:szCs w:val="18"/>
        </w:rPr>
      </w:pPr>
      <w:r w:rsidRPr="00546183">
        <w:rPr>
          <w:rFonts w:ascii="Georgia" w:hAnsi="Georgia"/>
          <w:b/>
          <w:bCs/>
          <w:color w:val="000000"/>
          <w:sz w:val="18"/>
          <w:szCs w:val="18"/>
        </w:rPr>
        <w:t>1. Постановка задачи:</w:t>
      </w:r>
    </w:p>
    <w:p w:rsidR="00862972" w:rsidRPr="00546183" w:rsidRDefault="00862972" w:rsidP="00862972">
      <w:pPr>
        <w:pStyle w:val="a3"/>
        <w:shd w:val="clear" w:color="auto" w:fill="FFFFFF"/>
        <w:spacing w:before="62" w:beforeAutospacing="0" w:after="0" w:afterAutospacing="0"/>
        <w:ind w:left="1083" w:hanging="561"/>
        <w:rPr>
          <w:rFonts w:ascii="Georgia" w:hAnsi="Georgia"/>
          <w:color w:val="000000"/>
          <w:sz w:val="18"/>
          <w:szCs w:val="18"/>
        </w:rPr>
      </w:pPr>
      <w:r w:rsidRPr="00546183">
        <w:rPr>
          <w:rFonts w:ascii="Georgia" w:hAnsi="Georgia"/>
          <w:color w:val="000000"/>
          <w:sz w:val="18"/>
          <w:szCs w:val="18"/>
        </w:rPr>
        <w:t>• сбор информации о задаче;</w:t>
      </w:r>
    </w:p>
    <w:p w:rsidR="00862972" w:rsidRPr="00546183" w:rsidRDefault="00862972" w:rsidP="00862972">
      <w:pPr>
        <w:pStyle w:val="a3"/>
        <w:shd w:val="clear" w:color="auto" w:fill="FFFFFF"/>
        <w:spacing w:before="23" w:beforeAutospacing="0" w:after="0" w:afterAutospacing="0"/>
        <w:ind w:left="1083" w:hanging="561"/>
        <w:rPr>
          <w:rFonts w:ascii="Georgia" w:hAnsi="Georgia"/>
          <w:color w:val="000000"/>
          <w:sz w:val="18"/>
          <w:szCs w:val="18"/>
        </w:rPr>
      </w:pPr>
      <w:r w:rsidRPr="00546183">
        <w:rPr>
          <w:rFonts w:ascii="Georgia" w:hAnsi="Georgia"/>
          <w:color w:val="000000"/>
          <w:sz w:val="18"/>
          <w:szCs w:val="18"/>
        </w:rPr>
        <w:t>• формулировка условия задачи;</w:t>
      </w:r>
    </w:p>
    <w:p w:rsidR="00862972" w:rsidRPr="00546183" w:rsidRDefault="00862972" w:rsidP="00862972">
      <w:pPr>
        <w:pStyle w:val="a3"/>
        <w:shd w:val="clear" w:color="auto" w:fill="FFFFFF"/>
        <w:spacing w:after="0" w:afterAutospacing="0"/>
        <w:ind w:left="1083" w:hanging="561"/>
        <w:rPr>
          <w:rFonts w:ascii="Georgia" w:hAnsi="Georgia"/>
          <w:color w:val="000000"/>
          <w:sz w:val="18"/>
          <w:szCs w:val="18"/>
        </w:rPr>
      </w:pPr>
      <w:r w:rsidRPr="00546183">
        <w:rPr>
          <w:rFonts w:ascii="Georgia" w:hAnsi="Georgia"/>
          <w:color w:val="000000"/>
          <w:sz w:val="18"/>
          <w:szCs w:val="18"/>
        </w:rPr>
        <w:t>• определение конечных целей решения задачи;</w:t>
      </w:r>
    </w:p>
    <w:p w:rsidR="00862972" w:rsidRPr="00546183" w:rsidRDefault="00862972" w:rsidP="00862972">
      <w:pPr>
        <w:pStyle w:val="a3"/>
        <w:shd w:val="clear" w:color="auto" w:fill="FFFFFF"/>
        <w:spacing w:after="0" w:afterAutospacing="0"/>
        <w:ind w:left="1083" w:hanging="561"/>
        <w:rPr>
          <w:rFonts w:ascii="Georgia" w:hAnsi="Georgia"/>
          <w:color w:val="000000"/>
          <w:sz w:val="18"/>
          <w:szCs w:val="18"/>
        </w:rPr>
      </w:pPr>
      <w:r w:rsidRPr="00546183">
        <w:rPr>
          <w:rFonts w:ascii="Georgia" w:hAnsi="Georgia"/>
          <w:color w:val="000000"/>
          <w:sz w:val="18"/>
          <w:szCs w:val="18"/>
        </w:rPr>
        <w:t>• определение формы выдачи результатов;</w:t>
      </w:r>
    </w:p>
    <w:p w:rsidR="00862972" w:rsidRPr="00546183" w:rsidRDefault="00862972" w:rsidP="00862972">
      <w:pPr>
        <w:pStyle w:val="a3"/>
        <w:shd w:val="clear" w:color="auto" w:fill="FFFFFF"/>
        <w:spacing w:after="0" w:afterAutospacing="0"/>
        <w:ind w:left="1083" w:right="403" w:hanging="561"/>
        <w:rPr>
          <w:rFonts w:ascii="Georgia" w:hAnsi="Georgia"/>
          <w:color w:val="000000"/>
          <w:sz w:val="18"/>
          <w:szCs w:val="18"/>
        </w:rPr>
      </w:pPr>
      <w:r w:rsidRPr="00546183">
        <w:rPr>
          <w:rFonts w:ascii="Georgia" w:hAnsi="Georgia"/>
          <w:color w:val="000000"/>
          <w:sz w:val="18"/>
          <w:szCs w:val="18"/>
        </w:rPr>
        <w:t>• описание данных (их типов, диапазонов величин, структуры и т. п.).</w:t>
      </w:r>
    </w:p>
    <w:p w:rsidR="00862972" w:rsidRPr="00546183" w:rsidRDefault="00862972" w:rsidP="00862972">
      <w:pPr>
        <w:pStyle w:val="a3"/>
        <w:shd w:val="clear" w:color="auto" w:fill="FFFFFF"/>
        <w:spacing w:before="119" w:beforeAutospacing="0" w:after="0" w:afterAutospacing="0"/>
        <w:ind w:left="198"/>
        <w:rPr>
          <w:rFonts w:ascii="Georgia" w:hAnsi="Georgia"/>
          <w:color w:val="000000"/>
          <w:sz w:val="18"/>
          <w:szCs w:val="18"/>
        </w:rPr>
      </w:pPr>
      <w:r w:rsidRPr="00546183">
        <w:rPr>
          <w:rFonts w:ascii="Georgia" w:hAnsi="Georgia"/>
          <w:b/>
          <w:bCs/>
          <w:color w:val="000000"/>
          <w:sz w:val="18"/>
          <w:szCs w:val="18"/>
        </w:rPr>
        <w:t>2. Анализ и исследование задачи, модели:</w:t>
      </w:r>
    </w:p>
    <w:p w:rsidR="00862972" w:rsidRPr="00546183" w:rsidRDefault="00862972" w:rsidP="00862972">
      <w:pPr>
        <w:pStyle w:val="a3"/>
        <w:shd w:val="clear" w:color="auto" w:fill="FFFFFF"/>
        <w:spacing w:before="62" w:beforeAutospacing="0" w:after="0" w:afterAutospacing="0"/>
        <w:ind w:left="1083" w:hanging="561"/>
        <w:rPr>
          <w:rFonts w:ascii="Georgia" w:hAnsi="Georgia"/>
          <w:color w:val="000000"/>
          <w:sz w:val="18"/>
          <w:szCs w:val="18"/>
        </w:rPr>
      </w:pPr>
      <w:r w:rsidRPr="00546183">
        <w:rPr>
          <w:rFonts w:ascii="Georgia" w:hAnsi="Georgia"/>
          <w:color w:val="000000"/>
          <w:sz w:val="18"/>
          <w:szCs w:val="18"/>
        </w:rPr>
        <w:t>• анализ существующих аналогов;</w:t>
      </w:r>
    </w:p>
    <w:p w:rsidR="00862972" w:rsidRPr="00546183" w:rsidRDefault="00862972" w:rsidP="00862972">
      <w:pPr>
        <w:pStyle w:val="a3"/>
        <w:shd w:val="clear" w:color="auto" w:fill="FFFFFF"/>
        <w:spacing w:after="0" w:afterAutospacing="0"/>
        <w:ind w:left="1083" w:hanging="561"/>
        <w:rPr>
          <w:rFonts w:ascii="Georgia" w:hAnsi="Georgia"/>
          <w:color w:val="000000"/>
          <w:sz w:val="18"/>
          <w:szCs w:val="18"/>
        </w:rPr>
      </w:pPr>
      <w:r w:rsidRPr="00546183">
        <w:rPr>
          <w:rFonts w:ascii="Georgia" w:hAnsi="Georgia"/>
          <w:color w:val="000000"/>
          <w:sz w:val="18"/>
          <w:szCs w:val="18"/>
        </w:rPr>
        <w:t>• анализ технических и программных средств;</w:t>
      </w:r>
    </w:p>
    <w:p w:rsidR="00862972" w:rsidRPr="00546183" w:rsidRDefault="00862972" w:rsidP="00862972">
      <w:pPr>
        <w:pStyle w:val="a3"/>
        <w:shd w:val="clear" w:color="auto" w:fill="FFFFFF"/>
        <w:spacing w:after="0" w:afterAutospacing="0"/>
        <w:ind w:left="1083" w:hanging="561"/>
        <w:rPr>
          <w:rFonts w:ascii="Georgia" w:hAnsi="Georgia"/>
          <w:color w:val="000000"/>
          <w:sz w:val="18"/>
          <w:szCs w:val="18"/>
        </w:rPr>
      </w:pPr>
      <w:r w:rsidRPr="00546183">
        <w:rPr>
          <w:rFonts w:ascii="Georgia" w:hAnsi="Georgia"/>
          <w:color w:val="000000"/>
          <w:sz w:val="18"/>
          <w:szCs w:val="18"/>
        </w:rPr>
        <w:lastRenderedPageBreak/>
        <w:t>• разработка математической модели;</w:t>
      </w:r>
    </w:p>
    <w:p w:rsidR="00862972" w:rsidRPr="00546183" w:rsidRDefault="00862972" w:rsidP="00862972">
      <w:pPr>
        <w:pStyle w:val="a3"/>
        <w:shd w:val="clear" w:color="auto" w:fill="FFFFFF"/>
        <w:spacing w:after="0" w:afterAutospacing="0"/>
        <w:ind w:left="1083" w:hanging="561"/>
        <w:rPr>
          <w:rFonts w:ascii="Georgia" w:hAnsi="Georgia"/>
          <w:color w:val="000000"/>
          <w:sz w:val="18"/>
          <w:szCs w:val="18"/>
        </w:rPr>
      </w:pPr>
      <w:r w:rsidRPr="00546183">
        <w:rPr>
          <w:rFonts w:ascii="Georgia" w:hAnsi="Georgia"/>
          <w:color w:val="000000"/>
          <w:sz w:val="18"/>
          <w:szCs w:val="18"/>
        </w:rPr>
        <w:t>• разработка структур данных.</w:t>
      </w:r>
    </w:p>
    <w:p w:rsidR="00862972" w:rsidRPr="00546183" w:rsidRDefault="00862972" w:rsidP="00862972">
      <w:pPr>
        <w:pStyle w:val="a3"/>
        <w:shd w:val="clear" w:color="auto" w:fill="FFFFFF"/>
        <w:spacing w:before="119" w:beforeAutospacing="0" w:after="0" w:afterAutospacing="0"/>
        <w:ind w:left="198"/>
        <w:rPr>
          <w:rFonts w:ascii="Georgia" w:hAnsi="Georgia"/>
          <w:color w:val="000000"/>
          <w:sz w:val="18"/>
          <w:szCs w:val="18"/>
        </w:rPr>
      </w:pPr>
      <w:r w:rsidRPr="00546183">
        <w:rPr>
          <w:rFonts w:ascii="Georgia" w:hAnsi="Georgia"/>
          <w:b/>
          <w:bCs/>
          <w:color w:val="000000"/>
          <w:sz w:val="18"/>
          <w:szCs w:val="18"/>
        </w:rPr>
        <w:t>3. Разработка алгоритма:</w:t>
      </w:r>
    </w:p>
    <w:p w:rsidR="00862972" w:rsidRPr="00546183" w:rsidRDefault="00862972" w:rsidP="00862972">
      <w:pPr>
        <w:pStyle w:val="a3"/>
        <w:shd w:val="clear" w:color="auto" w:fill="FFFFFF"/>
        <w:spacing w:before="62" w:beforeAutospacing="0" w:after="0" w:afterAutospacing="0"/>
        <w:ind w:left="1083" w:hanging="561"/>
        <w:rPr>
          <w:rFonts w:ascii="Georgia" w:hAnsi="Georgia"/>
          <w:color w:val="000000"/>
          <w:sz w:val="18"/>
          <w:szCs w:val="18"/>
        </w:rPr>
      </w:pPr>
      <w:r w:rsidRPr="00546183">
        <w:rPr>
          <w:rFonts w:ascii="Georgia" w:hAnsi="Georgia"/>
          <w:color w:val="000000"/>
          <w:sz w:val="18"/>
          <w:szCs w:val="18"/>
        </w:rPr>
        <w:t>• выбор метода проектирования алгоритма;</w:t>
      </w:r>
    </w:p>
    <w:p w:rsidR="00862972" w:rsidRPr="00546183" w:rsidRDefault="00862972" w:rsidP="00862972">
      <w:pPr>
        <w:pStyle w:val="a3"/>
        <w:shd w:val="clear" w:color="auto" w:fill="FFFFFF"/>
        <w:spacing w:after="0" w:afterAutospacing="0"/>
        <w:ind w:left="1083" w:right="1202" w:hanging="561"/>
        <w:rPr>
          <w:rFonts w:ascii="Georgia" w:hAnsi="Georgia"/>
          <w:color w:val="000000"/>
          <w:sz w:val="18"/>
          <w:szCs w:val="18"/>
        </w:rPr>
      </w:pPr>
      <w:r w:rsidRPr="00546183">
        <w:rPr>
          <w:rFonts w:ascii="Georgia" w:hAnsi="Georgia"/>
          <w:color w:val="000000"/>
          <w:sz w:val="18"/>
          <w:szCs w:val="18"/>
        </w:rPr>
        <w:t>• выбор формы записи алгоритма (блок-схемы, псевдокод и др.);</w:t>
      </w:r>
    </w:p>
    <w:p w:rsidR="00862972" w:rsidRPr="00546183" w:rsidRDefault="00862972" w:rsidP="00862972">
      <w:pPr>
        <w:pStyle w:val="a3"/>
        <w:shd w:val="clear" w:color="auto" w:fill="FFFFFF"/>
        <w:spacing w:after="0" w:afterAutospacing="0"/>
        <w:ind w:left="1083" w:hanging="561"/>
        <w:rPr>
          <w:rFonts w:ascii="Georgia" w:hAnsi="Georgia"/>
          <w:color w:val="000000"/>
          <w:sz w:val="18"/>
          <w:szCs w:val="18"/>
        </w:rPr>
      </w:pPr>
      <w:r w:rsidRPr="00546183">
        <w:rPr>
          <w:rFonts w:ascii="Georgia" w:hAnsi="Georgia"/>
          <w:color w:val="000000"/>
          <w:sz w:val="18"/>
          <w:szCs w:val="18"/>
        </w:rPr>
        <w:t>• выбор тестов и метода тестирования;</w:t>
      </w:r>
    </w:p>
    <w:p w:rsidR="00862972" w:rsidRPr="00546183" w:rsidRDefault="00862972" w:rsidP="00862972">
      <w:pPr>
        <w:pStyle w:val="a3"/>
        <w:shd w:val="clear" w:color="auto" w:fill="FFFFFF"/>
        <w:spacing w:after="0" w:afterAutospacing="0"/>
        <w:ind w:left="1083" w:hanging="561"/>
        <w:rPr>
          <w:rFonts w:ascii="Georgia" w:hAnsi="Georgia"/>
          <w:color w:val="000000"/>
          <w:sz w:val="18"/>
          <w:szCs w:val="18"/>
        </w:rPr>
      </w:pPr>
      <w:r w:rsidRPr="00546183">
        <w:rPr>
          <w:rFonts w:ascii="Georgia" w:hAnsi="Georgia"/>
          <w:color w:val="000000"/>
          <w:sz w:val="18"/>
          <w:szCs w:val="18"/>
        </w:rPr>
        <w:t>• проектирование алгоритма.</w:t>
      </w:r>
    </w:p>
    <w:p w:rsidR="00862972" w:rsidRPr="00546183" w:rsidRDefault="00862972" w:rsidP="00862972">
      <w:pPr>
        <w:pStyle w:val="a3"/>
        <w:shd w:val="clear" w:color="auto" w:fill="FFFFFF"/>
        <w:spacing w:after="0" w:afterAutospacing="0"/>
        <w:ind w:left="238"/>
        <w:rPr>
          <w:rFonts w:ascii="Georgia" w:hAnsi="Georgia"/>
          <w:color w:val="000000"/>
          <w:sz w:val="18"/>
          <w:szCs w:val="18"/>
        </w:rPr>
      </w:pPr>
      <w:r w:rsidRPr="00546183">
        <w:rPr>
          <w:rFonts w:ascii="Georgia" w:hAnsi="Georgia"/>
          <w:b/>
          <w:bCs/>
          <w:color w:val="000000"/>
          <w:sz w:val="18"/>
          <w:szCs w:val="18"/>
        </w:rPr>
        <w:t>4. Программирование:</w:t>
      </w:r>
    </w:p>
    <w:p w:rsidR="00862972" w:rsidRPr="00546183" w:rsidRDefault="00862972" w:rsidP="00862972">
      <w:pPr>
        <w:pStyle w:val="a3"/>
        <w:shd w:val="clear" w:color="auto" w:fill="FFFFFF"/>
        <w:spacing w:before="79" w:beforeAutospacing="0" w:after="0" w:afterAutospacing="0"/>
        <w:ind w:left="567"/>
        <w:rPr>
          <w:rFonts w:ascii="Georgia" w:hAnsi="Georgia"/>
          <w:color w:val="000000"/>
          <w:sz w:val="18"/>
          <w:szCs w:val="18"/>
        </w:rPr>
      </w:pPr>
      <w:r w:rsidRPr="00546183">
        <w:rPr>
          <w:rFonts w:ascii="Georgia" w:hAnsi="Georgia"/>
          <w:color w:val="000000"/>
          <w:sz w:val="18"/>
          <w:szCs w:val="18"/>
        </w:rPr>
        <w:t>• выбор языка программирования;</w:t>
      </w:r>
    </w:p>
    <w:p w:rsidR="00862972" w:rsidRPr="00546183" w:rsidRDefault="00862972" w:rsidP="00862972">
      <w:pPr>
        <w:pStyle w:val="a3"/>
        <w:shd w:val="clear" w:color="auto" w:fill="FFFFFF"/>
        <w:spacing w:after="0" w:afterAutospacing="0"/>
        <w:ind w:left="567"/>
        <w:rPr>
          <w:rFonts w:ascii="Georgia" w:hAnsi="Georgia"/>
          <w:color w:val="000000"/>
          <w:sz w:val="18"/>
          <w:szCs w:val="18"/>
        </w:rPr>
      </w:pPr>
      <w:r w:rsidRPr="00546183">
        <w:rPr>
          <w:rFonts w:ascii="Georgia" w:hAnsi="Georgia"/>
          <w:color w:val="000000"/>
          <w:sz w:val="18"/>
          <w:szCs w:val="18"/>
        </w:rPr>
        <w:t>• уточнение способов организации данных;</w:t>
      </w:r>
    </w:p>
    <w:p w:rsidR="00862972" w:rsidRPr="00546183" w:rsidRDefault="00862972" w:rsidP="00862972">
      <w:pPr>
        <w:pStyle w:val="a3"/>
        <w:shd w:val="clear" w:color="auto" w:fill="FFFFFF"/>
        <w:spacing w:after="0" w:afterAutospacing="0"/>
        <w:ind w:left="567"/>
        <w:rPr>
          <w:rFonts w:ascii="Georgia" w:hAnsi="Georgia"/>
          <w:color w:val="000000"/>
          <w:sz w:val="18"/>
          <w:szCs w:val="18"/>
        </w:rPr>
      </w:pPr>
      <w:r w:rsidRPr="00546183">
        <w:rPr>
          <w:rFonts w:ascii="Georgia" w:hAnsi="Georgia"/>
          <w:color w:val="000000"/>
          <w:sz w:val="18"/>
          <w:szCs w:val="18"/>
        </w:rPr>
        <w:t>• запись алгоритма на выбранном языке</w:t>
      </w:r>
    </w:p>
    <w:p w:rsidR="00862972" w:rsidRPr="00546183" w:rsidRDefault="00862972" w:rsidP="00862972">
      <w:pPr>
        <w:pStyle w:val="a3"/>
        <w:shd w:val="clear" w:color="auto" w:fill="FFFFFF"/>
        <w:spacing w:after="0" w:afterAutospacing="0" w:line="329" w:lineRule="atLeast"/>
        <w:ind w:left="567" w:right="3799"/>
        <w:rPr>
          <w:rFonts w:ascii="Georgia" w:hAnsi="Georgia"/>
          <w:color w:val="000000"/>
          <w:sz w:val="18"/>
          <w:szCs w:val="18"/>
        </w:rPr>
      </w:pPr>
      <w:r w:rsidRPr="00546183">
        <w:rPr>
          <w:rFonts w:ascii="Georgia" w:hAnsi="Georgia"/>
          <w:color w:val="000000"/>
          <w:sz w:val="18"/>
          <w:szCs w:val="18"/>
        </w:rPr>
        <w:t>программирования.</w:t>
      </w:r>
    </w:p>
    <w:p w:rsidR="00862972" w:rsidRPr="00546183" w:rsidRDefault="00862972" w:rsidP="00862972">
      <w:pPr>
        <w:pStyle w:val="a3"/>
        <w:shd w:val="clear" w:color="auto" w:fill="FFFFFF"/>
        <w:spacing w:after="0" w:afterAutospacing="0" w:line="329" w:lineRule="atLeast"/>
        <w:ind w:left="238" w:right="3799"/>
        <w:rPr>
          <w:rFonts w:ascii="Georgia" w:hAnsi="Georgia"/>
          <w:color w:val="000000"/>
          <w:sz w:val="18"/>
          <w:szCs w:val="18"/>
        </w:rPr>
      </w:pPr>
      <w:r w:rsidRPr="00546183">
        <w:rPr>
          <w:rFonts w:ascii="Georgia" w:hAnsi="Georgia"/>
          <w:b/>
          <w:bCs/>
          <w:color w:val="000000"/>
          <w:sz w:val="18"/>
          <w:szCs w:val="18"/>
        </w:rPr>
        <w:t>5. Тестирование и отладка:</w:t>
      </w:r>
    </w:p>
    <w:p w:rsidR="00862972" w:rsidRPr="00546183" w:rsidRDefault="00862972" w:rsidP="00862972">
      <w:pPr>
        <w:pStyle w:val="a3"/>
        <w:shd w:val="clear" w:color="auto" w:fill="FFFFFF"/>
        <w:spacing w:before="23" w:beforeAutospacing="0" w:after="0" w:afterAutospacing="0"/>
        <w:ind w:left="567"/>
        <w:rPr>
          <w:rFonts w:ascii="Georgia" w:hAnsi="Georgia"/>
          <w:color w:val="000000"/>
          <w:sz w:val="18"/>
          <w:szCs w:val="18"/>
        </w:rPr>
      </w:pPr>
      <w:r w:rsidRPr="00546183">
        <w:rPr>
          <w:rFonts w:ascii="Georgia" w:hAnsi="Georgia"/>
          <w:color w:val="000000"/>
          <w:sz w:val="18"/>
          <w:szCs w:val="18"/>
        </w:rPr>
        <w:t>• синтаксическая отладка;</w:t>
      </w:r>
    </w:p>
    <w:p w:rsidR="00862972" w:rsidRPr="00546183" w:rsidRDefault="00862972" w:rsidP="00862972">
      <w:pPr>
        <w:pStyle w:val="a3"/>
        <w:shd w:val="clear" w:color="auto" w:fill="FFFFFF"/>
        <w:spacing w:after="0" w:afterAutospacing="0"/>
        <w:ind w:left="567"/>
        <w:rPr>
          <w:rFonts w:ascii="Georgia" w:hAnsi="Georgia"/>
          <w:color w:val="000000"/>
          <w:sz w:val="18"/>
          <w:szCs w:val="18"/>
        </w:rPr>
      </w:pPr>
      <w:r w:rsidRPr="00546183">
        <w:rPr>
          <w:rFonts w:ascii="Georgia" w:hAnsi="Georgia"/>
          <w:color w:val="000000"/>
          <w:sz w:val="18"/>
          <w:szCs w:val="18"/>
        </w:rPr>
        <w:t>• отладка семантики и логической структуры;</w:t>
      </w:r>
    </w:p>
    <w:p w:rsidR="00862972" w:rsidRPr="00546183" w:rsidRDefault="00862972" w:rsidP="00862972">
      <w:pPr>
        <w:pStyle w:val="a3"/>
        <w:shd w:val="clear" w:color="auto" w:fill="FFFFFF"/>
        <w:spacing w:after="0" w:afterAutospacing="0"/>
        <w:ind w:left="567"/>
        <w:rPr>
          <w:rFonts w:ascii="Georgia" w:hAnsi="Georgia"/>
          <w:color w:val="000000"/>
          <w:sz w:val="18"/>
          <w:szCs w:val="18"/>
        </w:rPr>
      </w:pPr>
      <w:r w:rsidRPr="00546183">
        <w:rPr>
          <w:rFonts w:ascii="Georgia" w:hAnsi="Georgia"/>
          <w:color w:val="000000"/>
          <w:sz w:val="18"/>
          <w:szCs w:val="18"/>
        </w:rPr>
        <w:t>• тестовые расчеты и анализ результатов тестирования;</w:t>
      </w:r>
    </w:p>
    <w:p w:rsidR="00862972" w:rsidRPr="00546183" w:rsidRDefault="00862972" w:rsidP="00862972">
      <w:pPr>
        <w:pStyle w:val="a3"/>
        <w:shd w:val="clear" w:color="auto" w:fill="FFFFFF"/>
        <w:spacing w:after="0" w:afterAutospacing="0"/>
        <w:ind w:left="567"/>
        <w:rPr>
          <w:rFonts w:ascii="Georgia" w:hAnsi="Georgia"/>
          <w:color w:val="000000"/>
          <w:sz w:val="18"/>
          <w:szCs w:val="18"/>
        </w:rPr>
      </w:pPr>
      <w:r w:rsidRPr="00546183">
        <w:rPr>
          <w:rFonts w:ascii="Georgia" w:hAnsi="Georgia"/>
          <w:color w:val="000000"/>
          <w:sz w:val="18"/>
          <w:szCs w:val="18"/>
        </w:rPr>
        <w:t>• совершенствование программы.</w:t>
      </w:r>
    </w:p>
    <w:p w:rsidR="00862972" w:rsidRPr="00546183" w:rsidRDefault="00862972" w:rsidP="00862972">
      <w:pPr>
        <w:pStyle w:val="a3"/>
        <w:shd w:val="clear" w:color="auto" w:fill="FFFFFF"/>
        <w:spacing w:before="62" w:beforeAutospacing="0" w:after="0" w:afterAutospacing="0"/>
        <w:ind w:firstLine="261"/>
        <w:rPr>
          <w:rFonts w:ascii="Georgia" w:hAnsi="Georgia"/>
          <w:color w:val="000000"/>
          <w:sz w:val="18"/>
          <w:szCs w:val="18"/>
        </w:rPr>
      </w:pPr>
      <w:r w:rsidRPr="00546183">
        <w:rPr>
          <w:rFonts w:ascii="Georgia" w:hAnsi="Georgia"/>
          <w:b/>
          <w:bCs/>
          <w:color w:val="000000"/>
          <w:sz w:val="18"/>
          <w:szCs w:val="18"/>
        </w:rPr>
        <w:t>6. Анализ результатов решения задачи и уточнение в случае необходимости математической модели с повторным выполнением этапов 2-5.</w:t>
      </w:r>
    </w:p>
    <w:p w:rsidR="00862972" w:rsidRPr="00546183" w:rsidRDefault="00862972" w:rsidP="00862972">
      <w:pPr>
        <w:pStyle w:val="a3"/>
        <w:shd w:val="clear" w:color="auto" w:fill="FFFFFF"/>
        <w:spacing w:before="159" w:beforeAutospacing="0" w:after="0" w:afterAutospacing="0"/>
        <w:ind w:left="238"/>
        <w:rPr>
          <w:rFonts w:ascii="Georgia" w:hAnsi="Georgia"/>
          <w:color w:val="000000"/>
          <w:sz w:val="18"/>
          <w:szCs w:val="18"/>
        </w:rPr>
      </w:pPr>
      <w:r w:rsidRPr="00546183">
        <w:rPr>
          <w:rFonts w:ascii="Georgia" w:hAnsi="Georgia"/>
          <w:b/>
          <w:bCs/>
          <w:color w:val="000000"/>
          <w:sz w:val="18"/>
          <w:szCs w:val="18"/>
        </w:rPr>
        <w:t>7. Сопровождение программы:</w:t>
      </w:r>
    </w:p>
    <w:p w:rsidR="00862972" w:rsidRPr="00546183" w:rsidRDefault="00862972" w:rsidP="00862972">
      <w:pPr>
        <w:pStyle w:val="a3"/>
        <w:shd w:val="clear" w:color="auto" w:fill="FFFFFF"/>
        <w:spacing w:after="0" w:afterAutospacing="0"/>
        <w:ind w:left="567"/>
        <w:rPr>
          <w:rFonts w:ascii="Georgia" w:hAnsi="Georgia"/>
          <w:color w:val="000000"/>
          <w:sz w:val="18"/>
          <w:szCs w:val="18"/>
        </w:rPr>
      </w:pPr>
      <w:r w:rsidRPr="00546183">
        <w:rPr>
          <w:rFonts w:ascii="Georgia" w:hAnsi="Georgia"/>
          <w:color w:val="000000"/>
          <w:sz w:val="18"/>
          <w:szCs w:val="18"/>
        </w:rPr>
        <w:t>• доработка программы для решения конкретных задач;</w:t>
      </w:r>
    </w:p>
    <w:p w:rsidR="00862972" w:rsidRPr="00546183" w:rsidRDefault="00862972" w:rsidP="00862972">
      <w:pPr>
        <w:pStyle w:val="a3"/>
        <w:shd w:val="clear" w:color="auto" w:fill="FFFFFF"/>
        <w:spacing w:after="0" w:afterAutospacing="0"/>
        <w:ind w:left="567"/>
        <w:rPr>
          <w:rFonts w:ascii="Georgia" w:hAnsi="Georgia"/>
          <w:color w:val="000000"/>
          <w:sz w:val="18"/>
          <w:szCs w:val="18"/>
        </w:rPr>
      </w:pPr>
      <w:r w:rsidRPr="00546183">
        <w:rPr>
          <w:rFonts w:ascii="Georgia" w:hAnsi="Georgia"/>
          <w:color w:val="000000"/>
          <w:sz w:val="18"/>
          <w:szCs w:val="18"/>
        </w:rPr>
        <w:t>• составление документации к решенной задаче, к математической модели, к алгоритму, к программе, к набору тестов, к использованию.</w:t>
      </w:r>
    </w:p>
    <w:p w:rsidR="00862972" w:rsidRPr="00546183" w:rsidRDefault="00862972" w:rsidP="00862972">
      <w:pPr>
        <w:pStyle w:val="a3"/>
        <w:shd w:val="clear" w:color="auto" w:fill="FFFFFF"/>
        <w:spacing w:after="0" w:afterAutospacing="0"/>
        <w:rPr>
          <w:rFonts w:ascii="Georgia" w:hAnsi="Georgia"/>
          <w:color w:val="000000"/>
          <w:sz w:val="18"/>
          <w:szCs w:val="18"/>
        </w:rPr>
      </w:pPr>
      <w:r w:rsidRPr="00546183">
        <w:rPr>
          <w:rFonts w:ascii="Georgia" w:hAnsi="Georgia"/>
          <w:b/>
          <w:bCs/>
          <w:color w:val="000000"/>
          <w:sz w:val="18"/>
          <w:szCs w:val="18"/>
        </w:rPr>
        <w:t>Алгоритм обладает следующими свойствами:</w:t>
      </w:r>
    </w:p>
    <w:p w:rsidR="00862972" w:rsidRPr="00546183" w:rsidRDefault="00862972" w:rsidP="00862972">
      <w:pPr>
        <w:pStyle w:val="a3"/>
        <w:shd w:val="clear" w:color="auto" w:fill="FFFFFF"/>
        <w:spacing w:after="0" w:afterAutospacing="0"/>
        <w:rPr>
          <w:rFonts w:ascii="Georgia" w:hAnsi="Georgia"/>
          <w:color w:val="000000"/>
          <w:sz w:val="18"/>
          <w:szCs w:val="18"/>
        </w:rPr>
      </w:pPr>
      <w:r w:rsidRPr="00546183">
        <w:rPr>
          <w:rFonts w:ascii="Georgia" w:hAnsi="Georgia"/>
          <w:color w:val="000000"/>
          <w:sz w:val="18"/>
          <w:szCs w:val="18"/>
        </w:rPr>
        <w:t>1. Дискретность. Это свойство состоит в том, что алгоритм должен представлять процесс решения задачи как последовательное выполнение простых шагов. При этом для выполнения каждого шага алгоритма требуется конечный отрезок времени, т.е. преобразование исходных данных в результат осуществляется во времени дискретно.</w:t>
      </w:r>
    </w:p>
    <w:p w:rsidR="00862972" w:rsidRPr="00546183" w:rsidRDefault="00862972" w:rsidP="00862972">
      <w:pPr>
        <w:pStyle w:val="a3"/>
        <w:shd w:val="clear" w:color="auto" w:fill="FFFFFF"/>
        <w:spacing w:after="0" w:afterAutospacing="0"/>
        <w:rPr>
          <w:rFonts w:ascii="Georgia" w:hAnsi="Georgia"/>
          <w:color w:val="000000"/>
          <w:sz w:val="18"/>
          <w:szCs w:val="18"/>
        </w:rPr>
      </w:pPr>
      <w:r w:rsidRPr="00546183">
        <w:rPr>
          <w:rFonts w:ascii="Georgia" w:hAnsi="Georgia"/>
          <w:color w:val="000000"/>
          <w:sz w:val="18"/>
          <w:szCs w:val="18"/>
        </w:rPr>
        <w:t>2. Определенность. Каждое правило алгоритма должно быть четким, однозначным.</w:t>
      </w:r>
    </w:p>
    <w:p w:rsidR="00862972" w:rsidRPr="00546183" w:rsidRDefault="00862972" w:rsidP="00862972">
      <w:pPr>
        <w:pStyle w:val="a3"/>
        <w:shd w:val="clear" w:color="auto" w:fill="FFFFFF"/>
        <w:spacing w:after="0" w:afterAutospacing="0"/>
        <w:rPr>
          <w:rFonts w:ascii="Georgia" w:hAnsi="Georgia"/>
          <w:color w:val="000000"/>
          <w:sz w:val="18"/>
          <w:szCs w:val="18"/>
        </w:rPr>
      </w:pPr>
      <w:r w:rsidRPr="00546183">
        <w:rPr>
          <w:rFonts w:ascii="Georgia" w:hAnsi="Georgia"/>
          <w:color w:val="000000"/>
          <w:sz w:val="18"/>
          <w:szCs w:val="18"/>
        </w:rPr>
        <w:t>3. Результативность. Алгоритм должен приводить к решению за конечное число шагов.</w:t>
      </w:r>
    </w:p>
    <w:p w:rsidR="00862972" w:rsidRPr="00546183" w:rsidRDefault="00862972" w:rsidP="00862972">
      <w:pPr>
        <w:pStyle w:val="a3"/>
        <w:shd w:val="clear" w:color="auto" w:fill="FFFFFF"/>
        <w:spacing w:after="0" w:afterAutospacing="0"/>
        <w:rPr>
          <w:rFonts w:ascii="Georgia" w:hAnsi="Georgia"/>
          <w:color w:val="000000"/>
          <w:sz w:val="18"/>
          <w:szCs w:val="18"/>
        </w:rPr>
      </w:pPr>
      <w:r w:rsidRPr="00546183">
        <w:rPr>
          <w:rFonts w:ascii="Georgia" w:hAnsi="Georgia"/>
          <w:color w:val="000000"/>
          <w:sz w:val="18"/>
          <w:szCs w:val="18"/>
        </w:rPr>
        <w:t>4. Массовость. Алгоритм решения задачи разрабатывается в общем виде, т.е. он должен быть применим для некоторого класса задач, различающихся лишь исходными данными.</w:t>
      </w:r>
    </w:p>
    <w:p w:rsidR="00862972" w:rsidRPr="00546183" w:rsidRDefault="00862972" w:rsidP="00862972">
      <w:pPr>
        <w:pStyle w:val="a3"/>
        <w:shd w:val="clear" w:color="auto" w:fill="FFFFFF"/>
        <w:spacing w:after="0" w:afterAutospacing="0"/>
        <w:rPr>
          <w:rFonts w:ascii="Georgia" w:hAnsi="Georgia"/>
          <w:color w:val="000000"/>
          <w:sz w:val="18"/>
          <w:szCs w:val="18"/>
        </w:rPr>
      </w:pPr>
      <w:r w:rsidRPr="00546183">
        <w:rPr>
          <w:rFonts w:ascii="Georgia" w:hAnsi="Georgia"/>
          <w:color w:val="000000"/>
          <w:sz w:val="18"/>
          <w:szCs w:val="18"/>
        </w:rPr>
        <w:t>5. Правильность. Алгоритм правильный, если его выполнение дает правильные результаты решения поставленной задачи.</w:t>
      </w:r>
    </w:p>
    <w:p w:rsidR="00862972" w:rsidRPr="00546183" w:rsidRDefault="00862972" w:rsidP="00862972">
      <w:pPr>
        <w:pStyle w:val="a3"/>
        <w:shd w:val="clear" w:color="auto" w:fill="FFFFFF"/>
        <w:spacing w:after="0" w:afterAutospacing="0"/>
        <w:rPr>
          <w:rFonts w:ascii="Georgia" w:hAnsi="Georgia"/>
          <w:color w:val="000000"/>
          <w:sz w:val="18"/>
          <w:szCs w:val="18"/>
        </w:rPr>
      </w:pPr>
      <w:r w:rsidRPr="00546183">
        <w:rPr>
          <w:rFonts w:ascii="Georgia" w:hAnsi="Georgia"/>
          <w:b/>
          <w:bCs/>
          <w:color w:val="000000"/>
          <w:sz w:val="18"/>
          <w:szCs w:val="18"/>
        </w:rPr>
        <w:t>Программа - </w:t>
      </w:r>
      <w:r w:rsidRPr="00546183">
        <w:rPr>
          <w:rFonts w:ascii="Georgia" w:hAnsi="Georgia"/>
          <w:color w:val="000000"/>
          <w:sz w:val="18"/>
          <w:szCs w:val="18"/>
        </w:rPr>
        <w:t>последовательность инструкций, предназначенная для исполнения устройством управления вычислительной машины.</w:t>
      </w:r>
    </w:p>
    <w:p w:rsidR="00862972" w:rsidRPr="00546183" w:rsidRDefault="00862972" w:rsidP="00862972">
      <w:pPr>
        <w:pStyle w:val="a3"/>
        <w:shd w:val="clear" w:color="auto" w:fill="FFFFFF"/>
        <w:spacing w:after="0" w:afterAutospacing="0"/>
        <w:rPr>
          <w:rFonts w:ascii="Georgia" w:hAnsi="Georgia"/>
          <w:color w:val="000000"/>
          <w:sz w:val="18"/>
          <w:szCs w:val="18"/>
        </w:rPr>
      </w:pPr>
      <w:r w:rsidRPr="00546183">
        <w:rPr>
          <w:rFonts w:ascii="Georgia" w:hAnsi="Georgia"/>
          <w:b/>
          <w:bCs/>
          <w:color w:val="000000"/>
          <w:sz w:val="18"/>
          <w:szCs w:val="18"/>
        </w:rPr>
        <w:t>Тестирование</w:t>
      </w:r>
      <w:r w:rsidRPr="00546183">
        <w:rPr>
          <w:rFonts w:ascii="Georgia" w:hAnsi="Georgia"/>
          <w:color w:val="000000"/>
          <w:sz w:val="18"/>
          <w:szCs w:val="18"/>
        </w:rPr>
        <w:t> - процесс выполнения программ с целью обнаружения факта наличия ошибок.</w:t>
      </w:r>
    </w:p>
    <w:p w:rsidR="00862972" w:rsidRPr="00546183" w:rsidRDefault="00862972" w:rsidP="00862972">
      <w:pPr>
        <w:pStyle w:val="a3"/>
        <w:shd w:val="clear" w:color="auto" w:fill="F2F2F2"/>
        <w:spacing w:before="240" w:beforeAutospacing="0" w:after="240" w:afterAutospacing="0"/>
        <w:rPr>
          <w:rFonts w:ascii="Arial" w:hAnsi="Arial" w:cs="Arial"/>
          <w:color w:val="333333"/>
          <w:sz w:val="18"/>
          <w:szCs w:val="18"/>
        </w:rPr>
      </w:pPr>
      <w:r w:rsidRPr="00546183">
        <w:rPr>
          <w:rFonts w:ascii="Georgia" w:hAnsi="Georgia"/>
          <w:color w:val="000000"/>
          <w:sz w:val="18"/>
          <w:szCs w:val="18"/>
        </w:rPr>
        <w:lastRenderedPageBreak/>
        <w:t>8.</w:t>
      </w:r>
      <w:r w:rsidRPr="00546183">
        <w:rPr>
          <w:rFonts w:ascii="Arial" w:hAnsi="Arial" w:cs="Arial"/>
          <w:color w:val="000000"/>
          <w:sz w:val="18"/>
          <w:szCs w:val="18"/>
          <w:shd w:val="clear" w:color="auto" w:fill="FFFFFF"/>
        </w:rPr>
        <w:t xml:space="preserve"> Алгоритмом называется точная инструкция исполнителю в понятной для него форме, определяющая процесс достижения поставленной цели на основе имеющихся исходных данных за конечное число шагов.</w:t>
      </w:r>
    </w:p>
    <w:p w:rsidR="00862972" w:rsidRPr="00546183" w:rsidRDefault="00862972" w:rsidP="00862972">
      <w:pPr>
        <w:pStyle w:val="a3"/>
        <w:shd w:val="clear" w:color="auto" w:fill="F2F2F2"/>
        <w:spacing w:before="240" w:beforeAutospacing="0" w:after="240" w:afterAutospacing="0"/>
        <w:rPr>
          <w:rFonts w:ascii="Arial" w:hAnsi="Arial" w:cs="Arial"/>
          <w:color w:val="333333"/>
          <w:sz w:val="18"/>
          <w:szCs w:val="18"/>
        </w:rPr>
      </w:pPr>
    </w:p>
    <w:p w:rsidR="00862972" w:rsidRPr="00546183" w:rsidRDefault="00862972" w:rsidP="00862972">
      <w:pPr>
        <w:pStyle w:val="a3"/>
        <w:shd w:val="clear" w:color="auto" w:fill="F2F2F2"/>
        <w:spacing w:before="240" w:beforeAutospacing="0" w:after="240" w:afterAutospacing="0"/>
        <w:rPr>
          <w:rFonts w:ascii="Arial" w:hAnsi="Arial" w:cs="Arial"/>
          <w:color w:val="333333"/>
          <w:sz w:val="18"/>
          <w:szCs w:val="18"/>
        </w:rPr>
      </w:pPr>
      <w:r w:rsidRPr="00546183">
        <w:rPr>
          <w:rFonts w:ascii="Arial" w:hAnsi="Arial" w:cs="Arial"/>
          <w:color w:val="000000"/>
          <w:sz w:val="18"/>
          <w:szCs w:val="18"/>
          <w:shd w:val="clear" w:color="auto" w:fill="FFFFFF"/>
        </w:rPr>
        <w:t> Основными свойствами алгоритмов являются:</w:t>
      </w:r>
    </w:p>
    <w:p w:rsidR="00862972" w:rsidRPr="00546183" w:rsidRDefault="00862972" w:rsidP="00862972">
      <w:pPr>
        <w:pStyle w:val="a3"/>
        <w:shd w:val="clear" w:color="auto" w:fill="F2F2F2"/>
        <w:spacing w:before="240" w:beforeAutospacing="0" w:after="240" w:afterAutospacing="0"/>
        <w:rPr>
          <w:rFonts w:ascii="Arial" w:hAnsi="Arial" w:cs="Arial"/>
          <w:color w:val="333333"/>
          <w:sz w:val="18"/>
          <w:szCs w:val="18"/>
        </w:rPr>
      </w:pPr>
      <w:r w:rsidRPr="00546183">
        <w:rPr>
          <w:rFonts w:ascii="Arial" w:hAnsi="Arial" w:cs="Arial"/>
          <w:color w:val="000000"/>
          <w:sz w:val="18"/>
          <w:szCs w:val="18"/>
          <w:shd w:val="clear" w:color="auto" w:fill="FFFFFF"/>
        </w:rPr>
        <w:t> 1. Универсальность (массовость) - применимость алгоритма к различным наборам исходных данных.</w:t>
      </w:r>
    </w:p>
    <w:p w:rsidR="00862972" w:rsidRPr="00546183" w:rsidRDefault="00862972" w:rsidP="00862972">
      <w:pPr>
        <w:pStyle w:val="a3"/>
        <w:shd w:val="clear" w:color="auto" w:fill="F2F2F2"/>
        <w:spacing w:before="240" w:beforeAutospacing="0" w:after="240" w:afterAutospacing="0"/>
        <w:rPr>
          <w:rFonts w:ascii="Arial" w:hAnsi="Arial" w:cs="Arial"/>
          <w:color w:val="333333"/>
          <w:sz w:val="18"/>
          <w:szCs w:val="18"/>
        </w:rPr>
      </w:pPr>
      <w:r w:rsidRPr="00546183">
        <w:rPr>
          <w:rFonts w:ascii="Arial" w:hAnsi="Arial" w:cs="Arial"/>
          <w:color w:val="000000"/>
          <w:sz w:val="18"/>
          <w:szCs w:val="18"/>
          <w:shd w:val="clear" w:color="auto" w:fill="FFFFFF"/>
        </w:rPr>
        <w:t> 2. Дискретность - процесс решения задачи по алгоритму разбит на отдельные действия.</w:t>
      </w:r>
    </w:p>
    <w:p w:rsidR="00862972" w:rsidRPr="00546183" w:rsidRDefault="00862972" w:rsidP="00862972">
      <w:pPr>
        <w:pStyle w:val="a3"/>
        <w:shd w:val="clear" w:color="auto" w:fill="F2F2F2"/>
        <w:spacing w:before="240" w:beforeAutospacing="0" w:after="240" w:afterAutospacing="0"/>
        <w:rPr>
          <w:rFonts w:ascii="Arial" w:hAnsi="Arial" w:cs="Arial"/>
          <w:color w:val="333333"/>
          <w:sz w:val="18"/>
          <w:szCs w:val="18"/>
        </w:rPr>
      </w:pPr>
      <w:r w:rsidRPr="00546183">
        <w:rPr>
          <w:rFonts w:ascii="Arial" w:hAnsi="Arial" w:cs="Arial"/>
          <w:color w:val="000000"/>
          <w:sz w:val="18"/>
          <w:szCs w:val="18"/>
          <w:shd w:val="clear" w:color="auto" w:fill="FFFFFF"/>
        </w:rPr>
        <w:t> 3. Однозначность - правила и порядок выполнения действий алгоритма имеют единственное толкование.</w:t>
      </w:r>
    </w:p>
    <w:p w:rsidR="00862972" w:rsidRPr="00546183" w:rsidRDefault="00862972" w:rsidP="00862972">
      <w:pPr>
        <w:pStyle w:val="a3"/>
        <w:shd w:val="clear" w:color="auto" w:fill="F2F2F2"/>
        <w:spacing w:before="240" w:beforeAutospacing="0" w:after="240" w:afterAutospacing="0"/>
        <w:rPr>
          <w:rFonts w:ascii="Arial" w:hAnsi="Arial" w:cs="Arial"/>
          <w:color w:val="333333"/>
          <w:sz w:val="18"/>
          <w:szCs w:val="18"/>
        </w:rPr>
      </w:pPr>
      <w:r w:rsidRPr="00546183">
        <w:rPr>
          <w:rFonts w:ascii="Arial" w:hAnsi="Arial" w:cs="Arial"/>
          <w:color w:val="000000"/>
          <w:sz w:val="18"/>
          <w:szCs w:val="18"/>
          <w:shd w:val="clear" w:color="auto" w:fill="FFFFFF"/>
        </w:rPr>
        <w:t> 4. Конечность - каждое из действий и весь алгоритм в целом обязательно завершаются.</w:t>
      </w:r>
    </w:p>
    <w:p w:rsidR="00862972" w:rsidRPr="00546183" w:rsidRDefault="00862972" w:rsidP="00862972">
      <w:pPr>
        <w:pStyle w:val="a3"/>
        <w:shd w:val="clear" w:color="auto" w:fill="F2F2F2"/>
        <w:spacing w:before="240" w:beforeAutospacing="0" w:after="240" w:afterAutospacing="0"/>
        <w:rPr>
          <w:rFonts w:ascii="Arial" w:hAnsi="Arial" w:cs="Arial"/>
          <w:color w:val="333333"/>
          <w:sz w:val="18"/>
          <w:szCs w:val="18"/>
        </w:rPr>
      </w:pPr>
      <w:r w:rsidRPr="00546183">
        <w:rPr>
          <w:rFonts w:ascii="Arial" w:hAnsi="Arial" w:cs="Arial"/>
          <w:color w:val="000000"/>
          <w:sz w:val="18"/>
          <w:szCs w:val="18"/>
          <w:shd w:val="clear" w:color="auto" w:fill="FFFFFF"/>
        </w:rPr>
        <w:t> 5. Результативность - по завершении выполнения алгоритма обязательно получается конечный результат.</w:t>
      </w:r>
    </w:p>
    <w:p w:rsidR="00862972" w:rsidRPr="00546183" w:rsidRDefault="00862972" w:rsidP="00862972">
      <w:pPr>
        <w:pStyle w:val="a3"/>
        <w:shd w:val="clear" w:color="auto" w:fill="F2F2F2"/>
        <w:spacing w:before="240" w:beforeAutospacing="0" w:after="240" w:afterAutospacing="0"/>
        <w:rPr>
          <w:rFonts w:ascii="Arial" w:hAnsi="Arial" w:cs="Arial"/>
          <w:color w:val="333333"/>
          <w:sz w:val="18"/>
          <w:szCs w:val="18"/>
        </w:rPr>
      </w:pPr>
      <w:r w:rsidRPr="00546183">
        <w:rPr>
          <w:rFonts w:ascii="Arial" w:hAnsi="Arial" w:cs="Arial"/>
          <w:color w:val="000000"/>
          <w:sz w:val="18"/>
          <w:szCs w:val="18"/>
          <w:shd w:val="clear" w:color="auto" w:fill="FFFFFF"/>
        </w:rPr>
        <w:t> 6. Выполнимость - результата алгоритма достигается за конечное число шагов.</w:t>
      </w:r>
    </w:p>
    <w:p w:rsidR="00862972" w:rsidRPr="00546183" w:rsidRDefault="00862972" w:rsidP="00862972">
      <w:pPr>
        <w:pStyle w:val="a3"/>
        <w:shd w:val="clear" w:color="auto" w:fill="F2F2F2"/>
        <w:spacing w:before="240" w:beforeAutospacing="0" w:after="240" w:afterAutospacing="0"/>
        <w:rPr>
          <w:rFonts w:ascii="Arial" w:hAnsi="Arial" w:cs="Arial"/>
          <w:color w:val="333333"/>
          <w:sz w:val="18"/>
          <w:szCs w:val="18"/>
        </w:rPr>
      </w:pPr>
    </w:p>
    <w:p w:rsidR="00862972" w:rsidRPr="00546183" w:rsidRDefault="00862972" w:rsidP="00862972">
      <w:pPr>
        <w:pStyle w:val="a3"/>
        <w:shd w:val="clear" w:color="auto" w:fill="F2F2F2"/>
        <w:spacing w:before="240" w:beforeAutospacing="0" w:after="240" w:afterAutospacing="0"/>
        <w:rPr>
          <w:rFonts w:ascii="Arial" w:hAnsi="Arial" w:cs="Arial"/>
          <w:color w:val="333333"/>
          <w:sz w:val="18"/>
          <w:szCs w:val="18"/>
        </w:rPr>
      </w:pPr>
      <w:r w:rsidRPr="00546183">
        <w:rPr>
          <w:rFonts w:ascii="Arial" w:hAnsi="Arial" w:cs="Arial"/>
          <w:color w:val="000000"/>
          <w:sz w:val="18"/>
          <w:szCs w:val="18"/>
          <w:shd w:val="clear" w:color="auto" w:fill="FFFFFF"/>
        </w:rPr>
        <w:t> Алгоритм считается правильным, если его выполнение дает правильный результат. Соответственно алгоритм содержит ошибки, если можно указать такие допустимые исходные данные или условия, при которых выполнение алгоритма либо не завершится вообще, либо не будет получено никаких результатов, либо полученные результаты окажутся неправильными.</w:t>
      </w:r>
    </w:p>
    <w:p w:rsidR="00862972" w:rsidRPr="00546183" w:rsidRDefault="00862972" w:rsidP="00862972">
      <w:pPr>
        <w:pStyle w:val="a3"/>
        <w:shd w:val="clear" w:color="auto" w:fill="F2F2F2"/>
        <w:spacing w:before="240" w:beforeAutospacing="0" w:after="240" w:afterAutospacing="0"/>
        <w:rPr>
          <w:rFonts w:ascii="Arial" w:hAnsi="Arial" w:cs="Arial"/>
          <w:color w:val="333333"/>
          <w:sz w:val="18"/>
          <w:szCs w:val="18"/>
        </w:rPr>
      </w:pPr>
    </w:p>
    <w:p w:rsidR="00862972" w:rsidRPr="00546183" w:rsidRDefault="00862972" w:rsidP="00862972">
      <w:pPr>
        <w:pStyle w:val="a3"/>
        <w:shd w:val="clear" w:color="auto" w:fill="F2F2F2"/>
        <w:spacing w:before="240" w:beforeAutospacing="0" w:after="240" w:afterAutospacing="0"/>
        <w:rPr>
          <w:rFonts w:ascii="Arial" w:hAnsi="Arial" w:cs="Arial"/>
          <w:color w:val="333333"/>
          <w:sz w:val="18"/>
          <w:szCs w:val="18"/>
        </w:rPr>
      </w:pPr>
      <w:r w:rsidRPr="00546183">
        <w:rPr>
          <w:rFonts w:ascii="Arial" w:hAnsi="Arial" w:cs="Arial"/>
          <w:color w:val="000000"/>
          <w:sz w:val="18"/>
          <w:szCs w:val="18"/>
          <w:shd w:val="clear" w:color="auto" w:fill="FFFFFF"/>
        </w:rPr>
        <w:t> Выделяют три крупных класса алгоритмов:</w:t>
      </w:r>
    </w:p>
    <w:p w:rsidR="00862972" w:rsidRPr="00546183" w:rsidRDefault="00862972" w:rsidP="00862972">
      <w:pPr>
        <w:pStyle w:val="a3"/>
        <w:shd w:val="clear" w:color="auto" w:fill="F2F2F2"/>
        <w:spacing w:before="240" w:beforeAutospacing="0" w:after="240" w:afterAutospacing="0"/>
        <w:rPr>
          <w:rFonts w:ascii="Arial" w:hAnsi="Arial" w:cs="Arial"/>
          <w:color w:val="333333"/>
          <w:sz w:val="18"/>
          <w:szCs w:val="18"/>
        </w:rPr>
      </w:pPr>
      <w:r w:rsidRPr="00546183">
        <w:rPr>
          <w:rFonts w:ascii="Arial" w:hAnsi="Arial" w:cs="Arial"/>
          <w:color w:val="000000"/>
          <w:sz w:val="18"/>
          <w:szCs w:val="18"/>
          <w:shd w:val="clear" w:color="auto" w:fill="FFFFFF"/>
        </w:rPr>
        <w:t> - вычислительные алгоритмы, работающие со сравнительно простыми видами данных, такими как числа и матрицы, хотя сам процесс вычисления может быть долгим и сложным;</w:t>
      </w:r>
    </w:p>
    <w:p w:rsidR="00862972" w:rsidRPr="00546183" w:rsidRDefault="00862972" w:rsidP="00862972">
      <w:pPr>
        <w:pStyle w:val="a3"/>
        <w:shd w:val="clear" w:color="auto" w:fill="F2F2F2"/>
        <w:spacing w:before="240" w:beforeAutospacing="0" w:after="240" w:afterAutospacing="0"/>
        <w:rPr>
          <w:rFonts w:ascii="Arial" w:hAnsi="Arial" w:cs="Arial"/>
          <w:color w:val="333333"/>
          <w:sz w:val="18"/>
          <w:szCs w:val="18"/>
        </w:rPr>
      </w:pPr>
      <w:r w:rsidRPr="00546183">
        <w:rPr>
          <w:rFonts w:ascii="Arial" w:hAnsi="Arial" w:cs="Arial"/>
          <w:color w:val="000000"/>
          <w:sz w:val="18"/>
          <w:szCs w:val="18"/>
          <w:shd w:val="clear" w:color="auto" w:fill="FFFFFF"/>
        </w:rPr>
        <w:t> - информационные алгоритмы, представляющие собой набор сравнительно простых процедур, работающих с большими объемами информации (алгоритмы баз данных);</w:t>
      </w:r>
    </w:p>
    <w:p w:rsidR="00862972" w:rsidRPr="00546183" w:rsidRDefault="00862972" w:rsidP="00862972">
      <w:pPr>
        <w:pStyle w:val="a3"/>
        <w:shd w:val="clear" w:color="auto" w:fill="F2F2F2"/>
        <w:spacing w:before="240" w:beforeAutospacing="0" w:after="240" w:afterAutospacing="0"/>
        <w:rPr>
          <w:rFonts w:ascii="Arial" w:hAnsi="Arial" w:cs="Arial"/>
          <w:color w:val="333333"/>
          <w:sz w:val="18"/>
          <w:szCs w:val="18"/>
        </w:rPr>
      </w:pPr>
      <w:r w:rsidRPr="00546183">
        <w:rPr>
          <w:rFonts w:ascii="Arial" w:hAnsi="Arial" w:cs="Arial"/>
          <w:color w:val="000000"/>
          <w:sz w:val="18"/>
          <w:szCs w:val="18"/>
          <w:shd w:val="clear" w:color="auto" w:fill="FFFFFF"/>
        </w:rPr>
        <w:t> - управляющие алгоритмы, генерирующие различные управляющие воздействия на основе данных, полученных от внешних процессов, которыми алгоритмы управляют.</w:t>
      </w:r>
    </w:p>
    <w:p w:rsidR="00862972" w:rsidRPr="00546183" w:rsidRDefault="00862972" w:rsidP="00862972">
      <w:pPr>
        <w:pStyle w:val="a3"/>
        <w:shd w:val="clear" w:color="auto" w:fill="FFFFFF"/>
        <w:spacing w:after="0" w:afterAutospacing="0"/>
        <w:rPr>
          <w:rFonts w:ascii="Georgia" w:hAnsi="Georgia"/>
          <w:color w:val="000000"/>
          <w:sz w:val="18"/>
          <w:szCs w:val="18"/>
        </w:rPr>
      </w:pPr>
      <w:r w:rsidRPr="00546183">
        <w:rPr>
          <w:rStyle w:val="a7"/>
          <w:rFonts w:ascii="Arial" w:hAnsi="Arial" w:cs="Arial"/>
          <w:color w:val="000000"/>
          <w:sz w:val="18"/>
          <w:szCs w:val="18"/>
          <w:shd w:val="clear" w:color="auto" w:fill="F2F2F2"/>
        </w:rPr>
        <w:t>Способы записи алгоритмов</w:t>
      </w:r>
      <w:proofErr w:type="gramStart"/>
      <w:r w:rsidRPr="00546183">
        <w:rPr>
          <w:rFonts w:ascii="Arial" w:hAnsi="Arial" w:cs="Arial"/>
          <w:b/>
          <w:bCs/>
          <w:color w:val="000000"/>
          <w:sz w:val="18"/>
          <w:szCs w:val="18"/>
          <w:shd w:val="clear" w:color="auto" w:fill="F2F2F2"/>
        </w:rPr>
        <w:br/>
      </w:r>
      <w:r w:rsidRPr="00546183">
        <w:rPr>
          <w:rFonts w:ascii="Arial" w:hAnsi="Arial" w:cs="Arial"/>
          <w:color w:val="000000"/>
          <w:sz w:val="18"/>
          <w:szCs w:val="18"/>
          <w:shd w:val="clear" w:color="auto" w:fill="FFFFFF"/>
        </w:rPr>
        <w:t>Д</w:t>
      </w:r>
      <w:proofErr w:type="gramEnd"/>
      <w:r w:rsidRPr="00546183">
        <w:rPr>
          <w:rFonts w:ascii="Arial" w:hAnsi="Arial" w:cs="Arial"/>
          <w:color w:val="000000"/>
          <w:sz w:val="18"/>
          <w:szCs w:val="18"/>
          <w:shd w:val="clear" w:color="auto" w:fill="FFFFFF"/>
        </w:rPr>
        <w:t>ля записи алгоритмов используют самые разнообразные средства. Выбор средства определяется типом исполняемого алгоритма. Выделяют следующие основные способы записи алгоритмов:</w:t>
      </w:r>
      <w:r w:rsidRPr="00546183">
        <w:rPr>
          <w:rFonts w:ascii="Arial" w:hAnsi="Arial" w:cs="Arial"/>
          <w:color w:val="000000"/>
          <w:sz w:val="18"/>
          <w:szCs w:val="18"/>
          <w:shd w:val="clear" w:color="auto" w:fill="FFFFFF"/>
        </w:rPr>
        <w:br/>
        <w:t>- вербальный, когда алгоритм описывается на человеческом языке;</w:t>
      </w:r>
      <w:r w:rsidRPr="00546183">
        <w:rPr>
          <w:rFonts w:ascii="Arial" w:hAnsi="Arial" w:cs="Arial"/>
          <w:color w:val="000000"/>
          <w:sz w:val="18"/>
          <w:szCs w:val="18"/>
          <w:shd w:val="clear" w:color="auto" w:fill="FFFFFF"/>
        </w:rPr>
        <w:br/>
        <w:t>- символьный, когда алгоритм описывается с помощью набора символов;</w:t>
      </w:r>
      <w:r w:rsidRPr="00546183">
        <w:rPr>
          <w:rFonts w:ascii="Arial" w:hAnsi="Arial" w:cs="Arial"/>
          <w:color w:val="000000"/>
          <w:sz w:val="18"/>
          <w:szCs w:val="18"/>
          <w:shd w:val="clear" w:color="auto" w:fill="FFFFFF"/>
        </w:rPr>
        <w:br/>
        <w:t>- графический, когда алгоритм описывается с помощью набора графических изображений.</w:t>
      </w:r>
      <w:r w:rsidRPr="00546183">
        <w:rPr>
          <w:rFonts w:ascii="Arial" w:hAnsi="Arial" w:cs="Arial"/>
          <w:color w:val="000000"/>
          <w:sz w:val="18"/>
          <w:szCs w:val="18"/>
          <w:shd w:val="clear" w:color="auto" w:fill="FFFFFF"/>
        </w:rPr>
        <w:br/>
        <w:t>Общепринятыми способами записи являются графическая запись с помощью блок-схем и символьная запись с помощью какого-либо алгоритмического языка.</w:t>
      </w:r>
      <w:r w:rsidRPr="00546183">
        <w:rPr>
          <w:rFonts w:ascii="Arial" w:hAnsi="Arial" w:cs="Arial"/>
          <w:color w:val="000000"/>
          <w:sz w:val="18"/>
          <w:szCs w:val="18"/>
          <w:shd w:val="clear" w:color="auto" w:fill="FFFFFF"/>
        </w:rPr>
        <w:br/>
        <w:t xml:space="preserve">Описание алгоритма с помощью блок схем осуществляется рисованием последовательности геометрических фигур, каждая из которых подразумевает выполнение определенного действия алгоритма. Порядок выполнения действий указывается стрелками. Написание алгоритмов с помощью блок-схем регламентируется ГОСТом. </w:t>
      </w:r>
    </w:p>
    <w:p w:rsidR="00862972" w:rsidRPr="00546183" w:rsidRDefault="00862972" w:rsidP="00862972">
      <w:pPr>
        <w:pStyle w:val="a3"/>
        <w:spacing w:before="150" w:beforeAutospacing="0" w:after="150" w:afterAutospacing="0"/>
        <w:ind w:right="150"/>
        <w:jc w:val="both"/>
        <w:rPr>
          <w:rFonts w:ascii="Tahoma" w:hAnsi="Tahoma" w:cs="Tahoma"/>
          <w:color w:val="424242"/>
          <w:sz w:val="18"/>
          <w:szCs w:val="18"/>
        </w:rPr>
      </w:pPr>
      <w:r w:rsidRPr="00546183">
        <w:rPr>
          <w:rFonts w:ascii="Arial" w:hAnsi="Arial" w:cs="Arial"/>
          <w:color w:val="000000"/>
          <w:sz w:val="18"/>
          <w:szCs w:val="18"/>
          <w:shd w:val="clear" w:color="auto" w:fill="F2F2F2"/>
        </w:rPr>
        <w:t>В зависимости от последовательности выполнения действий в алгоритме выделяют алгоритмы линейной, разветвленной и циклической структуры.</w:t>
      </w:r>
    </w:p>
    <w:p w:rsidR="00862972" w:rsidRPr="00546183" w:rsidRDefault="00862972" w:rsidP="00862972">
      <w:pPr>
        <w:pStyle w:val="a3"/>
        <w:shd w:val="clear" w:color="auto" w:fill="FFFFFF"/>
        <w:spacing w:after="0" w:afterAutospacing="0"/>
        <w:rPr>
          <w:rFonts w:ascii="Georgia" w:hAnsi="Georgia"/>
          <w:color w:val="000000"/>
          <w:sz w:val="18"/>
          <w:szCs w:val="18"/>
        </w:rPr>
      </w:pPr>
      <w:r w:rsidRPr="00546183">
        <w:rPr>
          <w:rFonts w:ascii="Tahoma" w:hAnsi="Tahoma" w:cs="Tahoma"/>
          <w:color w:val="000000"/>
          <w:sz w:val="18"/>
          <w:szCs w:val="18"/>
        </w:rPr>
        <w:t>9.</w:t>
      </w:r>
      <w:r w:rsidRPr="00546183">
        <w:rPr>
          <w:rFonts w:ascii="Georgia" w:hAnsi="Georgia"/>
          <w:b/>
          <w:bCs/>
          <w:color w:val="000000"/>
          <w:sz w:val="18"/>
          <w:szCs w:val="18"/>
        </w:rPr>
        <w:t xml:space="preserve"> Под алгоритмом понимается </w:t>
      </w:r>
      <w:r w:rsidRPr="00546183">
        <w:rPr>
          <w:rFonts w:ascii="Georgia" w:hAnsi="Georgia"/>
          <w:color w:val="000000"/>
          <w:sz w:val="18"/>
          <w:szCs w:val="18"/>
        </w:rPr>
        <w:t>набор правил, указывающих, какие действия и в каком порядке надо выполнять, чтобы за конечное число шагов решить задачу.</w:t>
      </w:r>
    </w:p>
    <w:p w:rsidR="00862972" w:rsidRPr="00546183" w:rsidRDefault="00862972" w:rsidP="00862972">
      <w:pPr>
        <w:shd w:val="clear" w:color="auto" w:fill="FFFFFF"/>
        <w:spacing w:before="100" w:beforeAutospacing="1" w:after="0" w:line="240" w:lineRule="auto"/>
        <w:rPr>
          <w:rFonts w:ascii="Georgia" w:eastAsia="Times New Roman" w:hAnsi="Georgia" w:cs="Times New Roman"/>
          <w:color w:val="000000"/>
          <w:sz w:val="18"/>
          <w:szCs w:val="18"/>
          <w:lang w:eastAsia="ru-RU"/>
        </w:rPr>
      </w:pPr>
      <w:r w:rsidRPr="00546183">
        <w:rPr>
          <w:rFonts w:ascii="Georgia" w:eastAsia="Times New Roman" w:hAnsi="Georgia" w:cs="Times New Roman"/>
          <w:color w:val="000000"/>
          <w:sz w:val="18"/>
          <w:szCs w:val="18"/>
          <w:lang w:eastAsia="ru-RU"/>
        </w:rPr>
        <w:t>Примеры алгоритмов: решение алгебраического уравнения, алгоритм перехода улицы и т.д.</w:t>
      </w:r>
    </w:p>
    <w:p w:rsidR="00862972" w:rsidRPr="00546183" w:rsidRDefault="00862972" w:rsidP="00862972">
      <w:pPr>
        <w:shd w:val="clear" w:color="auto" w:fill="FFFFFF"/>
        <w:spacing w:before="100" w:beforeAutospacing="1" w:after="0" w:line="240" w:lineRule="auto"/>
        <w:rPr>
          <w:rFonts w:ascii="Georgia" w:eastAsia="Times New Roman" w:hAnsi="Georgia" w:cs="Times New Roman"/>
          <w:color w:val="000000"/>
          <w:sz w:val="18"/>
          <w:szCs w:val="18"/>
          <w:lang w:eastAsia="ru-RU"/>
        </w:rPr>
      </w:pPr>
      <w:r w:rsidRPr="00546183">
        <w:rPr>
          <w:rFonts w:ascii="Georgia" w:eastAsia="Times New Roman" w:hAnsi="Georgia" w:cs="Times New Roman"/>
          <w:b/>
          <w:bCs/>
          <w:color w:val="000000"/>
          <w:sz w:val="18"/>
          <w:szCs w:val="18"/>
          <w:lang w:eastAsia="ru-RU"/>
        </w:rPr>
        <w:t>Свойства алгоритмов:</w:t>
      </w:r>
    </w:p>
    <w:p w:rsidR="00862972" w:rsidRPr="00546183" w:rsidRDefault="00862972" w:rsidP="00862972">
      <w:pPr>
        <w:numPr>
          <w:ilvl w:val="0"/>
          <w:numId w:val="1"/>
        </w:numPr>
        <w:shd w:val="clear" w:color="auto" w:fill="FFFFFF"/>
        <w:spacing w:before="100" w:beforeAutospacing="1" w:after="0" w:line="240" w:lineRule="auto"/>
        <w:rPr>
          <w:rFonts w:ascii="Georgia" w:eastAsia="Times New Roman" w:hAnsi="Georgia" w:cs="Times New Roman"/>
          <w:color w:val="000000"/>
          <w:sz w:val="18"/>
          <w:szCs w:val="18"/>
          <w:lang w:eastAsia="ru-RU"/>
        </w:rPr>
      </w:pPr>
      <w:r w:rsidRPr="00546183">
        <w:rPr>
          <w:rFonts w:ascii="Georgia" w:eastAsia="Times New Roman" w:hAnsi="Georgia" w:cs="Times New Roman"/>
          <w:b/>
          <w:bCs/>
          <w:color w:val="000000"/>
          <w:sz w:val="18"/>
          <w:szCs w:val="18"/>
          <w:u w:val="single"/>
          <w:lang w:eastAsia="ru-RU"/>
        </w:rPr>
        <w:t>Точност</w:t>
      </w:r>
      <w:proofErr w:type="gramStart"/>
      <w:r w:rsidRPr="00546183">
        <w:rPr>
          <w:rFonts w:ascii="Georgia" w:eastAsia="Times New Roman" w:hAnsi="Georgia" w:cs="Times New Roman"/>
          <w:b/>
          <w:bCs/>
          <w:color w:val="000000"/>
          <w:sz w:val="18"/>
          <w:szCs w:val="18"/>
          <w:u w:val="single"/>
          <w:lang w:eastAsia="ru-RU"/>
        </w:rPr>
        <w:t>ь-</w:t>
      </w:r>
      <w:proofErr w:type="gramEnd"/>
      <w:r w:rsidRPr="00546183">
        <w:rPr>
          <w:rFonts w:ascii="Georgia" w:eastAsia="Times New Roman" w:hAnsi="Georgia" w:cs="Times New Roman"/>
          <w:b/>
          <w:bCs/>
          <w:color w:val="000000"/>
          <w:sz w:val="18"/>
          <w:szCs w:val="18"/>
          <w:lang w:eastAsia="ru-RU"/>
        </w:rPr>
        <w:t> </w:t>
      </w:r>
      <w:r w:rsidRPr="00546183">
        <w:rPr>
          <w:rFonts w:ascii="Georgia" w:eastAsia="Times New Roman" w:hAnsi="Georgia" w:cs="Times New Roman"/>
          <w:color w:val="000000"/>
          <w:sz w:val="18"/>
          <w:szCs w:val="18"/>
          <w:lang w:eastAsia="ru-RU"/>
        </w:rPr>
        <w:t>на каждом определенном шаге алгоритма точно известно, что нада делать.</w:t>
      </w:r>
    </w:p>
    <w:p w:rsidR="00862972" w:rsidRPr="00546183" w:rsidRDefault="00862972" w:rsidP="00862972">
      <w:pPr>
        <w:numPr>
          <w:ilvl w:val="0"/>
          <w:numId w:val="1"/>
        </w:numPr>
        <w:shd w:val="clear" w:color="auto" w:fill="FFFFFF"/>
        <w:spacing w:before="100" w:beforeAutospacing="1" w:after="0" w:line="240" w:lineRule="auto"/>
        <w:rPr>
          <w:rFonts w:ascii="Georgia" w:eastAsia="Times New Roman" w:hAnsi="Georgia" w:cs="Times New Roman"/>
          <w:color w:val="000000"/>
          <w:sz w:val="18"/>
          <w:szCs w:val="18"/>
          <w:lang w:eastAsia="ru-RU"/>
        </w:rPr>
      </w:pPr>
      <w:r w:rsidRPr="00546183">
        <w:rPr>
          <w:rFonts w:ascii="Georgia" w:eastAsia="Times New Roman" w:hAnsi="Georgia" w:cs="Times New Roman"/>
          <w:b/>
          <w:bCs/>
          <w:color w:val="000000"/>
          <w:sz w:val="18"/>
          <w:szCs w:val="18"/>
          <w:u w:val="single"/>
          <w:lang w:eastAsia="ru-RU"/>
        </w:rPr>
        <w:t>Искренност</w:t>
      </w:r>
      <w:proofErr w:type="gramStart"/>
      <w:r w:rsidRPr="00546183">
        <w:rPr>
          <w:rFonts w:ascii="Georgia" w:eastAsia="Times New Roman" w:hAnsi="Georgia" w:cs="Times New Roman"/>
          <w:b/>
          <w:bCs/>
          <w:color w:val="000000"/>
          <w:sz w:val="18"/>
          <w:szCs w:val="18"/>
          <w:u w:val="single"/>
          <w:lang w:eastAsia="ru-RU"/>
        </w:rPr>
        <w:t>ь-</w:t>
      </w:r>
      <w:proofErr w:type="gramEnd"/>
      <w:r w:rsidRPr="00546183">
        <w:rPr>
          <w:rFonts w:ascii="Georgia" w:eastAsia="Times New Roman" w:hAnsi="Georgia" w:cs="Times New Roman"/>
          <w:color w:val="000000"/>
          <w:sz w:val="18"/>
          <w:szCs w:val="18"/>
          <w:lang w:eastAsia="ru-RU"/>
        </w:rPr>
        <w:t> каждый шаг алгоритма должен указывать только одно конкретное действие и исполнитель должен выполнить его целиком.</w:t>
      </w:r>
    </w:p>
    <w:p w:rsidR="00862972" w:rsidRPr="00546183" w:rsidRDefault="00862972" w:rsidP="00862972">
      <w:pPr>
        <w:numPr>
          <w:ilvl w:val="0"/>
          <w:numId w:val="1"/>
        </w:numPr>
        <w:shd w:val="clear" w:color="auto" w:fill="FFFFFF"/>
        <w:spacing w:before="100" w:beforeAutospacing="1" w:after="0" w:line="240" w:lineRule="auto"/>
        <w:rPr>
          <w:rFonts w:ascii="Georgia" w:eastAsia="Times New Roman" w:hAnsi="Georgia" w:cs="Times New Roman"/>
          <w:color w:val="000000"/>
          <w:sz w:val="18"/>
          <w:szCs w:val="18"/>
          <w:lang w:eastAsia="ru-RU"/>
        </w:rPr>
      </w:pPr>
      <w:r w:rsidRPr="00546183">
        <w:rPr>
          <w:rFonts w:ascii="Georgia" w:eastAsia="Times New Roman" w:hAnsi="Georgia" w:cs="Times New Roman"/>
          <w:b/>
          <w:bCs/>
          <w:color w:val="000000"/>
          <w:sz w:val="18"/>
          <w:szCs w:val="18"/>
          <w:u w:val="single"/>
          <w:lang w:eastAsia="ru-RU"/>
        </w:rPr>
        <w:lastRenderedPageBreak/>
        <w:t>Массовость-</w:t>
      </w:r>
      <w:r w:rsidRPr="00546183">
        <w:rPr>
          <w:rFonts w:ascii="Georgia" w:eastAsia="Times New Roman" w:hAnsi="Georgia" w:cs="Times New Roman"/>
          <w:color w:val="000000"/>
          <w:sz w:val="18"/>
          <w:szCs w:val="18"/>
          <w:lang w:eastAsia="ru-RU"/>
        </w:rPr>
        <w:t> с помощью одного и того же алгоритма можно решать однотипные задачи и делать это неоднократно.</w:t>
      </w:r>
    </w:p>
    <w:p w:rsidR="00006D7F" w:rsidRPr="00546183" w:rsidRDefault="00862972" w:rsidP="00862972">
      <w:pPr>
        <w:numPr>
          <w:ilvl w:val="0"/>
          <w:numId w:val="1"/>
        </w:numPr>
        <w:shd w:val="clear" w:color="auto" w:fill="FFFFFF"/>
        <w:spacing w:before="100" w:beforeAutospacing="1" w:after="0" w:line="240" w:lineRule="auto"/>
        <w:rPr>
          <w:rFonts w:ascii="Georgia" w:eastAsia="Times New Roman" w:hAnsi="Georgia" w:cs="Times New Roman"/>
          <w:color w:val="000000"/>
          <w:sz w:val="18"/>
          <w:szCs w:val="18"/>
          <w:lang w:eastAsia="ru-RU"/>
        </w:rPr>
      </w:pPr>
      <w:r w:rsidRPr="00546183">
        <w:rPr>
          <w:rFonts w:ascii="Georgia" w:eastAsia="Times New Roman" w:hAnsi="Georgia" w:cs="Times New Roman"/>
          <w:b/>
          <w:bCs/>
          <w:color w:val="000000"/>
          <w:sz w:val="18"/>
          <w:szCs w:val="18"/>
          <w:u w:val="single"/>
          <w:lang w:eastAsia="ru-RU"/>
        </w:rPr>
        <w:t>Результативност</w:t>
      </w:r>
      <w:proofErr w:type="gramStart"/>
      <w:r w:rsidRPr="00546183">
        <w:rPr>
          <w:rFonts w:ascii="Georgia" w:eastAsia="Times New Roman" w:hAnsi="Georgia" w:cs="Times New Roman"/>
          <w:b/>
          <w:bCs/>
          <w:color w:val="000000"/>
          <w:sz w:val="18"/>
          <w:szCs w:val="18"/>
          <w:u w:val="single"/>
          <w:lang w:eastAsia="ru-RU"/>
        </w:rPr>
        <w:t>ь-</w:t>
      </w:r>
      <w:proofErr w:type="gramEnd"/>
      <w:r w:rsidRPr="00546183">
        <w:rPr>
          <w:rFonts w:ascii="Georgia" w:eastAsia="Times New Roman" w:hAnsi="Georgia" w:cs="Times New Roman"/>
          <w:color w:val="000000"/>
          <w:sz w:val="18"/>
          <w:szCs w:val="18"/>
          <w:lang w:eastAsia="ru-RU"/>
        </w:rPr>
        <w:t> Исполнение алгоритма сводится к выполнению конечного числа действий и всегда это неоднократно.</w:t>
      </w:r>
      <w:hyperlink r:id="rId11" w:history="1">
        <w:r w:rsidRPr="00546183">
          <w:rPr>
            <w:rStyle w:val="a4"/>
            <w:sz w:val="18"/>
            <w:szCs w:val="18"/>
          </w:rPr>
          <w:t>http://csaa.ru/osnovnye-principy-razrabotki-i-analiza-algoritmov/</w:t>
        </w:r>
      </w:hyperlink>
      <w:r w:rsidRPr="00546183">
        <w:rPr>
          <w:sz w:val="18"/>
          <w:szCs w:val="18"/>
        </w:rPr>
        <w:tab/>
      </w:r>
    </w:p>
    <w:p w:rsidR="007431CE" w:rsidRPr="00546183" w:rsidRDefault="007431CE" w:rsidP="007431CE">
      <w:pPr>
        <w:pStyle w:val="a3"/>
        <w:spacing w:line="420" w:lineRule="atLeast"/>
        <w:rPr>
          <w:rFonts w:ascii="Arial" w:hAnsi="Arial" w:cs="Arial"/>
          <w:color w:val="222222"/>
          <w:sz w:val="18"/>
          <w:szCs w:val="18"/>
        </w:rPr>
      </w:pPr>
      <w:r w:rsidRPr="00546183">
        <w:rPr>
          <w:sz w:val="18"/>
          <w:szCs w:val="18"/>
        </w:rPr>
        <w:t>11.</w:t>
      </w:r>
      <w:r w:rsidRPr="00546183">
        <w:rPr>
          <w:color w:val="000000"/>
          <w:sz w:val="18"/>
          <w:szCs w:val="18"/>
        </w:rPr>
        <w:t xml:space="preserve"> Типовые алгоритмические структуры.</w:t>
      </w:r>
      <w:r w:rsidRPr="00546183">
        <w:rPr>
          <w:rFonts w:ascii="Arial" w:hAnsi="Arial" w:cs="Arial"/>
          <w:color w:val="222222"/>
          <w:sz w:val="18"/>
          <w:szCs w:val="18"/>
        </w:rPr>
        <w:t xml:space="preserve"> В рамках структурного программирования задачи, имеющие алгоритмическое решение, могут быть описаны с использованием следующих алгоритмических структур:</w:t>
      </w:r>
    </w:p>
    <w:p w:rsidR="007431CE" w:rsidRPr="00546183" w:rsidRDefault="007431CE" w:rsidP="007431CE">
      <w:pPr>
        <w:numPr>
          <w:ilvl w:val="0"/>
          <w:numId w:val="2"/>
        </w:numPr>
        <w:spacing w:before="100" w:beforeAutospacing="1" w:after="100" w:afterAutospacing="1" w:line="420" w:lineRule="atLeast"/>
        <w:rPr>
          <w:rFonts w:ascii="Arial" w:eastAsia="Times New Roman" w:hAnsi="Arial" w:cs="Arial"/>
          <w:color w:val="222222"/>
          <w:sz w:val="18"/>
          <w:szCs w:val="18"/>
          <w:lang w:eastAsia="ru-RU"/>
        </w:rPr>
      </w:pPr>
      <w:r w:rsidRPr="00546183">
        <w:rPr>
          <w:rFonts w:ascii="Arial" w:eastAsia="Times New Roman" w:hAnsi="Arial" w:cs="Arial"/>
          <w:b/>
          <w:bCs/>
          <w:color w:val="222222"/>
          <w:sz w:val="18"/>
          <w:szCs w:val="18"/>
          <w:lang w:eastAsia="ru-RU"/>
        </w:rPr>
        <w:t>Следование</w:t>
      </w:r>
      <w:r w:rsidRPr="00546183">
        <w:rPr>
          <w:rFonts w:ascii="Arial" w:eastAsia="Times New Roman" w:hAnsi="Arial" w:cs="Arial"/>
          <w:color w:val="222222"/>
          <w:sz w:val="18"/>
          <w:szCs w:val="18"/>
          <w:lang w:eastAsia="ru-RU"/>
        </w:rPr>
        <w:t>. Предполагает последовательное выполнение команд сверху вниз. Если алгоритм состоит только из структур следования, то он является линейным.</w:t>
      </w:r>
    </w:p>
    <w:p w:rsidR="007431CE" w:rsidRPr="00546183" w:rsidRDefault="007431CE" w:rsidP="007431CE">
      <w:pPr>
        <w:numPr>
          <w:ilvl w:val="0"/>
          <w:numId w:val="2"/>
        </w:numPr>
        <w:spacing w:before="100" w:beforeAutospacing="1" w:after="100" w:afterAutospacing="1" w:line="420" w:lineRule="atLeast"/>
        <w:rPr>
          <w:rFonts w:ascii="Arial" w:eastAsia="Times New Roman" w:hAnsi="Arial" w:cs="Arial"/>
          <w:color w:val="222222"/>
          <w:sz w:val="18"/>
          <w:szCs w:val="18"/>
          <w:lang w:eastAsia="ru-RU"/>
        </w:rPr>
      </w:pPr>
      <w:r w:rsidRPr="00546183">
        <w:rPr>
          <w:rFonts w:ascii="Arial" w:eastAsia="Times New Roman" w:hAnsi="Arial" w:cs="Arial"/>
          <w:b/>
          <w:bCs/>
          <w:color w:val="222222"/>
          <w:sz w:val="18"/>
          <w:szCs w:val="18"/>
          <w:lang w:eastAsia="ru-RU"/>
        </w:rPr>
        <w:t>Ветвление</w:t>
      </w:r>
      <w:r w:rsidRPr="00546183">
        <w:rPr>
          <w:rFonts w:ascii="Arial" w:eastAsia="Times New Roman" w:hAnsi="Arial" w:cs="Arial"/>
          <w:color w:val="222222"/>
          <w:sz w:val="18"/>
          <w:szCs w:val="18"/>
          <w:lang w:eastAsia="ru-RU"/>
        </w:rPr>
        <w:t>. Выполнение программы идет по одной из двух, нескольких или множества ветвей. Выбор ветви зависит от условия на входе ветвления и поступивших сюда данных.</w:t>
      </w:r>
    </w:p>
    <w:p w:rsidR="007431CE" w:rsidRPr="00546183" w:rsidRDefault="007431CE" w:rsidP="007431CE">
      <w:pPr>
        <w:numPr>
          <w:ilvl w:val="0"/>
          <w:numId w:val="2"/>
        </w:numPr>
        <w:spacing w:before="100" w:beforeAutospacing="1" w:after="100" w:afterAutospacing="1" w:line="420" w:lineRule="atLeast"/>
        <w:rPr>
          <w:rFonts w:ascii="Arial" w:eastAsia="Times New Roman" w:hAnsi="Arial" w:cs="Arial"/>
          <w:color w:val="222222"/>
          <w:sz w:val="18"/>
          <w:szCs w:val="18"/>
          <w:lang w:eastAsia="ru-RU"/>
        </w:rPr>
      </w:pPr>
      <w:r w:rsidRPr="00546183">
        <w:rPr>
          <w:rFonts w:ascii="Arial" w:eastAsia="Times New Roman" w:hAnsi="Arial" w:cs="Arial"/>
          <w:b/>
          <w:bCs/>
          <w:color w:val="222222"/>
          <w:sz w:val="18"/>
          <w:szCs w:val="18"/>
          <w:lang w:eastAsia="ru-RU"/>
        </w:rPr>
        <w:t>Цикл</w:t>
      </w:r>
      <w:r w:rsidRPr="00546183">
        <w:rPr>
          <w:rFonts w:ascii="Arial" w:eastAsia="Times New Roman" w:hAnsi="Arial" w:cs="Arial"/>
          <w:color w:val="222222"/>
          <w:sz w:val="18"/>
          <w:szCs w:val="18"/>
          <w:lang w:eastAsia="ru-RU"/>
        </w:rPr>
        <w:t>. Предполагает возможность многократного повторения определенных действий. Количество повторений зависит от условия цикла.</w:t>
      </w:r>
    </w:p>
    <w:p w:rsidR="007431CE" w:rsidRPr="00546183" w:rsidRDefault="007431CE" w:rsidP="007431CE">
      <w:pPr>
        <w:numPr>
          <w:ilvl w:val="0"/>
          <w:numId w:val="2"/>
        </w:numPr>
        <w:spacing w:before="100" w:beforeAutospacing="1" w:after="100" w:afterAutospacing="1" w:line="420" w:lineRule="atLeast"/>
        <w:rPr>
          <w:rFonts w:ascii="Arial" w:eastAsia="Times New Roman" w:hAnsi="Arial" w:cs="Arial"/>
          <w:color w:val="222222"/>
          <w:sz w:val="18"/>
          <w:szCs w:val="18"/>
          <w:lang w:eastAsia="ru-RU"/>
        </w:rPr>
      </w:pPr>
      <w:r w:rsidRPr="00546183">
        <w:rPr>
          <w:rFonts w:ascii="Arial" w:eastAsia="Times New Roman" w:hAnsi="Arial" w:cs="Arial"/>
          <w:b/>
          <w:bCs/>
          <w:color w:val="222222"/>
          <w:sz w:val="18"/>
          <w:szCs w:val="18"/>
          <w:lang w:eastAsia="ru-RU"/>
        </w:rPr>
        <w:t>Функция (подпрограмма)</w:t>
      </w:r>
      <w:r w:rsidRPr="00546183">
        <w:rPr>
          <w:rFonts w:ascii="Arial" w:eastAsia="Times New Roman" w:hAnsi="Arial" w:cs="Arial"/>
          <w:color w:val="222222"/>
          <w:sz w:val="18"/>
          <w:szCs w:val="18"/>
          <w:lang w:eastAsia="ru-RU"/>
        </w:rPr>
        <w:t>. Команды, отделенные от основной программы, выполняются лишь в случае их вызова из основной программы (из любого ее места). Одна и та же функция может вызываться из основной программы сколь угодно раз.</w:t>
      </w:r>
    </w:p>
    <w:p w:rsidR="005F5F43" w:rsidRPr="00546183" w:rsidRDefault="005F5F43" w:rsidP="005F5F43">
      <w:pPr>
        <w:spacing w:before="100" w:beforeAutospacing="1" w:after="100" w:afterAutospacing="1" w:line="420" w:lineRule="atLeast"/>
        <w:rPr>
          <w:rFonts w:ascii="Arial" w:hAnsi="Arial" w:cs="Arial"/>
          <w:color w:val="000000"/>
          <w:sz w:val="18"/>
          <w:szCs w:val="18"/>
          <w:shd w:val="clear" w:color="auto" w:fill="FFFFFF"/>
        </w:rPr>
      </w:pPr>
      <w:r w:rsidRPr="00546183">
        <w:rPr>
          <w:rFonts w:ascii="Arial" w:hAnsi="Arial" w:cs="Arial"/>
          <w:color w:val="000000"/>
          <w:sz w:val="18"/>
          <w:szCs w:val="18"/>
          <w:shd w:val="clear" w:color="auto" w:fill="FFFFFF"/>
        </w:rPr>
        <w:t>12.Алфавит, лексемы, разделители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Алфавит. Алфавит любого языка программирования — это набор допустимых символов этого языка. В языке</w:t>
      </w:r>
      <w:proofErr w:type="gramStart"/>
      <w:r w:rsidRPr="00546183">
        <w:rPr>
          <w:rFonts w:ascii="Arial" w:hAnsi="Arial" w:cs="Arial"/>
          <w:color w:val="000000"/>
          <w:sz w:val="18"/>
          <w:szCs w:val="18"/>
          <w:shd w:val="clear" w:color="auto" w:fill="FFFFFF"/>
        </w:rPr>
        <w:t xml:space="preserve"> С</w:t>
      </w:r>
      <w:proofErr w:type="gramEnd"/>
      <w:r w:rsidRPr="00546183">
        <w:rPr>
          <w:rFonts w:ascii="Arial" w:hAnsi="Arial" w:cs="Arial"/>
          <w:color w:val="000000"/>
          <w:sz w:val="18"/>
          <w:szCs w:val="18"/>
          <w:shd w:val="clear" w:color="auto" w:fill="FFFFFF"/>
        </w:rPr>
        <w:t>++ используются следующие символы: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 • прописные и строчные латинские буквы: АВСОЕЕСНПКЕМЫОРОЯЗТиУХУХУг; аЬсбеГ§Ь</w:t>
      </w:r>
      <w:proofErr w:type="gramStart"/>
      <w:r w:rsidRPr="00546183">
        <w:rPr>
          <w:rFonts w:ascii="Arial" w:hAnsi="Arial" w:cs="Arial"/>
          <w:color w:val="000000"/>
          <w:sz w:val="18"/>
          <w:szCs w:val="18"/>
          <w:shd w:val="clear" w:color="auto" w:fill="FFFFFF"/>
        </w:rPr>
        <w:t>1</w:t>
      </w:r>
      <w:proofErr w:type="gramEnd"/>
      <w:r w:rsidRPr="00546183">
        <w:rPr>
          <w:rFonts w:ascii="Arial" w:hAnsi="Arial" w:cs="Arial"/>
          <w:color w:val="000000"/>
          <w:sz w:val="18"/>
          <w:szCs w:val="18"/>
          <w:shd w:val="clear" w:color="auto" w:fill="FFFFFF"/>
        </w:rPr>
        <w:t>]к1тпоряг81иушху2;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 • десятичные цифры: 012345678 9;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 • знак подчеркивания;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 • буквы русского алфавита (для комментариев и вывода сообщений на экран);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 • специальные символы: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Лексемы языка</w:t>
      </w:r>
      <w:proofErr w:type="gramStart"/>
      <w:r w:rsidRPr="00546183">
        <w:rPr>
          <w:rFonts w:ascii="Arial" w:hAnsi="Arial" w:cs="Arial"/>
          <w:color w:val="000000"/>
          <w:sz w:val="18"/>
          <w:szCs w:val="18"/>
          <w:shd w:val="clear" w:color="auto" w:fill="FFFFFF"/>
        </w:rPr>
        <w:t xml:space="preserve"> С</w:t>
      </w:r>
      <w:proofErr w:type="gramEnd"/>
      <w:r w:rsidRPr="00546183">
        <w:rPr>
          <w:rFonts w:ascii="Arial" w:hAnsi="Arial" w:cs="Arial"/>
          <w:color w:val="000000"/>
          <w:sz w:val="18"/>
          <w:szCs w:val="18"/>
          <w:shd w:val="clear" w:color="auto" w:fill="FFFFFF"/>
        </w:rPr>
        <w:t>++. Лексема — это логически выделенная единица языка, воспринимаемая как единое целое компилятором и программистом.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Лексемы бывают следующих видов: </w:t>
      </w:r>
    </w:p>
    <w:p w:rsidR="005F5F43" w:rsidRPr="00546183" w:rsidRDefault="005F5F43" w:rsidP="005F5F43">
      <w:pPr>
        <w:spacing w:before="100" w:beforeAutospacing="1" w:after="100" w:afterAutospacing="1" w:line="420" w:lineRule="atLeast"/>
        <w:rPr>
          <w:rFonts w:ascii="Arial" w:hAnsi="Arial" w:cs="Arial"/>
          <w:color w:val="000000"/>
          <w:sz w:val="18"/>
          <w:szCs w:val="18"/>
          <w:shd w:val="clear" w:color="auto" w:fill="FFFFFF"/>
        </w:rPr>
      </w:pPr>
      <w:r w:rsidRPr="00546183">
        <w:rPr>
          <w:rFonts w:ascii="Arial" w:hAnsi="Arial" w:cs="Arial"/>
          <w:color w:val="000000"/>
          <w:sz w:val="18"/>
          <w:szCs w:val="18"/>
          <w:shd w:val="clear" w:color="auto" w:fill="FFFFFF"/>
        </w:rPr>
        <w:t>• идентификаторы;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 ключевые слова;</w:t>
      </w:r>
      <w:r w:rsidRPr="00546183">
        <w:rPr>
          <w:rFonts w:ascii="Arial" w:hAnsi="Arial" w:cs="Arial"/>
          <w:color w:val="000000"/>
          <w:sz w:val="18"/>
          <w:szCs w:val="18"/>
        </w:rPr>
        <w:t xml:space="preserve"> </w:t>
      </w:r>
      <w:r w:rsidRPr="00546183">
        <w:rPr>
          <w:rFonts w:ascii="Arial" w:hAnsi="Arial" w:cs="Arial"/>
          <w:color w:val="000000"/>
          <w:sz w:val="18"/>
          <w:szCs w:val="18"/>
          <w:shd w:val="clear" w:color="auto" w:fill="FFFFFF"/>
        </w:rPr>
        <w:t>• константы;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 знаки операций;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 разделители.</w:t>
      </w:r>
    </w:p>
    <w:p w:rsidR="005F5F43" w:rsidRPr="00546183" w:rsidRDefault="005F5F43" w:rsidP="005F5F43">
      <w:pPr>
        <w:spacing w:before="100" w:beforeAutospacing="1" w:after="100" w:afterAutospacing="1" w:line="420" w:lineRule="atLeast"/>
        <w:rPr>
          <w:rFonts w:ascii="Arial" w:hAnsi="Arial" w:cs="Arial"/>
          <w:color w:val="000000"/>
          <w:sz w:val="18"/>
          <w:szCs w:val="18"/>
          <w:shd w:val="clear" w:color="auto" w:fill="FFFFFF"/>
        </w:rPr>
      </w:pPr>
      <w:r w:rsidRPr="00546183">
        <w:rPr>
          <w:rFonts w:ascii="Arial" w:hAnsi="Arial" w:cs="Arial"/>
          <w:color w:val="000000"/>
          <w:sz w:val="18"/>
          <w:szCs w:val="18"/>
          <w:shd w:val="clear" w:color="auto" w:fill="FFFFFF"/>
        </w:rPr>
        <w:t xml:space="preserve">13. </w:t>
      </w:r>
      <w:proofErr w:type="gramStart"/>
      <w:r w:rsidRPr="00546183">
        <w:rPr>
          <w:rFonts w:ascii="Arial" w:hAnsi="Arial" w:cs="Arial"/>
          <w:color w:val="000000"/>
          <w:sz w:val="18"/>
          <w:szCs w:val="18"/>
          <w:shd w:val="clear" w:color="auto" w:fill="FFFFFF"/>
        </w:rPr>
        <w:t>Идентификаторы (имена) служат для обозначения объектов программы (переменных, констант, меток, функций и т. д.).</w:t>
      </w:r>
      <w:proofErr w:type="gramEnd"/>
      <w:r w:rsidRPr="00546183">
        <w:rPr>
          <w:rFonts w:ascii="Arial" w:hAnsi="Arial" w:cs="Arial"/>
          <w:color w:val="000000"/>
          <w:sz w:val="18"/>
          <w:szCs w:val="18"/>
          <w:shd w:val="clear" w:color="auto" w:fill="FFFFFF"/>
        </w:rPr>
        <w:t> </w:t>
      </w:r>
      <w:r w:rsidRPr="00546183">
        <w:rPr>
          <w:rFonts w:ascii="Arial" w:hAnsi="Arial" w:cs="Arial"/>
          <w:color w:val="000000"/>
          <w:sz w:val="18"/>
          <w:szCs w:val="18"/>
        </w:rPr>
        <w:br/>
      </w:r>
      <w:r w:rsidRPr="00546183">
        <w:rPr>
          <w:rFonts w:ascii="Arial" w:hAnsi="Arial" w:cs="Arial"/>
          <w:color w:val="000000"/>
          <w:sz w:val="18"/>
          <w:szCs w:val="18"/>
          <w:shd w:val="clear" w:color="auto" w:fill="FFFFFF"/>
        </w:rPr>
        <w:lastRenderedPageBreak/>
        <w:t>Ключевые (служебные) слова — это такие лексемы, которые используются системой программирования для своих специальных целей (имена операторов, директив препроцессора и т. д.). Препроцессор — специальная служебная программа, работающая перед компилятором и используемая для вставки библиотечных файлов, определения констант и т. д. Директива — это команда препроцессору выполнить то или иное действие.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Константа — это лексема, представляющая изображение фиксированного числового, строкового или символьного значения, например: 100, 3.14159, «Здравствуй, мир!», 'У.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Знаки операций — это лексемы, используемые при вычислении выражений, которые определяют порядок и правила вычисления значения и могут содержать имена переменных, константы, знаки операций, имена функций и скобки для определения порядка вычислений.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Разделители используются для отделения друг от друга (разделения) лексем языка. Например, запятая разделяет элементы списка.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При анализе выражения или оператора компилятор воспринимает их как последовательность лексем (табл. 3.2).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14.</w:t>
      </w:r>
    </w:p>
    <w:p w:rsidR="005F5F43" w:rsidRPr="00546183" w:rsidRDefault="005F5F43" w:rsidP="005F5F43">
      <w:pPr>
        <w:pStyle w:val="a3"/>
        <w:shd w:val="clear" w:color="auto" w:fill="FFFFFF"/>
        <w:spacing w:before="0" w:beforeAutospacing="0" w:after="0" w:afterAutospacing="0"/>
        <w:jc w:val="both"/>
        <w:rPr>
          <w:rFonts w:ascii="Verdana" w:hAnsi="Verdana"/>
          <w:color w:val="000000"/>
          <w:sz w:val="18"/>
          <w:szCs w:val="18"/>
        </w:rPr>
      </w:pPr>
      <w:r w:rsidRPr="00546183">
        <w:rPr>
          <w:rFonts w:ascii="Arial" w:hAnsi="Arial" w:cs="Arial"/>
          <w:color w:val="000000"/>
          <w:sz w:val="18"/>
          <w:szCs w:val="18"/>
          <w:shd w:val="clear" w:color="auto" w:fill="FFFFFF"/>
        </w:rPr>
        <w:t>15.</w:t>
      </w:r>
      <w:r w:rsidRPr="00546183">
        <w:rPr>
          <w:rFonts w:ascii="Verdana" w:hAnsi="Verdana"/>
          <w:color w:val="000000"/>
          <w:sz w:val="18"/>
          <w:szCs w:val="18"/>
        </w:rPr>
        <w:t xml:space="preserve"> Программа на языке Си состоит из одной или более подпрограмм, называемых </w:t>
      </w:r>
      <w:r w:rsidRPr="00546183">
        <w:rPr>
          <w:rStyle w:val="define"/>
          <w:rFonts w:ascii="Verdana" w:hAnsi="Verdana"/>
          <w:b/>
          <w:bCs/>
          <w:i/>
          <w:iCs/>
          <w:color w:val="800000"/>
          <w:sz w:val="18"/>
          <w:szCs w:val="18"/>
        </w:rPr>
        <w:t>функциями</w:t>
      </w:r>
      <w:r w:rsidRPr="00546183">
        <w:rPr>
          <w:rFonts w:ascii="Verdana" w:hAnsi="Verdana"/>
          <w:color w:val="000000"/>
          <w:sz w:val="18"/>
          <w:szCs w:val="18"/>
        </w:rPr>
        <w:t>.</w:t>
      </w:r>
      <w:r w:rsidRPr="00546183">
        <w:rPr>
          <w:rFonts w:ascii="Verdana" w:hAnsi="Verdana"/>
          <w:color w:val="000000"/>
          <w:sz w:val="18"/>
          <w:szCs w:val="18"/>
        </w:rPr>
        <w:br/>
      </w:r>
      <w:r w:rsidRPr="00546183">
        <w:rPr>
          <w:rFonts w:ascii="Verdana" w:hAnsi="Verdana"/>
          <w:color w:val="000000"/>
          <w:sz w:val="18"/>
          <w:szCs w:val="18"/>
        </w:rPr>
        <w:br/>
        <w:t>Язык Си является блочно-структурированным. Каждый блок заключается в фигурные скобки</w:t>
      </w:r>
      <w:proofErr w:type="gramStart"/>
      <w:r w:rsidRPr="00546183">
        <w:rPr>
          <w:rFonts w:ascii="Verdana" w:hAnsi="Verdana"/>
          <w:color w:val="000000"/>
          <w:sz w:val="18"/>
          <w:szCs w:val="18"/>
        </w:rPr>
        <w:t> </w:t>
      </w:r>
      <w:r w:rsidRPr="00546183">
        <w:rPr>
          <w:rStyle w:val="prog"/>
          <w:rFonts w:ascii="Consolas" w:hAnsi="Consolas" w:cs="Consolas"/>
          <w:color w:val="000000"/>
          <w:sz w:val="18"/>
          <w:szCs w:val="18"/>
        </w:rPr>
        <w:t>{}</w:t>
      </w:r>
      <w:r w:rsidRPr="00546183">
        <w:rPr>
          <w:rFonts w:ascii="Verdana" w:hAnsi="Verdana"/>
          <w:color w:val="000000"/>
          <w:sz w:val="18"/>
          <w:szCs w:val="18"/>
        </w:rPr>
        <w:t>.</w:t>
      </w:r>
      <w:r w:rsidRPr="00546183">
        <w:rPr>
          <w:rFonts w:ascii="Verdana" w:hAnsi="Verdana"/>
          <w:color w:val="000000"/>
          <w:sz w:val="18"/>
          <w:szCs w:val="18"/>
        </w:rPr>
        <w:br/>
      </w:r>
      <w:r w:rsidRPr="00546183">
        <w:rPr>
          <w:rFonts w:ascii="Verdana" w:hAnsi="Verdana"/>
          <w:color w:val="000000"/>
          <w:sz w:val="18"/>
          <w:szCs w:val="18"/>
        </w:rPr>
        <w:br/>
      </w:r>
      <w:proofErr w:type="gramEnd"/>
      <w:r w:rsidRPr="00546183">
        <w:rPr>
          <w:rFonts w:ascii="Verdana" w:hAnsi="Verdana"/>
          <w:color w:val="000000"/>
          <w:sz w:val="18"/>
          <w:szCs w:val="18"/>
        </w:rPr>
        <w:t>Основным блоком в программе консольного приложения на языке Си является главная функция, имеющая имя </w:t>
      </w:r>
      <w:r w:rsidRPr="00546183">
        <w:rPr>
          <w:rStyle w:val="prog"/>
          <w:rFonts w:ascii="Consolas" w:hAnsi="Consolas" w:cs="Consolas"/>
          <w:color w:val="000000"/>
          <w:sz w:val="18"/>
          <w:szCs w:val="18"/>
        </w:rPr>
        <w:t>main()</w:t>
      </w:r>
      <w:r w:rsidRPr="00546183">
        <w:rPr>
          <w:rFonts w:ascii="Verdana" w:hAnsi="Verdana"/>
          <w:color w:val="000000"/>
          <w:sz w:val="18"/>
          <w:szCs w:val="18"/>
        </w:rPr>
        <w:t>.</w:t>
      </w:r>
      <w:r w:rsidRPr="00546183">
        <w:rPr>
          <w:rFonts w:ascii="Verdana" w:hAnsi="Verdana"/>
          <w:color w:val="000000"/>
          <w:sz w:val="18"/>
          <w:szCs w:val="18"/>
        </w:rPr>
        <w:br/>
      </w:r>
      <w:r w:rsidRPr="00546183">
        <w:rPr>
          <w:rFonts w:ascii="Verdana" w:hAnsi="Verdana"/>
          <w:color w:val="000000"/>
          <w:sz w:val="18"/>
          <w:szCs w:val="18"/>
        </w:rPr>
        <w:br/>
        <w:t>Каждое действие в языке Си заканчивается символом «точка с запятой» — </w:t>
      </w:r>
      <w:r w:rsidRPr="00546183">
        <w:rPr>
          <w:rStyle w:val="prog"/>
          <w:rFonts w:ascii="Consolas" w:hAnsi="Consolas" w:cs="Consolas"/>
          <w:color w:val="000000"/>
          <w:sz w:val="18"/>
          <w:szCs w:val="18"/>
        </w:rPr>
        <w:t>;</w:t>
      </w:r>
      <w:r w:rsidRPr="00546183">
        <w:rPr>
          <w:rFonts w:ascii="Verdana" w:hAnsi="Verdana"/>
          <w:color w:val="000000"/>
          <w:sz w:val="18"/>
          <w:szCs w:val="18"/>
        </w:rPr>
        <w:t>. В качестве действия может выступать вызов функции или осуществление некоторых операций.</w:t>
      </w:r>
      <w:r w:rsidRPr="00546183">
        <w:rPr>
          <w:rFonts w:ascii="Verdana" w:hAnsi="Verdana"/>
          <w:color w:val="000000"/>
          <w:sz w:val="18"/>
          <w:szCs w:val="18"/>
        </w:rPr>
        <w:br/>
      </w:r>
      <w:r w:rsidRPr="00546183">
        <w:rPr>
          <w:rFonts w:ascii="Verdana" w:hAnsi="Verdana"/>
          <w:color w:val="000000"/>
          <w:sz w:val="18"/>
          <w:szCs w:val="18"/>
        </w:rPr>
        <w:br/>
      </w:r>
      <w:r w:rsidRPr="00546183">
        <w:rPr>
          <w:rStyle w:val="define"/>
          <w:rFonts w:ascii="Verdana" w:hAnsi="Verdana"/>
          <w:b/>
          <w:bCs/>
          <w:i/>
          <w:iCs/>
          <w:color w:val="800000"/>
          <w:sz w:val="18"/>
          <w:szCs w:val="18"/>
        </w:rPr>
        <w:t>Имя функции</w:t>
      </w:r>
      <w:r w:rsidRPr="00546183">
        <w:rPr>
          <w:rFonts w:ascii="Verdana" w:hAnsi="Verdana"/>
          <w:color w:val="000000"/>
          <w:sz w:val="18"/>
          <w:szCs w:val="18"/>
        </w:rPr>
        <w:t> — это коллективное имя группы описаний и операторов,</w:t>
      </w:r>
      <w:r w:rsidRPr="00546183">
        <w:rPr>
          <w:rFonts w:ascii="Verdana" w:hAnsi="Verdana"/>
          <w:color w:val="000000"/>
          <w:sz w:val="18"/>
          <w:szCs w:val="18"/>
        </w:rPr>
        <w:br/>
        <w:t>заключенных в блок (фигурные скобки). За именем функции в круглых скобках указываются параметры функции.</w:t>
      </w:r>
    </w:p>
    <w:p w:rsidR="005F5F43" w:rsidRPr="00546183" w:rsidRDefault="005F5F43" w:rsidP="005F5F43">
      <w:pPr>
        <w:pStyle w:val="2"/>
        <w:shd w:val="clear" w:color="auto" w:fill="FFFFFF"/>
        <w:spacing w:before="0" w:beforeAutospacing="0" w:after="0" w:afterAutospacing="0" w:line="480" w:lineRule="auto"/>
        <w:jc w:val="both"/>
        <w:textAlignment w:val="center"/>
        <w:rPr>
          <w:rFonts w:ascii="Verdana" w:hAnsi="Verdana"/>
          <w:color w:val="555555"/>
          <w:sz w:val="18"/>
          <w:szCs w:val="18"/>
        </w:rPr>
      </w:pPr>
      <w:r w:rsidRPr="00546183">
        <w:rPr>
          <w:rFonts w:ascii="Verdana" w:hAnsi="Verdana"/>
          <w:color w:val="555555"/>
          <w:sz w:val="18"/>
          <w:szCs w:val="18"/>
        </w:rPr>
        <w:t>Комментарии в языке Си</w:t>
      </w:r>
    </w:p>
    <w:p w:rsidR="005F5F43" w:rsidRPr="00546183" w:rsidRDefault="005F5F43" w:rsidP="005F5F43">
      <w:pPr>
        <w:pStyle w:val="a3"/>
        <w:shd w:val="clear" w:color="auto" w:fill="FFFFFF"/>
        <w:spacing w:before="0" w:beforeAutospacing="0" w:after="0" w:afterAutospacing="0"/>
        <w:jc w:val="both"/>
        <w:rPr>
          <w:rFonts w:ascii="Verdana" w:hAnsi="Verdana"/>
          <w:color w:val="000000"/>
          <w:sz w:val="18"/>
          <w:szCs w:val="18"/>
        </w:rPr>
      </w:pPr>
      <w:r w:rsidRPr="00546183">
        <w:rPr>
          <w:rFonts w:ascii="Verdana" w:hAnsi="Verdana"/>
          <w:color w:val="000000"/>
          <w:sz w:val="18"/>
          <w:szCs w:val="18"/>
        </w:rPr>
        <w:t>В языке Си  для комментариев используются символы</w:t>
      </w:r>
      <w:r w:rsidRPr="00546183">
        <w:rPr>
          <w:rFonts w:ascii="Verdana" w:hAnsi="Verdana"/>
          <w:color w:val="000000"/>
          <w:sz w:val="18"/>
          <w:szCs w:val="18"/>
        </w:rPr>
        <w:br/>
      </w:r>
      <w:r w:rsidRPr="00546183">
        <w:rPr>
          <w:rFonts w:ascii="Consolas" w:hAnsi="Consolas" w:cs="Consolas"/>
          <w:color w:val="000000"/>
          <w:sz w:val="18"/>
          <w:szCs w:val="18"/>
        </w:rPr>
        <w:br/>
      </w:r>
      <w:r w:rsidRPr="00546183">
        <w:rPr>
          <w:rStyle w:val="a7"/>
          <w:rFonts w:ascii="Consolas" w:hAnsi="Consolas" w:cs="Consolas"/>
          <w:color w:val="000000"/>
          <w:sz w:val="18"/>
          <w:szCs w:val="18"/>
        </w:rPr>
        <w:t>/* — начало комментария;</w:t>
      </w:r>
      <w:r w:rsidRPr="00546183">
        <w:rPr>
          <w:rFonts w:ascii="Consolas" w:hAnsi="Consolas" w:cs="Consolas"/>
          <w:b/>
          <w:bCs/>
          <w:color w:val="000000"/>
          <w:sz w:val="18"/>
          <w:szCs w:val="18"/>
        </w:rPr>
        <w:br/>
      </w:r>
      <w:r w:rsidRPr="00546183">
        <w:rPr>
          <w:rStyle w:val="a7"/>
          <w:rFonts w:ascii="Consolas" w:hAnsi="Consolas" w:cs="Consolas"/>
          <w:color w:val="000000"/>
          <w:sz w:val="18"/>
          <w:szCs w:val="18"/>
        </w:rPr>
        <w:t>*/ — конец комментария.</w:t>
      </w:r>
      <w:r w:rsidRPr="00546183">
        <w:rPr>
          <w:rFonts w:ascii="Verdana" w:hAnsi="Verdana"/>
          <w:color w:val="000000"/>
          <w:sz w:val="18"/>
          <w:szCs w:val="18"/>
        </w:rPr>
        <w:br/>
      </w:r>
      <w:r w:rsidRPr="00546183">
        <w:rPr>
          <w:rFonts w:ascii="Verdana" w:hAnsi="Verdana"/>
          <w:color w:val="000000"/>
          <w:sz w:val="18"/>
          <w:szCs w:val="18"/>
        </w:rPr>
        <w:br/>
        <w:t>Вся последовательность, заключенная между этими символами, является комментарием.</w:t>
      </w:r>
      <w:r w:rsidRPr="00546183">
        <w:rPr>
          <w:rFonts w:ascii="Verdana" w:hAnsi="Verdana"/>
          <w:color w:val="000000"/>
          <w:sz w:val="18"/>
          <w:szCs w:val="18"/>
        </w:rPr>
        <w:br/>
      </w:r>
      <w:r w:rsidRPr="00546183">
        <w:rPr>
          <w:rFonts w:ascii="Verdana" w:hAnsi="Verdana"/>
          <w:color w:val="000000"/>
          <w:sz w:val="18"/>
          <w:szCs w:val="18"/>
        </w:rPr>
        <w:br/>
        <w:t>Это удобно для написания </w:t>
      </w:r>
      <w:r w:rsidRPr="00546183">
        <w:rPr>
          <w:rStyle w:val="a7"/>
          <w:rFonts w:ascii="Verdana" w:hAnsi="Verdana"/>
          <w:color w:val="000000"/>
          <w:sz w:val="18"/>
          <w:szCs w:val="18"/>
        </w:rPr>
        <w:t>многострочных комментариев</w:t>
      </w:r>
      <w:r w:rsidRPr="00546183">
        <w:rPr>
          <w:rFonts w:ascii="Verdana" w:hAnsi="Verdana"/>
          <w:color w:val="000000"/>
          <w:sz w:val="18"/>
          <w:szCs w:val="18"/>
        </w:rPr>
        <w:t>:</w:t>
      </w:r>
    </w:p>
    <w:p w:rsidR="005F5F43" w:rsidRPr="00546183" w:rsidRDefault="005F5F43" w:rsidP="005F5F43">
      <w:pPr>
        <w:shd w:val="clear" w:color="auto" w:fill="EEEEEE"/>
        <w:jc w:val="center"/>
        <w:rPr>
          <w:rFonts w:ascii="Consolas" w:hAnsi="Consolas" w:cs="Consolas"/>
          <w:color w:val="000000"/>
          <w:sz w:val="18"/>
          <w:szCs w:val="18"/>
        </w:rPr>
      </w:pPr>
      <w:r w:rsidRPr="00546183">
        <w:rPr>
          <w:rFonts w:ascii="Consolas" w:hAnsi="Consolas" w:cs="Consolas"/>
          <w:color w:val="000000"/>
          <w:sz w:val="18"/>
          <w:szCs w:val="18"/>
        </w:rPr>
        <w:t> </w:t>
      </w:r>
      <w:r w:rsidRPr="00546183">
        <w:rPr>
          <w:rFonts w:ascii="Consolas" w:hAnsi="Consolas" w:cs="Consolas"/>
          <w:color w:val="000000"/>
          <w:sz w:val="18"/>
          <w:szCs w:val="18"/>
        </w:rPr>
        <w:br/>
        <w:t> </w:t>
      </w:r>
    </w:p>
    <w:p w:rsidR="005F5F43" w:rsidRPr="00546183" w:rsidRDefault="005F5F43" w:rsidP="005F5F43">
      <w:pPr>
        <w:shd w:val="clear" w:color="auto" w:fill="EEEEEE"/>
        <w:jc w:val="both"/>
        <w:rPr>
          <w:rFonts w:ascii="Consolas" w:hAnsi="Consolas" w:cs="Consolas"/>
          <w:color w:val="000000"/>
          <w:sz w:val="18"/>
          <w:szCs w:val="18"/>
        </w:rPr>
      </w:pPr>
      <w:r w:rsidRPr="00546183">
        <w:rPr>
          <w:rStyle w:val="kwd"/>
          <w:rFonts w:ascii="Consolas" w:hAnsi="Consolas" w:cs="Consolas"/>
          <w:color w:val="000000"/>
          <w:sz w:val="18"/>
          <w:szCs w:val="18"/>
        </w:rPr>
        <w:t>int</w:t>
      </w:r>
      <w:r w:rsidRPr="00546183">
        <w:rPr>
          <w:rFonts w:ascii="Consolas" w:hAnsi="Consolas" w:cs="Consolas"/>
          <w:color w:val="000000"/>
          <w:sz w:val="18"/>
          <w:szCs w:val="18"/>
        </w:rPr>
        <w:t> a;   </w:t>
      </w:r>
      <w:r w:rsidRPr="00546183">
        <w:rPr>
          <w:rStyle w:val="com"/>
          <w:rFonts w:ascii="Consolas" w:hAnsi="Consolas" w:cs="Consolas"/>
          <w:color w:val="000000"/>
          <w:sz w:val="18"/>
          <w:szCs w:val="18"/>
        </w:rPr>
        <w:t>/* целая</w:t>
      </w:r>
      <w:r w:rsidRPr="00546183">
        <w:rPr>
          <w:rFonts w:ascii="Consolas" w:hAnsi="Consolas" w:cs="Consolas"/>
          <w:color w:val="000000"/>
          <w:sz w:val="18"/>
          <w:szCs w:val="18"/>
        </w:rPr>
        <w:br/>
      </w:r>
      <w:r w:rsidRPr="00546183">
        <w:rPr>
          <w:rStyle w:val="com"/>
          <w:rFonts w:ascii="Consolas" w:hAnsi="Consolas" w:cs="Consolas"/>
          <w:color w:val="000000"/>
          <w:sz w:val="18"/>
          <w:szCs w:val="18"/>
        </w:rPr>
        <w:t>переменная */</w:t>
      </w:r>
    </w:p>
    <w:p w:rsidR="005F5F43" w:rsidRPr="00546183" w:rsidRDefault="005F5F43" w:rsidP="005F5F43">
      <w:pPr>
        <w:pStyle w:val="a3"/>
        <w:shd w:val="clear" w:color="auto" w:fill="FFFFFF"/>
        <w:spacing w:before="0" w:beforeAutospacing="0" w:after="0" w:afterAutospacing="0"/>
        <w:jc w:val="both"/>
        <w:rPr>
          <w:rFonts w:ascii="Verdana" w:hAnsi="Verdana"/>
          <w:color w:val="000000"/>
          <w:sz w:val="18"/>
          <w:szCs w:val="18"/>
        </w:rPr>
      </w:pPr>
      <w:r w:rsidRPr="00546183">
        <w:rPr>
          <w:rFonts w:ascii="Verdana" w:hAnsi="Verdana"/>
          <w:color w:val="000000"/>
          <w:sz w:val="18"/>
          <w:szCs w:val="18"/>
        </w:rPr>
        <w:t>Многострочные комментарии также удобно использовать при отладке для сокрытия от выполнения части кода.</w:t>
      </w:r>
      <w:r w:rsidRPr="00546183">
        <w:rPr>
          <w:rFonts w:ascii="Verdana" w:hAnsi="Verdana"/>
          <w:color w:val="000000"/>
          <w:sz w:val="18"/>
          <w:szCs w:val="18"/>
        </w:rPr>
        <w:br/>
      </w:r>
      <w:r w:rsidRPr="00546183">
        <w:rPr>
          <w:rFonts w:ascii="Verdana" w:hAnsi="Verdana"/>
          <w:color w:val="000000"/>
          <w:sz w:val="18"/>
          <w:szCs w:val="18"/>
        </w:rPr>
        <w:br/>
        <w:t>В дополнение к этому, для написания коротких комментариев могут использоваться символы </w:t>
      </w:r>
      <w:r w:rsidRPr="00546183">
        <w:rPr>
          <w:rStyle w:val="prog"/>
          <w:rFonts w:ascii="Consolas" w:hAnsi="Consolas" w:cs="Consolas"/>
          <w:color w:val="000000"/>
          <w:sz w:val="18"/>
          <w:szCs w:val="18"/>
        </w:rPr>
        <w:t>//</w:t>
      </w:r>
      <w:r w:rsidRPr="00546183">
        <w:rPr>
          <w:rFonts w:ascii="Verdana" w:hAnsi="Verdana"/>
          <w:color w:val="000000"/>
          <w:sz w:val="18"/>
          <w:szCs w:val="18"/>
        </w:rPr>
        <w:t>. При этом комментарием является все, что расположено после символов </w:t>
      </w:r>
      <w:r w:rsidRPr="00546183">
        <w:rPr>
          <w:rStyle w:val="prog"/>
          <w:rFonts w:ascii="Consolas" w:hAnsi="Consolas" w:cs="Consolas"/>
          <w:color w:val="000000"/>
          <w:sz w:val="18"/>
          <w:szCs w:val="18"/>
        </w:rPr>
        <w:t>//</w:t>
      </w:r>
      <w:r w:rsidRPr="00546183">
        <w:rPr>
          <w:rFonts w:ascii="Verdana" w:hAnsi="Verdana"/>
          <w:color w:val="000000"/>
          <w:sz w:val="18"/>
          <w:szCs w:val="18"/>
        </w:rPr>
        <w:t> и до конца строки:</w:t>
      </w:r>
    </w:p>
    <w:p w:rsidR="005F5F43" w:rsidRPr="00546183" w:rsidRDefault="005F5F43" w:rsidP="005F5F43">
      <w:pPr>
        <w:shd w:val="clear" w:color="auto" w:fill="EEEEEE"/>
        <w:jc w:val="center"/>
        <w:rPr>
          <w:rFonts w:ascii="Consolas" w:hAnsi="Consolas" w:cs="Consolas"/>
          <w:color w:val="000000"/>
          <w:sz w:val="18"/>
          <w:szCs w:val="18"/>
        </w:rPr>
      </w:pPr>
      <w:r w:rsidRPr="00546183">
        <w:rPr>
          <w:rFonts w:ascii="Consolas" w:hAnsi="Consolas" w:cs="Consolas"/>
          <w:color w:val="000000"/>
          <w:sz w:val="18"/>
          <w:szCs w:val="18"/>
        </w:rPr>
        <w:t> </w:t>
      </w:r>
    </w:p>
    <w:p w:rsidR="005F5F43" w:rsidRPr="00546183" w:rsidRDefault="005F5F43" w:rsidP="005F5F43">
      <w:pPr>
        <w:shd w:val="clear" w:color="auto" w:fill="EEEEEE"/>
        <w:jc w:val="both"/>
        <w:rPr>
          <w:rFonts w:ascii="Consolas" w:hAnsi="Consolas" w:cs="Consolas"/>
          <w:color w:val="000000"/>
          <w:sz w:val="18"/>
          <w:szCs w:val="18"/>
        </w:rPr>
      </w:pPr>
      <w:r w:rsidRPr="00546183">
        <w:rPr>
          <w:rStyle w:val="kwd"/>
          <w:rFonts w:ascii="Consolas" w:hAnsi="Consolas" w:cs="Consolas"/>
          <w:color w:val="000000"/>
          <w:sz w:val="18"/>
          <w:szCs w:val="18"/>
        </w:rPr>
        <w:t>float</w:t>
      </w:r>
      <w:r w:rsidRPr="00546183">
        <w:rPr>
          <w:rFonts w:ascii="Consolas" w:hAnsi="Consolas" w:cs="Consolas"/>
          <w:color w:val="000000"/>
          <w:sz w:val="18"/>
          <w:szCs w:val="18"/>
        </w:rPr>
        <w:t> b; </w:t>
      </w:r>
      <w:r w:rsidRPr="00546183">
        <w:rPr>
          <w:rStyle w:val="com"/>
          <w:rFonts w:ascii="Consolas" w:hAnsi="Consolas" w:cs="Consolas"/>
          <w:color w:val="000000"/>
          <w:sz w:val="18"/>
          <w:szCs w:val="18"/>
        </w:rPr>
        <w:t>// вещественная переменная</w:t>
      </w:r>
    </w:p>
    <w:p w:rsidR="005F5F43" w:rsidRPr="00546183" w:rsidRDefault="005F5F43" w:rsidP="005F5F43">
      <w:pPr>
        <w:pStyle w:val="a3"/>
        <w:shd w:val="clear" w:color="auto" w:fill="FFFFFF"/>
        <w:spacing w:before="0" w:beforeAutospacing="0" w:after="0" w:afterAutospacing="0"/>
        <w:jc w:val="both"/>
        <w:rPr>
          <w:rFonts w:ascii="Verdana" w:hAnsi="Verdana"/>
          <w:color w:val="000000"/>
          <w:sz w:val="18"/>
          <w:szCs w:val="18"/>
        </w:rPr>
      </w:pPr>
      <w:r w:rsidRPr="00546183">
        <w:rPr>
          <w:rFonts w:ascii="Verdana" w:hAnsi="Verdana"/>
          <w:color w:val="000000"/>
          <w:sz w:val="18"/>
          <w:szCs w:val="18"/>
        </w:rPr>
        <w:lastRenderedPageBreak/>
        <w:t> </w:t>
      </w:r>
    </w:p>
    <w:p w:rsidR="005F5F43" w:rsidRPr="00546183" w:rsidRDefault="005F5F43" w:rsidP="005F5F43">
      <w:pPr>
        <w:pStyle w:val="2"/>
        <w:shd w:val="clear" w:color="auto" w:fill="FFFFFF"/>
        <w:spacing w:before="0" w:beforeAutospacing="0" w:after="0" w:afterAutospacing="0" w:line="480" w:lineRule="auto"/>
        <w:jc w:val="both"/>
        <w:textAlignment w:val="center"/>
        <w:rPr>
          <w:rFonts w:ascii="Verdana" w:hAnsi="Verdana"/>
          <w:color w:val="555555"/>
          <w:sz w:val="18"/>
          <w:szCs w:val="18"/>
        </w:rPr>
      </w:pPr>
      <w:r w:rsidRPr="00546183">
        <w:rPr>
          <w:rFonts w:ascii="Verdana" w:hAnsi="Verdana"/>
          <w:color w:val="555555"/>
          <w:sz w:val="18"/>
          <w:szCs w:val="18"/>
        </w:rPr>
        <w:t>Главная функция</w:t>
      </w:r>
    </w:p>
    <w:p w:rsidR="005F5F43" w:rsidRPr="00546183" w:rsidRDefault="005F5F43" w:rsidP="005F5F43">
      <w:pPr>
        <w:pStyle w:val="a3"/>
        <w:shd w:val="clear" w:color="auto" w:fill="FFFFFF"/>
        <w:spacing w:before="0" w:beforeAutospacing="0" w:after="0" w:afterAutospacing="0"/>
        <w:jc w:val="both"/>
        <w:rPr>
          <w:rFonts w:ascii="Verdana" w:hAnsi="Verdana"/>
          <w:color w:val="000000"/>
          <w:sz w:val="18"/>
          <w:szCs w:val="18"/>
        </w:rPr>
      </w:pPr>
      <w:r w:rsidRPr="00546183">
        <w:rPr>
          <w:rFonts w:ascii="Verdana" w:hAnsi="Verdana"/>
          <w:color w:val="000000"/>
          <w:sz w:val="18"/>
          <w:szCs w:val="18"/>
        </w:rPr>
        <w:t>При выполнении консольного приложения, написанного на языке Си, операционная система компьютера передаёт управление функции с именем </w:t>
      </w:r>
      <w:r w:rsidRPr="00546183">
        <w:rPr>
          <w:rStyle w:val="prog"/>
          <w:rFonts w:ascii="Consolas" w:hAnsi="Consolas" w:cs="Consolas"/>
          <w:color w:val="000000"/>
          <w:sz w:val="18"/>
          <w:szCs w:val="18"/>
        </w:rPr>
        <w:t>main()</w:t>
      </w:r>
      <w:r w:rsidRPr="00546183">
        <w:rPr>
          <w:rFonts w:ascii="Verdana" w:hAnsi="Verdana"/>
          <w:color w:val="000000"/>
          <w:sz w:val="18"/>
          <w:szCs w:val="18"/>
        </w:rPr>
        <w:t>. Функцию </w:t>
      </w:r>
      <w:r w:rsidRPr="00546183">
        <w:rPr>
          <w:rStyle w:val="prog"/>
          <w:rFonts w:ascii="Consolas" w:hAnsi="Consolas" w:cs="Consolas"/>
          <w:color w:val="000000"/>
          <w:sz w:val="18"/>
          <w:szCs w:val="18"/>
        </w:rPr>
        <w:t>main()</w:t>
      </w:r>
      <w:r w:rsidRPr="00546183">
        <w:rPr>
          <w:rFonts w:ascii="Verdana" w:hAnsi="Verdana"/>
          <w:color w:val="000000"/>
          <w:sz w:val="18"/>
          <w:szCs w:val="18"/>
        </w:rPr>
        <w:t> нельзя вызывать из других функций программы, она является управляющей.</w:t>
      </w:r>
      <w:r w:rsidRPr="00546183">
        <w:rPr>
          <w:rFonts w:ascii="Verdana" w:hAnsi="Verdana"/>
          <w:color w:val="000000"/>
          <w:sz w:val="18"/>
          <w:szCs w:val="18"/>
        </w:rPr>
        <w:br/>
      </w:r>
      <w:r w:rsidRPr="00546183">
        <w:rPr>
          <w:rFonts w:ascii="Verdana" w:hAnsi="Verdana"/>
          <w:color w:val="000000"/>
          <w:sz w:val="18"/>
          <w:szCs w:val="18"/>
        </w:rPr>
        <w:br/>
        <w:t>Следующие за именем функции круглые скобки предназначены для указания параметров (аргументов), которые передаются в функцию при обращении к ней. В данном случае операционная система не передаёт в функцию </w:t>
      </w:r>
      <w:r w:rsidRPr="00546183">
        <w:rPr>
          <w:rStyle w:val="prog"/>
          <w:rFonts w:ascii="Consolas" w:hAnsi="Consolas" w:cs="Consolas"/>
          <w:color w:val="000000"/>
          <w:sz w:val="18"/>
          <w:szCs w:val="18"/>
        </w:rPr>
        <w:t>main()</w:t>
      </w:r>
      <w:r w:rsidRPr="00546183">
        <w:rPr>
          <w:rFonts w:ascii="Verdana" w:hAnsi="Verdana"/>
          <w:color w:val="000000"/>
          <w:sz w:val="18"/>
          <w:szCs w:val="18"/>
        </w:rPr>
        <w:t> никаких аргументов, поэтому список аргументов в круглых скобках пустой.</w:t>
      </w:r>
      <w:r w:rsidRPr="00546183">
        <w:rPr>
          <w:rFonts w:ascii="Verdana" w:hAnsi="Verdana"/>
          <w:color w:val="000000"/>
          <w:sz w:val="18"/>
          <w:szCs w:val="18"/>
        </w:rPr>
        <w:br/>
      </w:r>
      <w:r w:rsidRPr="00546183">
        <w:rPr>
          <w:rFonts w:ascii="Verdana" w:hAnsi="Verdana"/>
          <w:color w:val="000000"/>
          <w:sz w:val="18"/>
          <w:szCs w:val="18"/>
        </w:rPr>
        <w:br/>
        <w:t>Главную функцию можно записать по-разному:</w:t>
      </w:r>
    </w:p>
    <w:p w:rsidR="005F5F43" w:rsidRPr="00546183" w:rsidRDefault="005F5F43" w:rsidP="005F5F43">
      <w:pPr>
        <w:numPr>
          <w:ilvl w:val="0"/>
          <w:numId w:val="6"/>
        </w:numPr>
        <w:shd w:val="clear" w:color="auto" w:fill="FFFFFF"/>
        <w:spacing w:after="0" w:line="240" w:lineRule="auto"/>
        <w:ind w:left="0"/>
        <w:jc w:val="both"/>
        <w:rPr>
          <w:rFonts w:ascii="Verdana" w:hAnsi="Verdana"/>
          <w:color w:val="000000"/>
          <w:sz w:val="18"/>
          <w:szCs w:val="18"/>
        </w:rPr>
      </w:pPr>
      <w:r w:rsidRPr="00546183">
        <w:rPr>
          <w:rStyle w:val="kwd"/>
          <w:rFonts w:ascii="Consolas" w:hAnsi="Consolas" w:cs="Consolas"/>
          <w:color w:val="000000"/>
          <w:sz w:val="18"/>
          <w:szCs w:val="18"/>
        </w:rPr>
        <w:t>int</w:t>
      </w:r>
      <w:r w:rsidRPr="00546183">
        <w:rPr>
          <w:rStyle w:val="prog"/>
          <w:rFonts w:ascii="Consolas" w:hAnsi="Consolas" w:cs="Consolas"/>
          <w:color w:val="000000"/>
          <w:sz w:val="18"/>
          <w:szCs w:val="18"/>
        </w:rPr>
        <w:t> main()</w:t>
      </w:r>
    </w:p>
    <w:p w:rsidR="005F5F43" w:rsidRPr="00546183" w:rsidRDefault="005F5F43" w:rsidP="005F5F43">
      <w:pPr>
        <w:numPr>
          <w:ilvl w:val="0"/>
          <w:numId w:val="6"/>
        </w:numPr>
        <w:shd w:val="clear" w:color="auto" w:fill="FFFFFF"/>
        <w:spacing w:after="0" w:line="240" w:lineRule="auto"/>
        <w:ind w:left="0"/>
        <w:jc w:val="both"/>
        <w:rPr>
          <w:rFonts w:ascii="Verdana" w:hAnsi="Verdana"/>
          <w:color w:val="000000"/>
          <w:sz w:val="18"/>
          <w:szCs w:val="18"/>
        </w:rPr>
      </w:pPr>
      <w:r w:rsidRPr="00546183">
        <w:rPr>
          <w:rStyle w:val="kwd"/>
          <w:rFonts w:ascii="Consolas" w:hAnsi="Consolas" w:cs="Consolas"/>
          <w:color w:val="000000"/>
          <w:sz w:val="18"/>
          <w:szCs w:val="18"/>
        </w:rPr>
        <w:t>void</w:t>
      </w:r>
      <w:r w:rsidRPr="00546183">
        <w:rPr>
          <w:rStyle w:val="prog"/>
          <w:rFonts w:ascii="Consolas" w:hAnsi="Consolas" w:cs="Consolas"/>
          <w:color w:val="000000"/>
          <w:sz w:val="18"/>
          <w:szCs w:val="18"/>
        </w:rPr>
        <w:t> main()</w:t>
      </w:r>
      <w:r w:rsidRPr="00546183">
        <w:rPr>
          <w:rFonts w:ascii="Verdana" w:hAnsi="Verdana"/>
          <w:color w:val="000000"/>
          <w:sz w:val="18"/>
          <w:szCs w:val="18"/>
        </w:rPr>
        <w:t>.</w:t>
      </w:r>
    </w:p>
    <w:p w:rsidR="005F5F43" w:rsidRPr="00546183" w:rsidRDefault="005F5F43" w:rsidP="005F5F43">
      <w:pPr>
        <w:pStyle w:val="a3"/>
        <w:shd w:val="clear" w:color="auto" w:fill="FFFFFF"/>
        <w:spacing w:before="0" w:beforeAutospacing="0" w:after="0" w:afterAutospacing="0"/>
        <w:jc w:val="both"/>
        <w:rPr>
          <w:rFonts w:ascii="Verdana" w:hAnsi="Verdana"/>
          <w:color w:val="000000"/>
          <w:sz w:val="18"/>
          <w:szCs w:val="18"/>
        </w:rPr>
      </w:pPr>
      <w:r w:rsidRPr="00546183">
        <w:rPr>
          <w:rFonts w:ascii="Verdana" w:hAnsi="Verdana"/>
          <w:color w:val="000000"/>
          <w:sz w:val="18"/>
          <w:szCs w:val="18"/>
        </w:rPr>
        <w:t>Перед именем функции указывается тип возвращаемого значения. При обращении к главной функции значение возвращается операционной системе. Последняя запись не будет возвращать значения. Однако </w:t>
      </w:r>
      <w:r w:rsidRPr="00546183">
        <w:rPr>
          <w:rStyle w:val="kwd"/>
          <w:rFonts w:ascii="Consolas" w:hAnsi="Consolas" w:cs="Consolas"/>
          <w:color w:val="000000"/>
          <w:sz w:val="18"/>
          <w:szCs w:val="18"/>
        </w:rPr>
        <w:t>void</w:t>
      </w:r>
      <w:r w:rsidRPr="00546183">
        <w:rPr>
          <w:rStyle w:val="prog"/>
          <w:rFonts w:ascii="Consolas" w:hAnsi="Consolas" w:cs="Consolas"/>
          <w:color w:val="000000"/>
          <w:sz w:val="18"/>
          <w:szCs w:val="18"/>
        </w:rPr>
        <w:t> main()</w:t>
      </w:r>
      <w:r w:rsidRPr="00546183">
        <w:rPr>
          <w:rFonts w:ascii="Verdana" w:hAnsi="Verdana"/>
          <w:color w:val="000000"/>
          <w:sz w:val="18"/>
          <w:szCs w:val="18"/>
        </w:rPr>
        <w:t> — не совсем корректная запись, так как сообщает компилятору, что функция </w:t>
      </w:r>
      <w:r w:rsidRPr="00546183">
        <w:rPr>
          <w:rStyle w:val="prog"/>
          <w:rFonts w:ascii="Consolas" w:hAnsi="Consolas" w:cs="Consolas"/>
          <w:color w:val="000000"/>
          <w:sz w:val="18"/>
          <w:szCs w:val="18"/>
        </w:rPr>
        <w:t>main()</w:t>
      </w:r>
      <w:r w:rsidRPr="00546183">
        <w:rPr>
          <w:rFonts w:ascii="Verdana" w:hAnsi="Verdana"/>
          <w:color w:val="000000"/>
          <w:sz w:val="18"/>
          <w:szCs w:val="18"/>
        </w:rPr>
        <w:t> не возвращает никакого значения.</w:t>
      </w:r>
      <w:r w:rsidRPr="00546183">
        <w:rPr>
          <w:rFonts w:ascii="Verdana" w:hAnsi="Verdana"/>
          <w:color w:val="000000"/>
          <w:sz w:val="18"/>
          <w:szCs w:val="18"/>
        </w:rPr>
        <w:br/>
      </w:r>
      <w:r w:rsidRPr="00546183">
        <w:rPr>
          <w:rFonts w:ascii="Verdana" w:hAnsi="Verdana"/>
          <w:color w:val="000000"/>
          <w:sz w:val="18"/>
          <w:szCs w:val="18"/>
        </w:rPr>
        <w:br/>
        <w:t>При этом запись </w:t>
      </w:r>
      <w:r w:rsidRPr="00546183">
        <w:rPr>
          <w:rStyle w:val="kwd"/>
          <w:rFonts w:ascii="Consolas" w:hAnsi="Consolas" w:cs="Consolas"/>
          <w:color w:val="000000"/>
          <w:sz w:val="18"/>
          <w:szCs w:val="18"/>
        </w:rPr>
        <w:t>int</w:t>
      </w:r>
      <w:r w:rsidRPr="00546183">
        <w:rPr>
          <w:rStyle w:val="prog"/>
          <w:rFonts w:ascii="Consolas" w:hAnsi="Consolas" w:cs="Consolas"/>
          <w:color w:val="000000"/>
          <w:sz w:val="18"/>
          <w:szCs w:val="18"/>
        </w:rPr>
        <w:t> main()</w:t>
      </w:r>
      <w:r w:rsidRPr="00546183">
        <w:rPr>
          <w:rFonts w:ascii="Verdana" w:hAnsi="Verdana"/>
          <w:color w:val="000000"/>
          <w:sz w:val="18"/>
          <w:szCs w:val="18"/>
        </w:rPr>
        <w:t> сообщает компилятору о возвращении целочисленного значения, которое необходимо операционной системе и сообщает ей о том, что программа завершилась корректно. Если же это значение не возвращено, то операционная система понимает, что программа завершилась в аварийном режиме.</w:t>
      </w:r>
      <w:r w:rsidRPr="00546183">
        <w:rPr>
          <w:rFonts w:ascii="Verdana" w:hAnsi="Verdana"/>
          <w:color w:val="000000"/>
          <w:sz w:val="18"/>
          <w:szCs w:val="18"/>
        </w:rPr>
        <w:br/>
        <w:t>Для возврата целочисленного значения перед завершением функции добавляется строка</w:t>
      </w:r>
    </w:p>
    <w:p w:rsidR="005F5F43" w:rsidRPr="00546183" w:rsidRDefault="005F5F43" w:rsidP="005F5F43">
      <w:pPr>
        <w:shd w:val="clear" w:color="auto" w:fill="EEEEEE"/>
        <w:jc w:val="center"/>
        <w:rPr>
          <w:rFonts w:ascii="Consolas" w:hAnsi="Consolas" w:cs="Consolas"/>
          <w:color w:val="000000"/>
          <w:sz w:val="18"/>
          <w:szCs w:val="18"/>
        </w:rPr>
      </w:pPr>
      <w:r w:rsidRPr="00546183">
        <w:rPr>
          <w:rFonts w:ascii="Consolas" w:hAnsi="Consolas" w:cs="Consolas"/>
          <w:color w:val="000000"/>
          <w:sz w:val="18"/>
          <w:szCs w:val="18"/>
        </w:rPr>
        <w:t> </w:t>
      </w:r>
    </w:p>
    <w:p w:rsidR="005F5F43" w:rsidRPr="00546183" w:rsidRDefault="005F5F43" w:rsidP="005F5F43">
      <w:pPr>
        <w:shd w:val="clear" w:color="auto" w:fill="EEEEEE"/>
        <w:jc w:val="both"/>
        <w:rPr>
          <w:rFonts w:ascii="Consolas" w:hAnsi="Consolas" w:cs="Consolas"/>
          <w:color w:val="000000"/>
          <w:sz w:val="18"/>
          <w:szCs w:val="18"/>
        </w:rPr>
      </w:pPr>
      <w:r w:rsidRPr="00546183">
        <w:rPr>
          <w:rStyle w:val="kwd"/>
          <w:rFonts w:ascii="Consolas" w:hAnsi="Consolas" w:cs="Consolas"/>
          <w:color w:val="000000"/>
          <w:sz w:val="18"/>
          <w:szCs w:val="18"/>
        </w:rPr>
        <w:t>return</w:t>
      </w:r>
      <w:r w:rsidRPr="00546183">
        <w:rPr>
          <w:rFonts w:ascii="Consolas" w:hAnsi="Consolas" w:cs="Consolas"/>
          <w:color w:val="000000"/>
          <w:sz w:val="18"/>
          <w:szCs w:val="18"/>
        </w:rPr>
        <w:t> 0; </w:t>
      </w:r>
      <w:r w:rsidRPr="00546183">
        <w:rPr>
          <w:rStyle w:val="com"/>
          <w:rFonts w:ascii="Consolas" w:hAnsi="Consolas" w:cs="Consolas"/>
          <w:color w:val="000000"/>
          <w:sz w:val="18"/>
          <w:szCs w:val="18"/>
        </w:rPr>
        <w:t>// вещественная переменная</w:t>
      </w:r>
    </w:p>
    <w:p w:rsidR="005F5F43" w:rsidRPr="00546183" w:rsidRDefault="005F5F43" w:rsidP="005F5F43">
      <w:pPr>
        <w:pStyle w:val="a3"/>
        <w:shd w:val="clear" w:color="auto" w:fill="FFFFFF"/>
        <w:spacing w:before="0" w:beforeAutospacing="0" w:after="0" w:afterAutospacing="0"/>
        <w:jc w:val="both"/>
        <w:rPr>
          <w:rFonts w:ascii="Verdana" w:hAnsi="Verdana"/>
          <w:color w:val="000000"/>
          <w:sz w:val="18"/>
          <w:szCs w:val="18"/>
        </w:rPr>
      </w:pPr>
      <w:r w:rsidRPr="00546183">
        <w:rPr>
          <w:rFonts w:ascii="Verdana" w:hAnsi="Verdana"/>
          <w:color w:val="000000"/>
          <w:sz w:val="18"/>
          <w:szCs w:val="18"/>
        </w:rPr>
        <w:t> </w:t>
      </w:r>
      <w:r w:rsidRPr="00546183">
        <w:rPr>
          <w:rFonts w:ascii="Verdana" w:hAnsi="Verdana"/>
          <w:color w:val="000000"/>
          <w:sz w:val="18"/>
          <w:szCs w:val="18"/>
        </w:rPr>
        <w:br/>
        <w:t>В фигурные скобки заключены описания и операторы.</w:t>
      </w:r>
      <w:r w:rsidRPr="00546183">
        <w:rPr>
          <w:rFonts w:ascii="Verdana" w:hAnsi="Verdana"/>
          <w:color w:val="000000"/>
          <w:sz w:val="18"/>
          <w:szCs w:val="18"/>
        </w:rPr>
        <w:br/>
      </w:r>
      <w:r w:rsidRPr="00546183">
        <w:rPr>
          <w:rFonts w:ascii="Verdana" w:hAnsi="Verdana"/>
          <w:color w:val="000000"/>
          <w:sz w:val="18"/>
          <w:szCs w:val="18"/>
        </w:rPr>
        <w:br/>
        <w:t>В общем случае программа может содержать несколько функций. Каждая функция имеет список передаваемых в нее параметров, указанный в круглых скобках, и набор операций, заключенных в блок, ограниченный фигурными скобками.</w:t>
      </w:r>
    </w:p>
    <w:p w:rsidR="00485CEF" w:rsidRPr="00546183" w:rsidRDefault="00485CEF" w:rsidP="00485CEF">
      <w:pPr>
        <w:pStyle w:val="2"/>
        <w:shd w:val="clear" w:color="auto" w:fill="FFFFFF"/>
        <w:rPr>
          <w:rFonts w:ascii="Arial" w:hAnsi="Arial" w:cs="Arial"/>
          <w:color w:val="3F5263"/>
          <w:sz w:val="18"/>
          <w:szCs w:val="18"/>
        </w:rPr>
      </w:pPr>
      <w:r w:rsidRPr="00546183">
        <w:rPr>
          <w:rFonts w:ascii="Arial" w:hAnsi="Arial" w:cs="Arial"/>
          <w:color w:val="000000"/>
          <w:sz w:val="18"/>
          <w:szCs w:val="18"/>
          <w:shd w:val="clear" w:color="auto" w:fill="FFFFFF"/>
        </w:rPr>
        <w:t>16.</w:t>
      </w:r>
      <w:r w:rsidRPr="00546183">
        <w:rPr>
          <w:rFonts w:ascii="Arial" w:hAnsi="Arial" w:cs="Arial"/>
          <w:color w:val="3F5263"/>
          <w:sz w:val="18"/>
          <w:szCs w:val="18"/>
        </w:rPr>
        <w:t xml:space="preserve"> Типы данных</w:t>
      </w:r>
    </w:p>
    <w:p w:rsidR="00485CEF" w:rsidRPr="00546183" w:rsidRDefault="00485CEF" w:rsidP="00485CEF">
      <w:pPr>
        <w:pStyle w:val="a3"/>
        <w:shd w:val="clear" w:color="auto" w:fill="FFFFFF"/>
        <w:spacing w:before="192" w:beforeAutospacing="0" w:after="192" w:afterAutospacing="0"/>
        <w:rPr>
          <w:rFonts w:ascii="Arial" w:hAnsi="Arial" w:cs="Arial"/>
          <w:color w:val="3F5263"/>
          <w:sz w:val="18"/>
          <w:szCs w:val="18"/>
        </w:rPr>
      </w:pPr>
      <w:r w:rsidRPr="00546183">
        <w:rPr>
          <w:rFonts w:ascii="Arial" w:hAnsi="Arial" w:cs="Arial"/>
          <w:color w:val="3F5263"/>
          <w:sz w:val="18"/>
          <w:szCs w:val="18"/>
        </w:rPr>
        <w:t>В языке</w:t>
      </w:r>
      <w:proofErr w:type="gramStart"/>
      <w:r w:rsidRPr="00546183">
        <w:rPr>
          <w:rFonts w:ascii="Arial" w:hAnsi="Arial" w:cs="Arial"/>
          <w:color w:val="3F5263"/>
          <w:sz w:val="18"/>
          <w:szCs w:val="18"/>
        </w:rPr>
        <w:t xml:space="preserve"> С</w:t>
      </w:r>
      <w:proofErr w:type="gramEnd"/>
      <w:r w:rsidRPr="00546183">
        <w:rPr>
          <w:rFonts w:ascii="Arial" w:hAnsi="Arial" w:cs="Arial"/>
          <w:color w:val="3F5263"/>
          <w:sz w:val="18"/>
          <w:szCs w:val="18"/>
        </w:rPr>
        <w:t>++ </w:t>
      </w:r>
      <w:r w:rsidRPr="00546183">
        <w:rPr>
          <w:rStyle w:val="a8"/>
          <w:rFonts w:ascii="Arial" w:hAnsi="Arial" w:cs="Arial"/>
          <w:color w:val="3F5263"/>
          <w:sz w:val="18"/>
          <w:szCs w:val="18"/>
        </w:rPr>
        <w:t>все переменные</w:t>
      </w:r>
      <w:r w:rsidRPr="00546183">
        <w:rPr>
          <w:rFonts w:ascii="Arial" w:hAnsi="Arial" w:cs="Arial"/>
          <w:color w:val="3F5263"/>
          <w:sz w:val="18"/>
          <w:szCs w:val="18"/>
        </w:rPr>
        <w:t> имеют определенный тип данных. Например, переменная, имеющая целочисленный тип не может содержать ничего кроме целых чисел, а переменная с плавающей точкой — только дробные числа.</w:t>
      </w:r>
    </w:p>
    <w:p w:rsidR="00485CEF" w:rsidRPr="00546183" w:rsidRDefault="00485CEF" w:rsidP="00485CEF">
      <w:pPr>
        <w:pStyle w:val="a3"/>
        <w:shd w:val="clear" w:color="auto" w:fill="FFFFFF"/>
        <w:spacing w:before="192" w:beforeAutospacing="0" w:after="192" w:afterAutospacing="0"/>
        <w:rPr>
          <w:rFonts w:ascii="Arial" w:hAnsi="Arial" w:cs="Arial"/>
          <w:color w:val="3F5263"/>
          <w:sz w:val="18"/>
          <w:szCs w:val="18"/>
        </w:rPr>
      </w:pPr>
      <w:r w:rsidRPr="00546183">
        <w:rPr>
          <w:rStyle w:val="a7"/>
          <w:rFonts w:ascii="Arial" w:hAnsi="Arial" w:cs="Arial"/>
          <w:color w:val="3F5263"/>
          <w:sz w:val="18"/>
          <w:szCs w:val="18"/>
        </w:rPr>
        <w:t>Тип данных</w:t>
      </w:r>
      <w:r w:rsidRPr="00546183">
        <w:rPr>
          <w:rFonts w:ascii="Arial" w:hAnsi="Arial" w:cs="Arial"/>
          <w:color w:val="3F5263"/>
          <w:sz w:val="18"/>
          <w:szCs w:val="18"/>
        </w:rPr>
        <w:t> присваивается переменной при ее объявлении или инициализации. Ниже приведены основные типы данных языка C++, которые нам понадобятся.</w:t>
      </w:r>
    </w:p>
    <w:p w:rsidR="00485CEF" w:rsidRPr="00546183" w:rsidRDefault="00485CEF" w:rsidP="00485CEF">
      <w:pPr>
        <w:pStyle w:val="3"/>
        <w:shd w:val="clear" w:color="auto" w:fill="FFFFFF"/>
        <w:rPr>
          <w:rFonts w:ascii="Arial" w:hAnsi="Arial" w:cs="Arial"/>
          <w:color w:val="3F5263"/>
          <w:sz w:val="18"/>
          <w:szCs w:val="18"/>
        </w:rPr>
      </w:pPr>
      <w:r w:rsidRPr="00546183">
        <w:rPr>
          <w:rFonts w:ascii="Arial" w:hAnsi="Arial" w:cs="Arial"/>
          <w:color w:val="3F5263"/>
          <w:sz w:val="18"/>
          <w:szCs w:val="18"/>
        </w:rPr>
        <w:t>Основные типы данных в C++</w:t>
      </w:r>
    </w:p>
    <w:p w:rsidR="00485CEF" w:rsidRPr="00546183" w:rsidRDefault="00485CEF" w:rsidP="00485CEF">
      <w:pPr>
        <w:numPr>
          <w:ilvl w:val="0"/>
          <w:numId w:val="7"/>
        </w:numPr>
        <w:shd w:val="clear" w:color="auto" w:fill="FFFFFF"/>
        <w:spacing w:before="100" w:beforeAutospacing="1" w:after="75" w:line="240" w:lineRule="auto"/>
        <w:ind w:left="-255"/>
        <w:rPr>
          <w:rFonts w:ascii="Arial" w:hAnsi="Arial" w:cs="Arial"/>
          <w:color w:val="3F5263"/>
          <w:sz w:val="18"/>
          <w:szCs w:val="18"/>
        </w:rPr>
      </w:pPr>
      <w:r w:rsidRPr="00546183">
        <w:rPr>
          <w:rStyle w:val="a7"/>
          <w:rFonts w:ascii="Arial" w:hAnsi="Arial" w:cs="Arial"/>
          <w:color w:val="3F5263"/>
          <w:sz w:val="18"/>
          <w:szCs w:val="18"/>
        </w:rPr>
        <w:t>int</w:t>
      </w:r>
      <w:r w:rsidRPr="00546183">
        <w:rPr>
          <w:rFonts w:ascii="Arial" w:hAnsi="Arial" w:cs="Arial"/>
          <w:color w:val="3F5263"/>
          <w:sz w:val="18"/>
          <w:szCs w:val="18"/>
        </w:rPr>
        <w:t> — целочисленный тип данных.</w:t>
      </w:r>
    </w:p>
    <w:p w:rsidR="00485CEF" w:rsidRPr="00546183" w:rsidRDefault="00485CEF" w:rsidP="00485CEF">
      <w:pPr>
        <w:numPr>
          <w:ilvl w:val="0"/>
          <w:numId w:val="7"/>
        </w:numPr>
        <w:shd w:val="clear" w:color="auto" w:fill="FFFFFF"/>
        <w:spacing w:before="100" w:beforeAutospacing="1" w:after="75" w:line="240" w:lineRule="auto"/>
        <w:ind w:left="-255"/>
        <w:rPr>
          <w:rFonts w:ascii="Arial" w:hAnsi="Arial" w:cs="Arial"/>
          <w:color w:val="3F5263"/>
          <w:sz w:val="18"/>
          <w:szCs w:val="18"/>
        </w:rPr>
      </w:pPr>
      <w:r w:rsidRPr="00546183">
        <w:rPr>
          <w:rStyle w:val="a7"/>
          <w:rFonts w:ascii="Arial" w:hAnsi="Arial" w:cs="Arial"/>
          <w:color w:val="3F5263"/>
          <w:sz w:val="18"/>
          <w:szCs w:val="18"/>
        </w:rPr>
        <w:t>float</w:t>
      </w:r>
      <w:r w:rsidRPr="00546183">
        <w:rPr>
          <w:rFonts w:ascii="Arial" w:hAnsi="Arial" w:cs="Arial"/>
          <w:color w:val="3F5263"/>
          <w:sz w:val="18"/>
          <w:szCs w:val="18"/>
        </w:rPr>
        <w:t> — тип данных с плавающей запятой.</w:t>
      </w:r>
    </w:p>
    <w:p w:rsidR="00485CEF" w:rsidRPr="00546183" w:rsidRDefault="00485CEF" w:rsidP="00485CEF">
      <w:pPr>
        <w:numPr>
          <w:ilvl w:val="0"/>
          <w:numId w:val="7"/>
        </w:numPr>
        <w:shd w:val="clear" w:color="auto" w:fill="FFFFFF"/>
        <w:spacing w:before="100" w:beforeAutospacing="1" w:after="75" w:line="240" w:lineRule="auto"/>
        <w:ind w:left="-255"/>
        <w:rPr>
          <w:rFonts w:ascii="Arial" w:hAnsi="Arial" w:cs="Arial"/>
          <w:color w:val="3F5263"/>
          <w:sz w:val="18"/>
          <w:szCs w:val="18"/>
        </w:rPr>
      </w:pPr>
      <w:r w:rsidRPr="00546183">
        <w:rPr>
          <w:rStyle w:val="a7"/>
          <w:rFonts w:ascii="Arial" w:hAnsi="Arial" w:cs="Arial"/>
          <w:color w:val="3F5263"/>
          <w:sz w:val="18"/>
          <w:szCs w:val="18"/>
        </w:rPr>
        <w:t>double</w:t>
      </w:r>
      <w:r w:rsidRPr="00546183">
        <w:rPr>
          <w:rFonts w:ascii="Arial" w:hAnsi="Arial" w:cs="Arial"/>
          <w:color w:val="3F5263"/>
          <w:sz w:val="18"/>
          <w:szCs w:val="18"/>
        </w:rPr>
        <w:t> — тип данных с плавающей запятой двойной точности.</w:t>
      </w:r>
    </w:p>
    <w:p w:rsidR="00485CEF" w:rsidRPr="00546183" w:rsidRDefault="00485CEF" w:rsidP="00485CEF">
      <w:pPr>
        <w:numPr>
          <w:ilvl w:val="0"/>
          <w:numId w:val="7"/>
        </w:numPr>
        <w:shd w:val="clear" w:color="auto" w:fill="FFFFFF"/>
        <w:spacing w:before="100" w:beforeAutospacing="1" w:after="75" w:line="240" w:lineRule="auto"/>
        <w:ind w:left="-255"/>
        <w:rPr>
          <w:rFonts w:ascii="Arial" w:hAnsi="Arial" w:cs="Arial"/>
          <w:color w:val="3F5263"/>
          <w:sz w:val="18"/>
          <w:szCs w:val="18"/>
        </w:rPr>
      </w:pPr>
      <w:r w:rsidRPr="00546183">
        <w:rPr>
          <w:rStyle w:val="a7"/>
          <w:rFonts w:ascii="Arial" w:hAnsi="Arial" w:cs="Arial"/>
          <w:color w:val="3F5263"/>
          <w:sz w:val="18"/>
          <w:szCs w:val="18"/>
        </w:rPr>
        <w:t>char</w:t>
      </w:r>
      <w:r w:rsidRPr="00546183">
        <w:rPr>
          <w:rFonts w:ascii="Arial" w:hAnsi="Arial" w:cs="Arial"/>
          <w:color w:val="3F5263"/>
          <w:sz w:val="18"/>
          <w:szCs w:val="18"/>
        </w:rPr>
        <w:t> — символьный тип данных.</w:t>
      </w:r>
    </w:p>
    <w:p w:rsidR="00485CEF" w:rsidRPr="00546183" w:rsidRDefault="00485CEF" w:rsidP="00485CEF">
      <w:pPr>
        <w:numPr>
          <w:ilvl w:val="0"/>
          <w:numId w:val="7"/>
        </w:numPr>
        <w:shd w:val="clear" w:color="auto" w:fill="FFFFFF"/>
        <w:spacing w:before="100" w:beforeAutospacing="1" w:after="0" w:line="240" w:lineRule="auto"/>
        <w:ind w:left="-255"/>
        <w:rPr>
          <w:rFonts w:ascii="Arial" w:hAnsi="Arial" w:cs="Arial"/>
          <w:color w:val="3F5263"/>
          <w:sz w:val="18"/>
          <w:szCs w:val="18"/>
        </w:rPr>
      </w:pPr>
      <w:r w:rsidRPr="00546183">
        <w:rPr>
          <w:rStyle w:val="a7"/>
          <w:rFonts w:ascii="Arial" w:hAnsi="Arial" w:cs="Arial"/>
          <w:color w:val="3F5263"/>
          <w:sz w:val="18"/>
          <w:szCs w:val="18"/>
        </w:rPr>
        <w:t>bool</w:t>
      </w:r>
      <w:r w:rsidRPr="00546183">
        <w:rPr>
          <w:rFonts w:ascii="Arial" w:hAnsi="Arial" w:cs="Arial"/>
          <w:color w:val="3F5263"/>
          <w:sz w:val="18"/>
          <w:szCs w:val="18"/>
        </w:rPr>
        <w:t> — логический тип данных.</w:t>
      </w:r>
    </w:p>
    <w:p w:rsidR="00485CEF" w:rsidRPr="00546183" w:rsidRDefault="00485CEF" w:rsidP="00485CEF">
      <w:pPr>
        <w:pStyle w:val="2"/>
        <w:shd w:val="clear" w:color="auto" w:fill="FFFFFF"/>
        <w:rPr>
          <w:rFonts w:ascii="Arial" w:hAnsi="Arial" w:cs="Arial"/>
          <w:color w:val="3F5263"/>
          <w:sz w:val="18"/>
          <w:szCs w:val="18"/>
        </w:rPr>
      </w:pPr>
      <w:r w:rsidRPr="00546183">
        <w:rPr>
          <w:rFonts w:ascii="Arial" w:hAnsi="Arial" w:cs="Arial"/>
          <w:color w:val="3F5263"/>
          <w:sz w:val="18"/>
          <w:szCs w:val="18"/>
        </w:rPr>
        <w:t>17.Объявление переменной</w:t>
      </w:r>
    </w:p>
    <w:p w:rsidR="00485CEF" w:rsidRPr="00546183" w:rsidRDefault="00485CEF" w:rsidP="00485CEF">
      <w:pPr>
        <w:pStyle w:val="a3"/>
        <w:shd w:val="clear" w:color="auto" w:fill="FFFFFF"/>
        <w:spacing w:before="192" w:beforeAutospacing="0" w:after="192" w:afterAutospacing="0"/>
        <w:rPr>
          <w:rFonts w:ascii="Arial" w:hAnsi="Arial" w:cs="Arial"/>
          <w:color w:val="3F5263"/>
          <w:sz w:val="18"/>
          <w:szCs w:val="18"/>
        </w:rPr>
      </w:pPr>
      <w:r w:rsidRPr="00546183">
        <w:rPr>
          <w:rFonts w:ascii="Arial" w:hAnsi="Arial" w:cs="Arial"/>
          <w:color w:val="3F5263"/>
          <w:sz w:val="18"/>
          <w:szCs w:val="18"/>
        </w:rPr>
        <w:t xml:space="preserve">Объявление переменной в C++ происходит таким образом: сначала указывается тип данных для этой </w:t>
      </w:r>
      <w:proofErr w:type="gramStart"/>
      <w:r w:rsidRPr="00546183">
        <w:rPr>
          <w:rFonts w:ascii="Arial" w:hAnsi="Arial" w:cs="Arial"/>
          <w:color w:val="3F5263"/>
          <w:sz w:val="18"/>
          <w:szCs w:val="18"/>
        </w:rPr>
        <w:t>переменной</w:t>
      </w:r>
      <w:proofErr w:type="gramEnd"/>
      <w:r w:rsidRPr="00546183">
        <w:rPr>
          <w:rFonts w:ascii="Arial" w:hAnsi="Arial" w:cs="Arial"/>
          <w:color w:val="3F5263"/>
          <w:sz w:val="18"/>
          <w:szCs w:val="18"/>
        </w:rPr>
        <w:t xml:space="preserve"> а затем название этой переменной.</w:t>
      </w:r>
    </w:p>
    <w:p w:rsidR="00485CEF" w:rsidRPr="00546183" w:rsidRDefault="00485CEF" w:rsidP="00485CEF">
      <w:pPr>
        <w:pStyle w:val="3"/>
        <w:shd w:val="clear" w:color="auto" w:fill="FFFFFF"/>
        <w:rPr>
          <w:rFonts w:ascii="Arial" w:hAnsi="Arial" w:cs="Arial"/>
          <w:color w:val="3F5263"/>
          <w:sz w:val="18"/>
          <w:szCs w:val="18"/>
        </w:rPr>
      </w:pPr>
      <w:r w:rsidRPr="00546183">
        <w:rPr>
          <w:rFonts w:ascii="Arial" w:hAnsi="Arial" w:cs="Arial"/>
          <w:color w:val="3F5263"/>
          <w:sz w:val="18"/>
          <w:szCs w:val="18"/>
        </w:rPr>
        <w:t>Пример объявления переменных</w:t>
      </w:r>
    </w:p>
    <w:p w:rsidR="00485CEF" w:rsidRPr="00546183" w:rsidRDefault="00485CEF" w:rsidP="00485CEF">
      <w:pPr>
        <w:pStyle w:val="HTML"/>
        <w:shd w:val="clear" w:color="auto" w:fill="FFFFFF"/>
        <w:rPr>
          <w:rStyle w:val="HTML1"/>
          <w:rFonts w:ascii="Consolas" w:hAnsi="Consolas" w:cs="Consolas"/>
          <w:color w:val="3F5263"/>
          <w:sz w:val="18"/>
          <w:szCs w:val="18"/>
          <w:shd w:val="clear" w:color="auto" w:fill="F8F8F8"/>
        </w:rPr>
      </w:pPr>
      <w:r w:rsidRPr="00546183">
        <w:rPr>
          <w:rStyle w:val="hljs-keyword"/>
          <w:rFonts w:ascii="Consolas" w:hAnsi="Consolas" w:cs="Consolas"/>
          <w:b/>
          <w:bCs/>
          <w:color w:val="333333"/>
          <w:sz w:val="18"/>
          <w:szCs w:val="18"/>
          <w:shd w:val="clear" w:color="auto" w:fill="F8F8F8"/>
        </w:rPr>
        <w:t>int</w:t>
      </w:r>
      <w:r w:rsidRPr="00546183">
        <w:rPr>
          <w:rStyle w:val="HTML1"/>
          <w:rFonts w:ascii="Consolas" w:hAnsi="Consolas" w:cs="Consolas"/>
          <w:color w:val="3F5263"/>
          <w:sz w:val="18"/>
          <w:szCs w:val="18"/>
          <w:shd w:val="clear" w:color="auto" w:fill="F8F8F8"/>
        </w:rPr>
        <w:t xml:space="preserve"> a; </w:t>
      </w:r>
      <w:r w:rsidRPr="00546183">
        <w:rPr>
          <w:rStyle w:val="hljs-comment"/>
          <w:rFonts w:ascii="Consolas" w:hAnsi="Consolas" w:cs="Consolas"/>
          <w:i/>
          <w:iCs/>
          <w:color w:val="999988"/>
          <w:sz w:val="18"/>
          <w:szCs w:val="18"/>
          <w:shd w:val="clear" w:color="auto" w:fill="F8F8F8"/>
        </w:rPr>
        <w:t xml:space="preserve">// объявление переменной a целого типа. </w:t>
      </w:r>
    </w:p>
    <w:p w:rsidR="00485CEF" w:rsidRPr="00546183" w:rsidRDefault="00485CEF" w:rsidP="00485CEF">
      <w:pPr>
        <w:pStyle w:val="HTML"/>
        <w:shd w:val="clear" w:color="auto" w:fill="FFFFFF"/>
        <w:rPr>
          <w:rStyle w:val="HTML1"/>
          <w:rFonts w:ascii="Consolas" w:hAnsi="Consolas" w:cs="Consolas"/>
          <w:color w:val="3F5263"/>
          <w:sz w:val="18"/>
          <w:szCs w:val="18"/>
          <w:shd w:val="clear" w:color="auto" w:fill="F8F8F8"/>
        </w:rPr>
      </w:pPr>
      <w:r w:rsidRPr="00546183">
        <w:rPr>
          <w:rStyle w:val="hljs-keyword"/>
          <w:rFonts w:ascii="Consolas" w:hAnsi="Consolas" w:cs="Consolas"/>
          <w:b/>
          <w:bCs/>
          <w:color w:val="333333"/>
          <w:sz w:val="18"/>
          <w:szCs w:val="18"/>
          <w:shd w:val="clear" w:color="auto" w:fill="F8F8F8"/>
        </w:rPr>
        <w:t>float</w:t>
      </w:r>
      <w:r w:rsidRPr="00546183">
        <w:rPr>
          <w:rStyle w:val="HTML1"/>
          <w:rFonts w:ascii="Consolas" w:hAnsi="Consolas" w:cs="Consolas"/>
          <w:color w:val="3F5263"/>
          <w:sz w:val="18"/>
          <w:szCs w:val="18"/>
          <w:shd w:val="clear" w:color="auto" w:fill="F8F8F8"/>
        </w:rPr>
        <w:t xml:space="preserve"> b; </w:t>
      </w:r>
      <w:r w:rsidRPr="00546183">
        <w:rPr>
          <w:rStyle w:val="hljs-comment"/>
          <w:rFonts w:ascii="Consolas" w:hAnsi="Consolas" w:cs="Consolas"/>
          <w:i/>
          <w:iCs/>
          <w:color w:val="999988"/>
          <w:sz w:val="18"/>
          <w:szCs w:val="18"/>
          <w:shd w:val="clear" w:color="auto" w:fill="F8F8F8"/>
        </w:rPr>
        <w:t xml:space="preserve">// объявление переменной b типа данных с плавающей запятой. </w:t>
      </w:r>
    </w:p>
    <w:p w:rsidR="00485CEF" w:rsidRPr="00546183" w:rsidRDefault="00485CEF" w:rsidP="00485CEF">
      <w:pPr>
        <w:pStyle w:val="HTML"/>
        <w:shd w:val="clear" w:color="auto" w:fill="FFFFFF"/>
        <w:rPr>
          <w:rStyle w:val="HTML1"/>
          <w:rFonts w:ascii="Consolas" w:hAnsi="Consolas" w:cs="Consolas"/>
          <w:color w:val="3F5263"/>
          <w:sz w:val="18"/>
          <w:szCs w:val="18"/>
          <w:shd w:val="clear" w:color="auto" w:fill="F8F8F8"/>
        </w:rPr>
      </w:pPr>
      <w:r w:rsidRPr="00546183">
        <w:rPr>
          <w:rStyle w:val="hljs-keyword"/>
          <w:rFonts w:ascii="Consolas" w:hAnsi="Consolas" w:cs="Consolas"/>
          <w:b/>
          <w:bCs/>
          <w:color w:val="333333"/>
          <w:sz w:val="18"/>
          <w:szCs w:val="18"/>
          <w:shd w:val="clear" w:color="auto" w:fill="F8F8F8"/>
        </w:rPr>
        <w:t>double</w:t>
      </w:r>
      <w:r w:rsidRPr="00546183">
        <w:rPr>
          <w:rStyle w:val="HTML1"/>
          <w:rFonts w:ascii="Consolas" w:hAnsi="Consolas" w:cs="Consolas"/>
          <w:color w:val="3F5263"/>
          <w:sz w:val="18"/>
          <w:szCs w:val="18"/>
          <w:shd w:val="clear" w:color="auto" w:fill="F8F8F8"/>
        </w:rPr>
        <w:t xml:space="preserve"> c = </w:t>
      </w:r>
      <w:r w:rsidRPr="00546183">
        <w:rPr>
          <w:rStyle w:val="hljs-number"/>
          <w:rFonts w:ascii="Consolas" w:hAnsi="Consolas" w:cs="Consolas"/>
          <w:color w:val="008080"/>
          <w:sz w:val="18"/>
          <w:szCs w:val="18"/>
          <w:shd w:val="clear" w:color="auto" w:fill="F8F8F8"/>
        </w:rPr>
        <w:t>14.2</w:t>
      </w:r>
      <w:r w:rsidRPr="00546183">
        <w:rPr>
          <w:rStyle w:val="HTML1"/>
          <w:rFonts w:ascii="Consolas" w:hAnsi="Consolas" w:cs="Consolas"/>
          <w:color w:val="3F5263"/>
          <w:sz w:val="18"/>
          <w:szCs w:val="18"/>
          <w:shd w:val="clear" w:color="auto" w:fill="F8F8F8"/>
        </w:rPr>
        <w:t xml:space="preserve">; </w:t>
      </w:r>
      <w:r w:rsidRPr="00546183">
        <w:rPr>
          <w:rStyle w:val="hljs-comment"/>
          <w:rFonts w:ascii="Consolas" w:hAnsi="Consolas" w:cs="Consolas"/>
          <w:i/>
          <w:iCs/>
          <w:color w:val="999988"/>
          <w:sz w:val="18"/>
          <w:szCs w:val="18"/>
          <w:shd w:val="clear" w:color="auto" w:fill="F8F8F8"/>
        </w:rPr>
        <w:t xml:space="preserve">// инициализация переменной типа double. </w:t>
      </w:r>
    </w:p>
    <w:p w:rsidR="00485CEF" w:rsidRPr="00546183" w:rsidRDefault="00485CEF" w:rsidP="00485CEF">
      <w:pPr>
        <w:pStyle w:val="HTML"/>
        <w:shd w:val="clear" w:color="auto" w:fill="FFFFFF"/>
        <w:rPr>
          <w:rStyle w:val="HTML1"/>
          <w:rFonts w:ascii="Consolas" w:hAnsi="Consolas" w:cs="Consolas"/>
          <w:color w:val="3F5263"/>
          <w:sz w:val="18"/>
          <w:szCs w:val="18"/>
          <w:shd w:val="clear" w:color="auto" w:fill="F8F8F8"/>
        </w:rPr>
      </w:pPr>
      <w:r w:rsidRPr="00546183">
        <w:rPr>
          <w:rStyle w:val="hljs-keyword"/>
          <w:rFonts w:ascii="Consolas" w:hAnsi="Consolas" w:cs="Consolas"/>
          <w:b/>
          <w:bCs/>
          <w:color w:val="333333"/>
          <w:sz w:val="18"/>
          <w:szCs w:val="18"/>
          <w:shd w:val="clear" w:color="auto" w:fill="F8F8F8"/>
        </w:rPr>
        <w:t>char</w:t>
      </w:r>
      <w:r w:rsidRPr="00546183">
        <w:rPr>
          <w:rStyle w:val="HTML1"/>
          <w:rFonts w:ascii="Consolas" w:hAnsi="Consolas" w:cs="Consolas"/>
          <w:color w:val="3F5263"/>
          <w:sz w:val="18"/>
          <w:szCs w:val="18"/>
          <w:shd w:val="clear" w:color="auto" w:fill="F8F8F8"/>
        </w:rPr>
        <w:t xml:space="preserve"> d = </w:t>
      </w:r>
      <w:r w:rsidRPr="00546183">
        <w:rPr>
          <w:rStyle w:val="hljs-string"/>
          <w:rFonts w:ascii="Consolas" w:hAnsi="Consolas" w:cs="Consolas"/>
          <w:color w:val="DD1144"/>
          <w:sz w:val="18"/>
          <w:szCs w:val="18"/>
          <w:shd w:val="clear" w:color="auto" w:fill="F8F8F8"/>
        </w:rPr>
        <w:t>'s'</w:t>
      </w:r>
      <w:r w:rsidRPr="00546183">
        <w:rPr>
          <w:rStyle w:val="HTML1"/>
          <w:rFonts w:ascii="Consolas" w:hAnsi="Consolas" w:cs="Consolas"/>
          <w:color w:val="3F5263"/>
          <w:sz w:val="18"/>
          <w:szCs w:val="18"/>
          <w:shd w:val="clear" w:color="auto" w:fill="F8F8F8"/>
        </w:rPr>
        <w:t xml:space="preserve">; </w:t>
      </w:r>
      <w:r w:rsidRPr="00546183">
        <w:rPr>
          <w:rStyle w:val="hljs-comment"/>
          <w:rFonts w:ascii="Consolas" w:hAnsi="Consolas" w:cs="Consolas"/>
          <w:i/>
          <w:iCs/>
          <w:color w:val="999988"/>
          <w:sz w:val="18"/>
          <w:szCs w:val="18"/>
          <w:shd w:val="clear" w:color="auto" w:fill="F8F8F8"/>
        </w:rPr>
        <w:t xml:space="preserve">// инициализация переменной типа char. </w:t>
      </w:r>
    </w:p>
    <w:p w:rsidR="00485CEF" w:rsidRPr="00546183" w:rsidRDefault="00485CEF" w:rsidP="00485CEF">
      <w:pPr>
        <w:pStyle w:val="HTML"/>
        <w:shd w:val="clear" w:color="auto" w:fill="FFFFFF"/>
        <w:rPr>
          <w:rStyle w:val="HTML1"/>
          <w:rFonts w:ascii="Consolas" w:hAnsi="Consolas" w:cs="Consolas"/>
          <w:color w:val="3F5263"/>
          <w:sz w:val="18"/>
          <w:szCs w:val="18"/>
          <w:shd w:val="clear" w:color="auto" w:fill="F8F8F8"/>
        </w:rPr>
      </w:pPr>
      <w:r w:rsidRPr="00546183">
        <w:rPr>
          <w:rStyle w:val="hljs-keyword"/>
          <w:rFonts w:ascii="Consolas" w:hAnsi="Consolas" w:cs="Consolas"/>
          <w:b/>
          <w:bCs/>
          <w:color w:val="333333"/>
          <w:sz w:val="18"/>
          <w:szCs w:val="18"/>
          <w:shd w:val="clear" w:color="auto" w:fill="F8F8F8"/>
        </w:rPr>
        <w:lastRenderedPageBreak/>
        <w:t>bool</w:t>
      </w:r>
      <w:r w:rsidRPr="00546183">
        <w:rPr>
          <w:rStyle w:val="HTML1"/>
          <w:rFonts w:ascii="Consolas" w:hAnsi="Consolas" w:cs="Consolas"/>
          <w:color w:val="3F5263"/>
          <w:sz w:val="18"/>
          <w:szCs w:val="18"/>
          <w:shd w:val="clear" w:color="auto" w:fill="F8F8F8"/>
        </w:rPr>
        <w:t xml:space="preserve"> k = </w:t>
      </w:r>
      <w:r w:rsidRPr="00546183">
        <w:rPr>
          <w:rStyle w:val="hljs-literal"/>
          <w:rFonts w:ascii="Consolas" w:eastAsiaTheme="majorEastAsia" w:hAnsi="Consolas" w:cs="Consolas"/>
          <w:color w:val="3F5263"/>
          <w:sz w:val="18"/>
          <w:szCs w:val="18"/>
          <w:shd w:val="clear" w:color="auto" w:fill="F8F8F8"/>
        </w:rPr>
        <w:t>true</w:t>
      </w:r>
      <w:r w:rsidRPr="00546183">
        <w:rPr>
          <w:rStyle w:val="HTML1"/>
          <w:rFonts w:ascii="Consolas" w:hAnsi="Consolas" w:cs="Consolas"/>
          <w:color w:val="3F5263"/>
          <w:sz w:val="18"/>
          <w:szCs w:val="18"/>
          <w:shd w:val="clear" w:color="auto" w:fill="F8F8F8"/>
        </w:rPr>
        <w:t xml:space="preserve">; </w:t>
      </w:r>
      <w:r w:rsidRPr="00546183">
        <w:rPr>
          <w:rStyle w:val="hljs-comment"/>
          <w:rFonts w:ascii="Consolas" w:hAnsi="Consolas" w:cs="Consolas"/>
          <w:i/>
          <w:iCs/>
          <w:color w:val="999988"/>
          <w:sz w:val="18"/>
          <w:szCs w:val="18"/>
          <w:shd w:val="clear" w:color="auto" w:fill="F8F8F8"/>
        </w:rPr>
        <w:t>// инициализация логической переменной k.</w:t>
      </w:r>
    </w:p>
    <w:p w:rsidR="00485CEF" w:rsidRPr="00546183" w:rsidRDefault="00485CEF" w:rsidP="00485CEF">
      <w:pPr>
        <w:pStyle w:val="a3"/>
        <w:numPr>
          <w:ilvl w:val="0"/>
          <w:numId w:val="9"/>
        </w:numPr>
        <w:shd w:val="clear" w:color="auto" w:fill="FFFFFF"/>
        <w:spacing w:before="192" w:beforeAutospacing="0" w:after="192" w:afterAutospacing="0"/>
        <w:ind w:left="-255"/>
        <w:rPr>
          <w:rFonts w:ascii="Arial" w:hAnsi="Arial" w:cs="Arial"/>
          <w:color w:val="3F5263"/>
          <w:sz w:val="18"/>
          <w:szCs w:val="18"/>
        </w:rPr>
      </w:pPr>
      <w:r w:rsidRPr="00546183">
        <w:rPr>
          <w:rFonts w:ascii="Arial" w:hAnsi="Arial" w:cs="Arial"/>
          <w:color w:val="3F5263"/>
          <w:sz w:val="18"/>
          <w:szCs w:val="18"/>
        </w:rPr>
        <w:t>Заметьте, что в C++ </w:t>
      </w:r>
      <w:r w:rsidRPr="00546183">
        <w:rPr>
          <w:rStyle w:val="a7"/>
          <w:rFonts w:ascii="Arial" w:hAnsi="Arial" w:cs="Arial"/>
          <w:color w:val="3F5263"/>
          <w:sz w:val="18"/>
          <w:szCs w:val="18"/>
        </w:rPr>
        <w:t>оператор присваивания</w:t>
      </w:r>
      <w:proofErr w:type="gramStart"/>
      <w:r w:rsidRPr="00546183">
        <w:rPr>
          <w:rFonts w:ascii="Arial" w:hAnsi="Arial" w:cs="Arial"/>
          <w:color w:val="3F5263"/>
          <w:sz w:val="18"/>
          <w:szCs w:val="18"/>
        </w:rPr>
        <w:t> </w:t>
      </w:r>
      <w:r w:rsidRPr="00546183">
        <w:rPr>
          <w:rStyle w:val="HTML1"/>
          <w:rFonts w:ascii="Consolas" w:hAnsi="Consolas" w:cs="Consolas"/>
          <w:b/>
          <w:bCs/>
          <w:color w:val="972300"/>
          <w:sz w:val="18"/>
          <w:szCs w:val="18"/>
        </w:rPr>
        <w:t>(=)</w:t>
      </w:r>
      <w:r w:rsidRPr="00546183">
        <w:rPr>
          <w:rFonts w:ascii="Arial" w:hAnsi="Arial" w:cs="Arial"/>
          <w:color w:val="3F5263"/>
          <w:sz w:val="18"/>
          <w:szCs w:val="18"/>
        </w:rPr>
        <w:t xml:space="preserve"> — </w:t>
      </w:r>
      <w:proofErr w:type="gramEnd"/>
      <w:r w:rsidRPr="00546183">
        <w:rPr>
          <w:rFonts w:ascii="Arial" w:hAnsi="Arial" w:cs="Arial"/>
          <w:color w:val="3F5263"/>
          <w:sz w:val="18"/>
          <w:szCs w:val="18"/>
        </w:rPr>
        <w:t>не является знаком равенства и не может использоваться для сравнения значений. Оператор равенства записывается как «</w:t>
      </w:r>
      <w:proofErr w:type="gramStart"/>
      <w:r w:rsidRPr="00546183">
        <w:rPr>
          <w:rFonts w:ascii="Arial" w:hAnsi="Arial" w:cs="Arial"/>
          <w:color w:val="3F5263"/>
          <w:sz w:val="18"/>
          <w:szCs w:val="18"/>
        </w:rPr>
        <w:t>двойное</w:t>
      </w:r>
      <w:proofErr w:type="gramEnd"/>
      <w:r w:rsidRPr="00546183">
        <w:rPr>
          <w:rFonts w:ascii="Arial" w:hAnsi="Arial" w:cs="Arial"/>
          <w:color w:val="3F5263"/>
          <w:sz w:val="18"/>
          <w:szCs w:val="18"/>
        </w:rPr>
        <w:t xml:space="preserve"> равно» — </w:t>
      </w:r>
      <w:r w:rsidRPr="00546183">
        <w:rPr>
          <w:rStyle w:val="HTML1"/>
          <w:rFonts w:ascii="Consolas" w:hAnsi="Consolas" w:cs="Consolas"/>
          <w:color w:val="972300"/>
          <w:sz w:val="18"/>
          <w:szCs w:val="18"/>
        </w:rPr>
        <w:t>==</w:t>
      </w:r>
      <w:r w:rsidRPr="00546183">
        <w:rPr>
          <w:rFonts w:ascii="Arial" w:hAnsi="Arial" w:cs="Arial"/>
          <w:color w:val="3F5263"/>
          <w:sz w:val="18"/>
          <w:szCs w:val="18"/>
        </w:rPr>
        <w:t>.</w:t>
      </w:r>
    </w:p>
    <w:p w:rsidR="00485CEF" w:rsidRPr="00546183" w:rsidRDefault="00485CEF" w:rsidP="00485CEF">
      <w:pPr>
        <w:pStyle w:val="a3"/>
        <w:shd w:val="clear" w:color="auto" w:fill="F7F7FA"/>
        <w:spacing w:line="312" w:lineRule="atLeast"/>
        <w:rPr>
          <w:rFonts w:ascii="Verdana" w:hAnsi="Verdana"/>
          <w:color w:val="000000"/>
          <w:sz w:val="18"/>
          <w:szCs w:val="18"/>
        </w:rPr>
      </w:pPr>
      <w:r w:rsidRPr="00546183">
        <w:rPr>
          <w:rFonts w:ascii="Arial" w:hAnsi="Arial" w:cs="Arial"/>
          <w:color w:val="000000"/>
          <w:sz w:val="18"/>
          <w:szCs w:val="18"/>
          <w:shd w:val="clear" w:color="auto" w:fill="FFFFFF"/>
        </w:rPr>
        <w:t>18.</w:t>
      </w:r>
      <w:r w:rsidRPr="00546183">
        <w:rPr>
          <w:rFonts w:ascii="Verdana" w:hAnsi="Verdana"/>
          <w:color w:val="000000"/>
          <w:sz w:val="18"/>
          <w:szCs w:val="18"/>
        </w:rPr>
        <w:t xml:space="preserve"> Рассмотрим, какие преобразования применяет компилятор при арифметических операциях:</w:t>
      </w:r>
    </w:p>
    <w:p w:rsidR="00485CEF" w:rsidRPr="00546183" w:rsidRDefault="00485CEF" w:rsidP="00485CEF">
      <w:pPr>
        <w:pStyle w:val="a3"/>
        <w:numPr>
          <w:ilvl w:val="0"/>
          <w:numId w:val="10"/>
        </w:numPr>
        <w:shd w:val="clear" w:color="auto" w:fill="F7F7FA"/>
        <w:spacing w:line="312" w:lineRule="atLeast"/>
        <w:rPr>
          <w:rFonts w:ascii="Verdana" w:hAnsi="Verdana"/>
          <w:color w:val="000000"/>
          <w:sz w:val="18"/>
          <w:szCs w:val="18"/>
        </w:rPr>
      </w:pPr>
      <w:r w:rsidRPr="00546183">
        <w:rPr>
          <w:rFonts w:ascii="Verdana" w:hAnsi="Verdana"/>
          <w:color w:val="000000"/>
          <w:sz w:val="18"/>
          <w:szCs w:val="18"/>
        </w:rPr>
        <w:t>Если один из операндов имеет тип </w:t>
      </w:r>
      <w:r w:rsidRPr="00546183">
        <w:rPr>
          <w:rStyle w:val="b"/>
          <w:rFonts w:ascii="Verdana" w:hAnsi="Verdana"/>
          <w:b/>
          <w:bCs/>
          <w:color w:val="000000"/>
          <w:sz w:val="18"/>
          <w:szCs w:val="18"/>
        </w:rPr>
        <w:t>long double</w:t>
      </w:r>
      <w:r w:rsidRPr="00546183">
        <w:rPr>
          <w:rFonts w:ascii="Verdana" w:hAnsi="Verdana"/>
          <w:color w:val="000000"/>
          <w:sz w:val="18"/>
          <w:szCs w:val="18"/>
        </w:rPr>
        <w:t>, то второй операнд тоже будет преобразован в тип </w:t>
      </w:r>
      <w:r w:rsidRPr="00546183">
        <w:rPr>
          <w:rStyle w:val="b"/>
          <w:rFonts w:ascii="Verdana" w:hAnsi="Verdana"/>
          <w:b/>
          <w:bCs/>
          <w:color w:val="000000"/>
          <w:sz w:val="18"/>
          <w:szCs w:val="18"/>
        </w:rPr>
        <w:t>long double</w:t>
      </w:r>
    </w:p>
    <w:p w:rsidR="00485CEF" w:rsidRPr="00546183" w:rsidRDefault="00485CEF" w:rsidP="00485CEF">
      <w:pPr>
        <w:pStyle w:val="a3"/>
        <w:numPr>
          <w:ilvl w:val="0"/>
          <w:numId w:val="10"/>
        </w:numPr>
        <w:shd w:val="clear" w:color="auto" w:fill="F7F7FA"/>
        <w:spacing w:line="312" w:lineRule="atLeast"/>
        <w:rPr>
          <w:rFonts w:ascii="Verdana" w:hAnsi="Verdana"/>
          <w:color w:val="000000"/>
          <w:sz w:val="18"/>
          <w:szCs w:val="18"/>
        </w:rPr>
      </w:pPr>
      <w:r w:rsidRPr="00546183">
        <w:rPr>
          <w:rFonts w:ascii="Verdana" w:hAnsi="Verdana"/>
          <w:color w:val="000000"/>
          <w:sz w:val="18"/>
          <w:szCs w:val="18"/>
        </w:rPr>
        <w:t>Если предыдущий пункт не выполняется и если один из операндов имеет тип </w:t>
      </w:r>
      <w:r w:rsidRPr="00546183">
        <w:rPr>
          <w:rStyle w:val="b"/>
          <w:rFonts w:ascii="Verdana" w:hAnsi="Verdana"/>
          <w:b/>
          <w:bCs/>
          <w:color w:val="000000"/>
          <w:sz w:val="18"/>
          <w:szCs w:val="18"/>
        </w:rPr>
        <w:t>double</w:t>
      </w:r>
      <w:r w:rsidRPr="00546183">
        <w:rPr>
          <w:rFonts w:ascii="Verdana" w:hAnsi="Verdana"/>
          <w:color w:val="000000"/>
          <w:sz w:val="18"/>
          <w:szCs w:val="18"/>
        </w:rPr>
        <w:t>, то второй операнд тоже будет преобразован к типу </w:t>
      </w:r>
      <w:r w:rsidRPr="00546183">
        <w:rPr>
          <w:rStyle w:val="b"/>
          <w:rFonts w:ascii="Verdana" w:hAnsi="Verdana"/>
          <w:b/>
          <w:bCs/>
          <w:color w:val="000000"/>
          <w:sz w:val="18"/>
          <w:szCs w:val="18"/>
        </w:rPr>
        <w:t>double</w:t>
      </w:r>
    </w:p>
    <w:p w:rsidR="00485CEF" w:rsidRPr="00546183" w:rsidRDefault="00485CEF" w:rsidP="00485CEF">
      <w:pPr>
        <w:pStyle w:val="a3"/>
        <w:numPr>
          <w:ilvl w:val="0"/>
          <w:numId w:val="10"/>
        </w:numPr>
        <w:shd w:val="clear" w:color="auto" w:fill="F7F7FA"/>
        <w:spacing w:line="312" w:lineRule="atLeast"/>
        <w:rPr>
          <w:rFonts w:ascii="Verdana" w:hAnsi="Verdana"/>
          <w:color w:val="000000"/>
          <w:sz w:val="18"/>
          <w:szCs w:val="18"/>
        </w:rPr>
      </w:pPr>
      <w:r w:rsidRPr="00546183">
        <w:rPr>
          <w:rFonts w:ascii="Verdana" w:hAnsi="Verdana"/>
          <w:color w:val="000000"/>
          <w:sz w:val="18"/>
          <w:szCs w:val="18"/>
        </w:rPr>
        <w:t>Если предыдущий пункт не выполняется и если один из операндов имеет тип </w:t>
      </w:r>
      <w:r w:rsidRPr="00546183">
        <w:rPr>
          <w:rStyle w:val="b"/>
          <w:rFonts w:ascii="Verdana" w:hAnsi="Verdana"/>
          <w:b/>
          <w:bCs/>
          <w:color w:val="000000"/>
          <w:sz w:val="18"/>
          <w:szCs w:val="18"/>
        </w:rPr>
        <w:t>float</w:t>
      </w:r>
      <w:r w:rsidRPr="00546183">
        <w:rPr>
          <w:rFonts w:ascii="Verdana" w:hAnsi="Verdana"/>
          <w:color w:val="000000"/>
          <w:sz w:val="18"/>
          <w:szCs w:val="18"/>
        </w:rPr>
        <w:t>, то второй операнд тоже будет преобразован к типу </w:t>
      </w:r>
      <w:r w:rsidRPr="00546183">
        <w:rPr>
          <w:rStyle w:val="b"/>
          <w:rFonts w:ascii="Verdana" w:hAnsi="Verdana"/>
          <w:b/>
          <w:bCs/>
          <w:color w:val="000000"/>
          <w:sz w:val="18"/>
          <w:szCs w:val="18"/>
        </w:rPr>
        <w:t>float</w:t>
      </w:r>
    </w:p>
    <w:p w:rsidR="00485CEF" w:rsidRPr="00546183" w:rsidRDefault="00485CEF" w:rsidP="00485CEF">
      <w:pPr>
        <w:pStyle w:val="a3"/>
        <w:numPr>
          <w:ilvl w:val="0"/>
          <w:numId w:val="10"/>
        </w:numPr>
        <w:shd w:val="clear" w:color="auto" w:fill="F7F7FA"/>
        <w:spacing w:line="312" w:lineRule="atLeast"/>
        <w:rPr>
          <w:rFonts w:ascii="Verdana" w:hAnsi="Verdana"/>
          <w:color w:val="000000"/>
          <w:sz w:val="18"/>
          <w:szCs w:val="18"/>
        </w:rPr>
      </w:pPr>
      <w:r w:rsidRPr="00546183">
        <w:rPr>
          <w:rFonts w:ascii="Verdana" w:hAnsi="Verdana"/>
          <w:color w:val="000000"/>
          <w:sz w:val="18"/>
          <w:szCs w:val="18"/>
        </w:rPr>
        <w:t>Если предыдущий пункт не выполняется и если один из операндов имеет тип </w:t>
      </w:r>
      <w:r w:rsidRPr="00546183">
        <w:rPr>
          <w:rStyle w:val="b"/>
          <w:rFonts w:ascii="Verdana" w:hAnsi="Verdana"/>
          <w:b/>
          <w:bCs/>
          <w:color w:val="000000"/>
          <w:sz w:val="18"/>
          <w:szCs w:val="18"/>
        </w:rPr>
        <w:t>unsigned long int</w:t>
      </w:r>
      <w:r w:rsidRPr="00546183">
        <w:rPr>
          <w:rFonts w:ascii="Verdana" w:hAnsi="Verdana"/>
          <w:color w:val="000000"/>
          <w:sz w:val="18"/>
          <w:szCs w:val="18"/>
        </w:rPr>
        <w:t>, то второй операнд тоже будет преобразован к типу </w:t>
      </w:r>
      <w:r w:rsidRPr="00546183">
        <w:rPr>
          <w:rStyle w:val="b"/>
          <w:rFonts w:ascii="Verdana" w:hAnsi="Verdana"/>
          <w:b/>
          <w:bCs/>
          <w:color w:val="000000"/>
          <w:sz w:val="18"/>
          <w:szCs w:val="18"/>
        </w:rPr>
        <w:t>unsigned long int</w:t>
      </w:r>
    </w:p>
    <w:p w:rsidR="00485CEF" w:rsidRPr="00546183" w:rsidRDefault="00485CEF" w:rsidP="00485CEF">
      <w:pPr>
        <w:pStyle w:val="a3"/>
        <w:numPr>
          <w:ilvl w:val="0"/>
          <w:numId w:val="10"/>
        </w:numPr>
        <w:shd w:val="clear" w:color="auto" w:fill="F7F7FA"/>
        <w:spacing w:line="312" w:lineRule="atLeast"/>
        <w:rPr>
          <w:rFonts w:ascii="Verdana" w:hAnsi="Verdana"/>
          <w:color w:val="000000"/>
          <w:sz w:val="18"/>
          <w:szCs w:val="18"/>
        </w:rPr>
      </w:pPr>
      <w:r w:rsidRPr="00546183">
        <w:rPr>
          <w:rFonts w:ascii="Verdana" w:hAnsi="Verdana"/>
          <w:color w:val="000000"/>
          <w:sz w:val="18"/>
          <w:szCs w:val="18"/>
        </w:rPr>
        <w:t>Если предыдущий пункт не выполняется и если один из операндов имеет тип </w:t>
      </w:r>
      <w:r w:rsidRPr="00546183">
        <w:rPr>
          <w:rStyle w:val="b"/>
          <w:rFonts w:ascii="Verdana" w:hAnsi="Verdana"/>
          <w:b/>
          <w:bCs/>
          <w:color w:val="000000"/>
          <w:sz w:val="18"/>
          <w:szCs w:val="18"/>
        </w:rPr>
        <w:t>long</w:t>
      </w:r>
      <w:r w:rsidRPr="00546183">
        <w:rPr>
          <w:rFonts w:ascii="Verdana" w:hAnsi="Verdana"/>
          <w:color w:val="000000"/>
          <w:sz w:val="18"/>
          <w:szCs w:val="18"/>
        </w:rPr>
        <w:t>, то второй операнд тоже будет преобразован к типу </w:t>
      </w:r>
      <w:r w:rsidRPr="00546183">
        <w:rPr>
          <w:rStyle w:val="b"/>
          <w:rFonts w:ascii="Verdana" w:hAnsi="Verdana"/>
          <w:b/>
          <w:bCs/>
          <w:color w:val="000000"/>
          <w:sz w:val="18"/>
          <w:szCs w:val="18"/>
        </w:rPr>
        <w:t>long</w:t>
      </w:r>
    </w:p>
    <w:p w:rsidR="00485CEF" w:rsidRPr="00546183" w:rsidRDefault="00485CEF" w:rsidP="00485CEF">
      <w:pPr>
        <w:pStyle w:val="a3"/>
        <w:numPr>
          <w:ilvl w:val="0"/>
          <w:numId w:val="10"/>
        </w:numPr>
        <w:shd w:val="clear" w:color="auto" w:fill="F7F7FA"/>
        <w:spacing w:line="312" w:lineRule="atLeast"/>
        <w:rPr>
          <w:rFonts w:ascii="Verdana" w:hAnsi="Verdana"/>
          <w:color w:val="000000"/>
          <w:sz w:val="18"/>
          <w:szCs w:val="18"/>
        </w:rPr>
      </w:pPr>
      <w:r w:rsidRPr="00546183">
        <w:rPr>
          <w:rFonts w:ascii="Verdana" w:hAnsi="Verdana"/>
          <w:color w:val="000000"/>
          <w:sz w:val="18"/>
          <w:szCs w:val="18"/>
        </w:rPr>
        <w:t>Если предыдущий пункт не выполняется и если один из операндов имеет тип </w:t>
      </w:r>
      <w:r w:rsidRPr="00546183">
        <w:rPr>
          <w:rStyle w:val="b"/>
          <w:rFonts w:ascii="Verdana" w:hAnsi="Verdana"/>
          <w:b/>
          <w:bCs/>
          <w:color w:val="000000"/>
          <w:sz w:val="18"/>
          <w:szCs w:val="18"/>
        </w:rPr>
        <w:t>unsigned</w:t>
      </w:r>
      <w:r w:rsidRPr="00546183">
        <w:rPr>
          <w:rFonts w:ascii="Verdana" w:hAnsi="Verdana"/>
          <w:color w:val="000000"/>
          <w:sz w:val="18"/>
          <w:szCs w:val="18"/>
        </w:rPr>
        <w:t>, то второй операнд тоже будет преобразован к типу </w:t>
      </w:r>
      <w:r w:rsidRPr="00546183">
        <w:rPr>
          <w:rStyle w:val="b"/>
          <w:rFonts w:ascii="Verdana" w:hAnsi="Verdana"/>
          <w:b/>
          <w:bCs/>
          <w:color w:val="000000"/>
          <w:sz w:val="18"/>
          <w:szCs w:val="18"/>
        </w:rPr>
        <w:t>unsigned</w:t>
      </w:r>
    </w:p>
    <w:p w:rsidR="00485CEF" w:rsidRPr="00546183" w:rsidRDefault="00485CEF" w:rsidP="00485CEF">
      <w:pPr>
        <w:pStyle w:val="a3"/>
        <w:numPr>
          <w:ilvl w:val="0"/>
          <w:numId w:val="10"/>
        </w:numPr>
        <w:shd w:val="clear" w:color="auto" w:fill="F7F7FA"/>
        <w:spacing w:line="312" w:lineRule="atLeast"/>
        <w:rPr>
          <w:rFonts w:ascii="Verdana" w:hAnsi="Verdana"/>
          <w:color w:val="000000"/>
          <w:sz w:val="18"/>
          <w:szCs w:val="18"/>
        </w:rPr>
      </w:pPr>
      <w:r w:rsidRPr="00546183">
        <w:rPr>
          <w:rFonts w:ascii="Verdana" w:hAnsi="Verdana"/>
          <w:color w:val="000000"/>
          <w:sz w:val="18"/>
          <w:szCs w:val="18"/>
        </w:rPr>
        <w:t xml:space="preserve">Если предыдущий пункт не </w:t>
      </w:r>
      <w:proofErr w:type="gramStart"/>
      <w:r w:rsidRPr="00546183">
        <w:rPr>
          <w:rFonts w:ascii="Verdana" w:hAnsi="Verdana"/>
          <w:color w:val="000000"/>
          <w:sz w:val="18"/>
          <w:szCs w:val="18"/>
        </w:rPr>
        <w:t>выполняется</w:t>
      </w:r>
      <w:proofErr w:type="gramEnd"/>
      <w:r w:rsidRPr="00546183">
        <w:rPr>
          <w:rFonts w:ascii="Verdana" w:hAnsi="Verdana"/>
          <w:color w:val="000000"/>
          <w:sz w:val="18"/>
          <w:szCs w:val="18"/>
        </w:rPr>
        <w:t xml:space="preserve"> то оба операнда приводятся к типу </w:t>
      </w:r>
      <w:r w:rsidRPr="00546183">
        <w:rPr>
          <w:rStyle w:val="b"/>
          <w:rFonts w:ascii="Verdana" w:hAnsi="Verdana"/>
          <w:b/>
          <w:bCs/>
          <w:color w:val="000000"/>
          <w:sz w:val="18"/>
          <w:szCs w:val="18"/>
        </w:rPr>
        <w:t>int</w:t>
      </w:r>
    </w:p>
    <w:p w:rsidR="00485CEF" w:rsidRPr="00546183" w:rsidRDefault="00485CEF" w:rsidP="00485CEF">
      <w:pPr>
        <w:pStyle w:val="3"/>
        <w:shd w:val="clear" w:color="auto" w:fill="F7F7FA"/>
        <w:rPr>
          <w:rFonts w:ascii="Verdana" w:hAnsi="Verdana"/>
          <w:color w:val="000000"/>
          <w:sz w:val="18"/>
          <w:szCs w:val="18"/>
        </w:rPr>
      </w:pPr>
      <w:r w:rsidRPr="00546183">
        <w:rPr>
          <w:rFonts w:ascii="Verdana" w:hAnsi="Verdana"/>
          <w:color w:val="000000"/>
          <w:sz w:val="18"/>
          <w:szCs w:val="18"/>
        </w:rPr>
        <w:t>Операция преобразования</w:t>
      </w:r>
    </w:p>
    <w:p w:rsidR="00485CEF" w:rsidRPr="00546183" w:rsidRDefault="00485CEF" w:rsidP="00485CEF">
      <w:pPr>
        <w:pStyle w:val="a3"/>
        <w:shd w:val="clear" w:color="auto" w:fill="F7F7FA"/>
        <w:spacing w:line="312" w:lineRule="atLeast"/>
        <w:rPr>
          <w:rFonts w:ascii="Verdana" w:hAnsi="Verdana"/>
          <w:color w:val="000000"/>
          <w:sz w:val="18"/>
          <w:szCs w:val="18"/>
        </w:rPr>
      </w:pPr>
      <w:r w:rsidRPr="00546183">
        <w:rPr>
          <w:rFonts w:ascii="Verdana" w:hAnsi="Verdana"/>
          <w:color w:val="000000"/>
          <w:sz w:val="18"/>
          <w:szCs w:val="18"/>
        </w:rPr>
        <w:t>С помощью специальной операции преобразования мы можем явным образом привести данные к нужному типу. Например:</w:t>
      </w:r>
    </w:p>
    <w:p w:rsidR="00485CEF" w:rsidRPr="00546183" w:rsidRDefault="00485CEF" w:rsidP="00485CEF">
      <w:pPr>
        <w:pStyle w:val="a3"/>
        <w:shd w:val="clear" w:color="auto" w:fill="F7F7FA"/>
        <w:spacing w:line="312" w:lineRule="atLeast"/>
        <w:rPr>
          <w:rFonts w:ascii="Verdana" w:hAnsi="Verdana"/>
          <w:color w:val="000000"/>
          <w:sz w:val="18"/>
          <w:szCs w:val="18"/>
        </w:rPr>
      </w:pPr>
      <w:r w:rsidRPr="00546183">
        <w:rPr>
          <w:rFonts w:ascii="Verdana" w:hAnsi="Verdana"/>
          <w:color w:val="000000"/>
          <w:sz w:val="18"/>
          <w:szCs w:val="18"/>
        </w:rPr>
        <w:t>В выражении </w:t>
      </w:r>
      <w:r w:rsidRPr="00546183">
        <w:rPr>
          <w:rStyle w:val="HTML1"/>
          <w:color w:val="000000"/>
          <w:sz w:val="18"/>
          <w:szCs w:val="18"/>
        </w:rPr>
        <w:t>int c = a / b;</w:t>
      </w:r>
      <w:r w:rsidRPr="00546183">
        <w:rPr>
          <w:rFonts w:ascii="Verdana" w:hAnsi="Verdana"/>
          <w:color w:val="000000"/>
          <w:sz w:val="18"/>
          <w:szCs w:val="18"/>
        </w:rPr>
        <w:t> результат деления будет целочисленный - 2, при котором дробная часть будет отброшена, так как оба операнда операции представляют целые числа.</w:t>
      </w:r>
    </w:p>
    <w:p w:rsidR="00485CEF" w:rsidRPr="00546183" w:rsidRDefault="00485CEF" w:rsidP="00485CEF">
      <w:pPr>
        <w:pStyle w:val="a3"/>
        <w:shd w:val="clear" w:color="auto" w:fill="F7F7FA"/>
        <w:spacing w:line="312" w:lineRule="atLeast"/>
        <w:rPr>
          <w:rFonts w:ascii="Verdana" w:hAnsi="Verdana"/>
          <w:color w:val="000000"/>
          <w:sz w:val="18"/>
          <w:szCs w:val="18"/>
        </w:rPr>
      </w:pPr>
      <w:proofErr w:type="gramStart"/>
      <w:r w:rsidRPr="00546183">
        <w:rPr>
          <w:rFonts w:ascii="Verdana" w:hAnsi="Verdana"/>
          <w:color w:val="000000"/>
          <w:sz w:val="18"/>
          <w:szCs w:val="18"/>
        </w:rPr>
        <w:t>В выражении </w:t>
      </w:r>
      <w:r w:rsidRPr="00546183">
        <w:rPr>
          <w:rStyle w:val="HTML1"/>
          <w:color w:val="000000"/>
          <w:sz w:val="18"/>
          <w:szCs w:val="18"/>
        </w:rPr>
        <w:t>double d = a / b;</w:t>
      </w:r>
      <w:r w:rsidRPr="00546183">
        <w:rPr>
          <w:rFonts w:ascii="Verdana" w:hAnsi="Verdana"/>
          <w:color w:val="000000"/>
          <w:sz w:val="18"/>
          <w:szCs w:val="18"/>
        </w:rPr>
        <w:t> результат деления будет представлять вещественное число - 2.00000, но так как оба операнда являются целыми числами, то опять же результат операции будет представлять целое число 2, и только поле выполнения деления произойдет присвоение результата переменной d с приведением значения 2 от типа int к типу double.</w:t>
      </w:r>
      <w:proofErr w:type="gramEnd"/>
    </w:p>
    <w:p w:rsidR="00485CEF" w:rsidRPr="00546183" w:rsidRDefault="00485CEF" w:rsidP="00485CEF">
      <w:pPr>
        <w:pStyle w:val="a3"/>
        <w:shd w:val="clear" w:color="auto" w:fill="F7F7FA"/>
        <w:spacing w:line="312" w:lineRule="atLeast"/>
        <w:rPr>
          <w:rFonts w:ascii="Verdana" w:hAnsi="Verdana"/>
          <w:color w:val="000000"/>
          <w:sz w:val="18"/>
          <w:szCs w:val="18"/>
        </w:rPr>
      </w:pPr>
      <w:r w:rsidRPr="00546183">
        <w:rPr>
          <w:rFonts w:ascii="Verdana" w:hAnsi="Verdana"/>
          <w:color w:val="000000"/>
          <w:sz w:val="18"/>
          <w:szCs w:val="18"/>
        </w:rPr>
        <w:t>В выражении </w:t>
      </w:r>
      <w:r w:rsidRPr="00546183">
        <w:rPr>
          <w:rStyle w:val="HTML1"/>
          <w:color w:val="000000"/>
          <w:sz w:val="18"/>
          <w:szCs w:val="18"/>
        </w:rPr>
        <w:t>double e = (double)a / (double)b</w:t>
      </w:r>
      <w:r w:rsidRPr="00546183">
        <w:rPr>
          <w:rFonts w:ascii="Verdana" w:hAnsi="Verdana"/>
          <w:color w:val="000000"/>
          <w:sz w:val="18"/>
          <w:szCs w:val="18"/>
        </w:rPr>
        <w:t> применяется явное преобразование данных к типу double, поэтому и результат деления будет представлять вещественное число - 2.50000.</w:t>
      </w:r>
    </w:p>
    <w:p w:rsidR="00485CEF" w:rsidRPr="00546183" w:rsidRDefault="00485CEF" w:rsidP="00485CEF">
      <w:pPr>
        <w:pStyle w:val="a3"/>
        <w:shd w:val="clear" w:color="auto" w:fill="F7F7FA"/>
        <w:spacing w:line="312" w:lineRule="atLeast"/>
        <w:rPr>
          <w:rFonts w:ascii="Verdana" w:hAnsi="Verdana"/>
          <w:color w:val="000000"/>
          <w:sz w:val="18"/>
          <w:szCs w:val="18"/>
        </w:rPr>
      </w:pPr>
      <w:r w:rsidRPr="00546183">
        <w:rPr>
          <w:rFonts w:ascii="Verdana" w:hAnsi="Verdana"/>
          <w:color w:val="000000"/>
          <w:sz w:val="18"/>
          <w:szCs w:val="18"/>
        </w:rPr>
        <w:t>Для выполнения операции приведении в скобках указывается тот тип, к которому надо привести значения</w:t>
      </w:r>
    </w:p>
    <w:p w:rsidR="00485CEF" w:rsidRPr="00546183" w:rsidRDefault="00485CEF" w:rsidP="00485CEF">
      <w:pPr>
        <w:pStyle w:val="a3"/>
        <w:shd w:val="clear" w:color="auto" w:fill="FFFFFF"/>
        <w:spacing w:before="0" w:beforeAutospacing="0" w:after="0" w:afterAutospacing="0"/>
        <w:jc w:val="both"/>
        <w:rPr>
          <w:rFonts w:ascii="Verdana" w:hAnsi="Verdana"/>
          <w:color w:val="000000"/>
          <w:sz w:val="18"/>
          <w:szCs w:val="18"/>
        </w:rPr>
      </w:pPr>
      <w:r w:rsidRPr="00546183">
        <w:rPr>
          <w:rFonts w:ascii="Verdana" w:hAnsi="Verdana"/>
          <w:color w:val="000000"/>
          <w:sz w:val="18"/>
          <w:szCs w:val="18"/>
        </w:rPr>
        <w:t>19.</w:t>
      </w:r>
      <w:r w:rsidRPr="00546183">
        <w:rPr>
          <w:rStyle w:val="define"/>
          <w:rFonts w:ascii="Verdana" w:hAnsi="Verdana"/>
          <w:b/>
          <w:bCs/>
          <w:i/>
          <w:iCs/>
          <w:color w:val="800000"/>
          <w:sz w:val="18"/>
          <w:szCs w:val="18"/>
        </w:rPr>
        <w:t>Константа</w:t>
      </w:r>
      <w:r w:rsidRPr="00546183">
        <w:rPr>
          <w:rFonts w:ascii="Verdana" w:hAnsi="Verdana"/>
          <w:color w:val="000000"/>
          <w:sz w:val="18"/>
          <w:szCs w:val="18"/>
        </w:rPr>
        <w:t> — это ограниченная последовательность символов алфавита языка, представляющая собой изображение фиксированного (неизменяемого) объекта.</w:t>
      </w:r>
      <w:r w:rsidRPr="00546183">
        <w:rPr>
          <w:rFonts w:ascii="Verdana" w:hAnsi="Verdana"/>
          <w:color w:val="000000"/>
          <w:sz w:val="18"/>
          <w:szCs w:val="18"/>
        </w:rPr>
        <w:br/>
      </w:r>
      <w:r w:rsidRPr="00546183">
        <w:rPr>
          <w:rFonts w:ascii="Verdana" w:hAnsi="Verdana"/>
          <w:color w:val="000000"/>
          <w:sz w:val="18"/>
          <w:szCs w:val="18"/>
        </w:rPr>
        <w:br/>
        <w:t xml:space="preserve">Константы бывают числовые, символьные и строковые. Числовые константы делятся </w:t>
      </w:r>
      <w:proofErr w:type="gramStart"/>
      <w:r w:rsidRPr="00546183">
        <w:rPr>
          <w:rFonts w:ascii="Verdana" w:hAnsi="Verdana"/>
          <w:color w:val="000000"/>
          <w:sz w:val="18"/>
          <w:szCs w:val="18"/>
        </w:rPr>
        <w:t>на</w:t>
      </w:r>
      <w:proofErr w:type="gramEnd"/>
      <w:r w:rsidRPr="00546183">
        <w:rPr>
          <w:rFonts w:ascii="Verdana" w:hAnsi="Verdana"/>
          <w:color w:val="000000"/>
          <w:sz w:val="18"/>
          <w:szCs w:val="18"/>
        </w:rPr>
        <w:t xml:space="preserve"> целочисленные и вещественные.</w:t>
      </w:r>
      <w:r w:rsidRPr="00546183">
        <w:rPr>
          <w:rFonts w:ascii="Verdana" w:hAnsi="Verdana"/>
          <w:color w:val="000000"/>
          <w:sz w:val="18"/>
          <w:szCs w:val="18"/>
        </w:rPr>
        <w:br/>
      </w:r>
      <w:r w:rsidRPr="00546183">
        <w:rPr>
          <w:rFonts w:ascii="Verdana" w:hAnsi="Verdana"/>
          <w:color w:val="000000"/>
          <w:sz w:val="18"/>
          <w:szCs w:val="18"/>
        </w:rPr>
        <w:br/>
        <w:t> </w:t>
      </w:r>
    </w:p>
    <w:p w:rsidR="00485CEF" w:rsidRPr="00546183" w:rsidRDefault="00485CEF" w:rsidP="00485CEF">
      <w:pPr>
        <w:pStyle w:val="2"/>
        <w:shd w:val="clear" w:color="auto" w:fill="FFFFFF"/>
        <w:spacing w:before="0" w:beforeAutospacing="0" w:after="0" w:afterAutospacing="0" w:line="480" w:lineRule="auto"/>
        <w:jc w:val="both"/>
        <w:textAlignment w:val="center"/>
        <w:rPr>
          <w:rFonts w:ascii="Verdana" w:hAnsi="Verdana"/>
          <w:color w:val="555555"/>
          <w:sz w:val="18"/>
          <w:szCs w:val="18"/>
        </w:rPr>
      </w:pPr>
      <w:r w:rsidRPr="00546183">
        <w:rPr>
          <w:rFonts w:ascii="Verdana" w:hAnsi="Verdana"/>
          <w:color w:val="555555"/>
          <w:sz w:val="18"/>
          <w:szCs w:val="18"/>
        </w:rPr>
        <w:t>Целочисленные константы</w:t>
      </w:r>
    </w:p>
    <w:p w:rsidR="00485CEF" w:rsidRPr="00546183" w:rsidRDefault="00485CEF" w:rsidP="00485CEF">
      <w:pPr>
        <w:pStyle w:val="a3"/>
        <w:shd w:val="clear" w:color="auto" w:fill="FFFFFF"/>
        <w:spacing w:before="0" w:beforeAutospacing="0" w:after="0" w:afterAutospacing="0"/>
        <w:jc w:val="both"/>
        <w:rPr>
          <w:rFonts w:ascii="Verdana" w:hAnsi="Verdana"/>
          <w:color w:val="000000"/>
          <w:sz w:val="18"/>
          <w:szCs w:val="18"/>
        </w:rPr>
      </w:pPr>
      <w:r w:rsidRPr="00546183">
        <w:rPr>
          <w:rFonts w:ascii="Verdana" w:hAnsi="Verdana"/>
          <w:color w:val="000000"/>
          <w:sz w:val="18"/>
          <w:szCs w:val="18"/>
        </w:rPr>
        <w:t>Целочисленные данные в языке Си могут быть представлены в одной из следующих </w:t>
      </w:r>
      <w:hyperlink r:id="rId12" w:tgtFrame="_blank" w:tooltip="Представление данных в компьютере" w:history="1">
        <w:r w:rsidRPr="00546183">
          <w:rPr>
            <w:rStyle w:val="a4"/>
            <w:rFonts w:ascii="Verdana" w:hAnsi="Verdana"/>
            <w:color w:val="800000"/>
            <w:sz w:val="18"/>
            <w:szCs w:val="18"/>
          </w:rPr>
          <w:t>систем счисления</w:t>
        </w:r>
      </w:hyperlink>
      <w:r w:rsidRPr="00546183">
        <w:rPr>
          <w:rFonts w:ascii="Verdana" w:hAnsi="Verdana"/>
          <w:color w:val="000000"/>
          <w:sz w:val="18"/>
          <w:szCs w:val="18"/>
        </w:rPr>
        <w:t>:</w:t>
      </w:r>
    </w:p>
    <w:p w:rsidR="005F5F43" w:rsidRPr="00546183" w:rsidRDefault="00485CEF" w:rsidP="005F5F43">
      <w:pPr>
        <w:spacing w:before="100" w:beforeAutospacing="1" w:after="100" w:afterAutospacing="1" w:line="420" w:lineRule="atLeast"/>
        <w:rPr>
          <w:rFonts w:ascii="Verdana" w:hAnsi="Verdana"/>
          <w:bCs/>
          <w:iCs/>
          <w:color w:val="800000"/>
          <w:sz w:val="18"/>
          <w:szCs w:val="18"/>
          <w:shd w:val="clear" w:color="auto" w:fill="DDBB99"/>
        </w:rPr>
      </w:pPr>
      <w:r w:rsidRPr="00546183">
        <w:rPr>
          <w:rFonts w:ascii="Verdana" w:hAnsi="Verdana"/>
          <w:bCs/>
          <w:iCs/>
          <w:color w:val="800000"/>
          <w:sz w:val="18"/>
          <w:szCs w:val="18"/>
          <w:shd w:val="clear" w:color="auto" w:fill="DDBB99"/>
        </w:rPr>
        <w:lastRenderedPageBreak/>
        <w:t>Десятичные Восьмеричные Шестнадцатеричные</w:t>
      </w:r>
    </w:p>
    <w:p w:rsidR="00485CEF" w:rsidRPr="00546183" w:rsidRDefault="00485CEF" w:rsidP="00485CEF">
      <w:pPr>
        <w:shd w:val="clear" w:color="auto" w:fill="FFFFFF"/>
        <w:spacing w:after="0" w:line="480" w:lineRule="auto"/>
        <w:jc w:val="both"/>
        <w:textAlignment w:val="center"/>
        <w:outlineLvl w:val="1"/>
        <w:rPr>
          <w:rFonts w:ascii="Verdana" w:eastAsia="Times New Roman" w:hAnsi="Verdana" w:cs="Times New Roman"/>
          <w:b/>
          <w:bCs/>
          <w:color w:val="555555"/>
          <w:sz w:val="18"/>
          <w:szCs w:val="18"/>
          <w:lang w:eastAsia="ru-RU"/>
        </w:rPr>
      </w:pPr>
      <w:r w:rsidRPr="00546183">
        <w:rPr>
          <w:rFonts w:ascii="Verdana" w:eastAsia="Times New Roman" w:hAnsi="Verdana" w:cs="Times New Roman"/>
          <w:b/>
          <w:bCs/>
          <w:color w:val="555555"/>
          <w:sz w:val="18"/>
          <w:szCs w:val="18"/>
          <w:lang w:eastAsia="ru-RU"/>
        </w:rPr>
        <w:t>Вещественные константы</w:t>
      </w:r>
    </w:p>
    <w:p w:rsidR="00485CEF" w:rsidRPr="00546183" w:rsidRDefault="00485CEF" w:rsidP="00485CEF">
      <w:pPr>
        <w:shd w:val="clear" w:color="auto" w:fill="FFFFFF"/>
        <w:spacing w:after="0" w:line="240" w:lineRule="auto"/>
        <w:jc w:val="both"/>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Константа с плавающей точкой (вещественная константа) всегда представляется числом с плавающей точкой двойной точности, т. е. как имеющая тип </w:t>
      </w:r>
      <w:r w:rsidRPr="00546183">
        <w:rPr>
          <w:rFonts w:ascii="Consolas" w:eastAsia="Times New Roman" w:hAnsi="Consolas" w:cs="Consolas"/>
          <w:color w:val="000000"/>
          <w:sz w:val="18"/>
          <w:szCs w:val="18"/>
          <w:lang w:eastAsia="ru-RU"/>
        </w:rPr>
        <w:t>double</w:t>
      </w:r>
      <w:r w:rsidRPr="00546183">
        <w:rPr>
          <w:rFonts w:ascii="Verdana" w:eastAsia="Times New Roman" w:hAnsi="Verdana" w:cs="Times New Roman"/>
          <w:color w:val="000000"/>
          <w:sz w:val="18"/>
          <w:szCs w:val="18"/>
          <w:lang w:eastAsia="ru-RU"/>
        </w:rPr>
        <w:t>, и состоит из следующих частей:</w:t>
      </w:r>
    </w:p>
    <w:p w:rsidR="00485CEF" w:rsidRPr="00546183" w:rsidRDefault="00485CEF" w:rsidP="00485CEF">
      <w:pPr>
        <w:numPr>
          <w:ilvl w:val="0"/>
          <w:numId w:val="11"/>
        </w:numPr>
        <w:shd w:val="clear" w:color="auto" w:fill="FFFFFF"/>
        <w:spacing w:after="0" w:line="240" w:lineRule="auto"/>
        <w:ind w:left="0"/>
        <w:jc w:val="both"/>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целой части — последовательности цифр;</w:t>
      </w:r>
    </w:p>
    <w:p w:rsidR="00485CEF" w:rsidRPr="00546183" w:rsidRDefault="00485CEF" w:rsidP="00485CEF">
      <w:pPr>
        <w:numPr>
          <w:ilvl w:val="0"/>
          <w:numId w:val="11"/>
        </w:numPr>
        <w:shd w:val="clear" w:color="auto" w:fill="FFFFFF"/>
        <w:spacing w:after="0" w:line="240" w:lineRule="auto"/>
        <w:ind w:left="0"/>
        <w:jc w:val="both"/>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точки — разделителя целой и дробной части;</w:t>
      </w:r>
    </w:p>
    <w:p w:rsidR="00485CEF" w:rsidRPr="00546183" w:rsidRDefault="00485CEF" w:rsidP="00485CEF">
      <w:pPr>
        <w:numPr>
          <w:ilvl w:val="0"/>
          <w:numId w:val="11"/>
        </w:numPr>
        <w:shd w:val="clear" w:color="auto" w:fill="FFFFFF"/>
        <w:spacing w:after="0" w:line="240" w:lineRule="auto"/>
        <w:ind w:left="0"/>
        <w:jc w:val="both"/>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дробной части — последовательности цифр;</w:t>
      </w:r>
    </w:p>
    <w:p w:rsidR="00485CEF" w:rsidRPr="00546183" w:rsidRDefault="00485CEF" w:rsidP="00485CEF">
      <w:pPr>
        <w:numPr>
          <w:ilvl w:val="0"/>
          <w:numId w:val="11"/>
        </w:numPr>
        <w:shd w:val="clear" w:color="auto" w:fill="FFFFFF"/>
        <w:spacing w:after="0" w:line="240" w:lineRule="auto"/>
        <w:ind w:left="0"/>
        <w:jc w:val="both"/>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символа экспоненты </w:t>
      </w:r>
      <w:r w:rsidRPr="00546183">
        <w:rPr>
          <w:rFonts w:ascii="Consolas" w:eastAsia="Times New Roman" w:hAnsi="Consolas" w:cs="Consolas"/>
          <w:color w:val="000000"/>
          <w:sz w:val="18"/>
          <w:szCs w:val="18"/>
          <w:lang w:eastAsia="ru-RU"/>
        </w:rPr>
        <w:t>е</w:t>
      </w:r>
      <w:r w:rsidRPr="00546183">
        <w:rPr>
          <w:rFonts w:ascii="Verdana" w:eastAsia="Times New Roman" w:hAnsi="Verdana" w:cs="Times New Roman"/>
          <w:color w:val="000000"/>
          <w:sz w:val="18"/>
          <w:szCs w:val="18"/>
          <w:lang w:eastAsia="ru-RU"/>
        </w:rPr>
        <w:t> или </w:t>
      </w:r>
      <w:r w:rsidRPr="00546183">
        <w:rPr>
          <w:rFonts w:ascii="Consolas" w:eastAsia="Times New Roman" w:hAnsi="Consolas" w:cs="Consolas"/>
          <w:color w:val="000000"/>
          <w:sz w:val="18"/>
          <w:szCs w:val="18"/>
          <w:lang w:eastAsia="ru-RU"/>
        </w:rPr>
        <w:t>E</w:t>
      </w:r>
      <w:r w:rsidRPr="00546183">
        <w:rPr>
          <w:rFonts w:ascii="Verdana" w:eastAsia="Times New Roman" w:hAnsi="Verdana" w:cs="Times New Roman"/>
          <w:color w:val="000000"/>
          <w:sz w:val="18"/>
          <w:szCs w:val="18"/>
          <w:lang w:eastAsia="ru-RU"/>
        </w:rPr>
        <w:t>;</w:t>
      </w:r>
    </w:p>
    <w:p w:rsidR="00485CEF" w:rsidRPr="00546183" w:rsidRDefault="00485CEF" w:rsidP="00485CEF">
      <w:pPr>
        <w:numPr>
          <w:ilvl w:val="0"/>
          <w:numId w:val="11"/>
        </w:numPr>
        <w:shd w:val="clear" w:color="auto" w:fill="FFFFFF"/>
        <w:spacing w:after="0" w:line="240" w:lineRule="auto"/>
        <w:ind w:left="0"/>
        <w:jc w:val="both"/>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экспоненты в виде целой константы (может быть со знаком).</w:t>
      </w:r>
    </w:p>
    <w:p w:rsidR="00485CEF" w:rsidRPr="00546183" w:rsidRDefault="00485CEF" w:rsidP="00485CEF">
      <w:pPr>
        <w:shd w:val="clear" w:color="auto" w:fill="FFFFFF"/>
        <w:spacing w:after="0" w:line="240" w:lineRule="auto"/>
        <w:jc w:val="both"/>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Любая часть (но не обе сразу) из нижеследующих пар может быть опущена:</w:t>
      </w:r>
    </w:p>
    <w:p w:rsidR="00485CEF" w:rsidRPr="00546183" w:rsidRDefault="00485CEF" w:rsidP="00485CEF">
      <w:pPr>
        <w:numPr>
          <w:ilvl w:val="0"/>
          <w:numId w:val="12"/>
        </w:numPr>
        <w:shd w:val="clear" w:color="auto" w:fill="FFFFFF"/>
        <w:spacing w:after="0" w:line="240" w:lineRule="auto"/>
        <w:ind w:left="0"/>
        <w:jc w:val="both"/>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целая или дробная часть;</w:t>
      </w:r>
    </w:p>
    <w:p w:rsidR="00485CEF" w:rsidRPr="00546183" w:rsidRDefault="00485CEF" w:rsidP="00485CEF">
      <w:pPr>
        <w:numPr>
          <w:ilvl w:val="0"/>
          <w:numId w:val="12"/>
        </w:numPr>
        <w:shd w:val="clear" w:color="auto" w:fill="FFFFFF"/>
        <w:spacing w:after="0" w:line="240" w:lineRule="auto"/>
        <w:ind w:left="0"/>
        <w:jc w:val="both"/>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точка или символ </w:t>
      </w:r>
      <w:r w:rsidRPr="00546183">
        <w:rPr>
          <w:rFonts w:ascii="Consolas" w:eastAsia="Times New Roman" w:hAnsi="Consolas" w:cs="Consolas"/>
          <w:color w:val="000000"/>
          <w:sz w:val="18"/>
          <w:szCs w:val="18"/>
          <w:lang w:eastAsia="ru-RU"/>
        </w:rPr>
        <w:t>е</w:t>
      </w:r>
      <w:r w:rsidRPr="00546183">
        <w:rPr>
          <w:rFonts w:ascii="Verdana" w:eastAsia="Times New Roman" w:hAnsi="Verdana" w:cs="Times New Roman"/>
          <w:color w:val="000000"/>
          <w:sz w:val="18"/>
          <w:szCs w:val="18"/>
          <w:lang w:eastAsia="ru-RU"/>
        </w:rPr>
        <w:t> (</w:t>
      </w:r>
      <w:r w:rsidRPr="00546183">
        <w:rPr>
          <w:rFonts w:ascii="Consolas" w:eastAsia="Times New Roman" w:hAnsi="Consolas" w:cs="Consolas"/>
          <w:color w:val="000000"/>
          <w:sz w:val="18"/>
          <w:szCs w:val="18"/>
          <w:lang w:eastAsia="ru-RU"/>
        </w:rPr>
        <w:t>Е</w:t>
      </w:r>
      <w:r w:rsidRPr="00546183">
        <w:rPr>
          <w:rFonts w:ascii="Verdana" w:eastAsia="Times New Roman" w:hAnsi="Verdana" w:cs="Times New Roman"/>
          <w:color w:val="000000"/>
          <w:sz w:val="18"/>
          <w:szCs w:val="18"/>
          <w:lang w:eastAsia="ru-RU"/>
        </w:rPr>
        <w:t>) и экспонента в виде целой константы.</w:t>
      </w:r>
    </w:p>
    <w:p w:rsidR="00485CEF" w:rsidRPr="00546183" w:rsidRDefault="00485CEF" w:rsidP="00485CEF">
      <w:pPr>
        <w:pStyle w:val="2"/>
        <w:shd w:val="clear" w:color="auto" w:fill="FFFFFF"/>
        <w:spacing w:before="0" w:beforeAutospacing="0" w:after="0" w:afterAutospacing="0" w:line="480" w:lineRule="auto"/>
        <w:jc w:val="both"/>
        <w:textAlignment w:val="center"/>
        <w:rPr>
          <w:rFonts w:ascii="Verdana" w:hAnsi="Verdana"/>
          <w:color w:val="555555"/>
          <w:sz w:val="18"/>
          <w:szCs w:val="18"/>
        </w:rPr>
      </w:pPr>
      <w:r w:rsidRPr="00546183">
        <w:rPr>
          <w:rFonts w:ascii="Verdana" w:hAnsi="Verdana"/>
          <w:color w:val="555555"/>
          <w:sz w:val="18"/>
          <w:szCs w:val="18"/>
        </w:rPr>
        <w:t>Символьные константы</w:t>
      </w:r>
    </w:p>
    <w:p w:rsidR="00485CEF" w:rsidRPr="00546183" w:rsidRDefault="00485CEF" w:rsidP="00485CEF">
      <w:pPr>
        <w:pStyle w:val="a3"/>
        <w:shd w:val="clear" w:color="auto" w:fill="FFFFFF"/>
        <w:spacing w:before="0" w:beforeAutospacing="0" w:after="0" w:afterAutospacing="0"/>
        <w:jc w:val="both"/>
        <w:rPr>
          <w:rFonts w:ascii="Verdana" w:hAnsi="Verdana"/>
          <w:color w:val="000000"/>
          <w:sz w:val="18"/>
          <w:szCs w:val="18"/>
        </w:rPr>
      </w:pPr>
      <w:r w:rsidRPr="00546183">
        <w:rPr>
          <w:rFonts w:ascii="Verdana" w:hAnsi="Verdana"/>
          <w:color w:val="000000"/>
          <w:sz w:val="18"/>
          <w:szCs w:val="18"/>
        </w:rPr>
        <w:t>Символьная константа — это один символ, например: </w:t>
      </w:r>
      <w:r w:rsidRPr="00546183">
        <w:rPr>
          <w:rStyle w:val="prog"/>
          <w:rFonts w:ascii="Consolas" w:hAnsi="Consolas" w:cs="Consolas"/>
          <w:color w:val="000000"/>
          <w:sz w:val="18"/>
          <w:szCs w:val="18"/>
        </w:rPr>
        <w:t>‘z’</w:t>
      </w:r>
      <w:r w:rsidRPr="00546183">
        <w:rPr>
          <w:rFonts w:ascii="Verdana" w:hAnsi="Verdana"/>
          <w:color w:val="000000"/>
          <w:sz w:val="18"/>
          <w:szCs w:val="18"/>
        </w:rPr>
        <w:t>. В качестве символьных констант также могут использоваться управляющие коды, не имеющие графического представления. При этом код управляющего символа начинается с символа </w:t>
      </w:r>
      <w:r w:rsidRPr="00546183">
        <w:rPr>
          <w:rStyle w:val="prog"/>
          <w:rFonts w:ascii="Consolas" w:hAnsi="Consolas" w:cs="Consolas"/>
          <w:color w:val="000000"/>
          <w:sz w:val="18"/>
          <w:szCs w:val="18"/>
        </w:rPr>
        <w:t>‘\’</w:t>
      </w:r>
      <w:r w:rsidRPr="00546183">
        <w:rPr>
          <w:rFonts w:ascii="Verdana" w:hAnsi="Verdana"/>
          <w:color w:val="000000"/>
          <w:sz w:val="18"/>
          <w:szCs w:val="18"/>
        </w:rPr>
        <w:t> (обратный слеш).</w:t>
      </w:r>
    </w:p>
    <w:p w:rsidR="00485CEF" w:rsidRPr="00546183" w:rsidRDefault="00485CEF" w:rsidP="00485CEF">
      <w:pPr>
        <w:pStyle w:val="2"/>
        <w:shd w:val="clear" w:color="auto" w:fill="FFFFFF"/>
        <w:spacing w:before="0" w:beforeAutospacing="0" w:after="0" w:afterAutospacing="0" w:line="480" w:lineRule="auto"/>
        <w:jc w:val="both"/>
        <w:textAlignment w:val="center"/>
        <w:rPr>
          <w:rFonts w:ascii="Verdana" w:hAnsi="Verdana"/>
          <w:color w:val="555555"/>
          <w:sz w:val="18"/>
          <w:szCs w:val="18"/>
        </w:rPr>
      </w:pPr>
      <w:r w:rsidRPr="00546183">
        <w:rPr>
          <w:rFonts w:ascii="Verdana" w:hAnsi="Verdana"/>
          <w:color w:val="000000"/>
          <w:sz w:val="18"/>
          <w:szCs w:val="18"/>
          <w:shd w:val="clear" w:color="auto" w:fill="FFFFFF"/>
        </w:rPr>
        <w:t>Как правило, нажатие клавиши </w:t>
      </w:r>
      <w:r w:rsidRPr="00546183">
        <w:rPr>
          <w:rStyle w:val="a7"/>
          <w:rFonts w:ascii="Verdana" w:hAnsi="Verdana"/>
          <w:color w:val="000000"/>
          <w:sz w:val="18"/>
          <w:szCs w:val="18"/>
          <w:shd w:val="clear" w:color="auto" w:fill="FFFFFF"/>
        </w:rPr>
        <w:t>Enter</w:t>
      </w:r>
      <w:r w:rsidRPr="00546183">
        <w:rPr>
          <w:rFonts w:ascii="Verdana" w:hAnsi="Verdana"/>
          <w:color w:val="000000"/>
          <w:sz w:val="18"/>
          <w:szCs w:val="18"/>
          <w:shd w:val="clear" w:color="auto" w:fill="FFFFFF"/>
        </w:rPr>
        <w:t> генерирует сразу два управляющих символа — перевод строки (</w:t>
      </w:r>
      <w:r w:rsidRPr="00546183">
        <w:rPr>
          <w:rStyle w:val="prog"/>
          <w:rFonts w:ascii="Consolas" w:hAnsi="Consolas" w:cs="Consolas"/>
          <w:color w:val="000000"/>
          <w:sz w:val="18"/>
          <w:szCs w:val="18"/>
          <w:shd w:val="clear" w:color="auto" w:fill="FFFFFF"/>
        </w:rPr>
        <w:t>0x0A</w:t>
      </w:r>
      <w:r w:rsidRPr="00546183">
        <w:rPr>
          <w:rFonts w:ascii="Verdana" w:hAnsi="Verdana"/>
          <w:color w:val="000000"/>
          <w:sz w:val="18"/>
          <w:szCs w:val="18"/>
          <w:shd w:val="clear" w:color="auto" w:fill="FFFFFF"/>
        </w:rPr>
        <w:t>) и возврат каретки (</w:t>
      </w:r>
      <w:r w:rsidRPr="00546183">
        <w:rPr>
          <w:rStyle w:val="prog"/>
          <w:rFonts w:ascii="Consolas" w:hAnsi="Consolas" w:cs="Consolas"/>
          <w:color w:val="000000"/>
          <w:sz w:val="18"/>
          <w:szCs w:val="18"/>
          <w:shd w:val="clear" w:color="auto" w:fill="FFFFFF"/>
        </w:rPr>
        <w:t>0x0D</w:t>
      </w:r>
      <w:r w:rsidRPr="00546183">
        <w:rPr>
          <w:rFonts w:ascii="Verdana" w:hAnsi="Verdana"/>
          <w:color w:val="000000"/>
          <w:sz w:val="18"/>
          <w:szCs w:val="18"/>
          <w:shd w:val="clear" w:color="auto" w:fill="FFFFFF"/>
        </w:rPr>
        <w:t>).</w:t>
      </w:r>
      <w:r w:rsidRPr="00546183">
        <w:rPr>
          <w:rFonts w:ascii="Verdana" w:hAnsi="Verdana"/>
          <w:color w:val="000000"/>
          <w:sz w:val="18"/>
          <w:szCs w:val="18"/>
        </w:rPr>
        <w:br/>
      </w:r>
      <w:r w:rsidRPr="00546183">
        <w:rPr>
          <w:rFonts w:ascii="Verdana" w:hAnsi="Verdana"/>
          <w:color w:val="000000"/>
          <w:sz w:val="18"/>
          <w:szCs w:val="18"/>
        </w:rPr>
        <w:br/>
      </w:r>
      <w:r w:rsidRPr="00546183">
        <w:rPr>
          <w:rFonts w:ascii="Verdana" w:hAnsi="Verdana"/>
          <w:color w:val="000000"/>
          <w:sz w:val="18"/>
          <w:szCs w:val="18"/>
          <w:shd w:val="clear" w:color="auto" w:fill="FFFFFF"/>
        </w:rPr>
        <w:t>Все символьные константы имеют тип </w:t>
      </w:r>
      <w:r w:rsidRPr="00546183">
        <w:rPr>
          <w:rStyle w:val="prog"/>
          <w:rFonts w:ascii="Consolas" w:hAnsi="Consolas" w:cs="Consolas"/>
          <w:sz w:val="18"/>
          <w:szCs w:val="18"/>
          <w:shd w:val="clear" w:color="auto" w:fill="FFFFFF"/>
        </w:rPr>
        <w:t>char</w:t>
      </w:r>
      <w:r w:rsidRPr="00546183">
        <w:rPr>
          <w:rFonts w:ascii="Verdana" w:hAnsi="Verdana"/>
          <w:color w:val="000000"/>
          <w:sz w:val="18"/>
          <w:szCs w:val="18"/>
          <w:shd w:val="clear" w:color="auto" w:fill="FFFFFF"/>
        </w:rPr>
        <w:t> и занимают в памяти 1 байт. Значением символьной константы является числовое значение её внутреннего кода.</w:t>
      </w:r>
      <w:r w:rsidRPr="00546183">
        <w:rPr>
          <w:rFonts w:ascii="Verdana" w:hAnsi="Verdana"/>
          <w:color w:val="555555"/>
          <w:sz w:val="18"/>
          <w:szCs w:val="18"/>
        </w:rPr>
        <w:t xml:space="preserve"> </w:t>
      </w:r>
    </w:p>
    <w:p w:rsidR="00485CEF" w:rsidRPr="00546183" w:rsidRDefault="00485CEF" w:rsidP="00485CEF">
      <w:pPr>
        <w:pStyle w:val="2"/>
        <w:shd w:val="clear" w:color="auto" w:fill="FFFFFF"/>
        <w:spacing w:before="0" w:beforeAutospacing="0" w:after="0" w:afterAutospacing="0" w:line="480" w:lineRule="auto"/>
        <w:jc w:val="both"/>
        <w:textAlignment w:val="center"/>
        <w:rPr>
          <w:rFonts w:ascii="Verdana" w:hAnsi="Verdana"/>
          <w:color w:val="555555"/>
          <w:sz w:val="18"/>
          <w:szCs w:val="18"/>
        </w:rPr>
      </w:pPr>
      <w:r w:rsidRPr="00546183">
        <w:rPr>
          <w:rFonts w:ascii="Verdana" w:hAnsi="Verdana"/>
          <w:color w:val="555555"/>
          <w:sz w:val="18"/>
          <w:szCs w:val="18"/>
        </w:rPr>
        <w:t>Строковые константы</w:t>
      </w:r>
    </w:p>
    <w:p w:rsidR="00485CEF" w:rsidRPr="00546183" w:rsidRDefault="00485CEF" w:rsidP="00485CEF">
      <w:pPr>
        <w:pStyle w:val="a3"/>
        <w:shd w:val="clear" w:color="auto" w:fill="FFFFFF"/>
        <w:spacing w:before="0" w:beforeAutospacing="0" w:after="0" w:afterAutospacing="0"/>
        <w:jc w:val="both"/>
        <w:rPr>
          <w:rFonts w:ascii="Verdana" w:hAnsi="Verdana"/>
          <w:color w:val="000000"/>
          <w:sz w:val="18"/>
          <w:szCs w:val="18"/>
        </w:rPr>
      </w:pPr>
      <w:r w:rsidRPr="00546183">
        <w:rPr>
          <w:rFonts w:ascii="Verdana" w:hAnsi="Verdana"/>
          <w:color w:val="000000"/>
          <w:sz w:val="18"/>
          <w:szCs w:val="18"/>
        </w:rPr>
        <w:t>Строковая константа — это последовательность символов, заключенная в кавычки, например:</w:t>
      </w:r>
    </w:p>
    <w:p w:rsidR="00485CEF" w:rsidRPr="00546183" w:rsidRDefault="00485CEF" w:rsidP="00485CEF">
      <w:pPr>
        <w:pStyle w:val="text-center"/>
        <w:shd w:val="clear" w:color="auto" w:fill="FFFFFF"/>
        <w:spacing w:before="0" w:beforeAutospacing="0" w:after="0" w:afterAutospacing="0"/>
        <w:jc w:val="center"/>
        <w:rPr>
          <w:rFonts w:ascii="Verdana" w:hAnsi="Verdana"/>
          <w:color w:val="000000"/>
          <w:sz w:val="18"/>
          <w:szCs w:val="18"/>
        </w:rPr>
      </w:pPr>
      <w:r w:rsidRPr="00546183">
        <w:rPr>
          <w:rStyle w:val="prog"/>
          <w:rFonts w:ascii="Consolas" w:hAnsi="Consolas" w:cs="Consolas"/>
          <w:color w:val="000000"/>
          <w:sz w:val="18"/>
          <w:szCs w:val="18"/>
        </w:rPr>
        <w:t>«Это строковая константа»</w:t>
      </w:r>
    </w:p>
    <w:p w:rsidR="00485CEF" w:rsidRPr="00546183" w:rsidRDefault="00485CEF" w:rsidP="00485CEF">
      <w:pPr>
        <w:pStyle w:val="a3"/>
        <w:shd w:val="clear" w:color="auto" w:fill="FFFFFF"/>
        <w:spacing w:before="0" w:beforeAutospacing="0" w:after="0" w:afterAutospacing="0"/>
        <w:jc w:val="both"/>
        <w:rPr>
          <w:rFonts w:ascii="Verdana" w:hAnsi="Verdana"/>
          <w:color w:val="000000"/>
          <w:sz w:val="18"/>
          <w:szCs w:val="18"/>
        </w:rPr>
      </w:pPr>
      <w:r w:rsidRPr="00546183">
        <w:rPr>
          <w:rFonts w:ascii="Verdana" w:hAnsi="Verdana"/>
          <w:color w:val="000000"/>
          <w:sz w:val="18"/>
          <w:szCs w:val="18"/>
        </w:rPr>
        <w:t>Кавычки не входят в строку, а лишь ограничивают её. Технически строковая константа представляет собой массив символов, и по этому признаку может быть отнесена к разряду сложных объектов языка Си.</w:t>
      </w:r>
      <w:r w:rsidRPr="00546183">
        <w:rPr>
          <w:rFonts w:ascii="Verdana" w:hAnsi="Verdana"/>
          <w:color w:val="000000"/>
          <w:sz w:val="18"/>
          <w:szCs w:val="18"/>
        </w:rPr>
        <w:br/>
      </w:r>
      <w:r w:rsidRPr="00546183">
        <w:rPr>
          <w:rFonts w:ascii="Verdana" w:hAnsi="Verdana"/>
          <w:color w:val="000000"/>
          <w:sz w:val="18"/>
          <w:szCs w:val="18"/>
        </w:rPr>
        <w:br/>
        <w:t>В конце каждой строковой константы компилятор помещает </w:t>
      </w:r>
      <w:r w:rsidRPr="00546183">
        <w:rPr>
          <w:rStyle w:val="prog"/>
          <w:rFonts w:ascii="Consolas" w:hAnsi="Consolas" w:cs="Consolas"/>
          <w:color w:val="000000"/>
          <w:sz w:val="18"/>
          <w:szCs w:val="18"/>
        </w:rPr>
        <w:t>‘\0’</w:t>
      </w:r>
      <w:r w:rsidRPr="00546183">
        <w:rPr>
          <w:rFonts w:ascii="Verdana" w:hAnsi="Verdana"/>
          <w:color w:val="000000"/>
          <w:sz w:val="18"/>
          <w:szCs w:val="18"/>
        </w:rPr>
        <w:t> (нуль-символ), чтобы программе было возможно определить конец строки. Такое представление означает, что размер строковой константы не ограничен каким-либо пределом, но для определения длины строковой константы её нужно полностью просмотреть.</w:t>
      </w:r>
      <w:r w:rsidRPr="00546183">
        <w:rPr>
          <w:rFonts w:ascii="Verdana" w:hAnsi="Verdana"/>
          <w:color w:val="000000"/>
          <w:sz w:val="18"/>
          <w:szCs w:val="18"/>
        </w:rPr>
        <w:br/>
      </w:r>
      <w:r w:rsidRPr="00546183">
        <w:rPr>
          <w:rFonts w:ascii="Verdana" w:hAnsi="Verdana"/>
          <w:color w:val="000000"/>
          <w:sz w:val="18"/>
          <w:szCs w:val="18"/>
        </w:rPr>
        <w:br/>
        <w:t>Поскольку строковая константа состоит из символов, то она имеет тип </w:t>
      </w:r>
      <w:r w:rsidRPr="00546183">
        <w:rPr>
          <w:rStyle w:val="prog"/>
          <w:rFonts w:ascii="Consolas" w:hAnsi="Consolas" w:cs="Consolas"/>
          <w:color w:val="000000"/>
          <w:sz w:val="18"/>
          <w:szCs w:val="18"/>
        </w:rPr>
        <w:t>char</w:t>
      </w:r>
      <w:r w:rsidRPr="00546183">
        <w:rPr>
          <w:rFonts w:ascii="Verdana" w:hAnsi="Verdana"/>
          <w:color w:val="000000"/>
          <w:sz w:val="18"/>
          <w:szCs w:val="18"/>
        </w:rPr>
        <w:t xml:space="preserve">. Количество ячеек памяти, необходимое для хранения строковой константы на 1 больше количества символов в ней (1 байт используется для хранения </w:t>
      </w:r>
      <w:proofErr w:type="gramStart"/>
      <w:r w:rsidRPr="00546183">
        <w:rPr>
          <w:rFonts w:ascii="Verdana" w:hAnsi="Verdana"/>
          <w:color w:val="000000"/>
          <w:sz w:val="18"/>
          <w:szCs w:val="18"/>
        </w:rPr>
        <w:t>нуль-символа</w:t>
      </w:r>
      <w:proofErr w:type="gramEnd"/>
      <w:r w:rsidRPr="00546183">
        <w:rPr>
          <w:rFonts w:ascii="Verdana" w:hAnsi="Verdana"/>
          <w:color w:val="000000"/>
          <w:sz w:val="18"/>
          <w:szCs w:val="18"/>
        </w:rPr>
        <w:t>).</w:t>
      </w:r>
      <w:r w:rsidRPr="00546183">
        <w:rPr>
          <w:rFonts w:ascii="Verdana" w:hAnsi="Verdana"/>
          <w:color w:val="000000"/>
          <w:sz w:val="18"/>
          <w:szCs w:val="18"/>
        </w:rPr>
        <w:br/>
      </w:r>
      <w:r w:rsidRPr="00546183">
        <w:rPr>
          <w:rFonts w:ascii="Verdana" w:hAnsi="Verdana"/>
          <w:color w:val="000000"/>
          <w:sz w:val="18"/>
          <w:szCs w:val="18"/>
        </w:rPr>
        <w:br/>
        <w:t>Символьная константа </w:t>
      </w:r>
      <w:r w:rsidRPr="00546183">
        <w:rPr>
          <w:rStyle w:val="prog"/>
          <w:rFonts w:ascii="Consolas" w:hAnsi="Consolas" w:cs="Consolas"/>
          <w:color w:val="000000"/>
          <w:sz w:val="18"/>
          <w:szCs w:val="18"/>
        </w:rPr>
        <w:t>‘x’</w:t>
      </w:r>
      <w:r w:rsidRPr="00546183">
        <w:rPr>
          <w:rFonts w:ascii="Verdana" w:hAnsi="Verdana"/>
          <w:color w:val="000000"/>
          <w:sz w:val="18"/>
          <w:szCs w:val="18"/>
        </w:rPr>
        <w:t> и строка из одного символа </w:t>
      </w:r>
      <w:r w:rsidRPr="00546183">
        <w:rPr>
          <w:rStyle w:val="prog"/>
          <w:rFonts w:ascii="Consolas" w:hAnsi="Consolas" w:cs="Consolas"/>
          <w:color w:val="000000"/>
          <w:sz w:val="18"/>
          <w:szCs w:val="18"/>
        </w:rPr>
        <w:t>«x»</w:t>
      </w:r>
      <w:r w:rsidRPr="00546183">
        <w:rPr>
          <w:rFonts w:ascii="Verdana" w:hAnsi="Verdana"/>
          <w:color w:val="000000"/>
          <w:sz w:val="18"/>
          <w:szCs w:val="18"/>
        </w:rPr>
        <w:t> — не одно и то же. Символьная константа — это символ, используемый для числового представления буквы x, а строковая константа </w:t>
      </w:r>
      <w:r w:rsidRPr="00546183">
        <w:rPr>
          <w:rStyle w:val="prog"/>
          <w:rFonts w:ascii="Consolas" w:hAnsi="Consolas" w:cs="Consolas"/>
          <w:color w:val="000000"/>
          <w:sz w:val="18"/>
          <w:szCs w:val="18"/>
        </w:rPr>
        <w:t>«x»</w:t>
      </w:r>
      <w:r w:rsidRPr="00546183">
        <w:rPr>
          <w:rFonts w:ascii="Verdana" w:hAnsi="Verdana"/>
          <w:color w:val="000000"/>
          <w:sz w:val="18"/>
          <w:szCs w:val="18"/>
        </w:rPr>
        <w:t> содержит символ </w:t>
      </w:r>
      <w:r w:rsidRPr="00546183">
        <w:rPr>
          <w:rStyle w:val="prog"/>
          <w:rFonts w:ascii="Consolas" w:hAnsi="Consolas" w:cs="Consolas"/>
          <w:color w:val="000000"/>
          <w:sz w:val="18"/>
          <w:szCs w:val="18"/>
        </w:rPr>
        <w:t>‘x’</w:t>
      </w:r>
      <w:r w:rsidRPr="00546183">
        <w:rPr>
          <w:rFonts w:ascii="Verdana" w:hAnsi="Verdana"/>
          <w:color w:val="000000"/>
          <w:sz w:val="18"/>
          <w:szCs w:val="18"/>
        </w:rPr>
        <w:t> и нуль-символ </w:t>
      </w:r>
      <w:r w:rsidRPr="00546183">
        <w:rPr>
          <w:rStyle w:val="prog"/>
          <w:rFonts w:ascii="Consolas" w:hAnsi="Consolas" w:cs="Consolas"/>
          <w:color w:val="000000"/>
          <w:sz w:val="18"/>
          <w:szCs w:val="18"/>
        </w:rPr>
        <w:t>‘\0’</w:t>
      </w:r>
      <w:r w:rsidRPr="00546183">
        <w:rPr>
          <w:rFonts w:ascii="Verdana" w:hAnsi="Verdana"/>
          <w:color w:val="000000"/>
          <w:sz w:val="18"/>
          <w:szCs w:val="18"/>
        </w:rPr>
        <w:t> и занимает в памяти 2 байта. Если в программе строковые константы записаны одна за другой через разделители, то при выполнении программы они будут размещаться в последовательных ячейках памяти.</w:t>
      </w:r>
    </w:p>
    <w:p w:rsidR="00485CEF" w:rsidRPr="00546183" w:rsidRDefault="00485CEF" w:rsidP="00485CEF">
      <w:pPr>
        <w:pStyle w:val="a3"/>
        <w:shd w:val="clear" w:color="auto" w:fill="FFFFFF"/>
        <w:spacing w:after="0" w:afterAutospacing="0" w:line="360" w:lineRule="atLeast"/>
        <w:ind w:firstLine="709"/>
        <w:rPr>
          <w:rFonts w:ascii="Georgia" w:hAnsi="Georgia"/>
          <w:color w:val="000000"/>
          <w:sz w:val="18"/>
          <w:szCs w:val="18"/>
        </w:rPr>
      </w:pPr>
      <w:r w:rsidRPr="00546183">
        <w:rPr>
          <w:rFonts w:ascii="Arial" w:hAnsi="Arial" w:cs="Arial"/>
          <w:color w:val="000000"/>
          <w:sz w:val="18"/>
          <w:szCs w:val="18"/>
          <w:shd w:val="clear" w:color="auto" w:fill="FFFFFF"/>
        </w:rPr>
        <w:t>20.</w:t>
      </w:r>
      <w:r w:rsidRPr="00546183">
        <w:rPr>
          <w:rFonts w:ascii="Georgia" w:hAnsi="Georgia"/>
          <w:color w:val="000000"/>
          <w:sz w:val="18"/>
          <w:szCs w:val="18"/>
        </w:rPr>
        <w:t xml:space="preserve"> Операторы производят свои действия над переменными, константами и выражениями. В предыдущей теме были рассмотрены переменные, которые представляют собой именованные ячейки памяти, предназначенные для хранения и обработки данных. Для работы с переменными и константами предназначены операции.</w:t>
      </w:r>
    </w:p>
    <w:p w:rsidR="00485CEF" w:rsidRPr="00546183" w:rsidRDefault="00485CEF" w:rsidP="00485CEF">
      <w:pPr>
        <w:shd w:val="clear" w:color="auto" w:fill="FFFFFF"/>
        <w:spacing w:before="100" w:beforeAutospacing="1" w:after="0" w:line="360" w:lineRule="atLeast"/>
        <w:ind w:firstLine="709"/>
        <w:rPr>
          <w:rFonts w:ascii="Georgia" w:eastAsia="Times New Roman" w:hAnsi="Georgia" w:cs="Times New Roman"/>
          <w:color w:val="000000"/>
          <w:sz w:val="18"/>
          <w:szCs w:val="18"/>
          <w:lang w:eastAsia="ru-RU"/>
        </w:rPr>
      </w:pPr>
      <w:r w:rsidRPr="00546183">
        <w:rPr>
          <w:rFonts w:ascii="Georgia" w:eastAsia="Times New Roman" w:hAnsi="Georgia" w:cs="Times New Roman"/>
          <w:i/>
          <w:iCs/>
          <w:color w:val="000000"/>
          <w:sz w:val="18"/>
          <w:szCs w:val="18"/>
          <w:lang w:eastAsia="ru-RU"/>
        </w:rPr>
        <w:lastRenderedPageBreak/>
        <w:t>Операция</w:t>
      </w:r>
      <w:r w:rsidRPr="00546183">
        <w:rPr>
          <w:rFonts w:ascii="Georgia" w:eastAsia="Times New Roman" w:hAnsi="Georgia" w:cs="Times New Roman"/>
          <w:color w:val="000000"/>
          <w:sz w:val="18"/>
          <w:szCs w:val="18"/>
          <w:lang w:eastAsia="ru-RU"/>
        </w:rPr>
        <w:t> – это символ, представляющий собой некоторую операцию, производимую с данными. В языке Си существуют несколько видов операций: арифметические операции, операции сравнения, битовые и логические операции. Все эти операции будут рассмотрены ниже.</w:t>
      </w:r>
    </w:p>
    <w:p w:rsidR="00485CEF" w:rsidRPr="00546183" w:rsidRDefault="00485CEF" w:rsidP="00485CEF">
      <w:pPr>
        <w:shd w:val="clear" w:color="auto" w:fill="FFFFFF"/>
        <w:spacing w:before="100" w:beforeAutospacing="1" w:after="0" w:line="360" w:lineRule="atLeast"/>
        <w:ind w:firstLine="709"/>
        <w:rPr>
          <w:rFonts w:ascii="Georgia" w:eastAsia="Times New Roman" w:hAnsi="Georgia" w:cs="Times New Roman"/>
          <w:color w:val="000000"/>
          <w:sz w:val="18"/>
          <w:szCs w:val="18"/>
          <w:lang w:eastAsia="ru-RU"/>
        </w:rPr>
      </w:pPr>
      <w:r w:rsidRPr="00546183">
        <w:rPr>
          <w:rFonts w:ascii="Georgia" w:eastAsia="Times New Roman" w:hAnsi="Georgia" w:cs="Times New Roman"/>
          <w:color w:val="000000"/>
          <w:sz w:val="18"/>
          <w:szCs w:val="18"/>
          <w:lang w:eastAsia="ru-RU"/>
        </w:rPr>
        <w:t>Переменные и константы, над которыми производится операция, называются </w:t>
      </w:r>
      <w:r w:rsidRPr="00546183">
        <w:rPr>
          <w:rFonts w:ascii="Georgia" w:eastAsia="Times New Roman" w:hAnsi="Georgia" w:cs="Times New Roman"/>
          <w:i/>
          <w:iCs/>
          <w:color w:val="000000"/>
          <w:sz w:val="18"/>
          <w:szCs w:val="18"/>
          <w:lang w:eastAsia="ru-RU"/>
        </w:rPr>
        <w:t>операндами</w:t>
      </w:r>
      <w:r w:rsidRPr="00546183">
        <w:rPr>
          <w:rFonts w:ascii="Georgia" w:eastAsia="Times New Roman" w:hAnsi="Georgia" w:cs="Times New Roman"/>
          <w:color w:val="000000"/>
          <w:sz w:val="18"/>
          <w:szCs w:val="18"/>
          <w:lang w:eastAsia="ru-RU"/>
        </w:rPr>
        <w:t>. Операция, которая воздействует на два операнда, называется </w:t>
      </w:r>
      <w:r w:rsidRPr="00546183">
        <w:rPr>
          <w:rFonts w:ascii="Georgia" w:eastAsia="Times New Roman" w:hAnsi="Georgia" w:cs="Times New Roman"/>
          <w:i/>
          <w:iCs/>
          <w:color w:val="000000"/>
          <w:sz w:val="18"/>
          <w:szCs w:val="18"/>
          <w:lang w:eastAsia="ru-RU"/>
        </w:rPr>
        <w:t>бинарной</w:t>
      </w:r>
      <w:r w:rsidRPr="00546183">
        <w:rPr>
          <w:rFonts w:ascii="Georgia" w:eastAsia="Times New Roman" w:hAnsi="Georgia" w:cs="Times New Roman"/>
          <w:color w:val="000000"/>
          <w:sz w:val="18"/>
          <w:szCs w:val="18"/>
          <w:lang w:eastAsia="ru-RU"/>
        </w:rPr>
        <w:t>, а операция, воздействующая на один операнд – </w:t>
      </w:r>
      <w:r w:rsidRPr="00546183">
        <w:rPr>
          <w:rFonts w:ascii="Georgia" w:eastAsia="Times New Roman" w:hAnsi="Georgia" w:cs="Times New Roman"/>
          <w:i/>
          <w:iCs/>
          <w:color w:val="000000"/>
          <w:sz w:val="18"/>
          <w:szCs w:val="18"/>
          <w:lang w:eastAsia="ru-RU"/>
        </w:rPr>
        <w:t>унарной</w:t>
      </w:r>
      <w:r w:rsidRPr="00546183">
        <w:rPr>
          <w:rFonts w:ascii="Georgia" w:eastAsia="Times New Roman" w:hAnsi="Georgia" w:cs="Times New Roman"/>
          <w:color w:val="000000"/>
          <w:sz w:val="18"/>
          <w:szCs w:val="18"/>
          <w:lang w:eastAsia="ru-RU"/>
        </w:rPr>
        <w:t>. В математике также используется термин </w:t>
      </w:r>
      <w:r w:rsidRPr="00546183">
        <w:rPr>
          <w:rFonts w:ascii="Georgia" w:eastAsia="Times New Roman" w:hAnsi="Georgia" w:cs="Times New Roman"/>
          <w:i/>
          <w:iCs/>
          <w:color w:val="000000"/>
          <w:sz w:val="18"/>
          <w:szCs w:val="18"/>
          <w:lang w:eastAsia="ru-RU"/>
        </w:rPr>
        <w:t>n-арная</w:t>
      </w:r>
      <w:r w:rsidRPr="00546183">
        <w:rPr>
          <w:rFonts w:ascii="Georgia" w:eastAsia="Times New Roman" w:hAnsi="Georgia" w:cs="Times New Roman"/>
          <w:color w:val="000000"/>
          <w:sz w:val="18"/>
          <w:szCs w:val="18"/>
          <w:lang w:eastAsia="ru-RU"/>
        </w:rPr>
        <w:t> операция, если производится действие над </w:t>
      </w:r>
      <w:r w:rsidRPr="00546183">
        <w:rPr>
          <w:rFonts w:ascii="Georgia" w:eastAsia="Times New Roman" w:hAnsi="Georgia" w:cs="Times New Roman"/>
          <w:b/>
          <w:bCs/>
          <w:i/>
          <w:iCs/>
          <w:color w:val="000000"/>
          <w:sz w:val="18"/>
          <w:szCs w:val="18"/>
          <w:lang w:eastAsia="ru-RU"/>
        </w:rPr>
        <w:t>n</w:t>
      </w:r>
      <w:r w:rsidRPr="00546183">
        <w:rPr>
          <w:rFonts w:ascii="Georgia" w:eastAsia="Times New Roman" w:hAnsi="Georgia" w:cs="Times New Roman"/>
          <w:color w:val="000000"/>
          <w:sz w:val="18"/>
          <w:szCs w:val="18"/>
          <w:lang w:eastAsia="ru-RU"/>
        </w:rPr>
        <w:t> операндами.</w:t>
      </w:r>
    </w:p>
    <w:p w:rsidR="00485CEF" w:rsidRPr="00546183" w:rsidRDefault="00485CEF" w:rsidP="00485CEF">
      <w:pPr>
        <w:shd w:val="clear" w:color="auto" w:fill="FFFFFF"/>
        <w:spacing w:before="100" w:beforeAutospacing="1" w:after="0" w:line="360" w:lineRule="atLeast"/>
        <w:ind w:firstLine="709"/>
        <w:rPr>
          <w:rFonts w:ascii="Georgia" w:eastAsia="Times New Roman" w:hAnsi="Georgia" w:cs="Times New Roman"/>
          <w:color w:val="000000"/>
          <w:sz w:val="18"/>
          <w:szCs w:val="18"/>
          <w:lang w:eastAsia="ru-RU"/>
        </w:rPr>
      </w:pPr>
      <w:r w:rsidRPr="00546183">
        <w:rPr>
          <w:rFonts w:ascii="Georgia" w:eastAsia="Times New Roman" w:hAnsi="Georgia" w:cs="Times New Roman"/>
          <w:color w:val="000000"/>
          <w:sz w:val="18"/>
          <w:szCs w:val="18"/>
          <w:lang w:eastAsia="ru-RU"/>
        </w:rPr>
        <w:t>Большинство операций являются бинарными: сложение, умножение, деление, различные варианты операций сравнения и т.д. Унарной операцией является «минут», например, </w:t>
      </w:r>
      <w:r w:rsidRPr="00546183">
        <w:rPr>
          <w:rFonts w:ascii="Georgia" w:eastAsia="Times New Roman" w:hAnsi="Georgia" w:cs="Times New Roman"/>
          <w:b/>
          <w:bCs/>
          <w:i/>
          <w:iCs/>
          <w:color w:val="000000"/>
          <w:sz w:val="18"/>
          <w:szCs w:val="18"/>
          <w:lang w:eastAsia="ru-RU"/>
        </w:rPr>
        <w:t>-7</w:t>
      </w:r>
      <w:r w:rsidRPr="00546183">
        <w:rPr>
          <w:rFonts w:ascii="Georgia" w:eastAsia="Times New Roman" w:hAnsi="Georgia" w:cs="Times New Roman"/>
          <w:color w:val="000000"/>
          <w:sz w:val="18"/>
          <w:szCs w:val="18"/>
          <w:lang w:eastAsia="ru-RU"/>
        </w:rPr>
        <w:t>.</w:t>
      </w:r>
    </w:p>
    <w:p w:rsidR="00485CEF" w:rsidRPr="00546183" w:rsidRDefault="00485CEF" w:rsidP="00485CEF">
      <w:pPr>
        <w:shd w:val="clear" w:color="auto" w:fill="FFFFFF"/>
        <w:spacing w:before="100" w:beforeAutospacing="1" w:after="0" w:line="360" w:lineRule="atLeast"/>
        <w:ind w:firstLine="709"/>
        <w:rPr>
          <w:rFonts w:ascii="Georgia" w:eastAsia="Times New Roman" w:hAnsi="Georgia" w:cs="Times New Roman"/>
          <w:color w:val="000000"/>
          <w:sz w:val="18"/>
          <w:szCs w:val="18"/>
          <w:lang w:eastAsia="ru-RU"/>
        </w:rPr>
      </w:pPr>
      <w:r w:rsidRPr="00546183">
        <w:rPr>
          <w:rFonts w:ascii="Georgia" w:eastAsia="Times New Roman" w:hAnsi="Georgia" w:cs="Times New Roman"/>
          <w:color w:val="000000"/>
          <w:sz w:val="18"/>
          <w:szCs w:val="18"/>
          <w:lang w:eastAsia="ru-RU"/>
        </w:rPr>
        <w:t>Комбинация операций и операндов называется </w:t>
      </w:r>
      <w:r w:rsidRPr="00546183">
        <w:rPr>
          <w:rFonts w:ascii="Georgia" w:eastAsia="Times New Roman" w:hAnsi="Georgia" w:cs="Times New Roman"/>
          <w:i/>
          <w:iCs/>
          <w:color w:val="000000"/>
          <w:sz w:val="18"/>
          <w:szCs w:val="18"/>
          <w:lang w:eastAsia="ru-RU"/>
        </w:rPr>
        <w:t>выражением</w:t>
      </w:r>
      <w:r w:rsidRPr="00546183">
        <w:rPr>
          <w:rFonts w:ascii="Georgia" w:eastAsia="Times New Roman" w:hAnsi="Georgia" w:cs="Times New Roman"/>
          <w:color w:val="000000"/>
          <w:sz w:val="18"/>
          <w:szCs w:val="18"/>
          <w:lang w:eastAsia="ru-RU"/>
        </w:rPr>
        <w:t>. Простейшее выражение может состоять только из одного операнда, а выражение, являющееся частью другого, называется </w:t>
      </w:r>
      <w:r w:rsidRPr="00546183">
        <w:rPr>
          <w:rFonts w:ascii="Georgia" w:eastAsia="Times New Roman" w:hAnsi="Georgia" w:cs="Times New Roman"/>
          <w:i/>
          <w:iCs/>
          <w:color w:val="000000"/>
          <w:sz w:val="18"/>
          <w:szCs w:val="18"/>
          <w:lang w:eastAsia="ru-RU"/>
        </w:rPr>
        <w:t>подвыражением</w:t>
      </w:r>
      <w:r w:rsidRPr="00546183">
        <w:rPr>
          <w:rFonts w:ascii="Georgia" w:eastAsia="Times New Roman" w:hAnsi="Georgia" w:cs="Times New Roman"/>
          <w:color w:val="000000"/>
          <w:sz w:val="18"/>
          <w:szCs w:val="18"/>
          <w:lang w:eastAsia="ru-RU"/>
        </w:rPr>
        <w:t>.</w:t>
      </w:r>
    </w:p>
    <w:p w:rsidR="00485CEF" w:rsidRPr="00546183" w:rsidRDefault="00485CEF" w:rsidP="00485CEF">
      <w:pPr>
        <w:spacing w:before="100" w:beforeAutospacing="1" w:after="100" w:afterAutospacing="1" w:line="240" w:lineRule="auto"/>
        <w:rPr>
          <w:rFonts w:ascii="Arial" w:eastAsia="Times New Roman" w:hAnsi="Arial" w:cs="Arial"/>
          <w:color w:val="000000"/>
          <w:sz w:val="18"/>
          <w:szCs w:val="18"/>
          <w:lang w:eastAsia="ru-RU"/>
        </w:rPr>
      </w:pPr>
      <w:r w:rsidRPr="00546183">
        <w:rPr>
          <w:rFonts w:ascii="Arial" w:eastAsia="Times New Roman" w:hAnsi="Arial" w:cs="Arial"/>
          <w:color w:val="000000"/>
          <w:sz w:val="18"/>
          <w:szCs w:val="18"/>
          <w:lang w:eastAsia="ru-RU"/>
        </w:rPr>
        <w:t>Приоритет операций.</w:t>
      </w:r>
    </w:p>
    <w:p w:rsidR="00485CEF" w:rsidRPr="00546183" w:rsidRDefault="00485CEF" w:rsidP="00485CEF">
      <w:pPr>
        <w:spacing w:before="100" w:beforeAutospacing="1" w:after="100" w:afterAutospacing="1" w:line="240" w:lineRule="auto"/>
        <w:rPr>
          <w:rFonts w:ascii="Arial" w:eastAsia="Times New Roman" w:hAnsi="Arial" w:cs="Arial"/>
          <w:color w:val="000000"/>
          <w:sz w:val="18"/>
          <w:szCs w:val="18"/>
          <w:lang w:eastAsia="ru-RU"/>
        </w:rPr>
      </w:pPr>
      <w:r w:rsidRPr="00546183">
        <w:rPr>
          <w:rFonts w:ascii="Arial" w:eastAsia="Times New Roman" w:hAnsi="Arial" w:cs="Arial"/>
          <w:color w:val="000000"/>
          <w:sz w:val="18"/>
          <w:szCs w:val="18"/>
          <w:lang w:eastAsia="ru-RU"/>
        </w:rPr>
        <w:t xml:space="preserve">Всем наверно с детства знакома задачка с подковыркой, когда опоненту </w:t>
      </w:r>
      <w:proofErr w:type="gramStart"/>
      <w:r w:rsidRPr="00546183">
        <w:rPr>
          <w:rFonts w:ascii="Arial" w:eastAsia="Times New Roman" w:hAnsi="Arial" w:cs="Arial"/>
          <w:color w:val="000000"/>
          <w:sz w:val="18"/>
          <w:szCs w:val="18"/>
          <w:lang w:eastAsia="ru-RU"/>
        </w:rPr>
        <w:t>говорят</w:t>
      </w:r>
      <w:proofErr w:type="gramEnd"/>
      <w:r w:rsidRPr="00546183">
        <w:rPr>
          <w:rFonts w:ascii="Arial" w:eastAsia="Times New Roman" w:hAnsi="Arial" w:cs="Arial"/>
          <w:color w:val="000000"/>
          <w:sz w:val="18"/>
          <w:szCs w:val="18"/>
          <w:lang w:eastAsia="ru-RU"/>
        </w:rPr>
        <w:t xml:space="preserve"> сколько будет два плюс два умножить на два. Многие </w:t>
      </w:r>
      <w:proofErr w:type="gramStart"/>
      <w:r w:rsidRPr="00546183">
        <w:rPr>
          <w:rFonts w:ascii="Arial" w:eastAsia="Times New Roman" w:hAnsi="Arial" w:cs="Arial"/>
          <w:color w:val="000000"/>
          <w:sz w:val="18"/>
          <w:szCs w:val="18"/>
          <w:lang w:eastAsia="ru-RU"/>
        </w:rPr>
        <w:t>забывают</w:t>
      </w:r>
      <w:proofErr w:type="gramEnd"/>
      <w:r w:rsidRPr="00546183">
        <w:rPr>
          <w:rFonts w:ascii="Arial" w:eastAsia="Times New Roman" w:hAnsi="Arial" w:cs="Arial"/>
          <w:color w:val="000000"/>
          <w:sz w:val="18"/>
          <w:szCs w:val="18"/>
          <w:lang w:eastAsia="ru-RU"/>
        </w:rPr>
        <w:t xml:space="preserve"> что в математике сначала надо умножать, а потом только прибавлять, и потому ответ не 8, а 6.</w:t>
      </w:r>
    </w:p>
    <w:p w:rsidR="00485CEF" w:rsidRPr="00546183" w:rsidRDefault="00485CEF" w:rsidP="00485CEF">
      <w:pPr>
        <w:spacing w:before="100" w:beforeAutospacing="1" w:after="100" w:afterAutospacing="1" w:line="240" w:lineRule="auto"/>
        <w:rPr>
          <w:rFonts w:ascii="Arial" w:eastAsia="Times New Roman" w:hAnsi="Arial" w:cs="Arial"/>
          <w:color w:val="000000"/>
          <w:sz w:val="18"/>
          <w:szCs w:val="18"/>
          <w:lang w:eastAsia="ru-RU"/>
        </w:rPr>
      </w:pPr>
      <w:r w:rsidRPr="00546183">
        <w:rPr>
          <w:rFonts w:ascii="Arial" w:eastAsia="Times New Roman" w:hAnsi="Arial" w:cs="Arial"/>
          <w:color w:val="000000"/>
          <w:sz w:val="18"/>
          <w:szCs w:val="18"/>
          <w:lang w:eastAsia="ru-RU"/>
        </w:rPr>
        <w:t>В языке программирования Си, тоже есть определенны порядок выполнения арифметических операций. Он очень похож на тот, который мы используем в обычной жизни.</w:t>
      </w:r>
    </w:p>
    <w:p w:rsidR="00485CEF" w:rsidRPr="00546183" w:rsidRDefault="00485CEF" w:rsidP="00485CEF">
      <w:pPr>
        <w:spacing w:before="100" w:beforeAutospacing="1" w:after="100" w:afterAutospacing="1" w:line="240" w:lineRule="auto"/>
        <w:rPr>
          <w:rFonts w:ascii="Arial" w:eastAsia="Times New Roman" w:hAnsi="Arial" w:cs="Arial"/>
          <w:color w:val="000000"/>
          <w:sz w:val="18"/>
          <w:szCs w:val="18"/>
          <w:lang w:eastAsia="ru-RU"/>
        </w:rPr>
      </w:pPr>
      <w:r w:rsidRPr="00546183">
        <w:rPr>
          <w:rFonts w:ascii="Arial" w:eastAsia="Times New Roman" w:hAnsi="Arial" w:cs="Arial"/>
          <w:color w:val="000000"/>
          <w:sz w:val="18"/>
          <w:szCs w:val="18"/>
          <w:lang w:eastAsia="ru-RU"/>
        </w:rPr>
        <w:t>Операции в скобках</w:t>
      </w:r>
    </w:p>
    <w:p w:rsidR="00485CEF" w:rsidRPr="00546183" w:rsidRDefault="00485CEF" w:rsidP="00485CEF">
      <w:pPr>
        <w:spacing w:before="100" w:beforeAutospacing="1" w:after="100" w:afterAutospacing="1" w:line="240" w:lineRule="auto"/>
        <w:rPr>
          <w:rFonts w:ascii="Arial" w:eastAsia="Times New Roman" w:hAnsi="Arial" w:cs="Arial"/>
          <w:color w:val="000000"/>
          <w:sz w:val="18"/>
          <w:szCs w:val="18"/>
          <w:lang w:eastAsia="ru-RU"/>
        </w:rPr>
      </w:pPr>
      <w:r w:rsidRPr="00546183">
        <w:rPr>
          <w:rFonts w:ascii="Arial" w:eastAsia="Times New Roman" w:hAnsi="Arial" w:cs="Arial"/>
          <w:color w:val="000000"/>
          <w:sz w:val="18"/>
          <w:szCs w:val="18"/>
          <w:lang w:eastAsia="ru-RU"/>
        </w:rPr>
        <w:t>Функции (типа sqrt, cos и другие)</w:t>
      </w:r>
    </w:p>
    <w:p w:rsidR="00485CEF" w:rsidRPr="00546183" w:rsidRDefault="00485CEF" w:rsidP="00485CEF">
      <w:pPr>
        <w:spacing w:before="100" w:beforeAutospacing="1" w:after="100" w:afterAutospacing="1" w:line="240" w:lineRule="auto"/>
        <w:rPr>
          <w:rFonts w:ascii="Arial" w:eastAsia="Times New Roman" w:hAnsi="Arial" w:cs="Arial"/>
          <w:color w:val="000000"/>
          <w:sz w:val="18"/>
          <w:szCs w:val="18"/>
          <w:lang w:eastAsia="ru-RU"/>
        </w:rPr>
      </w:pPr>
      <w:r w:rsidRPr="00546183">
        <w:rPr>
          <w:rFonts w:ascii="Arial" w:eastAsia="Times New Roman" w:hAnsi="Arial" w:cs="Arial"/>
          <w:color w:val="000000"/>
          <w:sz w:val="18"/>
          <w:szCs w:val="18"/>
          <w:lang w:eastAsia="ru-RU"/>
        </w:rPr>
        <w:t>Умножение, деление, остаток от деления (слева направо, как в обычной жизни)</w:t>
      </w:r>
    </w:p>
    <w:p w:rsidR="00485CEF" w:rsidRPr="00546183" w:rsidRDefault="00485CEF" w:rsidP="00485CEF">
      <w:pPr>
        <w:spacing w:before="100" w:beforeAutospacing="1" w:after="100" w:afterAutospacing="1" w:line="240" w:lineRule="auto"/>
        <w:rPr>
          <w:rFonts w:ascii="Arial" w:eastAsia="Times New Roman" w:hAnsi="Arial" w:cs="Arial"/>
          <w:color w:val="000000"/>
          <w:sz w:val="18"/>
          <w:szCs w:val="18"/>
          <w:lang w:eastAsia="ru-RU"/>
        </w:rPr>
      </w:pPr>
      <w:r w:rsidRPr="00546183">
        <w:rPr>
          <w:rFonts w:ascii="Arial" w:eastAsia="Times New Roman" w:hAnsi="Arial" w:cs="Arial"/>
          <w:color w:val="000000"/>
          <w:sz w:val="18"/>
          <w:szCs w:val="18"/>
          <w:lang w:eastAsia="ru-RU"/>
        </w:rPr>
        <w:t>Сложение вычитание (слева направо, как в обычной жизни)</w:t>
      </w:r>
    </w:p>
    <w:p w:rsidR="00485CEF" w:rsidRPr="00546183" w:rsidRDefault="00485CEF" w:rsidP="00485CEF">
      <w:pPr>
        <w:spacing w:before="100" w:beforeAutospacing="1" w:after="100" w:afterAutospacing="1" w:line="240" w:lineRule="auto"/>
        <w:rPr>
          <w:rFonts w:ascii="Arial" w:eastAsia="Times New Roman" w:hAnsi="Arial" w:cs="Arial"/>
          <w:color w:val="000000"/>
          <w:sz w:val="18"/>
          <w:szCs w:val="18"/>
          <w:lang w:eastAsia="ru-RU"/>
        </w:rPr>
      </w:pPr>
      <w:r w:rsidRPr="00546183">
        <w:rPr>
          <w:rFonts w:ascii="Arial" w:eastAsia="Times New Roman" w:hAnsi="Arial" w:cs="Arial"/>
          <w:color w:val="000000"/>
          <w:sz w:val="18"/>
          <w:szCs w:val="18"/>
          <w:lang w:eastAsia="ru-RU"/>
        </w:rPr>
        <w:t xml:space="preserve">Для примера рассмотрим следующее </w:t>
      </w:r>
      <w:proofErr w:type="gramStart"/>
      <w:r w:rsidRPr="00546183">
        <w:rPr>
          <w:rFonts w:ascii="Arial" w:eastAsia="Times New Roman" w:hAnsi="Arial" w:cs="Arial"/>
          <w:color w:val="000000"/>
          <w:sz w:val="18"/>
          <w:szCs w:val="18"/>
          <w:lang w:eastAsia="ru-RU"/>
        </w:rPr>
        <w:t>выражение</w:t>
      </w:r>
      <w:proofErr w:type="gramEnd"/>
      <w:r w:rsidRPr="00546183">
        <w:rPr>
          <w:rFonts w:ascii="Arial" w:eastAsia="Times New Roman" w:hAnsi="Arial" w:cs="Arial"/>
          <w:color w:val="000000"/>
          <w:sz w:val="18"/>
          <w:szCs w:val="18"/>
          <w:lang w:eastAsia="ru-RU"/>
        </w:rPr>
        <w:t xml:space="preserve"> записанное на языке Си:</w:t>
      </w:r>
    </w:p>
    <w:p w:rsidR="00485CEF" w:rsidRPr="00546183" w:rsidRDefault="00485CEF" w:rsidP="00485CEF">
      <w:pPr>
        <w:spacing w:before="100" w:beforeAutospacing="1" w:after="100" w:afterAutospacing="1" w:line="240" w:lineRule="auto"/>
        <w:rPr>
          <w:rFonts w:ascii="Arial" w:eastAsia="Times New Roman" w:hAnsi="Arial" w:cs="Arial"/>
          <w:color w:val="000000"/>
          <w:sz w:val="18"/>
          <w:szCs w:val="18"/>
          <w:lang w:eastAsia="ru-RU"/>
        </w:rPr>
      </w:pPr>
      <w:r w:rsidRPr="00546183">
        <w:rPr>
          <w:rFonts w:ascii="Arial" w:eastAsia="Times New Roman" w:hAnsi="Arial" w:cs="Arial"/>
          <w:color w:val="000000"/>
          <w:sz w:val="18"/>
          <w:szCs w:val="18"/>
          <w:lang w:eastAsia="ru-RU"/>
        </w:rPr>
        <w:t>Приоритет арифметических операций</w:t>
      </w:r>
    </w:p>
    <w:p w:rsidR="00485CEF" w:rsidRPr="00546183" w:rsidRDefault="00485CEF" w:rsidP="00485CEF">
      <w:pPr>
        <w:spacing w:before="100" w:beforeAutospacing="1" w:after="100" w:afterAutospacing="1" w:line="240" w:lineRule="auto"/>
        <w:rPr>
          <w:rFonts w:ascii="Arial" w:eastAsia="Times New Roman" w:hAnsi="Arial" w:cs="Arial"/>
          <w:color w:val="000000"/>
          <w:sz w:val="18"/>
          <w:szCs w:val="18"/>
          <w:lang w:eastAsia="ru-RU"/>
        </w:rPr>
      </w:pPr>
      <w:r w:rsidRPr="00546183">
        <w:rPr>
          <w:rFonts w:ascii="Arial" w:eastAsia="Times New Roman" w:hAnsi="Arial" w:cs="Arial"/>
          <w:color w:val="000000"/>
          <w:sz w:val="18"/>
          <w:szCs w:val="18"/>
          <w:lang w:eastAsia="ru-RU"/>
        </w:rPr>
        <w:t xml:space="preserve">Над каждым действием вы </w:t>
      </w:r>
      <w:proofErr w:type="gramStart"/>
      <w:r w:rsidRPr="00546183">
        <w:rPr>
          <w:rFonts w:ascii="Arial" w:eastAsia="Times New Roman" w:hAnsi="Arial" w:cs="Arial"/>
          <w:color w:val="000000"/>
          <w:sz w:val="18"/>
          <w:szCs w:val="18"/>
          <w:lang w:eastAsia="ru-RU"/>
        </w:rPr>
        <w:t>видите</w:t>
      </w:r>
      <w:proofErr w:type="gramEnd"/>
      <w:r w:rsidRPr="00546183">
        <w:rPr>
          <w:rFonts w:ascii="Arial" w:eastAsia="Times New Roman" w:hAnsi="Arial" w:cs="Arial"/>
          <w:color w:val="000000"/>
          <w:sz w:val="18"/>
          <w:szCs w:val="18"/>
          <w:lang w:eastAsia="ru-RU"/>
        </w:rPr>
        <w:t xml:space="preserve"> каким оно выполняется по счету.</w:t>
      </w:r>
    </w:p>
    <w:p w:rsidR="00485CEF" w:rsidRPr="00546183" w:rsidRDefault="00485CEF" w:rsidP="00485CEF">
      <w:pPr>
        <w:spacing w:before="100" w:beforeAutospacing="1" w:after="100" w:afterAutospacing="1" w:line="240" w:lineRule="auto"/>
        <w:rPr>
          <w:rFonts w:ascii="Arial" w:eastAsia="Times New Roman" w:hAnsi="Arial" w:cs="Arial"/>
          <w:color w:val="000000"/>
          <w:sz w:val="18"/>
          <w:szCs w:val="18"/>
          <w:lang w:eastAsia="ru-RU"/>
        </w:rPr>
      </w:pPr>
      <w:r w:rsidRPr="00546183">
        <w:rPr>
          <w:rFonts w:ascii="Arial" w:eastAsia="Times New Roman" w:hAnsi="Arial" w:cs="Arial"/>
          <w:color w:val="000000"/>
          <w:sz w:val="18"/>
          <w:szCs w:val="18"/>
          <w:lang w:eastAsia="ru-RU"/>
        </w:rPr>
        <w:t>21.</w:t>
      </w:r>
      <w:r w:rsidRPr="00546183">
        <w:rPr>
          <w:rFonts w:ascii="Georgia" w:hAnsi="Georgia"/>
          <w:color w:val="000000"/>
          <w:sz w:val="18"/>
          <w:szCs w:val="18"/>
          <w:shd w:val="clear" w:color="auto" w:fill="FFFFFF"/>
        </w:rPr>
        <w:t xml:space="preserve"> Наиболее часто используемым классом операций языка Си являются арифметические операции. К ним относятся операции сложения, вычитания, умножения, деления, взятия остатка от деления и операция изменения знака.</w:t>
      </w:r>
    </w:p>
    <w:tbl>
      <w:tblPr>
        <w:tblW w:w="12326" w:type="dxa"/>
        <w:tblCellSpacing w:w="0" w:type="dxa"/>
        <w:tblInd w:w="150" w:type="dxa"/>
        <w:tblBorders>
          <w:top w:val="outset" w:sz="6" w:space="0" w:color="00000A"/>
          <w:left w:val="outset" w:sz="6" w:space="0" w:color="00000A"/>
          <w:bottom w:val="outset" w:sz="6" w:space="0" w:color="00000A"/>
          <w:right w:val="outset" w:sz="6" w:space="0" w:color="00000A"/>
        </w:tblBorders>
        <w:shd w:val="clear" w:color="auto" w:fill="FFFFFF"/>
        <w:tblCellMar>
          <w:top w:w="120" w:type="dxa"/>
          <w:left w:w="120" w:type="dxa"/>
          <w:bottom w:w="120" w:type="dxa"/>
          <w:right w:w="120" w:type="dxa"/>
        </w:tblCellMar>
        <w:tblLook w:val="04A0" w:firstRow="1" w:lastRow="0" w:firstColumn="1" w:lastColumn="0" w:noHBand="0" w:noVBand="1"/>
      </w:tblPr>
      <w:tblGrid>
        <w:gridCol w:w="3412"/>
        <w:gridCol w:w="5315"/>
        <w:gridCol w:w="3599"/>
      </w:tblGrid>
      <w:tr w:rsidR="00485CEF" w:rsidRPr="00546183" w:rsidTr="00485CEF">
        <w:trPr>
          <w:tblCellSpacing w:w="0" w:type="dxa"/>
        </w:trPr>
        <w:tc>
          <w:tcPr>
            <w:tcW w:w="3412" w:type="dxa"/>
            <w:tcBorders>
              <w:top w:val="outset" w:sz="6" w:space="0" w:color="00000A"/>
              <w:left w:val="outset" w:sz="6" w:space="0" w:color="00000A"/>
              <w:bottom w:val="outset" w:sz="6" w:space="0" w:color="00000A"/>
              <w:right w:val="outset" w:sz="6" w:space="0" w:color="00000A"/>
            </w:tcBorders>
            <w:shd w:val="clear" w:color="auto" w:fill="FFFFFF"/>
            <w:hideMark/>
          </w:tcPr>
          <w:p w:rsidR="00485CEF" w:rsidRPr="00546183" w:rsidRDefault="00485CEF" w:rsidP="00485CEF">
            <w:pPr>
              <w:spacing w:before="100" w:beforeAutospacing="1" w:after="100" w:afterAutospacing="1" w:line="240" w:lineRule="auto"/>
              <w:rPr>
                <w:rFonts w:ascii="Georgia" w:eastAsia="Times New Roman" w:hAnsi="Georgia" w:cs="Times New Roman"/>
                <w:sz w:val="18"/>
                <w:szCs w:val="18"/>
                <w:lang w:eastAsia="ru-RU"/>
              </w:rPr>
            </w:pPr>
            <w:r w:rsidRPr="00546183">
              <w:rPr>
                <w:rFonts w:ascii="Georgia" w:eastAsia="Times New Roman" w:hAnsi="Georgia" w:cs="Times New Roman"/>
                <w:sz w:val="18"/>
                <w:szCs w:val="18"/>
                <w:lang w:eastAsia="ru-RU"/>
              </w:rPr>
              <w:t>+</w:t>
            </w:r>
          </w:p>
        </w:tc>
        <w:tc>
          <w:tcPr>
            <w:tcW w:w="5315" w:type="dxa"/>
            <w:tcBorders>
              <w:top w:val="outset" w:sz="6" w:space="0" w:color="00000A"/>
              <w:left w:val="outset" w:sz="6" w:space="0" w:color="00000A"/>
              <w:bottom w:val="outset" w:sz="6" w:space="0" w:color="00000A"/>
              <w:right w:val="outset" w:sz="6" w:space="0" w:color="00000A"/>
            </w:tcBorders>
            <w:shd w:val="clear" w:color="auto" w:fill="FFFFFF"/>
            <w:hideMark/>
          </w:tcPr>
          <w:p w:rsidR="00485CEF" w:rsidRPr="00546183" w:rsidRDefault="00485CEF" w:rsidP="00485CEF">
            <w:pPr>
              <w:spacing w:before="100" w:beforeAutospacing="1" w:after="100" w:afterAutospacing="1" w:line="240" w:lineRule="auto"/>
              <w:rPr>
                <w:rFonts w:ascii="Georgia" w:eastAsia="Times New Roman" w:hAnsi="Georgia" w:cs="Times New Roman"/>
                <w:sz w:val="18"/>
                <w:szCs w:val="18"/>
                <w:lang w:eastAsia="ru-RU"/>
              </w:rPr>
            </w:pPr>
            <w:r w:rsidRPr="00546183">
              <w:rPr>
                <w:rFonts w:ascii="Georgia" w:eastAsia="Times New Roman" w:hAnsi="Georgia" w:cs="Times New Roman"/>
                <w:sz w:val="18"/>
                <w:szCs w:val="18"/>
                <w:lang w:eastAsia="ru-RU"/>
              </w:rPr>
              <w:t>Сложение</w:t>
            </w:r>
          </w:p>
        </w:tc>
        <w:tc>
          <w:tcPr>
            <w:tcW w:w="3599" w:type="dxa"/>
            <w:tcBorders>
              <w:top w:val="outset" w:sz="6" w:space="0" w:color="00000A"/>
              <w:left w:val="outset" w:sz="6" w:space="0" w:color="00000A"/>
              <w:bottom w:val="outset" w:sz="6" w:space="0" w:color="00000A"/>
              <w:right w:val="outset" w:sz="6" w:space="0" w:color="00000A"/>
            </w:tcBorders>
            <w:shd w:val="clear" w:color="auto" w:fill="FFFFFF"/>
            <w:hideMark/>
          </w:tcPr>
          <w:p w:rsidR="00485CEF" w:rsidRPr="00546183" w:rsidRDefault="00485CEF" w:rsidP="00485CEF">
            <w:pPr>
              <w:spacing w:before="100" w:beforeAutospacing="1" w:after="100" w:afterAutospacing="1" w:line="240" w:lineRule="auto"/>
              <w:rPr>
                <w:rFonts w:ascii="Georgia" w:eastAsia="Times New Roman" w:hAnsi="Georgia" w:cs="Times New Roman"/>
                <w:sz w:val="18"/>
                <w:szCs w:val="18"/>
                <w:lang w:eastAsia="ru-RU"/>
              </w:rPr>
            </w:pPr>
            <w:r w:rsidRPr="00546183">
              <w:rPr>
                <w:rFonts w:ascii="Georgia" w:eastAsia="Times New Roman" w:hAnsi="Georgia" w:cs="Times New Roman"/>
                <w:sz w:val="18"/>
                <w:szCs w:val="18"/>
                <w:lang w:eastAsia="ru-RU"/>
              </w:rPr>
              <w:t>z = x+y</w:t>
            </w:r>
          </w:p>
        </w:tc>
      </w:tr>
      <w:tr w:rsidR="00485CEF" w:rsidRPr="00546183" w:rsidTr="00485CEF">
        <w:trPr>
          <w:tblCellSpacing w:w="0" w:type="dxa"/>
        </w:trPr>
        <w:tc>
          <w:tcPr>
            <w:tcW w:w="3412" w:type="dxa"/>
            <w:tcBorders>
              <w:top w:val="outset" w:sz="6" w:space="0" w:color="00000A"/>
              <w:left w:val="outset" w:sz="6" w:space="0" w:color="00000A"/>
              <w:bottom w:val="outset" w:sz="6" w:space="0" w:color="00000A"/>
              <w:right w:val="outset" w:sz="6" w:space="0" w:color="00000A"/>
            </w:tcBorders>
            <w:shd w:val="clear" w:color="auto" w:fill="FFFFFF"/>
            <w:hideMark/>
          </w:tcPr>
          <w:p w:rsidR="00485CEF" w:rsidRPr="00546183" w:rsidRDefault="00485CEF" w:rsidP="00485CEF">
            <w:pPr>
              <w:spacing w:before="100" w:beforeAutospacing="1" w:after="100" w:afterAutospacing="1" w:line="240" w:lineRule="auto"/>
              <w:rPr>
                <w:rFonts w:ascii="Georgia" w:eastAsia="Times New Roman" w:hAnsi="Georgia" w:cs="Times New Roman"/>
                <w:sz w:val="18"/>
                <w:szCs w:val="18"/>
                <w:lang w:eastAsia="ru-RU"/>
              </w:rPr>
            </w:pPr>
            <w:r w:rsidRPr="00546183">
              <w:rPr>
                <w:rFonts w:ascii="Georgia" w:eastAsia="Times New Roman" w:hAnsi="Georgia" w:cs="Times New Roman"/>
                <w:sz w:val="18"/>
                <w:szCs w:val="18"/>
                <w:lang w:eastAsia="ru-RU"/>
              </w:rPr>
              <w:t>-</w:t>
            </w:r>
          </w:p>
        </w:tc>
        <w:tc>
          <w:tcPr>
            <w:tcW w:w="5315" w:type="dxa"/>
            <w:tcBorders>
              <w:top w:val="outset" w:sz="6" w:space="0" w:color="00000A"/>
              <w:left w:val="outset" w:sz="6" w:space="0" w:color="00000A"/>
              <w:bottom w:val="outset" w:sz="6" w:space="0" w:color="00000A"/>
              <w:right w:val="outset" w:sz="6" w:space="0" w:color="00000A"/>
            </w:tcBorders>
            <w:shd w:val="clear" w:color="auto" w:fill="FFFFFF"/>
            <w:hideMark/>
          </w:tcPr>
          <w:p w:rsidR="00485CEF" w:rsidRPr="00546183" w:rsidRDefault="00485CEF" w:rsidP="00485CEF">
            <w:pPr>
              <w:spacing w:before="100" w:beforeAutospacing="1" w:after="100" w:afterAutospacing="1" w:line="240" w:lineRule="auto"/>
              <w:rPr>
                <w:rFonts w:ascii="Georgia" w:eastAsia="Times New Roman" w:hAnsi="Georgia" w:cs="Times New Roman"/>
                <w:sz w:val="18"/>
                <w:szCs w:val="18"/>
                <w:lang w:eastAsia="ru-RU"/>
              </w:rPr>
            </w:pPr>
            <w:r w:rsidRPr="00546183">
              <w:rPr>
                <w:rFonts w:ascii="Georgia" w:eastAsia="Times New Roman" w:hAnsi="Georgia" w:cs="Times New Roman"/>
                <w:sz w:val="18"/>
                <w:szCs w:val="18"/>
                <w:lang w:eastAsia="ru-RU"/>
              </w:rPr>
              <w:t>Вычитание</w:t>
            </w:r>
          </w:p>
        </w:tc>
        <w:tc>
          <w:tcPr>
            <w:tcW w:w="3599" w:type="dxa"/>
            <w:tcBorders>
              <w:top w:val="outset" w:sz="6" w:space="0" w:color="00000A"/>
              <w:left w:val="outset" w:sz="6" w:space="0" w:color="00000A"/>
              <w:bottom w:val="outset" w:sz="6" w:space="0" w:color="00000A"/>
              <w:right w:val="outset" w:sz="6" w:space="0" w:color="00000A"/>
            </w:tcBorders>
            <w:shd w:val="clear" w:color="auto" w:fill="FFFFFF"/>
            <w:hideMark/>
          </w:tcPr>
          <w:p w:rsidR="00485CEF" w:rsidRPr="00546183" w:rsidRDefault="00485CEF" w:rsidP="00485CEF">
            <w:pPr>
              <w:spacing w:before="100" w:beforeAutospacing="1" w:after="100" w:afterAutospacing="1" w:line="240" w:lineRule="auto"/>
              <w:rPr>
                <w:rFonts w:ascii="Georgia" w:eastAsia="Times New Roman" w:hAnsi="Georgia" w:cs="Times New Roman"/>
                <w:sz w:val="18"/>
                <w:szCs w:val="18"/>
                <w:lang w:eastAsia="ru-RU"/>
              </w:rPr>
            </w:pPr>
            <w:r w:rsidRPr="00546183">
              <w:rPr>
                <w:rFonts w:ascii="Georgia" w:eastAsia="Times New Roman" w:hAnsi="Georgia" w:cs="Times New Roman"/>
                <w:sz w:val="18"/>
                <w:szCs w:val="18"/>
                <w:lang w:eastAsia="ru-RU"/>
              </w:rPr>
              <w:t>z = x-y</w:t>
            </w:r>
          </w:p>
        </w:tc>
      </w:tr>
      <w:tr w:rsidR="00485CEF" w:rsidRPr="00546183" w:rsidTr="00485CEF">
        <w:trPr>
          <w:tblCellSpacing w:w="0" w:type="dxa"/>
        </w:trPr>
        <w:tc>
          <w:tcPr>
            <w:tcW w:w="3412" w:type="dxa"/>
            <w:tcBorders>
              <w:top w:val="outset" w:sz="6" w:space="0" w:color="00000A"/>
              <w:left w:val="outset" w:sz="6" w:space="0" w:color="00000A"/>
              <w:bottom w:val="outset" w:sz="6" w:space="0" w:color="00000A"/>
              <w:right w:val="outset" w:sz="6" w:space="0" w:color="00000A"/>
            </w:tcBorders>
            <w:shd w:val="clear" w:color="auto" w:fill="FFFFFF"/>
            <w:hideMark/>
          </w:tcPr>
          <w:p w:rsidR="00485CEF" w:rsidRPr="00546183" w:rsidRDefault="00485CEF" w:rsidP="00485CEF">
            <w:pPr>
              <w:spacing w:before="100" w:beforeAutospacing="1" w:after="100" w:afterAutospacing="1" w:line="240" w:lineRule="auto"/>
              <w:rPr>
                <w:rFonts w:ascii="Georgia" w:eastAsia="Times New Roman" w:hAnsi="Georgia" w:cs="Times New Roman"/>
                <w:sz w:val="18"/>
                <w:szCs w:val="18"/>
                <w:lang w:eastAsia="ru-RU"/>
              </w:rPr>
            </w:pPr>
            <w:r w:rsidRPr="00546183">
              <w:rPr>
                <w:rFonts w:ascii="Georgia" w:eastAsia="Times New Roman" w:hAnsi="Georgia" w:cs="Times New Roman"/>
                <w:sz w:val="18"/>
                <w:szCs w:val="18"/>
                <w:lang w:eastAsia="ru-RU"/>
              </w:rPr>
              <w:t>-</w:t>
            </w:r>
          </w:p>
        </w:tc>
        <w:tc>
          <w:tcPr>
            <w:tcW w:w="5315" w:type="dxa"/>
            <w:tcBorders>
              <w:top w:val="outset" w:sz="6" w:space="0" w:color="00000A"/>
              <w:left w:val="outset" w:sz="6" w:space="0" w:color="00000A"/>
              <w:bottom w:val="outset" w:sz="6" w:space="0" w:color="00000A"/>
              <w:right w:val="outset" w:sz="6" w:space="0" w:color="00000A"/>
            </w:tcBorders>
            <w:shd w:val="clear" w:color="auto" w:fill="FFFFFF"/>
            <w:hideMark/>
          </w:tcPr>
          <w:p w:rsidR="00485CEF" w:rsidRPr="00546183" w:rsidRDefault="00485CEF" w:rsidP="00485CEF">
            <w:pPr>
              <w:spacing w:before="100" w:beforeAutospacing="1" w:after="100" w:afterAutospacing="1" w:line="240" w:lineRule="auto"/>
              <w:rPr>
                <w:rFonts w:ascii="Georgia" w:eastAsia="Times New Roman" w:hAnsi="Georgia" w:cs="Times New Roman"/>
                <w:sz w:val="18"/>
                <w:szCs w:val="18"/>
                <w:lang w:eastAsia="ru-RU"/>
              </w:rPr>
            </w:pPr>
            <w:r w:rsidRPr="00546183">
              <w:rPr>
                <w:rFonts w:ascii="Georgia" w:eastAsia="Times New Roman" w:hAnsi="Georgia" w:cs="Times New Roman"/>
                <w:sz w:val="18"/>
                <w:szCs w:val="18"/>
                <w:lang w:eastAsia="ru-RU"/>
              </w:rPr>
              <w:t>Изменение знака</w:t>
            </w:r>
          </w:p>
        </w:tc>
        <w:tc>
          <w:tcPr>
            <w:tcW w:w="3599" w:type="dxa"/>
            <w:tcBorders>
              <w:top w:val="outset" w:sz="6" w:space="0" w:color="00000A"/>
              <w:left w:val="outset" w:sz="6" w:space="0" w:color="00000A"/>
              <w:bottom w:val="outset" w:sz="6" w:space="0" w:color="00000A"/>
              <w:right w:val="outset" w:sz="6" w:space="0" w:color="00000A"/>
            </w:tcBorders>
            <w:shd w:val="clear" w:color="auto" w:fill="FFFFFF"/>
            <w:hideMark/>
          </w:tcPr>
          <w:p w:rsidR="00485CEF" w:rsidRPr="00546183" w:rsidRDefault="00485CEF" w:rsidP="00485CEF">
            <w:pPr>
              <w:spacing w:before="100" w:beforeAutospacing="1" w:after="100" w:afterAutospacing="1" w:line="240" w:lineRule="auto"/>
              <w:rPr>
                <w:rFonts w:ascii="Georgia" w:eastAsia="Times New Roman" w:hAnsi="Georgia" w:cs="Times New Roman"/>
                <w:sz w:val="18"/>
                <w:szCs w:val="18"/>
                <w:lang w:eastAsia="ru-RU"/>
              </w:rPr>
            </w:pPr>
            <w:r w:rsidRPr="00546183">
              <w:rPr>
                <w:rFonts w:ascii="Georgia" w:eastAsia="Times New Roman" w:hAnsi="Georgia" w:cs="Times New Roman"/>
                <w:sz w:val="18"/>
                <w:szCs w:val="18"/>
                <w:lang w:eastAsia="ru-RU"/>
              </w:rPr>
              <w:t>z = -x</w:t>
            </w:r>
          </w:p>
        </w:tc>
      </w:tr>
      <w:tr w:rsidR="00485CEF" w:rsidRPr="00546183" w:rsidTr="00485CEF">
        <w:trPr>
          <w:tblCellSpacing w:w="0" w:type="dxa"/>
        </w:trPr>
        <w:tc>
          <w:tcPr>
            <w:tcW w:w="3412" w:type="dxa"/>
            <w:tcBorders>
              <w:top w:val="outset" w:sz="6" w:space="0" w:color="00000A"/>
              <w:left w:val="outset" w:sz="6" w:space="0" w:color="00000A"/>
              <w:bottom w:val="outset" w:sz="6" w:space="0" w:color="00000A"/>
              <w:right w:val="outset" w:sz="6" w:space="0" w:color="00000A"/>
            </w:tcBorders>
            <w:shd w:val="clear" w:color="auto" w:fill="FFFFFF"/>
            <w:hideMark/>
          </w:tcPr>
          <w:p w:rsidR="00485CEF" w:rsidRPr="00546183" w:rsidRDefault="00485CEF" w:rsidP="00485CEF">
            <w:pPr>
              <w:spacing w:before="100" w:beforeAutospacing="1" w:after="100" w:afterAutospacing="1" w:line="240" w:lineRule="auto"/>
              <w:rPr>
                <w:rFonts w:ascii="Georgia" w:eastAsia="Times New Roman" w:hAnsi="Georgia" w:cs="Times New Roman"/>
                <w:sz w:val="18"/>
                <w:szCs w:val="18"/>
                <w:lang w:eastAsia="ru-RU"/>
              </w:rPr>
            </w:pPr>
            <w:r w:rsidRPr="00546183">
              <w:rPr>
                <w:rFonts w:ascii="Georgia" w:eastAsia="Times New Roman" w:hAnsi="Georgia" w:cs="Times New Roman"/>
                <w:sz w:val="18"/>
                <w:szCs w:val="18"/>
                <w:lang w:eastAsia="ru-RU"/>
              </w:rPr>
              <w:t>*</w:t>
            </w:r>
          </w:p>
        </w:tc>
        <w:tc>
          <w:tcPr>
            <w:tcW w:w="5315" w:type="dxa"/>
            <w:tcBorders>
              <w:top w:val="outset" w:sz="6" w:space="0" w:color="00000A"/>
              <w:left w:val="outset" w:sz="6" w:space="0" w:color="00000A"/>
              <w:bottom w:val="outset" w:sz="6" w:space="0" w:color="00000A"/>
              <w:right w:val="outset" w:sz="6" w:space="0" w:color="00000A"/>
            </w:tcBorders>
            <w:shd w:val="clear" w:color="auto" w:fill="FFFFFF"/>
            <w:hideMark/>
          </w:tcPr>
          <w:p w:rsidR="00485CEF" w:rsidRPr="00546183" w:rsidRDefault="00485CEF" w:rsidP="00485CEF">
            <w:pPr>
              <w:spacing w:before="100" w:beforeAutospacing="1" w:after="100" w:afterAutospacing="1" w:line="240" w:lineRule="auto"/>
              <w:rPr>
                <w:rFonts w:ascii="Georgia" w:eastAsia="Times New Roman" w:hAnsi="Georgia" w:cs="Times New Roman"/>
                <w:sz w:val="18"/>
                <w:szCs w:val="18"/>
                <w:lang w:eastAsia="ru-RU"/>
              </w:rPr>
            </w:pPr>
            <w:r w:rsidRPr="00546183">
              <w:rPr>
                <w:rFonts w:ascii="Georgia" w:eastAsia="Times New Roman" w:hAnsi="Georgia" w:cs="Times New Roman"/>
                <w:sz w:val="18"/>
                <w:szCs w:val="18"/>
                <w:lang w:eastAsia="ru-RU"/>
              </w:rPr>
              <w:t>Умножение</w:t>
            </w:r>
          </w:p>
        </w:tc>
        <w:tc>
          <w:tcPr>
            <w:tcW w:w="3599" w:type="dxa"/>
            <w:tcBorders>
              <w:top w:val="outset" w:sz="6" w:space="0" w:color="00000A"/>
              <w:left w:val="outset" w:sz="6" w:space="0" w:color="00000A"/>
              <w:bottom w:val="outset" w:sz="6" w:space="0" w:color="00000A"/>
              <w:right w:val="outset" w:sz="6" w:space="0" w:color="00000A"/>
            </w:tcBorders>
            <w:shd w:val="clear" w:color="auto" w:fill="FFFFFF"/>
            <w:hideMark/>
          </w:tcPr>
          <w:p w:rsidR="00485CEF" w:rsidRPr="00546183" w:rsidRDefault="00485CEF" w:rsidP="00485CEF">
            <w:pPr>
              <w:spacing w:before="100" w:beforeAutospacing="1" w:after="100" w:afterAutospacing="1" w:line="240" w:lineRule="auto"/>
              <w:rPr>
                <w:rFonts w:ascii="Georgia" w:eastAsia="Times New Roman" w:hAnsi="Georgia" w:cs="Times New Roman"/>
                <w:sz w:val="18"/>
                <w:szCs w:val="18"/>
                <w:lang w:eastAsia="ru-RU"/>
              </w:rPr>
            </w:pPr>
            <w:r w:rsidRPr="00546183">
              <w:rPr>
                <w:rFonts w:ascii="Georgia" w:eastAsia="Times New Roman" w:hAnsi="Georgia" w:cs="Times New Roman"/>
                <w:sz w:val="18"/>
                <w:szCs w:val="18"/>
                <w:lang w:eastAsia="ru-RU"/>
              </w:rPr>
              <w:t>z = x*y</w:t>
            </w:r>
          </w:p>
        </w:tc>
      </w:tr>
      <w:tr w:rsidR="00485CEF" w:rsidRPr="00546183" w:rsidTr="00485CEF">
        <w:trPr>
          <w:tblCellSpacing w:w="0" w:type="dxa"/>
        </w:trPr>
        <w:tc>
          <w:tcPr>
            <w:tcW w:w="3412" w:type="dxa"/>
            <w:tcBorders>
              <w:top w:val="outset" w:sz="6" w:space="0" w:color="00000A"/>
              <w:left w:val="outset" w:sz="6" w:space="0" w:color="00000A"/>
              <w:bottom w:val="outset" w:sz="6" w:space="0" w:color="00000A"/>
              <w:right w:val="outset" w:sz="6" w:space="0" w:color="00000A"/>
            </w:tcBorders>
            <w:shd w:val="clear" w:color="auto" w:fill="FFFFFF"/>
            <w:hideMark/>
          </w:tcPr>
          <w:p w:rsidR="00485CEF" w:rsidRPr="00546183" w:rsidRDefault="00485CEF" w:rsidP="00485CEF">
            <w:pPr>
              <w:spacing w:before="100" w:beforeAutospacing="1" w:after="100" w:afterAutospacing="1" w:line="240" w:lineRule="auto"/>
              <w:rPr>
                <w:rFonts w:ascii="Georgia" w:eastAsia="Times New Roman" w:hAnsi="Georgia" w:cs="Times New Roman"/>
                <w:sz w:val="18"/>
                <w:szCs w:val="18"/>
                <w:lang w:eastAsia="ru-RU"/>
              </w:rPr>
            </w:pPr>
            <w:r w:rsidRPr="00546183">
              <w:rPr>
                <w:rFonts w:ascii="Georgia" w:eastAsia="Times New Roman" w:hAnsi="Georgia" w:cs="Times New Roman"/>
                <w:sz w:val="18"/>
                <w:szCs w:val="18"/>
                <w:lang w:eastAsia="ru-RU"/>
              </w:rPr>
              <w:t>/</w:t>
            </w:r>
          </w:p>
        </w:tc>
        <w:tc>
          <w:tcPr>
            <w:tcW w:w="5315" w:type="dxa"/>
            <w:tcBorders>
              <w:top w:val="outset" w:sz="6" w:space="0" w:color="00000A"/>
              <w:left w:val="outset" w:sz="6" w:space="0" w:color="00000A"/>
              <w:bottom w:val="outset" w:sz="6" w:space="0" w:color="00000A"/>
              <w:right w:val="outset" w:sz="6" w:space="0" w:color="00000A"/>
            </w:tcBorders>
            <w:shd w:val="clear" w:color="auto" w:fill="FFFFFF"/>
            <w:hideMark/>
          </w:tcPr>
          <w:p w:rsidR="00485CEF" w:rsidRPr="00546183" w:rsidRDefault="00485CEF" w:rsidP="00485CEF">
            <w:pPr>
              <w:spacing w:before="100" w:beforeAutospacing="1" w:after="100" w:afterAutospacing="1" w:line="240" w:lineRule="auto"/>
              <w:rPr>
                <w:rFonts w:ascii="Georgia" w:eastAsia="Times New Roman" w:hAnsi="Georgia" w:cs="Times New Roman"/>
                <w:sz w:val="18"/>
                <w:szCs w:val="18"/>
                <w:lang w:eastAsia="ru-RU"/>
              </w:rPr>
            </w:pPr>
            <w:r w:rsidRPr="00546183">
              <w:rPr>
                <w:rFonts w:ascii="Georgia" w:eastAsia="Times New Roman" w:hAnsi="Georgia" w:cs="Times New Roman"/>
                <w:sz w:val="18"/>
                <w:szCs w:val="18"/>
                <w:lang w:eastAsia="ru-RU"/>
              </w:rPr>
              <w:t>Деление</w:t>
            </w:r>
          </w:p>
        </w:tc>
        <w:tc>
          <w:tcPr>
            <w:tcW w:w="3599" w:type="dxa"/>
            <w:tcBorders>
              <w:top w:val="outset" w:sz="6" w:space="0" w:color="00000A"/>
              <w:left w:val="outset" w:sz="6" w:space="0" w:color="00000A"/>
              <w:bottom w:val="outset" w:sz="6" w:space="0" w:color="00000A"/>
              <w:right w:val="outset" w:sz="6" w:space="0" w:color="00000A"/>
            </w:tcBorders>
            <w:shd w:val="clear" w:color="auto" w:fill="FFFFFF"/>
            <w:hideMark/>
          </w:tcPr>
          <w:p w:rsidR="00485CEF" w:rsidRPr="00546183" w:rsidRDefault="00485CEF" w:rsidP="00485CEF">
            <w:pPr>
              <w:spacing w:before="100" w:beforeAutospacing="1" w:after="100" w:afterAutospacing="1" w:line="240" w:lineRule="auto"/>
              <w:rPr>
                <w:rFonts w:ascii="Georgia" w:eastAsia="Times New Roman" w:hAnsi="Georgia" w:cs="Times New Roman"/>
                <w:sz w:val="18"/>
                <w:szCs w:val="18"/>
                <w:lang w:eastAsia="ru-RU"/>
              </w:rPr>
            </w:pPr>
            <w:r w:rsidRPr="00546183">
              <w:rPr>
                <w:rFonts w:ascii="Georgia" w:eastAsia="Times New Roman" w:hAnsi="Georgia" w:cs="Times New Roman"/>
                <w:sz w:val="18"/>
                <w:szCs w:val="18"/>
                <w:lang w:eastAsia="ru-RU"/>
              </w:rPr>
              <w:t>z = x/y</w:t>
            </w:r>
          </w:p>
        </w:tc>
      </w:tr>
      <w:tr w:rsidR="00485CEF" w:rsidRPr="00546183" w:rsidTr="00485CEF">
        <w:trPr>
          <w:tblCellSpacing w:w="0" w:type="dxa"/>
        </w:trPr>
        <w:tc>
          <w:tcPr>
            <w:tcW w:w="3412" w:type="dxa"/>
            <w:tcBorders>
              <w:top w:val="outset" w:sz="6" w:space="0" w:color="00000A"/>
              <w:left w:val="outset" w:sz="6" w:space="0" w:color="00000A"/>
              <w:bottom w:val="outset" w:sz="6" w:space="0" w:color="00000A"/>
              <w:right w:val="outset" w:sz="6" w:space="0" w:color="00000A"/>
            </w:tcBorders>
            <w:shd w:val="clear" w:color="auto" w:fill="FFFFFF"/>
            <w:hideMark/>
          </w:tcPr>
          <w:p w:rsidR="00485CEF" w:rsidRPr="00546183" w:rsidRDefault="00485CEF" w:rsidP="00485CEF">
            <w:pPr>
              <w:spacing w:before="100" w:beforeAutospacing="1" w:after="100" w:afterAutospacing="1" w:line="240" w:lineRule="auto"/>
              <w:rPr>
                <w:rFonts w:ascii="Georgia" w:eastAsia="Times New Roman" w:hAnsi="Georgia" w:cs="Times New Roman"/>
                <w:sz w:val="18"/>
                <w:szCs w:val="18"/>
                <w:lang w:eastAsia="ru-RU"/>
              </w:rPr>
            </w:pPr>
            <w:r w:rsidRPr="00546183">
              <w:rPr>
                <w:rFonts w:ascii="Georgia" w:eastAsia="Times New Roman" w:hAnsi="Georgia" w:cs="Times New Roman"/>
                <w:sz w:val="18"/>
                <w:szCs w:val="18"/>
                <w:lang w:eastAsia="ru-RU"/>
              </w:rPr>
              <w:t>%</w:t>
            </w:r>
          </w:p>
        </w:tc>
        <w:tc>
          <w:tcPr>
            <w:tcW w:w="5315" w:type="dxa"/>
            <w:tcBorders>
              <w:top w:val="outset" w:sz="6" w:space="0" w:color="00000A"/>
              <w:left w:val="outset" w:sz="6" w:space="0" w:color="00000A"/>
              <w:bottom w:val="outset" w:sz="6" w:space="0" w:color="00000A"/>
              <w:right w:val="outset" w:sz="6" w:space="0" w:color="00000A"/>
            </w:tcBorders>
            <w:shd w:val="clear" w:color="auto" w:fill="FFFFFF"/>
            <w:hideMark/>
          </w:tcPr>
          <w:p w:rsidR="00485CEF" w:rsidRPr="00546183" w:rsidRDefault="00485CEF" w:rsidP="00485CEF">
            <w:pPr>
              <w:spacing w:before="100" w:beforeAutospacing="1" w:after="100" w:afterAutospacing="1" w:line="240" w:lineRule="auto"/>
              <w:rPr>
                <w:rFonts w:ascii="Georgia" w:eastAsia="Times New Roman" w:hAnsi="Georgia" w:cs="Times New Roman"/>
                <w:sz w:val="18"/>
                <w:szCs w:val="18"/>
                <w:lang w:eastAsia="ru-RU"/>
              </w:rPr>
            </w:pPr>
            <w:r w:rsidRPr="00546183">
              <w:rPr>
                <w:rFonts w:ascii="Georgia" w:eastAsia="Times New Roman" w:hAnsi="Georgia" w:cs="Times New Roman"/>
                <w:sz w:val="18"/>
                <w:szCs w:val="18"/>
                <w:lang w:eastAsia="ru-RU"/>
              </w:rPr>
              <w:t>Остаток от деления</w:t>
            </w:r>
          </w:p>
        </w:tc>
        <w:tc>
          <w:tcPr>
            <w:tcW w:w="3599" w:type="dxa"/>
            <w:tcBorders>
              <w:top w:val="outset" w:sz="6" w:space="0" w:color="00000A"/>
              <w:left w:val="outset" w:sz="6" w:space="0" w:color="00000A"/>
              <w:bottom w:val="outset" w:sz="6" w:space="0" w:color="00000A"/>
              <w:right w:val="outset" w:sz="6" w:space="0" w:color="00000A"/>
            </w:tcBorders>
            <w:shd w:val="clear" w:color="auto" w:fill="FFFFFF"/>
            <w:hideMark/>
          </w:tcPr>
          <w:p w:rsidR="00485CEF" w:rsidRPr="00546183" w:rsidRDefault="00485CEF" w:rsidP="00485CEF">
            <w:pPr>
              <w:spacing w:before="100" w:beforeAutospacing="1" w:after="100" w:afterAutospacing="1" w:line="240" w:lineRule="auto"/>
              <w:rPr>
                <w:rFonts w:ascii="Georgia" w:eastAsia="Times New Roman" w:hAnsi="Georgia" w:cs="Times New Roman"/>
                <w:sz w:val="18"/>
                <w:szCs w:val="18"/>
                <w:lang w:eastAsia="ru-RU"/>
              </w:rPr>
            </w:pPr>
            <w:r w:rsidRPr="00546183">
              <w:rPr>
                <w:rFonts w:ascii="Georgia" w:eastAsia="Times New Roman" w:hAnsi="Georgia" w:cs="Times New Roman"/>
                <w:sz w:val="18"/>
                <w:szCs w:val="18"/>
                <w:lang w:eastAsia="ru-RU"/>
              </w:rPr>
              <w:t>z = x%y</w:t>
            </w:r>
          </w:p>
        </w:tc>
      </w:tr>
    </w:tbl>
    <w:p w:rsidR="00485CEF" w:rsidRPr="00546183" w:rsidRDefault="00485CEF" w:rsidP="00485CEF">
      <w:pPr>
        <w:shd w:val="clear" w:color="auto" w:fill="FFFFFF"/>
        <w:spacing w:after="0" w:line="240" w:lineRule="auto"/>
        <w:rPr>
          <w:ins w:id="0" w:author="Unknown"/>
          <w:rFonts w:ascii="Helvetica" w:eastAsia="Times New Roman" w:hAnsi="Helvetica" w:cs="Helvetica"/>
          <w:color w:val="333333"/>
          <w:sz w:val="18"/>
          <w:szCs w:val="18"/>
          <w:lang w:eastAsia="ru-RU"/>
        </w:rPr>
      </w:pPr>
      <w:ins w:id="1" w:author="Unknown">
        <w:r w:rsidRPr="00546183">
          <w:rPr>
            <w:rFonts w:ascii="Helvetica" w:eastAsia="Times New Roman" w:hAnsi="Helvetica" w:cs="Helvetica"/>
            <w:color w:val="333333"/>
            <w:sz w:val="18"/>
            <w:szCs w:val="18"/>
            <w:bdr w:val="none" w:sz="0" w:space="0" w:color="auto" w:frame="1"/>
            <w:lang w:eastAsia="ru-RU"/>
          </w:rPr>
          <w:lastRenderedPageBreak/>
          <w:br/>
        </w:r>
      </w:ins>
    </w:p>
    <w:p w:rsidR="00485CEF" w:rsidRPr="00546183" w:rsidRDefault="00485CEF" w:rsidP="00485CEF">
      <w:pPr>
        <w:shd w:val="clear" w:color="auto" w:fill="FFFFFF"/>
        <w:spacing w:after="150" w:line="240" w:lineRule="auto"/>
        <w:jc w:val="both"/>
        <w:rPr>
          <w:ins w:id="2" w:author="Unknown"/>
          <w:rFonts w:ascii="Helvetica" w:eastAsia="Times New Roman" w:hAnsi="Helvetica" w:cs="Helvetica"/>
          <w:sz w:val="18"/>
          <w:szCs w:val="18"/>
          <w:lang w:eastAsia="ru-RU"/>
        </w:rPr>
      </w:pPr>
      <w:ins w:id="3" w:author="Unknown">
        <w:r w:rsidRPr="00546183">
          <w:rPr>
            <w:rFonts w:ascii="Helvetica" w:eastAsia="Times New Roman" w:hAnsi="Helvetica" w:cs="Helvetica"/>
            <w:sz w:val="18"/>
            <w:szCs w:val="18"/>
            <w:lang w:eastAsia="ru-RU"/>
          </w:rPr>
          <w:t>Для сокращённой записи выражений в языке программирования</w:t>
        </w:r>
        <w:proofErr w:type="gramStart"/>
        <w:r w:rsidRPr="00546183">
          <w:rPr>
            <w:rFonts w:ascii="Helvetica" w:eastAsia="Times New Roman" w:hAnsi="Helvetica" w:cs="Helvetica"/>
            <w:sz w:val="18"/>
            <w:szCs w:val="18"/>
            <w:lang w:eastAsia="ru-RU"/>
          </w:rPr>
          <w:t xml:space="preserve"> С</w:t>
        </w:r>
        <w:proofErr w:type="gramEnd"/>
        <w:r w:rsidRPr="00546183">
          <w:rPr>
            <w:rFonts w:ascii="Helvetica" w:eastAsia="Times New Roman" w:hAnsi="Helvetica" w:cs="Helvetica"/>
            <w:sz w:val="18"/>
            <w:szCs w:val="18"/>
            <w:lang w:eastAsia="ru-RU"/>
          </w:rPr>
          <w:t>++ есть специальные операции, которые называются операциями присваивания. Рассмотрим фрагмент кода, с использованием операции присваивания.</w:t>
        </w:r>
      </w:ins>
    </w:p>
    <w:tbl>
      <w:tblPr>
        <w:tblW w:w="12675" w:type="dxa"/>
        <w:tblCellMar>
          <w:left w:w="0" w:type="dxa"/>
          <w:right w:w="0" w:type="dxa"/>
        </w:tblCellMar>
        <w:tblLook w:val="04A0" w:firstRow="1" w:lastRow="0" w:firstColumn="1" w:lastColumn="0" w:noHBand="0" w:noVBand="1"/>
      </w:tblPr>
      <w:tblGrid>
        <w:gridCol w:w="555"/>
        <w:gridCol w:w="12120"/>
      </w:tblGrid>
      <w:tr w:rsidR="00485CEF" w:rsidRPr="00546183" w:rsidTr="00485CEF">
        <w:tc>
          <w:tcPr>
            <w:tcW w:w="0" w:type="auto"/>
            <w:vAlign w:val="center"/>
            <w:hideMark/>
          </w:tcPr>
          <w:p w:rsidR="00485CEF" w:rsidRPr="00546183" w:rsidRDefault="00485CEF" w:rsidP="00485CEF">
            <w:pPr>
              <w:spacing w:after="0" w:line="240" w:lineRule="auto"/>
              <w:rPr>
                <w:rFonts w:ascii="Times New Roman" w:eastAsia="Times New Roman" w:hAnsi="Times New Roman" w:cs="Times New Roman"/>
                <w:sz w:val="18"/>
                <w:szCs w:val="18"/>
                <w:lang w:eastAsia="ru-RU"/>
              </w:rPr>
            </w:pPr>
          </w:p>
        </w:tc>
        <w:tc>
          <w:tcPr>
            <w:tcW w:w="12120" w:type="dxa"/>
            <w:vAlign w:val="center"/>
            <w:hideMark/>
          </w:tcPr>
          <w:p w:rsidR="00485CEF" w:rsidRPr="00546183" w:rsidRDefault="00485CEF" w:rsidP="00485CEF">
            <w:pPr>
              <w:spacing w:after="0" w:line="240" w:lineRule="auto"/>
              <w:rPr>
                <w:rFonts w:ascii="Times New Roman" w:eastAsia="Times New Roman" w:hAnsi="Times New Roman" w:cs="Times New Roman"/>
                <w:sz w:val="18"/>
                <w:szCs w:val="18"/>
                <w:lang w:eastAsia="ru-RU"/>
              </w:rPr>
            </w:pPr>
            <w:r w:rsidRPr="00546183">
              <w:rPr>
                <w:rFonts w:ascii="Courier New" w:eastAsia="Times New Roman" w:hAnsi="Courier New" w:cs="Courier New"/>
                <w:sz w:val="18"/>
                <w:szCs w:val="18"/>
                <w:lang w:eastAsia="ru-RU"/>
              </w:rPr>
              <w:t>int</w:t>
            </w:r>
            <w:r w:rsidRPr="00546183">
              <w:rPr>
                <w:rFonts w:ascii="Times New Roman" w:eastAsia="Times New Roman" w:hAnsi="Times New Roman" w:cs="Times New Roman"/>
                <w:sz w:val="18"/>
                <w:szCs w:val="18"/>
                <w:lang w:eastAsia="ru-RU"/>
              </w:rPr>
              <w:t xml:space="preserve"> </w:t>
            </w:r>
            <w:r w:rsidRPr="00546183">
              <w:rPr>
                <w:rFonts w:ascii="Courier New" w:eastAsia="Times New Roman" w:hAnsi="Courier New" w:cs="Courier New"/>
                <w:sz w:val="18"/>
                <w:szCs w:val="18"/>
                <w:lang w:eastAsia="ru-RU"/>
              </w:rPr>
              <w:t>value = 256;</w:t>
            </w:r>
          </w:p>
          <w:p w:rsidR="00485CEF" w:rsidRPr="00546183" w:rsidRDefault="00485CEF" w:rsidP="00485CEF">
            <w:pPr>
              <w:spacing w:after="0" w:line="240" w:lineRule="auto"/>
              <w:rPr>
                <w:rFonts w:ascii="Times New Roman" w:eastAsia="Times New Roman" w:hAnsi="Times New Roman" w:cs="Times New Roman"/>
                <w:sz w:val="18"/>
                <w:szCs w:val="18"/>
                <w:lang w:eastAsia="ru-RU"/>
              </w:rPr>
            </w:pPr>
            <w:r w:rsidRPr="00546183">
              <w:rPr>
                <w:rFonts w:ascii="Courier New" w:eastAsia="Times New Roman" w:hAnsi="Courier New" w:cs="Courier New"/>
                <w:sz w:val="18"/>
                <w:szCs w:val="18"/>
                <w:lang w:eastAsia="ru-RU"/>
              </w:rPr>
              <w:t>value = value + 256; // обычное выражение с использованием двух операций:  = и +</w:t>
            </w:r>
          </w:p>
          <w:p w:rsidR="00485CEF" w:rsidRPr="00546183" w:rsidRDefault="00485CEF" w:rsidP="00485CEF">
            <w:pPr>
              <w:spacing w:after="0" w:line="240" w:lineRule="auto"/>
              <w:rPr>
                <w:rFonts w:ascii="Courier New" w:eastAsia="Times New Roman" w:hAnsi="Courier New" w:cs="Courier New"/>
                <w:sz w:val="18"/>
                <w:szCs w:val="18"/>
                <w:lang w:eastAsia="ru-RU"/>
              </w:rPr>
            </w:pPr>
            <w:r w:rsidRPr="00546183">
              <w:rPr>
                <w:rFonts w:ascii="Courier New" w:eastAsia="Times New Roman" w:hAnsi="Courier New" w:cs="Courier New"/>
                <w:sz w:val="18"/>
                <w:szCs w:val="18"/>
                <w:lang w:eastAsia="ru-RU"/>
              </w:rPr>
              <w:t xml:space="preserve">value += 256; // сокращённое эквивалентное выражение с использованием операции </w:t>
            </w:r>
          </w:p>
          <w:p w:rsidR="00485CEF" w:rsidRPr="00546183" w:rsidRDefault="00485CEF" w:rsidP="00485CEF">
            <w:pPr>
              <w:spacing w:after="0" w:line="240" w:lineRule="auto"/>
              <w:rPr>
                <w:rFonts w:ascii="Courier New" w:eastAsia="Times New Roman" w:hAnsi="Courier New" w:cs="Courier New"/>
                <w:sz w:val="18"/>
                <w:szCs w:val="18"/>
                <w:lang w:eastAsia="ru-RU"/>
              </w:rPr>
            </w:pPr>
            <w:r w:rsidRPr="00546183">
              <w:rPr>
                <w:rFonts w:ascii="Courier New" w:eastAsia="Times New Roman" w:hAnsi="Courier New" w:cs="Courier New"/>
                <w:sz w:val="18"/>
                <w:szCs w:val="18"/>
                <w:lang w:eastAsia="ru-RU"/>
              </w:rPr>
              <w:t>присваивания</w:t>
            </w:r>
          </w:p>
        </w:tc>
      </w:tr>
    </w:tbl>
    <w:p w:rsidR="00485CEF" w:rsidRPr="00546183" w:rsidRDefault="00485CEF" w:rsidP="00485CEF">
      <w:pPr>
        <w:shd w:val="clear" w:color="auto" w:fill="FFFFFF"/>
        <w:spacing w:after="150" w:line="240" w:lineRule="auto"/>
        <w:jc w:val="both"/>
        <w:rPr>
          <w:ins w:id="4" w:author="Unknown"/>
          <w:rFonts w:ascii="Helvetica" w:eastAsia="Times New Roman" w:hAnsi="Helvetica" w:cs="Helvetica"/>
          <w:sz w:val="18"/>
          <w:szCs w:val="18"/>
          <w:lang w:eastAsia="ru-RU"/>
        </w:rPr>
      </w:pPr>
      <w:ins w:id="5" w:author="Unknown">
        <w:r w:rsidRPr="00546183">
          <w:rPr>
            <w:rFonts w:ascii="Helvetica" w:eastAsia="Times New Roman" w:hAnsi="Helvetica" w:cs="Helvetica"/>
            <w:sz w:val="18"/>
            <w:szCs w:val="18"/>
            <w:lang w:eastAsia="ru-RU"/>
          </w:rPr>
          <w:t>В </w:t>
        </w:r>
        <w:r w:rsidRPr="00546183">
          <w:rPr>
            <w:rFonts w:ascii="Helvetica" w:eastAsia="Times New Roman" w:hAnsi="Helvetica" w:cs="Helvetica"/>
            <w:b/>
            <w:bCs/>
            <w:sz w:val="18"/>
            <w:szCs w:val="18"/>
            <w:lang w:eastAsia="ru-RU"/>
          </w:rPr>
          <w:t>строке 2</w:t>
        </w:r>
        <w:r w:rsidRPr="00546183">
          <w:rPr>
            <w:rFonts w:ascii="Helvetica" w:eastAsia="Times New Roman" w:hAnsi="Helvetica" w:cs="Helvetica"/>
            <w:sz w:val="18"/>
            <w:szCs w:val="18"/>
            <w:lang w:eastAsia="ru-RU"/>
          </w:rPr>
          <w:t> переменной </w:t>
        </w:r>
        <w:r w:rsidRPr="00546183">
          <w:rPr>
            <w:rFonts w:ascii="Consolas" w:eastAsia="Times New Roman" w:hAnsi="Consolas" w:cs="Consolas"/>
            <w:sz w:val="18"/>
            <w:szCs w:val="18"/>
            <w:shd w:val="clear" w:color="auto" w:fill="F9F2F4"/>
            <w:lang w:eastAsia="ru-RU"/>
          </w:rPr>
          <w:t>value</w:t>
        </w:r>
        <w:r w:rsidRPr="00546183">
          <w:rPr>
            <w:rFonts w:ascii="Helvetica" w:eastAsia="Times New Roman" w:hAnsi="Helvetica" w:cs="Helvetica"/>
            <w:sz w:val="18"/>
            <w:szCs w:val="18"/>
            <w:lang w:eastAsia="ru-RU"/>
          </w:rPr>
          <w:t> присваивается значение 512, полученное в результате суммы значения содержащегося в переменной </w:t>
        </w:r>
        <w:r w:rsidRPr="00546183">
          <w:rPr>
            <w:rFonts w:ascii="Consolas" w:eastAsia="Times New Roman" w:hAnsi="Consolas" w:cs="Consolas"/>
            <w:sz w:val="18"/>
            <w:szCs w:val="18"/>
            <w:shd w:val="clear" w:color="auto" w:fill="F9F2F4"/>
            <w:lang w:eastAsia="ru-RU"/>
          </w:rPr>
          <w:t>value</w:t>
        </w:r>
        <w:r w:rsidRPr="00546183">
          <w:rPr>
            <w:rFonts w:ascii="Helvetica" w:eastAsia="Times New Roman" w:hAnsi="Helvetica" w:cs="Helvetica"/>
            <w:sz w:val="18"/>
            <w:szCs w:val="18"/>
            <w:lang w:eastAsia="ru-RU"/>
          </w:rPr>
          <w:t> с числом 256. В </w:t>
        </w:r>
        <w:r w:rsidRPr="00546183">
          <w:rPr>
            <w:rFonts w:ascii="Helvetica" w:eastAsia="Times New Roman" w:hAnsi="Helvetica" w:cs="Helvetica"/>
            <w:bCs/>
            <w:sz w:val="18"/>
            <w:szCs w:val="18"/>
            <w:lang w:eastAsia="ru-RU"/>
          </w:rPr>
          <w:t>строке 3 </w:t>
        </w:r>
        <w:r w:rsidRPr="00546183">
          <w:rPr>
            <w:rFonts w:ascii="Helvetica" w:eastAsia="Times New Roman" w:hAnsi="Helvetica" w:cs="Helvetica"/>
            <w:sz w:val="18"/>
            <w:szCs w:val="18"/>
            <w:lang w:eastAsia="ru-RU"/>
          </w:rPr>
          <w:t>выражение выполняет аналогичную операцию, что и в </w:t>
        </w:r>
        <w:r w:rsidRPr="00546183">
          <w:rPr>
            <w:rFonts w:ascii="Helvetica" w:eastAsia="Times New Roman" w:hAnsi="Helvetica" w:cs="Helvetica"/>
            <w:bCs/>
            <w:sz w:val="18"/>
            <w:szCs w:val="18"/>
            <w:lang w:eastAsia="ru-RU"/>
          </w:rPr>
          <w:t>строке 2</w:t>
        </w:r>
        <w:r w:rsidRPr="00546183">
          <w:rPr>
            <w:rFonts w:ascii="Helvetica" w:eastAsia="Times New Roman" w:hAnsi="Helvetica" w:cs="Helvetica"/>
            <w:sz w:val="18"/>
            <w:szCs w:val="18"/>
            <w:lang w:eastAsia="ru-RU"/>
          </w:rPr>
          <w:t>, но выражение записано в упрощённом виде. В этом выражении присутствует операция присваивания со знаком плюс </w:t>
        </w:r>
        <w:r w:rsidRPr="00546183">
          <w:rPr>
            <w:rFonts w:ascii="Consolas" w:eastAsia="Times New Roman" w:hAnsi="Consolas" w:cs="Consolas"/>
            <w:sz w:val="18"/>
            <w:szCs w:val="18"/>
            <w:shd w:val="clear" w:color="auto" w:fill="F9F2F4"/>
            <w:lang w:eastAsia="ru-RU"/>
          </w:rPr>
          <w:t>+=</w:t>
        </w:r>
        <w:r w:rsidRPr="00546183">
          <w:rPr>
            <w:rFonts w:ascii="Helvetica" w:eastAsia="Times New Roman" w:hAnsi="Helvetica" w:cs="Helvetica"/>
            <w:sz w:val="18"/>
            <w:szCs w:val="18"/>
            <w:lang w:eastAsia="ru-RU"/>
          </w:rPr>
          <w:t>. Таким образом, операция </w:t>
        </w:r>
        <w:r w:rsidRPr="00546183">
          <w:rPr>
            <w:rFonts w:ascii="Consolas" w:eastAsia="Times New Roman" w:hAnsi="Consolas" w:cs="Consolas"/>
            <w:sz w:val="18"/>
            <w:szCs w:val="18"/>
            <w:shd w:val="clear" w:color="auto" w:fill="F9F2F4"/>
            <w:lang w:eastAsia="ru-RU"/>
          </w:rPr>
          <w:t>+=</w:t>
        </w:r>
        <w:r w:rsidRPr="00546183">
          <w:rPr>
            <w:rFonts w:ascii="Helvetica" w:eastAsia="Times New Roman" w:hAnsi="Helvetica" w:cs="Helvetica"/>
            <w:sz w:val="18"/>
            <w:szCs w:val="18"/>
            <w:lang w:eastAsia="ru-RU"/>
          </w:rPr>
          <w:t> суммирует значение переменной </w:t>
        </w:r>
        <w:r w:rsidRPr="00546183">
          <w:rPr>
            <w:rFonts w:ascii="Consolas" w:eastAsia="Times New Roman" w:hAnsi="Consolas" w:cs="Consolas"/>
            <w:sz w:val="18"/>
            <w:szCs w:val="18"/>
            <w:shd w:val="clear" w:color="auto" w:fill="F9F2F4"/>
            <w:lang w:eastAsia="ru-RU"/>
          </w:rPr>
          <w:t>value</w:t>
        </w:r>
        <w:r w:rsidRPr="00546183">
          <w:rPr>
            <w:rFonts w:ascii="Helvetica" w:eastAsia="Times New Roman" w:hAnsi="Helvetica" w:cs="Helvetica"/>
            <w:sz w:val="18"/>
            <w:szCs w:val="18"/>
            <w:lang w:eastAsia="ru-RU"/>
          </w:rPr>
          <w:t> co значением, которое находится правее:  256,  и присваивает результат суммы этой же переменной. Как видно из примера оператор в </w:t>
        </w:r>
        <w:r w:rsidRPr="00546183">
          <w:rPr>
            <w:rFonts w:ascii="Helvetica" w:eastAsia="Times New Roman" w:hAnsi="Helvetica" w:cs="Helvetica"/>
            <w:bCs/>
            <w:sz w:val="18"/>
            <w:szCs w:val="18"/>
            <w:lang w:eastAsia="ru-RU"/>
          </w:rPr>
          <w:t>строке 3 </w:t>
        </w:r>
        <w:r w:rsidRPr="00546183">
          <w:rPr>
            <w:rFonts w:ascii="Helvetica" w:eastAsia="Times New Roman" w:hAnsi="Helvetica" w:cs="Helvetica"/>
            <w:sz w:val="18"/>
            <w:szCs w:val="18"/>
            <w:lang w:eastAsia="ru-RU"/>
          </w:rPr>
          <w:t>короче оператора в</w:t>
        </w:r>
        <w:r w:rsidRPr="00546183">
          <w:rPr>
            <w:rFonts w:ascii="Helvetica" w:eastAsia="Times New Roman" w:hAnsi="Helvetica" w:cs="Helvetica"/>
            <w:bCs/>
            <w:sz w:val="18"/>
            <w:szCs w:val="18"/>
            <w:lang w:eastAsia="ru-RU"/>
          </w:rPr>
          <w:t> строке 2</w:t>
        </w:r>
        <w:r w:rsidRPr="00546183">
          <w:rPr>
            <w:rFonts w:ascii="Helvetica" w:eastAsia="Times New Roman" w:hAnsi="Helvetica" w:cs="Helvetica"/>
            <w:sz w:val="18"/>
            <w:szCs w:val="18"/>
            <w:lang w:eastAsia="ru-RU"/>
          </w:rPr>
          <w:t>, хоть и выполняет аналогичную операцию. Так что, если некоторую переменную нужно изменить, то рекомендуется использовать операции присваивания.</w:t>
        </w:r>
      </w:ins>
    </w:p>
    <w:p w:rsidR="00485CEF" w:rsidRPr="00546183" w:rsidRDefault="00485CEF" w:rsidP="00485CEF">
      <w:pPr>
        <w:shd w:val="clear" w:color="auto" w:fill="FFFFFF"/>
        <w:spacing w:after="150" w:line="240" w:lineRule="auto"/>
        <w:jc w:val="both"/>
        <w:rPr>
          <w:ins w:id="6" w:author="Unknown"/>
          <w:rFonts w:ascii="Helvetica" w:eastAsia="Times New Roman" w:hAnsi="Helvetica" w:cs="Helvetica"/>
          <w:sz w:val="18"/>
          <w:szCs w:val="18"/>
          <w:lang w:eastAsia="ru-RU"/>
        </w:rPr>
      </w:pPr>
      <w:proofErr w:type="gramStart"/>
      <w:ins w:id="7" w:author="Unknown">
        <w:r w:rsidRPr="00546183">
          <w:rPr>
            <w:rFonts w:ascii="Helvetica" w:eastAsia="Times New Roman" w:hAnsi="Helvetica" w:cs="Helvetica"/>
            <w:sz w:val="18"/>
            <w:szCs w:val="18"/>
            <w:lang w:eastAsia="ru-RU"/>
          </w:rPr>
          <w:t>В</w:t>
        </w:r>
        <w:proofErr w:type="gramEnd"/>
        <w:r w:rsidRPr="00546183">
          <w:rPr>
            <w:rFonts w:ascii="Helvetica" w:eastAsia="Times New Roman" w:hAnsi="Helvetica" w:cs="Helvetica"/>
            <w:sz w:val="18"/>
            <w:szCs w:val="18"/>
            <w:lang w:eastAsia="ru-RU"/>
          </w:rPr>
          <w:t xml:space="preserve"> </w:t>
        </w:r>
        <w:proofErr w:type="gramStart"/>
        <w:r w:rsidRPr="00546183">
          <w:rPr>
            <w:rFonts w:ascii="Helvetica" w:eastAsia="Times New Roman" w:hAnsi="Helvetica" w:cs="Helvetica"/>
            <w:sz w:val="18"/>
            <w:szCs w:val="18"/>
            <w:lang w:eastAsia="ru-RU"/>
          </w:rPr>
          <w:t>С</w:t>
        </w:r>
        <w:proofErr w:type="gramEnd"/>
        <w:r w:rsidRPr="00546183">
          <w:rPr>
            <w:rFonts w:ascii="Helvetica" w:eastAsia="Times New Roman" w:hAnsi="Helvetica" w:cs="Helvetica"/>
            <w:sz w:val="18"/>
            <w:szCs w:val="18"/>
            <w:lang w:eastAsia="ru-RU"/>
          </w:rPr>
          <w:t>++ существует  пять операций присваивания, не считая основную операцию присваивания: </w:t>
        </w:r>
        <w:r w:rsidRPr="00546183">
          <w:rPr>
            <w:rFonts w:ascii="Consolas" w:eastAsia="Times New Roman" w:hAnsi="Consolas" w:cs="Consolas"/>
            <w:sz w:val="18"/>
            <w:szCs w:val="18"/>
            <w:shd w:val="clear" w:color="auto" w:fill="F9F2F4"/>
            <w:lang w:eastAsia="ru-RU"/>
          </w:rPr>
          <w:t>=</w:t>
        </w:r>
        <w:r w:rsidRPr="00546183">
          <w:rPr>
            <w:rFonts w:ascii="Helvetica" w:eastAsia="Times New Roman" w:hAnsi="Helvetica" w:cs="Helvetica"/>
            <w:sz w:val="18"/>
            <w:szCs w:val="18"/>
            <w:lang w:eastAsia="ru-RU"/>
          </w:rPr>
          <w:t>.</w:t>
        </w:r>
      </w:ins>
    </w:p>
    <w:p w:rsidR="00485CEF" w:rsidRPr="00546183" w:rsidRDefault="00485CEF" w:rsidP="00485CEF">
      <w:pPr>
        <w:numPr>
          <w:ilvl w:val="0"/>
          <w:numId w:val="13"/>
        </w:numPr>
        <w:shd w:val="clear" w:color="auto" w:fill="FFFFFF"/>
        <w:spacing w:before="100" w:beforeAutospacing="1" w:after="100" w:afterAutospacing="1" w:line="240" w:lineRule="auto"/>
        <w:jc w:val="both"/>
        <w:rPr>
          <w:ins w:id="8" w:author="Unknown"/>
          <w:rFonts w:ascii="Helvetica" w:eastAsia="Times New Roman" w:hAnsi="Helvetica" w:cs="Helvetica"/>
          <w:sz w:val="18"/>
          <w:szCs w:val="18"/>
          <w:lang w:eastAsia="ru-RU"/>
        </w:rPr>
      </w:pPr>
      <w:ins w:id="9" w:author="Unknown">
        <w:r w:rsidRPr="00546183">
          <w:rPr>
            <w:rFonts w:ascii="Consolas" w:eastAsia="Times New Roman" w:hAnsi="Consolas" w:cs="Consolas"/>
            <w:sz w:val="18"/>
            <w:szCs w:val="18"/>
            <w:shd w:val="clear" w:color="auto" w:fill="F9F2F4"/>
            <w:lang w:eastAsia="ru-RU"/>
          </w:rPr>
          <w:t>+=</w:t>
        </w:r>
        <w:r w:rsidRPr="00546183">
          <w:rPr>
            <w:rFonts w:ascii="Helvetica" w:eastAsia="Times New Roman" w:hAnsi="Helvetica" w:cs="Helvetica"/>
            <w:bCs/>
            <w:sz w:val="18"/>
            <w:szCs w:val="18"/>
            <w:lang w:eastAsia="ru-RU"/>
          </w:rPr>
          <w:t> </w:t>
        </w:r>
        <w:r w:rsidRPr="00546183">
          <w:rPr>
            <w:rFonts w:ascii="Helvetica" w:eastAsia="Times New Roman" w:hAnsi="Helvetica" w:cs="Helvetica"/>
            <w:sz w:val="18"/>
            <w:szCs w:val="18"/>
            <w:lang w:eastAsia="ru-RU"/>
          </w:rPr>
          <w:t>операция присваивания-сложения;</w:t>
        </w:r>
      </w:ins>
    </w:p>
    <w:p w:rsidR="00485CEF" w:rsidRPr="00546183" w:rsidRDefault="00485CEF" w:rsidP="00485CEF">
      <w:pPr>
        <w:numPr>
          <w:ilvl w:val="0"/>
          <w:numId w:val="13"/>
        </w:numPr>
        <w:shd w:val="clear" w:color="auto" w:fill="FFFFFF"/>
        <w:spacing w:before="100" w:beforeAutospacing="1" w:after="100" w:afterAutospacing="1" w:line="240" w:lineRule="auto"/>
        <w:jc w:val="both"/>
        <w:rPr>
          <w:ins w:id="10" w:author="Unknown"/>
          <w:rFonts w:ascii="Helvetica" w:eastAsia="Times New Roman" w:hAnsi="Helvetica" w:cs="Helvetica"/>
          <w:sz w:val="18"/>
          <w:szCs w:val="18"/>
          <w:lang w:eastAsia="ru-RU"/>
        </w:rPr>
      </w:pPr>
      <w:ins w:id="11" w:author="Unknown">
        <w:r w:rsidRPr="00546183">
          <w:rPr>
            <w:rFonts w:ascii="Consolas" w:eastAsia="Times New Roman" w:hAnsi="Consolas" w:cs="Consolas"/>
            <w:sz w:val="18"/>
            <w:szCs w:val="18"/>
            <w:shd w:val="clear" w:color="auto" w:fill="F9F2F4"/>
            <w:lang w:eastAsia="ru-RU"/>
          </w:rPr>
          <w:t>-=</w:t>
        </w:r>
        <w:r w:rsidRPr="00546183">
          <w:rPr>
            <w:rFonts w:ascii="Helvetica" w:eastAsia="Times New Roman" w:hAnsi="Helvetica" w:cs="Helvetica"/>
            <w:bCs/>
            <w:sz w:val="18"/>
            <w:szCs w:val="18"/>
            <w:lang w:eastAsia="ru-RU"/>
          </w:rPr>
          <w:t> </w:t>
        </w:r>
        <w:r w:rsidRPr="00546183">
          <w:rPr>
            <w:rFonts w:ascii="Helvetica" w:eastAsia="Times New Roman" w:hAnsi="Helvetica" w:cs="Helvetica"/>
            <w:sz w:val="18"/>
            <w:szCs w:val="18"/>
            <w:lang w:eastAsia="ru-RU"/>
          </w:rPr>
          <w:t>операция присваивания-вычитания;</w:t>
        </w:r>
      </w:ins>
    </w:p>
    <w:p w:rsidR="00485CEF" w:rsidRPr="00546183" w:rsidRDefault="00485CEF" w:rsidP="00485CEF">
      <w:pPr>
        <w:numPr>
          <w:ilvl w:val="0"/>
          <w:numId w:val="13"/>
        </w:numPr>
        <w:shd w:val="clear" w:color="auto" w:fill="FFFFFF"/>
        <w:spacing w:before="100" w:beforeAutospacing="1" w:after="100" w:afterAutospacing="1" w:line="240" w:lineRule="auto"/>
        <w:jc w:val="both"/>
        <w:rPr>
          <w:ins w:id="12" w:author="Unknown"/>
          <w:rFonts w:ascii="Helvetica" w:eastAsia="Times New Roman" w:hAnsi="Helvetica" w:cs="Helvetica"/>
          <w:sz w:val="18"/>
          <w:szCs w:val="18"/>
          <w:lang w:eastAsia="ru-RU"/>
        </w:rPr>
      </w:pPr>
      <w:ins w:id="13" w:author="Unknown">
        <w:r w:rsidRPr="00546183">
          <w:rPr>
            <w:rFonts w:ascii="Consolas" w:eastAsia="Times New Roman" w:hAnsi="Consolas" w:cs="Consolas"/>
            <w:sz w:val="18"/>
            <w:szCs w:val="18"/>
            <w:shd w:val="clear" w:color="auto" w:fill="F9F2F4"/>
            <w:lang w:eastAsia="ru-RU"/>
          </w:rPr>
          <w:t>*=</w:t>
        </w:r>
        <w:r w:rsidRPr="00546183">
          <w:rPr>
            <w:rFonts w:ascii="Helvetica" w:eastAsia="Times New Roman" w:hAnsi="Helvetica" w:cs="Helvetica"/>
            <w:bCs/>
            <w:sz w:val="18"/>
            <w:szCs w:val="18"/>
            <w:lang w:eastAsia="ru-RU"/>
          </w:rPr>
          <w:t> </w:t>
        </w:r>
        <w:r w:rsidRPr="00546183">
          <w:rPr>
            <w:rFonts w:ascii="Helvetica" w:eastAsia="Times New Roman" w:hAnsi="Helvetica" w:cs="Helvetica"/>
            <w:sz w:val="18"/>
            <w:szCs w:val="18"/>
            <w:lang w:eastAsia="ru-RU"/>
          </w:rPr>
          <w:t>операция присваивания-умножения;</w:t>
        </w:r>
      </w:ins>
    </w:p>
    <w:p w:rsidR="00485CEF" w:rsidRPr="00546183" w:rsidRDefault="00485CEF" w:rsidP="00485CEF">
      <w:pPr>
        <w:numPr>
          <w:ilvl w:val="0"/>
          <w:numId w:val="13"/>
        </w:numPr>
        <w:shd w:val="clear" w:color="auto" w:fill="FFFFFF"/>
        <w:spacing w:before="100" w:beforeAutospacing="1" w:after="100" w:afterAutospacing="1" w:line="240" w:lineRule="auto"/>
        <w:jc w:val="both"/>
        <w:rPr>
          <w:ins w:id="14" w:author="Unknown"/>
          <w:rFonts w:ascii="Helvetica" w:eastAsia="Times New Roman" w:hAnsi="Helvetica" w:cs="Helvetica"/>
          <w:sz w:val="18"/>
          <w:szCs w:val="18"/>
          <w:lang w:eastAsia="ru-RU"/>
        </w:rPr>
      </w:pPr>
      <w:ins w:id="15" w:author="Unknown">
        <w:r w:rsidRPr="00546183">
          <w:rPr>
            <w:rFonts w:ascii="Consolas" w:eastAsia="Times New Roman" w:hAnsi="Consolas" w:cs="Consolas"/>
            <w:sz w:val="18"/>
            <w:szCs w:val="18"/>
            <w:shd w:val="clear" w:color="auto" w:fill="F9F2F4"/>
            <w:lang w:eastAsia="ru-RU"/>
          </w:rPr>
          <w:t>/=</w:t>
        </w:r>
        <w:r w:rsidRPr="00546183">
          <w:rPr>
            <w:rFonts w:ascii="Helvetica" w:eastAsia="Times New Roman" w:hAnsi="Helvetica" w:cs="Helvetica"/>
            <w:bCs/>
            <w:sz w:val="18"/>
            <w:szCs w:val="18"/>
            <w:lang w:eastAsia="ru-RU"/>
          </w:rPr>
          <w:t> </w:t>
        </w:r>
        <w:r w:rsidRPr="00546183">
          <w:rPr>
            <w:rFonts w:ascii="Helvetica" w:eastAsia="Times New Roman" w:hAnsi="Helvetica" w:cs="Helvetica"/>
            <w:sz w:val="18"/>
            <w:szCs w:val="18"/>
            <w:lang w:eastAsia="ru-RU"/>
          </w:rPr>
          <w:t>операция присваивания-деления;</w:t>
        </w:r>
      </w:ins>
    </w:p>
    <w:p w:rsidR="00485CEF" w:rsidRPr="00546183" w:rsidRDefault="00485CEF" w:rsidP="00485CEF">
      <w:pPr>
        <w:numPr>
          <w:ilvl w:val="0"/>
          <w:numId w:val="13"/>
        </w:numPr>
        <w:shd w:val="clear" w:color="auto" w:fill="FFFFFF"/>
        <w:spacing w:before="100" w:beforeAutospacing="1" w:after="100" w:afterAutospacing="1" w:line="240" w:lineRule="auto"/>
        <w:jc w:val="both"/>
        <w:rPr>
          <w:ins w:id="16" w:author="Unknown"/>
          <w:rFonts w:ascii="Helvetica" w:eastAsia="Times New Roman" w:hAnsi="Helvetica" w:cs="Helvetica"/>
          <w:sz w:val="18"/>
          <w:szCs w:val="18"/>
          <w:lang w:eastAsia="ru-RU"/>
        </w:rPr>
      </w:pPr>
      <w:ins w:id="17" w:author="Unknown">
        <w:r w:rsidRPr="00546183">
          <w:rPr>
            <w:rFonts w:ascii="Consolas" w:eastAsia="Times New Roman" w:hAnsi="Consolas" w:cs="Consolas"/>
            <w:sz w:val="18"/>
            <w:szCs w:val="18"/>
            <w:shd w:val="clear" w:color="auto" w:fill="F9F2F4"/>
            <w:lang w:eastAsia="ru-RU"/>
          </w:rPr>
          <w:t>%=</w:t>
        </w:r>
        <w:r w:rsidRPr="00546183">
          <w:rPr>
            <w:rFonts w:ascii="Helvetica" w:eastAsia="Times New Roman" w:hAnsi="Helvetica" w:cs="Helvetica"/>
            <w:bCs/>
            <w:sz w:val="18"/>
            <w:szCs w:val="18"/>
            <w:lang w:eastAsia="ru-RU"/>
          </w:rPr>
          <w:t> </w:t>
        </w:r>
        <w:r w:rsidRPr="00546183">
          <w:rPr>
            <w:rFonts w:ascii="Helvetica" w:eastAsia="Times New Roman" w:hAnsi="Helvetica" w:cs="Helvetica"/>
            <w:sz w:val="18"/>
            <w:szCs w:val="18"/>
            <w:lang w:eastAsia="ru-RU"/>
          </w:rPr>
          <w:t>операция присваивания-остатка от деления;</w:t>
        </w:r>
      </w:ins>
    </w:p>
    <w:p w:rsidR="00485CEF" w:rsidRPr="00546183" w:rsidRDefault="00485CEF" w:rsidP="00485CEF">
      <w:pPr>
        <w:shd w:val="clear" w:color="auto" w:fill="FFFFFF"/>
        <w:spacing w:after="150" w:line="240" w:lineRule="auto"/>
        <w:jc w:val="both"/>
        <w:rPr>
          <w:rFonts w:ascii="Helvetica" w:eastAsia="Times New Roman" w:hAnsi="Helvetica" w:cs="Helvetica"/>
          <w:sz w:val="18"/>
          <w:szCs w:val="18"/>
          <w:lang w:eastAsia="ru-RU"/>
        </w:rPr>
      </w:pPr>
      <w:ins w:id="18" w:author="Unknown">
        <w:r w:rsidRPr="00546183">
          <w:rPr>
            <w:rFonts w:ascii="Helvetica" w:eastAsia="Times New Roman" w:hAnsi="Helvetica" w:cs="Helvetica"/>
            <w:sz w:val="18"/>
            <w:szCs w:val="18"/>
            <w:lang w:eastAsia="ru-RU"/>
          </w:rPr>
          <w:t xml:space="preserve">Договоримся называть операции присваивания через дефис,  чтобы было понятно о какой именно операции идёт речь. В таблице 1 наглядно </w:t>
        </w:r>
        <w:proofErr w:type="gramStart"/>
        <w:r w:rsidRPr="00546183">
          <w:rPr>
            <w:rFonts w:ascii="Helvetica" w:eastAsia="Times New Roman" w:hAnsi="Helvetica" w:cs="Helvetica"/>
            <w:sz w:val="18"/>
            <w:szCs w:val="18"/>
            <w:lang w:eastAsia="ru-RU"/>
          </w:rPr>
          <w:t>показаны</w:t>
        </w:r>
        <w:proofErr w:type="gramEnd"/>
        <w:r w:rsidRPr="00546183">
          <w:rPr>
            <w:rFonts w:ascii="Helvetica" w:eastAsia="Times New Roman" w:hAnsi="Helvetica" w:cs="Helvetica"/>
            <w:sz w:val="18"/>
            <w:szCs w:val="18"/>
            <w:lang w:eastAsia="ru-RU"/>
          </w:rPr>
          <w:t xml:space="preserve"> </w:t>
        </w:r>
      </w:ins>
    </w:p>
    <w:p w:rsidR="00485CEF" w:rsidRPr="00546183" w:rsidRDefault="00485CEF" w:rsidP="00485CEF">
      <w:pPr>
        <w:shd w:val="clear" w:color="auto" w:fill="FFFFFF"/>
        <w:spacing w:after="150" w:line="240" w:lineRule="auto"/>
        <w:jc w:val="both"/>
        <w:rPr>
          <w:ins w:id="19" w:author="Unknown"/>
          <w:rFonts w:ascii="Helvetica" w:eastAsia="Times New Roman" w:hAnsi="Helvetica" w:cs="Helvetica"/>
          <w:sz w:val="18"/>
          <w:szCs w:val="18"/>
          <w:lang w:eastAsia="ru-RU"/>
        </w:rPr>
      </w:pPr>
      <w:ins w:id="20" w:author="Unknown">
        <w:r w:rsidRPr="00546183">
          <w:rPr>
            <w:rFonts w:ascii="Helvetica" w:eastAsia="Times New Roman" w:hAnsi="Helvetica" w:cs="Helvetica"/>
            <w:sz w:val="18"/>
            <w:szCs w:val="18"/>
            <w:lang w:eastAsia="ru-RU"/>
          </w:rPr>
          <w:t>примеры использования операторов присваивания в языке программирования</w:t>
        </w:r>
        <w:proofErr w:type="gramStart"/>
        <w:r w:rsidRPr="00546183">
          <w:rPr>
            <w:rFonts w:ascii="Helvetica" w:eastAsia="Times New Roman" w:hAnsi="Helvetica" w:cs="Helvetica"/>
            <w:sz w:val="18"/>
            <w:szCs w:val="18"/>
            <w:lang w:eastAsia="ru-RU"/>
          </w:rPr>
          <w:t xml:space="preserve"> С</w:t>
        </w:r>
        <w:proofErr w:type="gramEnd"/>
        <w:r w:rsidRPr="00546183">
          <w:rPr>
            <w:rFonts w:ascii="Helvetica" w:eastAsia="Times New Roman" w:hAnsi="Helvetica" w:cs="Helvetica"/>
            <w:sz w:val="18"/>
            <w:szCs w:val="18"/>
            <w:lang w:eastAsia="ru-RU"/>
          </w:rPr>
          <w:t>++.</w:t>
        </w:r>
      </w:ins>
    </w:p>
    <w:p w:rsidR="00485CEF" w:rsidRPr="00546183" w:rsidRDefault="00485CEF" w:rsidP="00485CEF">
      <w:pPr>
        <w:pStyle w:val="a3"/>
        <w:shd w:val="clear" w:color="auto" w:fill="FFFFFF"/>
        <w:spacing w:after="0" w:afterAutospacing="0" w:line="360" w:lineRule="atLeast"/>
        <w:ind w:firstLine="709"/>
        <w:rPr>
          <w:rFonts w:ascii="Georgia" w:hAnsi="Georgia"/>
          <w:color w:val="000000"/>
          <w:sz w:val="18"/>
          <w:szCs w:val="18"/>
        </w:rPr>
      </w:pPr>
      <w:r w:rsidRPr="00546183">
        <w:rPr>
          <w:rFonts w:ascii="Arial" w:hAnsi="Arial" w:cs="Arial"/>
          <w:sz w:val="18"/>
          <w:szCs w:val="18"/>
        </w:rPr>
        <w:t>22.</w:t>
      </w:r>
      <w:r w:rsidRPr="00546183">
        <w:rPr>
          <w:rFonts w:ascii="Georgia" w:hAnsi="Georgia"/>
          <w:color w:val="000000"/>
          <w:sz w:val="18"/>
          <w:szCs w:val="18"/>
        </w:rPr>
        <w:t xml:space="preserve"> Операции сравнения предназначены для определения отношения между двумя переменными или между переменной и константой. Например, </w:t>
      </w:r>
      <w:r w:rsidRPr="00546183">
        <w:rPr>
          <w:rFonts w:ascii="Georgia" w:hAnsi="Georgia"/>
          <w:b/>
          <w:bCs/>
          <w:i/>
          <w:iCs/>
          <w:color w:val="000000"/>
          <w:sz w:val="18"/>
          <w:szCs w:val="18"/>
        </w:rPr>
        <w:t>a&lt;b</w:t>
      </w:r>
      <w:r w:rsidRPr="00546183">
        <w:rPr>
          <w:rFonts w:ascii="Georgia" w:hAnsi="Georgia"/>
          <w:color w:val="000000"/>
          <w:sz w:val="18"/>
          <w:szCs w:val="18"/>
        </w:rPr>
        <w:t> или </w:t>
      </w:r>
      <w:r w:rsidRPr="00546183">
        <w:rPr>
          <w:rFonts w:ascii="Georgia" w:hAnsi="Georgia"/>
          <w:b/>
          <w:bCs/>
          <w:i/>
          <w:iCs/>
          <w:color w:val="000000"/>
          <w:sz w:val="18"/>
          <w:szCs w:val="18"/>
        </w:rPr>
        <w:t>a&gt;10</w:t>
      </w:r>
      <w:r w:rsidRPr="00546183">
        <w:rPr>
          <w:rFonts w:ascii="Georgia" w:hAnsi="Georgia"/>
          <w:color w:val="000000"/>
          <w:sz w:val="18"/>
          <w:szCs w:val="18"/>
        </w:rPr>
        <w:t>. Результатом операции сравнения является значение типа bool, т.е. true или false. Операции сравнения отвечают «Да» или «Нет» на вопрос «Связаны ли элементы указанным отношением?»</w:t>
      </w:r>
    </w:p>
    <w:tbl>
      <w:tblPr>
        <w:tblW w:w="12326" w:type="dxa"/>
        <w:jc w:val="center"/>
        <w:tblCellSpacing w:w="0" w:type="dxa"/>
        <w:tblInd w:w="150" w:type="dxa"/>
        <w:tblBorders>
          <w:top w:val="outset" w:sz="6" w:space="0" w:color="00000A"/>
          <w:left w:val="outset" w:sz="6" w:space="0" w:color="00000A"/>
          <w:bottom w:val="outset" w:sz="6" w:space="0" w:color="00000A"/>
          <w:right w:val="outset" w:sz="6" w:space="0" w:color="00000A"/>
        </w:tblBorders>
        <w:tblCellMar>
          <w:top w:w="120" w:type="dxa"/>
          <w:left w:w="120" w:type="dxa"/>
          <w:bottom w:w="120" w:type="dxa"/>
          <w:right w:w="120" w:type="dxa"/>
        </w:tblCellMar>
        <w:tblLook w:val="04A0" w:firstRow="1" w:lastRow="0" w:firstColumn="1" w:lastColumn="0" w:noHBand="0" w:noVBand="1"/>
      </w:tblPr>
      <w:tblGrid>
        <w:gridCol w:w="3412"/>
        <w:gridCol w:w="5315"/>
        <w:gridCol w:w="3599"/>
      </w:tblGrid>
      <w:tr w:rsidR="00485CEF" w:rsidRPr="00546183" w:rsidTr="00485CEF">
        <w:trPr>
          <w:tblCellSpacing w:w="0" w:type="dxa"/>
          <w:jc w:val="center"/>
        </w:trPr>
        <w:tc>
          <w:tcPr>
            <w:tcW w:w="3412"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proofErr w:type="gramStart"/>
            <w:r w:rsidRPr="00546183">
              <w:rPr>
                <w:rFonts w:ascii="Times New Roman" w:eastAsia="Times New Roman" w:hAnsi="Times New Roman" w:cs="Times New Roman"/>
                <w:b/>
                <w:bCs/>
                <w:sz w:val="18"/>
                <w:szCs w:val="18"/>
                <w:lang w:eastAsia="ru-RU"/>
              </w:rPr>
              <w:t>Опера-ция</w:t>
            </w:r>
            <w:proofErr w:type="gramEnd"/>
          </w:p>
        </w:tc>
        <w:tc>
          <w:tcPr>
            <w:tcW w:w="5315"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b/>
                <w:bCs/>
                <w:sz w:val="18"/>
                <w:szCs w:val="18"/>
                <w:lang w:eastAsia="ru-RU"/>
              </w:rPr>
              <w:t>Описание</w:t>
            </w:r>
          </w:p>
        </w:tc>
        <w:tc>
          <w:tcPr>
            <w:tcW w:w="3599"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b/>
                <w:bCs/>
                <w:sz w:val="18"/>
                <w:szCs w:val="18"/>
                <w:lang w:eastAsia="ru-RU"/>
              </w:rPr>
              <w:t>Пример</w:t>
            </w:r>
          </w:p>
        </w:tc>
      </w:tr>
      <w:tr w:rsidR="00485CEF" w:rsidRPr="00546183" w:rsidTr="00485CEF">
        <w:trPr>
          <w:tblCellSpacing w:w="0" w:type="dxa"/>
          <w:jc w:val="center"/>
        </w:trPr>
        <w:tc>
          <w:tcPr>
            <w:tcW w:w="3412"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&lt;</w:t>
            </w:r>
          </w:p>
        </w:tc>
        <w:tc>
          <w:tcPr>
            <w:tcW w:w="5315"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Меньше</w:t>
            </w:r>
          </w:p>
        </w:tc>
        <w:tc>
          <w:tcPr>
            <w:tcW w:w="3599"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x&lt;y&lt; p=""&gt;&lt;/y&lt;&gt;</w:t>
            </w:r>
          </w:p>
        </w:tc>
      </w:tr>
      <w:tr w:rsidR="00485CEF" w:rsidRPr="00546183" w:rsidTr="00485CEF">
        <w:trPr>
          <w:tblCellSpacing w:w="0" w:type="dxa"/>
          <w:jc w:val="center"/>
        </w:trPr>
        <w:tc>
          <w:tcPr>
            <w:tcW w:w="3412"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&gt;</w:t>
            </w:r>
          </w:p>
        </w:tc>
        <w:tc>
          <w:tcPr>
            <w:tcW w:w="5315"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Больше</w:t>
            </w:r>
          </w:p>
        </w:tc>
        <w:tc>
          <w:tcPr>
            <w:tcW w:w="3599"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x&gt;y</w:t>
            </w:r>
          </w:p>
        </w:tc>
      </w:tr>
      <w:tr w:rsidR="00485CEF" w:rsidRPr="00546183" w:rsidTr="00485CEF">
        <w:trPr>
          <w:tblCellSpacing w:w="0" w:type="dxa"/>
          <w:jc w:val="center"/>
        </w:trPr>
        <w:tc>
          <w:tcPr>
            <w:tcW w:w="3412"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&lt;=</w:t>
            </w:r>
          </w:p>
        </w:tc>
        <w:tc>
          <w:tcPr>
            <w:tcW w:w="5315"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Меньше либо равно</w:t>
            </w:r>
          </w:p>
        </w:tc>
        <w:tc>
          <w:tcPr>
            <w:tcW w:w="3599"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x&lt;=y</w:t>
            </w:r>
          </w:p>
        </w:tc>
      </w:tr>
      <w:tr w:rsidR="00485CEF" w:rsidRPr="00546183" w:rsidTr="00485CEF">
        <w:trPr>
          <w:tblCellSpacing w:w="0" w:type="dxa"/>
          <w:jc w:val="center"/>
        </w:trPr>
        <w:tc>
          <w:tcPr>
            <w:tcW w:w="3412"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&gt;=</w:t>
            </w:r>
          </w:p>
        </w:tc>
        <w:tc>
          <w:tcPr>
            <w:tcW w:w="5315"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Больше либо равно</w:t>
            </w:r>
          </w:p>
        </w:tc>
        <w:tc>
          <w:tcPr>
            <w:tcW w:w="3599"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x&gt;=y</w:t>
            </w:r>
          </w:p>
        </w:tc>
      </w:tr>
      <w:tr w:rsidR="00485CEF" w:rsidRPr="00546183" w:rsidTr="00485CEF">
        <w:trPr>
          <w:tblCellSpacing w:w="0" w:type="dxa"/>
          <w:jc w:val="center"/>
        </w:trPr>
        <w:tc>
          <w:tcPr>
            <w:tcW w:w="3412"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w:t>
            </w:r>
          </w:p>
        </w:tc>
        <w:tc>
          <w:tcPr>
            <w:tcW w:w="5315"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Равно</w:t>
            </w:r>
          </w:p>
        </w:tc>
        <w:tc>
          <w:tcPr>
            <w:tcW w:w="3599"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x==y</w:t>
            </w:r>
          </w:p>
        </w:tc>
      </w:tr>
      <w:tr w:rsidR="00485CEF" w:rsidRPr="00546183" w:rsidTr="00485CEF">
        <w:trPr>
          <w:tblCellSpacing w:w="0" w:type="dxa"/>
          <w:jc w:val="center"/>
        </w:trPr>
        <w:tc>
          <w:tcPr>
            <w:tcW w:w="3412"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w:t>
            </w:r>
          </w:p>
        </w:tc>
        <w:tc>
          <w:tcPr>
            <w:tcW w:w="5315"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Не равно</w:t>
            </w:r>
          </w:p>
        </w:tc>
        <w:tc>
          <w:tcPr>
            <w:tcW w:w="3599"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x!=y</w:t>
            </w:r>
          </w:p>
        </w:tc>
      </w:tr>
    </w:tbl>
    <w:p w:rsidR="00485CEF" w:rsidRPr="00546183" w:rsidRDefault="00485CEF" w:rsidP="00485CEF">
      <w:pPr>
        <w:shd w:val="clear" w:color="auto" w:fill="FFFFFF"/>
        <w:spacing w:before="100" w:beforeAutospacing="1" w:after="0" w:line="360" w:lineRule="atLeast"/>
        <w:ind w:firstLine="709"/>
        <w:rPr>
          <w:rFonts w:ascii="Georgia" w:eastAsia="Times New Roman" w:hAnsi="Georgia" w:cs="Times New Roman"/>
          <w:color w:val="000000"/>
          <w:sz w:val="18"/>
          <w:szCs w:val="18"/>
          <w:lang w:eastAsia="ru-RU"/>
        </w:rPr>
      </w:pPr>
      <w:r w:rsidRPr="00546183">
        <w:rPr>
          <w:rFonts w:ascii="Georgia" w:eastAsia="Times New Roman" w:hAnsi="Georgia" w:cs="Times New Roman"/>
          <w:b/>
          <w:bCs/>
          <w:color w:val="000000"/>
          <w:sz w:val="18"/>
          <w:szCs w:val="18"/>
          <w:lang w:eastAsia="ru-RU"/>
        </w:rPr>
        <w:t>Логические операции</w:t>
      </w:r>
    </w:p>
    <w:p w:rsidR="00485CEF" w:rsidRPr="00546183" w:rsidRDefault="00485CEF" w:rsidP="00485CEF">
      <w:pPr>
        <w:shd w:val="clear" w:color="auto" w:fill="FFFFFF"/>
        <w:spacing w:before="100" w:beforeAutospacing="1" w:after="0" w:line="360" w:lineRule="atLeast"/>
        <w:ind w:firstLine="709"/>
        <w:rPr>
          <w:rFonts w:ascii="Georgia" w:eastAsia="Times New Roman" w:hAnsi="Georgia" w:cs="Times New Roman"/>
          <w:color w:val="000000"/>
          <w:sz w:val="18"/>
          <w:szCs w:val="18"/>
          <w:lang w:eastAsia="ru-RU"/>
        </w:rPr>
      </w:pPr>
      <w:r w:rsidRPr="00546183">
        <w:rPr>
          <w:rFonts w:ascii="Georgia" w:eastAsia="Times New Roman" w:hAnsi="Georgia" w:cs="Times New Roman"/>
          <w:color w:val="000000"/>
          <w:sz w:val="18"/>
          <w:szCs w:val="18"/>
          <w:lang w:eastAsia="ru-RU"/>
        </w:rPr>
        <w:t>Логические операции служат для соединения выражений, которые содержат операции сравнения.</w:t>
      </w:r>
    </w:p>
    <w:tbl>
      <w:tblPr>
        <w:tblW w:w="12326" w:type="dxa"/>
        <w:jc w:val="center"/>
        <w:tblCellSpacing w:w="0" w:type="dxa"/>
        <w:tblInd w:w="150" w:type="dxa"/>
        <w:tblBorders>
          <w:top w:val="outset" w:sz="6" w:space="0" w:color="00000A"/>
          <w:left w:val="outset" w:sz="6" w:space="0" w:color="00000A"/>
          <w:bottom w:val="outset" w:sz="6" w:space="0" w:color="00000A"/>
          <w:right w:val="outset" w:sz="6" w:space="0" w:color="00000A"/>
        </w:tblBorders>
        <w:tblCellMar>
          <w:top w:w="120" w:type="dxa"/>
          <w:left w:w="120" w:type="dxa"/>
          <w:bottom w:w="120" w:type="dxa"/>
          <w:right w:w="120" w:type="dxa"/>
        </w:tblCellMar>
        <w:tblLook w:val="04A0" w:firstRow="1" w:lastRow="0" w:firstColumn="1" w:lastColumn="0" w:noHBand="0" w:noVBand="1"/>
      </w:tblPr>
      <w:tblGrid>
        <w:gridCol w:w="1968"/>
        <w:gridCol w:w="5336"/>
        <w:gridCol w:w="5022"/>
      </w:tblGrid>
      <w:tr w:rsidR="00485CEF" w:rsidRPr="00546183" w:rsidTr="00485CEF">
        <w:trPr>
          <w:tblCellSpacing w:w="0" w:type="dxa"/>
          <w:jc w:val="center"/>
        </w:trPr>
        <w:tc>
          <w:tcPr>
            <w:tcW w:w="1410"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b/>
                <w:bCs/>
                <w:sz w:val="18"/>
                <w:szCs w:val="18"/>
                <w:lang w:eastAsia="ru-RU"/>
              </w:rPr>
              <w:t>Оператор</w:t>
            </w:r>
          </w:p>
        </w:tc>
        <w:tc>
          <w:tcPr>
            <w:tcW w:w="3825"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b/>
                <w:bCs/>
                <w:sz w:val="18"/>
                <w:szCs w:val="18"/>
                <w:lang w:eastAsia="ru-RU"/>
              </w:rPr>
              <w:t>Описание</w:t>
            </w:r>
          </w:p>
        </w:tc>
        <w:tc>
          <w:tcPr>
            <w:tcW w:w="3600"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b/>
                <w:bCs/>
                <w:sz w:val="18"/>
                <w:szCs w:val="18"/>
                <w:lang w:eastAsia="ru-RU"/>
              </w:rPr>
              <w:t>Пример</w:t>
            </w:r>
          </w:p>
        </w:tc>
      </w:tr>
      <w:tr w:rsidR="00485CEF" w:rsidRPr="00546183" w:rsidTr="00485CEF">
        <w:trPr>
          <w:tblCellSpacing w:w="0" w:type="dxa"/>
          <w:jc w:val="center"/>
        </w:trPr>
        <w:tc>
          <w:tcPr>
            <w:tcW w:w="1410"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&amp;&amp;</w:t>
            </w:r>
          </w:p>
        </w:tc>
        <w:tc>
          <w:tcPr>
            <w:tcW w:w="3825"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Логическое «и»</w:t>
            </w:r>
          </w:p>
        </w:tc>
        <w:tc>
          <w:tcPr>
            <w:tcW w:w="3600"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10&lt;20&lt;="" p=""&gt;</w:t>
            </w:r>
          </w:p>
        </w:tc>
      </w:tr>
      <w:tr w:rsidR="00485CEF" w:rsidRPr="00546183" w:rsidTr="00485CEF">
        <w:trPr>
          <w:tblCellSpacing w:w="0" w:type="dxa"/>
          <w:jc w:val="center"/>
        </w:trPr>
        <w:tc>
          <w:tcPr>
            <w:tcW w:w="1410"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w:t>
            </w:r>
          </w:p>
        </w:tc>
        <w:tc>
          <w:tcPr>
            <w:tcW w:w="3825"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Логическое «или»</w:t>
            </w:r>
          </w:p>
        </w:tc>
        <w:tc>
          <w:tcPr>
            <w:tcW w:w="3600"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X%3==0 || y%7==0</w:t>
            </w:r>
          </w:p>
        </w:tc>
      </w:tr>
      <w:tr w:rsidR="00485CEF" w:rsidRPr="00546183" w:rsidTr="00485CEF">
        <w:trPr>
          <w:tblCellSpacing w:w="0" w:type="dxa"/>
          <w:jc w:val="center"/>
        </w:trPr>
        <w:tc>
          <w:tcPr>
            <w:tcW w:w="1410"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w:t>
            </w:r>
          </w:p>
        </w:tc>
        <w:tc>
          <w:tcPr>
            <w:tcW w:w="3825"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Логическое «не»</w:t>
            </w:r>
          </w:p>
        </w:tc>
        <w:tc>
          <w:tcPr>
            <w:tcW w:w="3600"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!(x==10)</w:t>
            </w:r>
          </w:p>
        </w:tc>
      </w:tr>
    </w:tbl>
    <w:p w:rsidR="00485CEF" w:rsidRPr="00546183" w:rsidRDefault="00485CEF" w:rsidP="00485CEF">
      <w:pPr>
        <w:shd w:val="clear" w:color="auto" w:fill="FFFFFF"/>
        <w:spacing w:before="100" w:beforeAutospacing="1" w:after="0" w:line="360" w:lineRule="atLeast"/>
        <w:ind w:firstLine="709"/>
        <w:rPr>
          <w:rFonts w:ascii="Georgia" w:eastAsia="Times New Roman" w:hAnsi="Georgia" w:cs="Times New Roman"/>
          <w:color w:val="000000"/>
          <w:sz w:val="18"/>
          <w:szCs w:val="18"/>
          <w:lang w:eastAsia="ru-RU"/>
        </w:rPr>
      </w:pPr>
      <w:r w:rsidRPr="00546183">
        <w:rPr>
          <w:rFonts w:ascii="Georgia" w:eastAsia="Times New Roman" w:hAnsi="Georgia" w:cs="Times New Roman"/>
          <w:color w:val="000000"/>
          <w:sz w:val="18"/>
          <w:szCs w:val="18"/>
          <w:lang w:eastAsia="ru-RU"/>
        </w:rPr>
        <w:lastRenderedPageBreak/>
        <w:t>Результаты логических выражений определяются согласно так называемой </w:t>
      </w:r>
      <w:r w:rsidRPr="00546183">
        <w:rPr>
          <w:rFonts w:ascii="Georgia" w:eastAsia="Times New Roman" w:hAnsi="Georgia" w:cs="Times New Roman"/>
          <w:i/>
          <w:iCs/>
          <w:color w:val="000000"/>
          <w:sz w:val="18"/>
          <w:szCs w:val="18"/>
          <w:lang w:eastAsia="ru-RU"/>
        </w:rPr>
        <w:t>таблице истинности</w:t>
      </w:r>
      <w:r w:rsidRPr="00546183">
        <w:rPr>
          <w:rFonts w:ascii="Georgia" w:eastAsia="Times New Roman" w:hAnsi="Georgia" w:cs="Times New Roman"/>
          <w:color w:val="000000"/>
          <w:sz w:val="18"/>
          <w:szCs w:val="18"/>
          <w:lang w:eastAsia="ru-RU"/>
        </w:rPr>
        <w:t>.</w:t>
      </w:r>
    </w:p>
    <w:tbl>
      <w:tblPr>
        <w:tblW w:w="12326" w:type="dxa"/>
        <w:jc w:val="center"/>
        <w:tblCellSpacing w:w="0" w:type="dxa"/>
        <w:tblInd w:w="150" w:type="dxa"/>
        <w:tblBorders>
          <w:top w:val="outset" w:sz="6" w:space="0" w:color="00000A"/>
          <w:left w:val="outset" w:sz="6" w:space="0" w:color="00000A"/>
          <w:bottom w:val="outset" w:sz="6" w:space="0" w:color="00000A"/>
          <w:right w:val="outset" w:sz="6" w:space="0" w:color="00000A"/>
        </w:tblBorders>
        <w:tblCellMar>
          <w:top w:w="120" w:type="dxa"/>
          <w:left w:w="120" w:type="dxa"/>
          <w:bottom w:w="120" w:type="dxa"/>
          <w:right w:w="120" w:type="dxa"/>
        </w:tblCellMar>
        <w:tblLook w:val="04A0" w:firstRow="1" w:lastRow="0" w:firstColumn="1" w:lastColumn="0" w:noHBand="0" w:noVBand="1"/>
      </w:tblPr>
      <w:tblGrid>
        <w:gridCol w:w="2501"/>
        <w:gridCol w:w="2523"/>
        <w:gridCol w:w="2434"/>
        <w:gridCol w:w="2434"/>
        <w:gridCol w:w="2434"/>
      </w:tblGrid>
      <w:tr w:rsidR="00485CEF" w:rsidRPr="00546183" w:rsidTr="00485CEF">
        <w:trPr>
          <w:tblCellSpacing w:w="0" w:type="dxa"/>
          <w:jc w:val="center"/>
        </w:trPr>
        <w:tc>
          <w:tcPr>
            <w:tcW w:w="1695"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b/>
                <w:bCs/>
                <w:sz w:val="18"/>
                <w:szCs w:val="18"/>
                <w:lang w:eastAsia="ru-RU"/>
              </w:rPr>
              <w:t>x</w:t>
            </w:r>
          </w:p>
        </w:tc>
        <w:tc>
          <w:tcPr>
            <w:tcW w:w="1710"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b/>
                <w:bCs/>
                <w:sz w:val="18"/>
                <w:szCs w:val="18"/>
                <w:lang w:eastAsia="ru-RU"/>
              </w:rPr>
              <w:t>y</w:t>
            </w:r>
          </w:p>
        </w:tc>
        <w:tc>
          <w:tcPr>
            <w:tcW w:w="1650"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b/>
                <w:bCs/>
                <w:sz w:val="18"/>
                <w:szCs w:val="18"/>
                <w:lang w:eastAsia="ru-RU"/>
              </w:rPr>
              <w:t>x&amp;&amp;y</w:t>
            </w:r>
          </w:p>
        </w:tc>
        <w:tc>
          <w:tcPr>
            <w:tcW w:w="1650"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b/>
                <w:bCs/>
                <w:sz w:val="18"/>
                <w:szCs w:val="18"/>
                <w:lang w:eastAsia="ru-RU"/>
              </w:rPr>
              <w:t>x||y</w:t>
            </w:r>
          </w:p>
        </w:tc>
        <w:tc>
          <w:tcPr>
            <w:tcW w:w="1650"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b/>
                <w:bCs/>
                <w:sz w:val="18"/>
                <w:szCs w:val="18"/>
                <w:lang w:eastAsia="ru-RU"/>
              </w:rPr>
              <w:t>!x</w:t>
            </w:r>
          </w:p>
        </w:tc>
      </w:tr>
      <w:tr w:rsidR="00485CEF" w:rsidRPr="00546183" w:rsidTr="00485CEF">
        <w:trPr>
          <w:tblCellSpacing w:w="0" w:type="dxa"/>
          <w:jc w:val="center"/>
        </w:trPr>
        <w:tc>
          <w:tcPr>
            <w:tcW w:w="1695"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false</w:t>
            </w:r>
          </w:p>
        </w:tc>
        <w:tc>
          <w:tcPr>
            <w:tcW w:w="1710"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false</w:t>
            </w:r>
          </w:p>
        </w:tc>
        <w:tc>
          <w:tcPr>
            <w:tcW w:w="1650"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false</w:t>
            </w:r>
          </w:p>
        </w:tc>
        <w:tc>
          <w:tcPr>
            <w:tcW w:w="1650"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false</w:t>
            </w:r>
          </w:p>
        </w:tc>
        <w:tc>
          <w:tcPr>
            <w:tcW w:w="1650"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true</w:t>
            </w:r>
          </w:p>
        </w:tc>
      </w:tr>
      <w:tr w:rsidR="00485CEF" w:rsidRPr="00546183" w:rsidTr="00485CEF">
        <w:trPr>
          <w:tblCellSpacing w:w="0" w:type="dxa"/>
          <w:jc w:val="center"/>
        </w:trPr>
        <w:tc>
          <w:tcPr>
            <w:tcW w:w="1695"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false</w:t>
            </w:r>
          </w:p>
        </w:tc>
        <w:tc>
          <w:tcPr>
            <w:tcW w:w="1710"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true</w:t>
            </w:r>
          </w:p>
        </w:tc>
        <w:tc>
          <w:tcPr>
            <w:tcW w:w="1650"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false</w:t>
            </w:r>
          </w:p>
        </w:tc>
        <w:tc>
          <w:tcPr>
            <w:tcW w:w="1650"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true</w:t>
            </w:r>
          </w:p>
        </w:tc>
        <w:tc>
          <w:tcPr>
            <w:tcW w:w="1650"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true</w:t>
            </w:r>
          </w:p>
        </w:tc>
      </w:tr>
      <w:tr w:rsidR="00485CEF" w:rsidRPr="00546183" w:rsidTr="00485CEF">
        <w:trPr>
          <w:tblCellSpacing w:w="0" w:type="dxa"/>
          <w:jc w:val="center"/>
        </w:trPr>
        <w:tc>
          <w:tcPr>
            <w:tcW w:w="1695"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true</w:t>
            </w:r>
          </w:p>
        </w:tc>
        <w:tc>
          <w:tcPr>
            <w:tcW w:w="1710"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false</w:t>
            </w:r>
          </w:p>
        </w:tc>
        <w:tc>
          <w:tcPr>
            <w:tcW w:w="1650"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false</w:t>
            </w:r>
          </w:p>
        </w:tc>
        <w:tc>
          <w:tcPr>
            <w:tcW w:w="1650"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true</w:t>
            </w:r>
          </w:p>
        </w:tc>
        <w:tc>
          <w:tcPr>
            <w:tcW w:w="1650"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false</w:t>
            </w:r>
          </w:p>
        </w:tc>
      </w:tr>
      <w:tr w:rsidR="00485CEF" w:rsidRPr="00546183" w:rsidTr="00485CEF">
        <w:trPr>
          <w:tblCellSpacing w:w="0" w:type="dxa"/>
          <w:jc w:val="center"/>
        </w:trPr>
        <w:tc>
          <w:tcPr>
            <w:tcW w:w="1695"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true</w:t>
            </w:r>
          </w:p>
        </w:tc>
        <w:tc>
          <w:tcPr>
            <w:tcW w:w="1710"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true</w:t>
            </w:r>
          </w:p>
        </w:tc>
        <w:tc>
          <w:tcPr>
            <w:tcW w:w="1650"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true</w:t>
            </w:r>
          </w:p>
        </w:tc>
        <w:tc>
          <w:tcPr>
            <w:tcW w:w="1650"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true</w:t>
            </w:r>
          </w:p>
        </w:tc>
        <w:tc>
          <w:tcPr>
            <w:tcW w:w="1650" w:type="dxa"/>
            <w:tcBorders>
              <w:top w:val="outset" w:sz="6" w:space="0" w:color="00000A"/>
              <w:left w:val="outset" w:sz="6" w:space="0" w:color="00000A"/>
              <w:bottom w:val="outset" w:sz="6" w:space="0" w:color="00000A"/>
              <w:right w:val="outset" w:sz="6" w:space="0" w:color="00000A"/>
            </w:tcBorders>
            <w:hideMark/>
          </w:tcPr>
          <w:p w:rsidR="00485CEF" w:rsidRPr="00546183" w:rsidRDefault="00485CEF" w:rsidP="00485CEF">
            <w:pPr>
              <w:spacing w:before="100" w:beforeAutospacing="1" w:after="100" w:afterAutospacing="1" w:line="240" w:lineRule="auto"/>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false</w:t>
            </w:r>
          </w:p>
        </w:tc>
      </w:tr>
    </w:tbl>
    <w:p w:rsidR="00485CEF" w:rsidRPr="00546183" w:rsidRDefault="00485CEF" w:rsidP="00485CEF">
      <w:pPr>
        <w:shd w:val="clear" w:color="auto" w:fill="FFFFFF"/>
        <w:spacing w:before="100" w:beforeAutospacing="1" w:after="0" w:line="360" w:lineRule="atLeast"/>
        <w:ind w:firstLine="709"/>
        <w:rPr>
          <w:rFonts w:ascii="Georgia" w:eastAsia="Times New Roman" w:hAnsi="Georgia" w:cs="Times New Roman"/>
          <w:color w:val="000000"/>
          <w:sz w:val="18"/>
          <w:szCs w:val="18"/>
          <w:lang w:eastAsia="ru-RU"/>
        </w:rPr>
      </w:pPr>
      <w:r w:rsidRPr="00546183">
        <w:rPr>
          <w:rFonts w:ascii="Georgia" w:eastAsia="Times New Roman" w:hAnsi="Georgia" w:cs="Times New Roman"/>
          <w:color w:val="000000"/>
          <w:sz w:val="18"/>
          <w:szCs w:val="18"/>
          <w:lang w:eastAsia="ru-RU"/>
        </w:rPr>
        <w:t>Значения true и false являются своеобразными константами, созданными для того, чтобы программисту-человеку было проще с ним управляться, однако с точки зрения компьютера эти константы равны </w:t>
      </w:r>
      <w:r w:rsidRPr="00546183">
        <w:rPr>
          <w:rFonts w:ascii="Georgia" w:eastAsia="Times New Roman" w:hAnsi="Georgia" w:cs="Times New Roman"/>
          <w:b/>
          <w:bCs/>
          <w:i/>
          <w:iCs/>
          <w:color w:val="000000"/>
          <w:sz w:val="18"/>
          <w:szCs w:val="18"/>
          <w:lang w:eastAsia="ru-RU"/>
        </w:rPr>
        <w:t>1</w:t>
      </w:r>
      <w:r w:rsidRPr="00546183">
        <w:rPr>
          <w:rFonts w:ascii="Georgia" w:eastAsia="Times New Roman" w:hAnsi="Georgia" w:cs="Times New Roman"/>
          <w:color w:val="000000"/>
          <w:sz w:val="18"/>
          <w:szCs w:val="18"/>
          <w:lang w:eastAsia="ru-RU"/>
        </w:rPr>
        <w:t> и </w:t>
      </w:r>
      <w:r w:rsidRPr="00546183">
        <w:rPr>
          <w:rFonts w:ascii="Georgia" w:eastAsia="Times New Roman" w:hAnsi="Georgia" w:cs="Times New Roman"/>
          <w:b/>
          <w:bCs/>
          <w:i/>
          <w:iCs/>
          <w:color w:val="000000"/>
          <w:sz w:val="18"/>
          <w:szCs w:val="18"/>
          <w:lang w:eastAsia="ru-RU"/>
        </w:rPr>
        <w:t>0</w:t>
      </w:r>
      <w:r w:rsidRPr="00546183">
        <w:rPr>
          <w:rFonts w:ascii="Georgia" w:eastAsia="Times New Roman" w:hAnsi="Georgia" w:cs="Times New Roman"/>
          <w:color w:val="000000"/>
          <w:sz w:val="18"/>
          <w:szCs w:val="18"/>
          <w:lang w:eastAsia="ru-RU"/>
        </w:rPr>
        <w:t> соответственно.</w:t>
      </w:r>
    </w:p>
    <w:p w:rsidR="00AA46BE" w:rsidRPr="00546183" w:rsidRDefault="00AA46BE" w:rsidP="00AA46BE">
      <w:pPr>
        <w:shd w:val="clear" w:color="auto" w:fill="FFFFFF"/>
        <w:spacing w:after="150" w:line="240" w:lineRule="auto"/>
        <w:ind w:firstLine="300"/>
        <w:textAlignment w:val="baseline"/>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Оператор «запятая» используется для связки нескольких выражений. Левая сторона оператора «запятая» всегда вычисляется как void (то есть не выдающее значения). Это означает, что значение выражения, находящегося с правой стороны, станет значением разделенного запятыми выражения. Например:</w:t>
      </w:r>
      <w:r w:rsidRPr="00546183">
        <w:rPr>
          <w:rFonts w:ascii="Verdana" w:eastAsia="Times New Roman" w:hAnsi="Verdana" w:cs="Times New Roman"/>
          <w:color w:val="000000"/>
          <w:sz w:val="18"/>
          <w:szCs w:val="18"/>
          <w:lang w:eastAsia="ru-RU"/>
        </w:rPr>
        <w:br/>
      </w:r>
      <w:r w:rsidRPr="00546183">
        <w:rPr>
          <w:rFonts w:ascii="Verdana" w:eastAsia="Times New Roman" w:hAnsi="Verdana" w:cs="Times New Roman"/>
          <w:color w:val="000000"/>
          <w:sz w:val="18"/>
          <w:szCs w:val="18"/>
          <w:lang w:eastAsia="ru-RU"/>
        </w:rPr>
        <w:br/>
        <w:t>х = (у = 3, у + 1);</w:t>
      </w:r>
      <w:r w:rsidRPr="00546183">
        <w:rPr>
          <w:rFonts w:ascii="Verdana" w:eastAsia="Times New Roman" w:hAnsi="Verdana" w:cs="Times New Roman"/>
          <w:color w:val="000000"/>
          <w:sz w:val="18"/>
          <w:szCs w:val="18"/>
          <w:lang w:eastAsia="ru-RU"/>
        </w:rPr>
        <w:br/>
      </w:r>
      <w:r w:rsidRPr="00546183">
        <w:rPr>
          <w:rFonts w:ascii="Verdana" w:eastAsia="Times New Roman" w:hAnsi="Verdana" w:cs="Times New Roman"/>
          <w:color w:val="000000"/>
          <w:sz w:val="18"/>
          <w:szCs w:val="18"/>
          <w:lang w:eastAsia="ru-RU"/>
        </w:rPr>
        <w:br/>
        <w:t>Сначала присваивается 3 переменной у, а затем 4. переменной х. Скобки необходимы, поскольку оператор «запятая» имеет более низкий приоритет по сравнению с оператором присваивания.</w:t>
      </w:r>
    </w:p>
    <w:p w:rsidR="00AA46BE" w:rsidRPr="00546183" w:rsidRDefault="00AA46BE" w:rsidP="00AA46BE">
      <w:pPr>
        <w:shd w:val="clear" w:color="auto" w:fill="FFFFFF"/>
        <w:spacing w:after="150" w:line="240" w:lineRule="auto"/>
        <w:ind w:firstLine="300"/>
        <w:textAlignment w:val="baseline"/>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Оператор «запятая» вызывает выполнение последовательности действий. Когда он используется с правой стороны оператора присваивания, то присваиваться будет значение последнего выражения, стоящего в разделенном запятыми списке. Ниже приведен еще один пример:</w:t>
      </w:r>
      <w:r w:rsidRPr="00546183">
        <w:rPr>
          <w:rFonts w:ascii="Verdana" w:eastAsia="Times New Roman" w:hAnsi="Verdana" w:cs="Times New Roman"/>
          <w:color w:val="000000"/>
          <w:sz w:val="18"/>
          <w:szCs w:val="18"/>
          <w:lang w:eastAsia="ru-RU"/>
        </w:rPr>
        <w:br/>
      </w:r>
      <w:r w:rsidRPr="00546183">
        <w:rPr>
          <w:rFonts w:ascii="Verdana" w:eastAsia="Times New Roman" w:hAnsi="Verdana" w:cs="Times New Roman"/>
          <w:color w:val="000000"/>
          <w:sz w:val="18"/>
          <w:szCs w:val="18"/>
          <w:lang w:eastAsia="ru-RU"/>
        </w:rPr>
        <w:br/>
        <w:t>у = 10;</w:t>
      </w:r>
      <w:r w:rsidRPr="00546183">
        <w:rPr>
          <w:rFonts w:ascii="Verdana" w:eastAsia="Times New Roman" w:hAnsi="Verdana" w:cs="Times New Roman"/>
          <w:color w:val="000000"/>
          <w:sz w:val="18"/>
          <w:szCs w:val="18"/>
          <w:lang w:eastAsia="ru-RU"/>
        </w:rPr>
        <w:br/>
      </w:r>
      <w:r w:rsidRPr="00546183">
        <w:rPr>
          <w:rFonts w:ascii="Verdana" w:eastAsia="Times New Roman" w:hAnsi="Verdana" w:cs="Times New Roman"/>
          <w:color w:val="000000"/>
          <w:sz w:val="18"/>
          <w:szCs w:val="18"/>
          <w:lang w:eastAsia="ru-RU"/>
        </w:rPr>
        <w:br/>
        <w:t xml:space="preserve">х = (у = </w:t>
      </w:r>
      <w:proofErr w:type="gramStart"/>
      <w:r w:rsidRPr="00546183">
        <w:rPr>
          <w:rFonts w:ascii="Verdana" w:eastAsia="Times New Roman" w:hAnsi="Verdana" w:cs="Times New Roman"/>
          <w:color w:val="000000"/>
          <w:sz w:val="18"/>
          <w:szCs w:val="18"/>
          <w:lang w:eastAsia="ru-RU"/>
        </w:rPr>
        <w:t>у</w:t>
      </w:r>
      <w:proofErr w:type="gramEnd"/>
      <w:r w:rsidRPr="00546183">
        <w:rPr>
          <w:rFonts w:ascii="Verdana" w:eastAsia="Times New Roman" w:hAnsi="Verdana" w:cs="Times New Roman"/>
          <w:color w:val="000000"/>
          <w:sz w:val="18"/>
          <w:szCs w:val="18"/>
          <w:lang w:eastAsia="ru-RU"/>
        </w:rPr>
        <w:t xml:space="preserve"> - 5, 25 / у);</w:t>
      </w:r>
      <w:r w:rsidRPr="00546183">
        <w:rPr>
          <w:rFonts w:ascii="Verdana" w:eastAsia="Times New Roman" w:hAnsi="Verdana" w:cs="Times New Roman"/>
          <w:color w:val="000000"/>
          <w:sz w:val="18"/>
          <w:szCs w:val="18"/>
          <w:lang w:eastAsia="ru-RU"/>
        </w:rPr>
        <w:br/>
      </w:r>
      <w:r w:rsidRPr="00546183">
        <w:rPr>
          <w:rFonts w:ascii="Verdana" w:eastAsia="Times New Roman" w:hAnsi="Verdana" w:cs="Times New Roman"/>
          <w:color w:val="000000"/>
          <w:sz w:val="18"/>
          <w:szCs w:val="18"/>
          <w:lang w:eastAsia="ru-RU"/>
        </w:rPr>
        <w:br/>
        <w:t xml:space="preserve">После выполнения х получит значение 5, поскольку исходным значением у было 10, а затем оно уменьшилось на 5. Затем 25 поделили на </w:t>
      </w:r>
      <w:proofErr w:type="gramStart"/>
      <w:r w:rsidRPr="00546183">
        <w:rPr>
          <w:rFonts w:ascii="Verdana" w:eastAsia="Times New Roman" w:hAnsi="Verdana" w:cs="Times New Roman"/>
          <w:color w:val="000000"/>
          <w:sz w:val="18"/>
          <w:szCs w:val="18"/>
          <w:lang w:eastAsia="ru-RU"/>
        </w:rPr>
        <w:t>полученное</w:t>
      </w:r>
      <w:proofErr w:type="gramEnd"/>
      <w:r w:rsidRPr="00546183">
        <w:rPr>
          <w:rFonts w:ascii="Verdana" w:eastAsia="Times New Roman" w:hAnsi="Verdana" w:cs="Times New Roman"/>
          <w:color w:val="000000"/>
          <w:sz w:val="18"/>
          <w:szCs w:val="18"/>
          <w:lang w:eastAsia="ru-RU"/>
        </w:rPr>
        <w:t xml:space="preserve"> 5 и получили результат.</w:t>
      </w:r>
    </w:p>
    <w:p w:rsidR="00AA46BE" w:rsidRPr="00546183" w:rsidRDefault="00AA46BE" w:rsidP="00AA46BE">
      <w:pPr>
        <w:shd w:val="clear" w:color="auto" w:fill="FFFFFF"/>
        <w:spacing w:after="150" w:line="240" w:lineRule="auto"/>
        <w:ind w:firstLine="300"/>
        <w:textAlignment w:val="baseline"/>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Об операторе «запятая» следует думать как об обычном слове «и» в нормальном русском языке, когда оно используется в выражении «сделай это, и это, и это».</w:t>
      </w:r>
    </w:p>
    <w:p w:rsidR="00AA46BE" w:rsidRPr="00546183" w:rsidRDefault="00AA46BE" w:rsidP="00AA46BE">
      <w:pPr>
        <w:pStyle w:val="a3"/>
        <w:shd w:val="clear" w:color="auto" w:fill="FFFFFF"/>
        <w:spacing w:before="0" w:beforeAutospacing="0" w:after="150" w:afterAutospacing="0"/>
        <w:ind w:firstLine="300"/>
        <w:textAlignment w:val="baseline"/>
        <w:rPr>
          <w:rFonts w:ascii="Verdana" w:hAnsi="Verdana"/>
          <w:color w:val="000000"/>
          <w:sz w:val="18"/>
          <w:szCs w:val="18"/>
        </w:rPr>
      </w:pPr>
      <w:r w:rsidRPr="00546183">
        <w:rPr>
          <w:rFonts w:ascii="Verdana" w:hAnsi="Verdana"/>
          <w:color w:val="000000"/>
          <w:sz w:val="18"/>
          <w:szCs w:val="18"/>
        </w:rPr>
        <w:t>23.Битовые операции — это тестирование, установка или сдвиг битов в байте или слове, которые соответствуют стандартным типам языка</w:t>
      </w:r>
      <w:proofErr w:type="gramStart"/>
      <w:r w:rsidRPr="00546183">
        <w:rPr>
          <w:rFonts w:ascii="Verdana" w:hAnsi="Verdana"/>
          <w:color w:val="000000"/>
          <w:sz w:val="18"/>
          <w:szCs w:val="18"/>
        </w:rPr>
        <w:t xml:space="preserve"> С</w:t>
      </w:r>
      <w:proofErr w:type="gramEnd"/>
      <w:r w:rsidRPr="00546183">
        <w:rPr>
          <w:rFonts w:ascii="Verdana" w:hAnsi="Verdana"/>
          <w:color w:val="000000"/>
          <w:sz w:val="18"/>
          <w:szCs w:val="18"/>
        </w:rPr>
        <w:t xml:space="preserve"> char и int. Битовые операторы не могут использоваться с float, double, long double, void и другими сложными типами. Таблица содержит имеющиеся операторы.</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3216"/>
        <w:gridCol w:w="6379"/>
      </w:tblGrid>
      <w:tr w:rsidR="00AA46BE" w:rsidRPr="00546183" w:rsidTr="00AA46BE">
        <w:trPr>
          <w:tblHeader/>
        </w:trPr>
        <w:tc>
          <w:tcPr>
            <w:tcW w:w="0" w:type="auto"/>
            <w:tcBorders>
              <w:top w:val="outset" w:sz="2" w:space="0" w:color="auto"/>
              <w:left w:val="outset" w:sz="2" w:space="0" w:color="auto"/>
              <w:bottom w:val="single" w:sz="6" w:space="0" w:color="CCCCCC"/>
              <w:right w:val="outset" w:sz="2" w:space="0" w:color="auto"/>
            </w:tcBorders>
            <w:shd w:val="clear" w:color="auto" w:fill="F7F7F7"/>
            <w:tcMar>
              <w:top w:w="60" w:type="dxa"/>
              <w:left w:w="120" w:type="dxa"/>
              <w:bottom w:w="60" w:type="dxa"/>
              <w:right w:w="120" w:type="dxa"/>
            </w:tcMar>
            <w:vAlign w:val="center"/>
            <w:hideMark/>
          </w:tcPr>
          <w:p w:rsidR="00AA46BE" w:rsidRPr="00546183" w:rsidRDefault="00AA46BE" w:rsidP="00AA46BE">
            <w:pPr>
              <w:spacing w:after="0" w:line="240" w:lineRule="auto"/>
              <w:rPr>
                <w:rFonts w:ascii="inherit" w:eastAsia="Times New Roman" w:hAnsi="inherit" w:cs="Times New Roman"/>
                <w:b/>
                <w:bCs/>
                <w:color w:val="333333"/>
                <w:sz w:val="18"/>
                <w:szCs w:val="18"/>
                <w:lang w:eastAsia="ru-RU"/>
              </w:rPr>
            </w:pPr>
            <w:r w:rsidRPr="00546183">
              <w:rPr>
                <w:rFonts w:ascii="inherit" w:eastAsia="Times New Roman" w:hAnsi="inherit" w:cs="Times New Roman"/>
                <w:b/>
                <w:bCs/>
                <w:color w:val="333333"/>
                <w:sz w:val="18"/>
                <w:szCs w:val="18"/>
                <w:lang w:eastAsia="ru-RU"/>
              </w:rPr>
              <w:t>Оператор</w:t>
            </w:r>
          </w:p>
        </w:tc>
        <w:tc>
          <w:tcPr>
            <w:tcW w:w="0" w:type="auto"/>
            <w:tcBorders>
              <w:top w:val="outset" w:sz="2" w:space="0" w:color="auto"/>
              <w:left w:val="outset" w:sz="2" w:space="0" w:color="auto"/>
              <w:bottom w:val="single" w:sz="6" w:space="0" w:color="CCCCCC"/>
              <w:right w:val="outset" w:sz="2" w:space="0" w:color="auto"/>
            </w:tcBorders>
            <w:shd w:val="clear" w:color="auto" w:fill="F7F7F7"/>
            <w:tcMar>
              <w:top w:w="60" w:type="dxa"/>
              <w:left w:w="120" w:type="dxa"/>
              <w:bottom w:w="60" w:type="dxa"/>
              <w:right w:w="120" w:type="dxa"/>
            </w:tcMar>
            <w:vAlign w:val="center"/>
            <w:hideMark/>
          </w:tcPr>
          <w:p w:rsidR="00AA46BE" w:rsidRPr="00546183" w:rsidRDefault="00AA46BE" w:rsidP="00AA46BE">
            <w:pPr>
              <w:spacing w:after="0" w:line="240" w:lineRule="auto"/>
              <w:rPr>
                <w:rFonts w:ascii="inherit" w:eastAsia="Times New Roman" w:hAnsi="inherit" w:cs="Times New Roman"/>
                <w:b/>
                <w:bCs/>
                <w:color w:val="333333"/>
                <w:sz w:val="18"/>
                <w:szCs w:val="18"/>
                <w:lang w:eastAsia="ru-RU"/>
              </w:rPr>
            </w:pPr>
            <w:r w:rsidRPr="00546183">
              <w:rPr>
                <w:rFonts w:ascii="inherit" w:eastAsia="Times New Roman" w:hAnsi="inherit" w:cs="Times New Roman"/>
                <w:b/>
                <w:bCs/>
                <w:color w:val="333333"/>
                <w:sz w:val="18"/>
                <w:szCs w:val="18"/>
                <w:lang w:eastAsia="ru-RU"/>
              </w:rPr>
              <w:t>Действие</w:t>
            </w:r>
          </w:p>
        </w:tc>
      </w:tr>
      <w:tr w:rsidR="00AA46BE" w:rsidRPr="00546183" w:rsidTr="00AA46BE">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AA46BE" w:rsidRPr="00546183" w:rsidRDefault="00AA46BE" w:rsidP="00AA46BE">
            <w:pPr>
              <w:spacing w:after="0" w:line="240" w:lineRule="auto"/>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&amp;</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AA46BE" w:rsidRPr="00546183" w:rsidRDefault="00AA46BE" w:rsidP="00AA46BE">
            <w:pPr>
              <w:spacing w:after="0" w:line="240" w:lineRule="auto"/>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И</w:t>
            </w:r>
          </w:p>
        </w:tc>
      </w:tr>
      <w:tr w:rsidR="00AA46BE" w:rsidRPr="00546183" w:rsidTr="00AA46BE">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AA46BE" w:rsidRPr="00546183" w:rsidRDefault="00AA46BE" w:rsidP="00AA46BE">
            <w:pPr>
              <w:spacing w:after="0" w:line="240" w:lineRule="auto"/>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AA46BE" w:rsidRPr="00546183" w:rsidRDefault="00AA46BE" w:rsidP="00AA46BE">
            <w:pPr>
              <w:spacing w:after="0" w:line="240" w:lineRule="auto"/>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ИЛИ</w:t>
            </w:r>
          </w:p>
        </w:tc>
      </w:tr>
      <w:tr w:rsidR="00AA46BE" w:rsidRPr="00546183" w:rsidTr="00AA46BE">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AA46BE" w:rsidRPr="00546183" w:rsidRDefault="00AA46BE" w:rsidP="00AA46BE">
            <w:pPr>
              <w:spacing w:after="0" w:line="240" w:lineRule="auto"/>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AA46BE" w:rsidRPr="00546183" w:rsidRDefault="00AA46BE" w:rsidP="00AA46BE">
            <w:pPr>
              <w:spacing w:after="0" w:line="240" w:lineRule="auto"/>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Исключающее ИЛИ</w:t>
            </w:r>
          </w:p>
        </w:tc>
      </w:tr>
      <w:tr w:rsidR="00AA46BE" w:rsidRPr="00546183" w:rsidTr="00AA46BE">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AA46BE" w:rsidRPr="00546183" w:rsidRDefault="00AA46BE" w:rsidP="00AA46BE">
            <w:pPr>
              <w:spacing w:after="0" w:line="240" w:lineRule="auto"/>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AA46BE" w:rsidRPr="00546183" w:rsidRDefault="00AA46BE" w:rsidP="00AA46BE">
            <w:pPr>
              <w:spacing w:after="0" w:line="240" w:lineRule="auto"/>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Дополнение</w:t>
            </w:r>
          </w:p>
        </w:tc>
      </w:tr>
      <w:tr w:rsidR="00AA46BE" w:rsidRPr="00546183" w:rsidTr="00AA46BE">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AA46BE" w:rsidRPr="00546183" w:rsidRDefault="00AA46BE" w:rsidP="00AA46BE">
            <w:pPr>
              <w:spacing w:after="0" w:line="240" w:lineRule="auto"/>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&gt;&gt;</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AA46BE" w:rsidRPr="00546183" w:rsidRDefault="00AA46BE" w:rsidP="00AA46BE">
            <w:pPr>
              <w:spacing w:after="0" w:line="240" w:lineRule="auto"/>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Сдвиг вправо</w:t>
            </w:r>
          </w:p>
        </w:tc>
      </w:tr>
      <w:tr w:rsidR="00AA46BE" w:rsidRPr="00546183" w:rsidTr="00AA46BE">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AA46BE" w:rsidRPr="00546183" w:rsidRDefault="00AA46BE" w:rsidP="00AA46BE">
            <w:pPr>
              <w:spacing w:after="0" w:line="240" w:lineRule="auto"/>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&lt;&lt;</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AA46BE" w:rsidRPr="00546183" w:rsidRDefault="00AA46BE" w:rsidP="00AA46BE">
            <w:pPr>
              <w:spacing w:after="0" w:line="240" w:lineRule="auto"/>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Сдвиг влево</w:t>
            </w:r>
          </w:p>
        </w:tc>
      </w:tr>
      <w:tr w:rsidR="00AA46BE" w:rsidRPr="00546183" w:rsidTr="00AA46BE">
        <w:trPr>
          <w:tblHeader/>
        </w:trPr>
        <w:tc>
          <w:tcPr>
            <w:tcW w:w="0" w:type="auto"/>
            <w:gridSpan w:val="2"/>
            <w:tcBorders>
              <w:top w:val="nil"/>
              <w:left w:val="nil"/>
              <w:bottom w:val="nil"/>
              <w:right w:val="nil"/>
            </w:tcBorders>
            <w:shd w:val="clear" w:color="auto" w:fill="F7F7F7"/>
            <w:tcMar>
              <w:top w:w="60" w:type="dxa"/>
              <w:left w:w="120" w:type="dxa"/>
              <w:bottom w:w="60" w:type="dxa"/>
              <w:right w:w="120" w:type="dxa"/>
            </w:tcMar>
            <w:vAlign w:val="center"/>
            <w:hideMark/>
          </w:tcPr>
          <w:p w:rsidR="00AA46BE" w:rsidRPr="00546183" w:rsidRDefault="00AA46BE" w:rsidP="00AA46BE">
            <w:pPr>
              <w:spacing w:after="0" w:line="240" w:lineRule="auto"/>
              <w:jc w:val="center"/>
              <w:textAlignment w:val="baseline"/>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Таблица: Битовые операторы</w:t>
            </w:r>
          </w:p>
        </w:tc>
      </w:tr>
    </w:tbl>
    <w:p w:rsidR="00AA46BE" w:rsidRPr="00546183" w:rsidRDefault="00AA46BE" w:rsidP="00AA46BE">
      <w:pPr>
        <w:shd w:val="clear" w:color="auto" w:fill="FFFFFF"/>
        <w:spacing w:after="150" w:line="240" w:lineRule="auto"/>
        <w:ind w:firstLine="300"/>
        <w:textAlignment w:val="baseline"/>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Битовые операторы</w:t>
      </w:r>
      <w:proofErr w:type="gramStart"/>
      <w:r w:rsidRPr="00546183">
        <w:rPr>
          <w:rFonts w:ascii="Verdana" w:eastAsia="Times New Roman" w:hAnsi="Verdana" w:cs="Times New Roman"/>
          <w:color w:val="000000"/>
          <w:sz w:val="18"/>
          <w:szCs w:val="18"/>
          <w:lang w:eastAsia="ru-RU"/>
        </w:rPr>
        <w:t xml:space="preserve"> И</w:t>
      </w:r>
      <w:proofErr w:type="gramEnd"/>
      <w:r w:rsidRPr="00546183">
        <w:rPr>
          <w:rFonts w:ascii="Verdana" w:eastAsia="Times New Roman" w:hAnsi="Verdana" w:cs="Times New Roman"/>
          <w:color w:val="000000"/>
          <w:sz w:val="18"/>
          <w:szCs w:val="18"/>
          <w:lang w:eastAsia="ru-RU"/>
        </w:rPr>
        <w:t xml:space="preserve">, ИЛИ, НЕ используют ту же таблицу истинности, что и их логические эквиваленты, за тем исключением, что они работают побитно. </w:t>
      </w:r>
      <w:proofErr w:type="gramStart"/>
      <w:r w:rsidRPr="00546183">
        <w:rPr>
          <w:rFonts w:ascii="Verdana" w:eastAsia="Times New Roman" w:hAnsi="Verdana" w:cs="Times New Roman"/>
          <w:color w:val="000000"/>
          <w:sz w:val="18"/>
          <w:szCs w:val="18"/>
          <w:lang w:eastAsia="ru-RU"/>
        </w:rPr>
        <w:t>Исключающее</w:t>
      </w:r>
      <w:proofErr w:type="gramEnd"/>
      <w:r w:rsidRPr="00546183">
        <w:rPr>
          <w:rFonts w:ascii="Verdana" w:eastAsia="Times New Roman" w:hAnsi="Verdana" w:cs="Times New Roman"/>
          <w:color w:val="000000"/>
          <w:sz w:val="18"/>
          <w:szCs w:val="18"/>
          <w:lang w:eastAsia="ru-RU"/>
        </w:rPr>
        <w:t xml:space="preserve"> ИЛИ имеет следующую таблицу истинности:</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2576"/>
        <w:gridCol w:w="2577"/>
        <w:gridCol w:w="4442"/>
      </w:tblGrid>
      <w:tr w:rsidR="00AA46BE" w:rsidRPr="00546183" w:rsidTr="00AA46BE">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AA46BE" w:rsidRPr="00546183" w:rsidRDefault="00AA46BE" w:rsidP="00AA46BE">
            <w:pPr>
              <w:spacing w:after="0" w:line="240" w:lineRule="auto"/>
              <w:rPr>
                <w:rFonts w:ascii="Verdana" w:eastAsia="Times New Roman" w:hAnsi="Verdana" w:cs="Times New Roman"/>
                <w:color w:val="000000"/>
                <w:sz w:val="18"/>
                <w:szCs w:val="18"/>
                <w:lang w:eastAsia="ru-RU"/>
              </w:rPr>
            </w:pPr>
            <w:proofErr w:type="gramStart"/>
            <w:r w:rsidRPr="00546183">
              <w:rPr>
                <w:rFonts w:ascii="Verdana" w:eastAsia="Times New Roman" w:hAnsi="Verdana" w:cs="Times New Roman"/>
                <w:color w:val="000000"/>
                <w:sz w:val="18"/>
                <w:szCs w:val="18"/>
                <w:lang w:eastAsia="ru-RU"/>
              </w:rPr>
              <w:t>р</w:t>
            </w:r>
            <w:proofErr w:type="gramEnd"/>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AA46BE" w:rsidRPr="00546183" w:rsidRDefault="00AA46BE" w:rsidP="00AA46BE">
            <w:pPr>
              <w:spacing w:after="0" w:line="240" w:lineRule="auto"/>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q</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AA46BE" w:rsidRPr="00546183" w:rsidRDefault="00AA46BE" w:rsidP="00AA46BE">
            <w:pPr>
              <w:spacing w:after="0" w:line="240" w:lineRule="auto"/>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p^q</w:t>
            </w:r>
          </w:p>
        </w:tc>
      </w:tr>
      <w:tr w:rsidR="00AA46BE" w:rsidRPr="00546183" w:rsidTr="00AA46BE">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AA46BE" w:rsidRPr="00546183" w:rsidRDefault="00AA46BE" w:rsidP="00AA46BE">
            <w:pPr>
              <w:spacing w:after="0" w:line="240" w:lineRule="auto"/>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lastRenderedPageBreak/>
              <w:t>0</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AA46BE" w:rsidRPr="00546183" w:rsidRDefault="00AA46BE" w:rsidP="00AA46BE">
            <w:pPr>
              <w:spacing w:after="0" w:line="240" w:lineRule="auto"/>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0</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AA46BE" w:rsidRPr="00546183" w:rsidRDefault="00AA46BE" w:rsidP="00AA46BE">
            <w:pPr>
              <w:spacing w:after="0" w:line="240" w:lineRule="auto"/>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0</w:t>
            </w:r>
          </w:p>
        </w:tc>
      </w:tr>
      <w:tr w:rsidR="00AA46BE" w:rsidRPr="00546183" w:rsidTr="00AA46BE">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AA46BE" w:rsidRPr="00546183" w:rsidRDefault="00AA46BE" w:rsidP="00AA46BE">
            <w:pPr>
              <w:spacing w:after="0" w:line="240" w:lineRule="auto"/>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0</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AA46BE" w:rsidRPr="00546183" w:rsidRDefault="00AA46BE" w:rsidP="00AA46BE">
            <w:pPr>
              <w:spacing w:after="0" w:line="240" w:lineRule="auto"/>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1</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AA46BE" w:rsidRPr="00546183" w:rsidRDefault="00AA46BE" w:rsidP="00AA46BE">
            <w:pPr>
              <w:spacing w:after="0" w:line="240" w:lineRule="auto"/>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1</w:t>
            </w:r>
          </w:p>
        </w:tc>
      </w:tr>
      <w:tr w:rsidR="00AA46BE" w:rsidRPr="00546183" w:rsidTr="00AA46BE">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AA46BE" w:rsidRPr="00546183" w:rsidRDefault="00AA46BE" w:rsidP="00AA46BE">
            <w:pPr>
              <w:spacing w:after="0" w:line="240" w:lineRule="auto"/>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1</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AA46BE" w:rsidRPr="00546183" w:rsidRDefault="00AA46BE" w:rsidP="00AA46BE">
            <w:pPr>
              <w:spacing w:after="0" w:line="240" w:lineRule="auto"/>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0</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AA46BE" w:rsidRPr="00546183" w:rsidRDefault="00AA46BE" w:rsidP="00AA46BE">
            <w:pPr>
              <w:spacing w:after="0" w:line="240" w:lineRule="auto"/>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1</w:t>
            </w:r>
          </w:p>
        </w:tc>
      </w:tr>
      <w:tr w:rsidR="00AA46BE" w:rsidRPr="00546183" w:rsidTr="00AA46BE">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AA46BE" w:rsidRPr="00546183" w:rsidRDefault="00AA46BE" w:rsidP="00AA46BE">
            <w:pPr>
              <w:spacing w:after="0" w:line="240" w:lineRule="auto"/>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1</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AA46BE" w:rsidRPr="00546183" w:rsidRDefault="00AA46BE" w:rsidP="00AA46BE">
            <w:pPr>
              <w:spacing w:after="0" w:line="240" w:lineRule="auto"/>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1</w:t>
            </w:r>
          </w:p>
        </w:tc>
        <w:tc>
          <w:tcPr>
            <w:tcW w:w="0" w:type="auto"/>
            <w:tcBorders>
              <w:top w:val="nil"/>
              <w:left w:val="nil"/>
              <w:bottom w:val="nil"/>
              <w:right w:val="nil"/>
            </w:tcBorders>
            <w:shd w:val="clear" w:color="auto" w:fill="FFFFFF"/>
            <w:tcMar>
              <w:top w:w="60" w:type="dxa"/>
              <w:left w:w="120" w:type="dxa"/>
              <w:bottom w:w="60" w:type="dxa"/>
              <w:right w:w="120" w:type="dxa"/>
            </w:tcMar>
            <w:vAlign w:val="center"/>
            <w:hideMark/>
          </w:tcPr>
          <w:p w:rsidR="00AA46BE" w:rsidRPr="00546183" w:rsidRDefault="00AA46BE" w:rsidP="00AA46BE">
            <w:pPr>
              <w:spacing w:after="0" w:line="240" w:lineRule="auto"/>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0</w:t>
            </w:r>
          </w:p>
        </w:tc>
      </w:tr>
    </w:tbl>
    <w:p w:rsidR="00AA46BE" w:rsidRPr="00546183" w:rsidRDefault="00AA46BE" w:rsidP="00AA46BE">
      <w:pPr>
        <w:shd w:val="clear" w:color="auto" w:fill="FFFFFF"/>
        <w:spacing w:after="150" w:line="240" w:lineRule="auto"/>
        <w:ind w:firstLine="300"/>
        <w:textAlignment w:val="baseline"/>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 xml:space="preserve">Как следует из таблицы, </w:t>
      </w:r>
      <w:proofErr w:type="gramStart"/>
      <w:r w:rsidRPr="00546183">
        <w:rPr>
          <w:rFonts w:ascii="Verdana" w:eastAsia="Times New Roman" w:hAnsi="Verdana" w:cs="Times New Roman"/>
          <w:color w:val="000000"/>
          <w:sz w:val="18"/>
          <w:szCs w:val="18"/>
          <w:lang w:eastAsia="ru-RU"/>
        </w:rPr>
        <w:t>исключающее</w:t>
      </w:r>
      <w:proofErr w:type="gramEnd"/>
      <w:r w:rsidRPr="00546183">
        <w:rPr>
          <w:rFonts w:ascii="Verdana" w:eastAsia="Times New Roman" w:hAnsi="Verdana" w:cs="Times New Roman"/>
          <w:color w:val="000000"/>
          <w:sz w:val="18"/>
          <w:szCs w:val="18"/>
          <w:lang w:eastAsia="ru-RU"/>
        </w:rPr>
        <w:t xml:space="preserve"> ИЛИ выдает истину, если только один из операндов истинен. В противном случае получается ложь.</w:t>
      </w:r>
    </w:p>
    <w:p w:rsidR="00AA46BE" w:rsidRPr="00546183" w:rsidRDefault="00AA46BE" w:rsidP="00AA46BE">
      <w:pPr>
        <w:shd w:val="clear" w:color="auto" w:fill="FFFFFF"/>
        <w:spacing w:after="150" w:line="240" w:lineRule="auto"/>
        <w:ind w:firstLine="300"/>
        <w:textAlignment w:val="baseline"/>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 xml:space="preserve">Битовые операторы наиболее часто применяются при разработке драйверов устройств, например программ для модемов, дисков и принтеров, поскольку битовые операторы могут использоваться для выключения некоторых битов, например четности. </w:t>
      </w:r>
      <w:proofErr w:type="gramStart"/>
      <w:r w:rsidRPr="00546183">
        <w:rPr>
          <w:rFonts w:ascii="Verdana" w:eastAsia="Times New Roman" w:hAnsi="Verdana" w:cs="Times New Roman"/>
          <w:color w:val="000000"/>
          <w:sz w:val="18"/>
          <w:szCs w:val="18"/>
          <w:lang w:eastAsia="ru-RU"/>
        </w:rPr>
        <w:t>(Бит четности используется для подтверждения того, что остальные биты в байте не изменялись.</w:t>
      </w:r>
      <w:proofErr w:type="gramEnd"/>
      <w:r w:rsidRPr="00546183">
        <w:rPr>
          <w:rFonts w:ascii="Verdana" w:eastAsia="Times New Roman" w:hAnsi="Verdana" w:cs="Times New Roman"/>
          <w:color w:val="000000"/>
          <w:sz w:val="18"/>
          <w:szCs w:val="18"/>
          <w:lang w:eastAsia="ru-RU"/>
        </w:rPr>
        <w:t xml:space="preserve"> </w:t>
      </w:r>
      <w:proofErr w:type="gramStart"/>
      <w:r w:rsidRPr="00546183">
        <w:rPr>
          <w:rFonts w:ascii="Verdana" w:eastAsia="Times New Roman" w:hAnsi="Verdana" w:cs="Times New Roman"/>
          <w:color w:val="000000"/>
          <w:sz w:val="18"/>
          <w:szCs w:val="18"/>
          <w:lang w:eastAsia="ru-RU"/>
        </w:rPr>
        <w:t>Он, как правило, является старшим битом в байте.)</w:t>
      </w:r>
      <w:proofErr w:type="gramEnd"/>
    </w:p>
    <w:p w:rsidR="00AA46BE" w:rsidRPr="00546183" w:rsidRDefault="00AA46BE" w:rsidP="00AA46BE">
      <w:pPr>
        <w:pStyle w:val="a3"/>
        <w:shd w:val="clear" w:color="auto" w:fill="FFFFFF"/>
        <w:spacing w:before="0" w:beforeAutospacing="0" w:after="150" w:afterAutospacing="0"/>
        <w:textAlignment w:val="baseline"/>
        <w:rPr>
          <w:rFonts w:ascii="Verdana" w:hAnsi="Verdana"/>
          <w:color w:val="000000"/>
          <w:sz w:val="18"/>
          <w:szCs w:val="18"/>
        </w:rPr>
      </w:pPr>
      <w:r w:rsidRPr="00546183">
        <w:rPr>
          <w:rFonts w:ascii="Verdana" w:hAnsi="Verdana"/>
          <w:color w:val="000000"/>
          <w:sz w:val="18"/>
          <w:szCs w:val="18"/>
        </w:rPr>
        <w:t xml:space="preserve"> Операторы сдвига &gt;&gt; и &lt;&lt; сдвигают биты в переменной вправо и влево на указанное число. Общий вид оператора сдвига вправо:</w:t>
      </w:r>
    </w:p>
    <w:p w:rsidR="00AA46BE" w:rsidRPr="00546183" w:rsidRDefault="00AA46BE" w:rsidP="00AA46BE">
      <w:pPr>
        <w:shd w:val="clear" w:color="auto" w:fill="FFFFFF"/>
        <w:spacing w:after="0" w:line="240" w:lineRule="auto"/>
        <w:ind w:firstLine="300"/>
        <w:textAlignment w:val="baseline"/>
        <w:rPr>
          <w:rFonts w:ascii="Verdana" w:eastAsia="Times New Roman" w:hAnsi="Verdana" w:cs="Times New Roman"/>
          <w:color w:val="000000"/>
          <w:sz w:val="18"/>
          <w:szCs w:val="18"/>
          <w:lang w:eastAsia="ru-RU"/>
        </w:rPr>
      </w:pPr>
      <w:r w:rsidRPr="00546183">
        <w:rPr>
          <w:rFonts w:ascii="inherit" w:eastAsia="Times New Roman" w:hAnsi="inherit" w:cs="Times New Roman"/>
          <w:i/>
          <w:iCs/>
          <w:color w:val="000000"/>
          <w:sz w:val="18"/>
          <w:szCs w:val="18"/>
          <w:bdr w:val="none" w:sz="0" w:space="0" w:color="auto" w:frame="1"/>
          <w:lang w:eastAsia="ru-RU"/>
        </w:rPr>
        <w:t>переменная &gt;&gt; число сдвигов</w:t>
      </w:r>
    </w:p>
    <w:p w:rsidR="00AA46BE" w:rsidRPr="00546183" w:rsidRDefault="00AA46BE" w:rsidP="00AA46BE">
      <w:pPr>
        <w:shd w:val="clear" w:color="auto" w:fill="FFFFFF"/>
        <w:spacing w:after="150" w:line="240" w:lineRule="auto"/>
        <w:ind w:firstLine="300"/>
        <w:textAlignment w:val="baseline"/>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а общий вид оператора сдвига влево:</w:t>
      </w:r>
    </w:p>
    <w:p w:rsidR="00AA46BE" w:rsidRPr="00546183" w:rsidRDefault="00AA46BE" w:rsidP="00AA46BE">
      <w:pPr>
        <w:shd w:val="clear" w:color="auto" w:fill="FFFFFF"/>
        <w:spacing w:after="0" w:line="240" w:lineRule="auto"/>
        <w:ind w:firstLine="300"/>
        <w:textAlignment w:val="baseline"/>
        <w:rPr>
          <w:rFonts w:ascii="Verdana" w:eastAsia="Times New Roman" w:hAnsi="Verdana" w:cs="Times New Roman"/>
          <w:color w:val="000000"/>
          <w:sz w:val="18"/>
          <w:szCs w:val="18"/>
          <w:lang w:eastAsia="ru-RU"/>
        </w:rPr>
      </w:pPr>
      <w:r w:rsidRPr="00546183">
        <w:rPr>
          <w:rFonts w:ascii="inherit" w:eastAsia="Times New Roman" w:hAnsi="inherit" w:cs="Times New Roman"/>
          <w:i/>
          <w:iCs/>
          <w:color w:val="000000"/>
          <w:sz w:val="18"/>
          <w:szCs w:val="18"/>
          <w:bdr w:val="none" w:sz="0" w:space="0" w:color="auto" w:frame="1"/>
          <w:lang w:eastAsia="ru-RU"/>
        </w:rPr>
        <w:t>переменная &lt;&lt; число сдвигов</w:t>
      </w:r>
    </w:p>
    <w:p w:rsidR="00AA46BE" w:rsidRPr="00546183" w:rsidRDefault="00AA46BE" w:rsidP="00AA46BE">
      <w:pPr>
        <w:shd w:val="clear" w:color="auto" w:fill="FFFFFF"/>
        <w:spacing w:after="150" w:line="240" w:lineRule="auto"/>
        <w:ind w:firstLine="300"/>
        <w:textAlignment w:val="baseline"/>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Помните, что сдвиг — это не то же самое, что и вращение, то есть биты, сдвигающиеся на один конец, не появляются с другого. Сдвинутые биты теряются, а с другого конца появляются нули. В том случае, если вправо сдвигается отрицательное число, слева появляются единицы (поддерживается знаковый бит).</w:t>
      </w:r>
    </w:p>
    <w:p w:rsidR="00AA46BE" w:rsidRPr="00546183" w:rsidRDefault="00AA46BE" w:rsidP="00AA46BE">
      <w:pPr>
        <w:shd w:val="clear" w:color="auto" w:fill="FFFFFF"/>
        <w:spacing w:after="150" w:line="240" w:lineRule="auto"/>
        <w:ind w:firstLine="300"/>
        <w:textAlignment w:val="baseline"/>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Операции битового сдвига могут быть полезны при декодировании информации от внешних устройств  и для чтения информации о статусе. Операторы битового сдвига могут также использоваться для выполнения быстрого умножения и деления целых чисел. Сдвиг влево равносилен умножению на 2, а сдвиг вправо -  делению на 2, как показано в таблице.</w:t>
      </w:r>
    </w:p>
    <w:tbl>
      <w:tblPr>
        <w:tblW w:w="12735"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2920"/>
        <w:gridCol w:w="3894"/>
        <w:gridCol w:w="5921"/>
      </w:tblGrid>
      <w:tr w:rsidR="00AA46BE" w:rsidRPr="00546183" w:rsidTr="00AA46BE">
        <w:trPr>
          <w:tblHeader/>
        </w:trPr>
        <w:tc>
          <w:tcPr>
            <w:tcW w:w="4140" w:type="dxa"/>
            <w:tcBorders>
              <w:top w:val="outset" w:sz="2" w:space="0" w:color="auto"/>
              <w:left w:val="outset" w:sz="2" w:space="0" w:color="auto"/>
              <w:bottom w:val="single" w:sz="6" w:space="0" w:color="CCCCCC"/>
              <w:right w:val="outset" w:sz="2" w:space="0" w:color="auto"/>
            </w:tcBorders>
            <w:shd w:val="clear" w:color="auto" w:fill="F7F7F7"/>
            <w:tcMar>
              <w:top w:w="60" w:type="dxa"/>
              <w:left w:w="120" w:type="dxa"/>
              <w:bottom w:w="60" w:type="dxa"/>
              <w:right w:w="120" w:type="dxa"/>
            </w:tcMar>
            <w:vAlign w:val="center"/>
            <w:hideMark/>
          </w:tcPr>
          <w:p w:rsidR="00AA46BE" w:rsidRPr="00546183" w:rsidRDefault="00AA46BE" w:rsidP="00AA46BE">
            <w:pPr>
              <w:spacing w:after="0" w:line="240" w:lineRule="auto"/>
              <w:rPr>
                <w:rFonts w:ascii="inherit" w:eastAsia="Times New Roman" w:hAnsi="inherit" w:cs="Times New Roman"/>
                <w:b/>
                <w:bCs/>
                <w:color w:val="333333"/>
                <w:sz w:val="18"/>
                <w:szCs w:val="18"/>
                <w:lang w:eastAsia="ru-RU"/>
              </w:rPr>
            </w:pPr>
            <w:r w:rsidRPr="00546183">
              <w:rPr>
                <w:rFonts w:ascii="inherit" w:eastAsia="Times New Roman" w:hAnsi="inherit" w:cs="Times New Roman"/>
                <w:b/>
                <w:bCs/>
                <w:color w:val="333333"/>
                <w:sz w:val="18"/>
                <w:szCs w:val="18"/>
                <w:lang w:eastAsia="ru-RU"/>
              </w:rPr>
              <w:t> </w:t>
            </w:r>
          </w:p>
        </w:tc>
        <w:tc>
          <w:tcPr>
            <w:tcW w:w="5205" w:type="dxa"/>
            <w:tcBorders>
              <w:top w:val="outset" w:sz="2" w:space="0" w:color="auto"/>
              <w:left w:val="outset" w:sz="2" w:space="0" w:color="auto"/>
              <w:bottom w:val="single" w:sz="6" w:space="0" w:color="CCCCCC"/>
              <w:right w:val="outset" w:sz="2" w:space="0" w:color="auto"/>
            </w:tcBorders>
            <w:shd w:val="clear" w:color="auto" w:fill="F7F7F7"/>
            <w:tcMar>
              <w:top w:w="60" w:type="dxa"/>
              <w:left w:w="120" w:type="dxa"/>
              <w:bottom w:w="60" w:type="dxa"/>
              <w:right w:w="120" w:type="dxa"/>
            </w:tcMar>
            <w:vAlign w:val="center"/>
            <w:hideMark/>
          </w:tcPr>
          <w:p w:rsidR="00AA46BE" w:rsidRPr="00546183" w:rsidRDefault="00AA46BE" w:rsidP="00AA46BE">
            <w:pPr>
              <w:spacing w:after="0" w:line="240" w:lineRule="auto"/>
              <w:rPr>
                <w:rFonts w:ascii="inherit" w:eastAsia="Times New Roman" w:hAnsi="inherit" w:cs="Times New Roman"/>
                <w:b/>
                <w:bCs/>
                <w:color w:val="333333"/>
                <w:sz w:val="18"/>
                <w:szCs w:val="18"/>
                <w:lang w:eastAsia="ru-RU"/>
              </w:rPr>
            </w:pPr>
            <w:r w:rsidRPr="00546183">
              <w:rPr>
                <w:rFonts w:ascii="inherit" w:eastAsia="Times New Roman" w:hAnsi="inherit" w:cs="Times New Roman"/>
                <w:b/>
                <w:bCs/>
                <w:color w:val="333333"/>
                <w:sz w:val="18"/>
                <w:szCs w:val="18"/>
                <w:lang w:eastAsia="ru-RU"/>
              </w:rPr>
              <w:t>Битовое представление х после выполнения каждого оператора</w:t>
            </w:r>
          </w:p>
        </w:tc>
        <w:tc>
          <w:tcPr>
            <w:tcW w:w="8550" w:type="dxa"/>
            <w:tcBorders>
              <w:top w:val="outset" w:sz="2" w:space="0" w:color="auto"/>
              <w:left w:val="outset" w:sz="2" w:space="0" w:color="auto"/>
              <w:bottom w:val="single" w:sz="6" w:space="0" w:color="CCCCCC"/>
              <w:right w:val="outset" w:sz="2" w:space="0" w:color="auto"/>
            </w:tcBorders>
            <w:shd w:val="clear" w:color="auto" w:fill="F7F7F7"/>
            <w:tcMar>
              <w:top w:w="60" w:type="dxa"/>
              <w:left w:w="120" w:type="dxa"/>
              <w:bottom w:w="60" w:type="dxa"/>
              <w:right w:w="120" w:type="dxa"/>
            </w:tcMar>
            <w:vAlign w:val="center"/>
            <w:hideMark/>
          </w:tcPr>
          <w:p w:rsidR="00AA46BE" w:rsidRPr="00546183" w:rsidRDefault="00AA46BE" w:rsidP="00AA46BE">
            <w:pPr>
              <w:spacing w:after="0" w:line="240" w:lineRule="auto"/>
              <w:rPr>
                <w:rFonts w:ascii="inherit" w:eastAsia="Times New Roman" w:hAnsi="inherit" w:cs="Times New Roman"/>
                <w:b/>
                <w:bCs/>
                <w:color w:val="333333"/>
                <w:sz w:val="18"/>
                <w:szCs w:val="18"/>
                <w:lang w:eastAsia="ru-RU"/>
              </w:rPr>
            </w:pPr>
            <w:r w:rsidRPr="00546183">
              <w:rPr>
                <w:rFonts w:ascii="inherit" w:eastAsia="Times New Roman" w:hAnsi="inherit" w:cs="Times New Roman"/>
                <w:b/>
                <w:bCs/>
                <w:color w:val="333333"/>
                <w:sz w:val="18"/>
                <w:szCs w:val="18"/>
                <w:lang w:eastAsia="ru-RU"/>
              </w:rPr>
              <w:t>Значение х</w:t>
            </w:r>
          </w:p>
        </w:tc>
      </w:tr>
      <w:tr w:rsidR="00AA46BE" w:rsidRPr="00546183" w:rsidTr="00AA46BE">
        <w:tc>
          <w:tcPr>
            <w:tcW w:w="4140" w:type="dxa"/>
            <w:tcBorders>
              <w:top w:val="nil"/>
              <w:left w:val="nil"/>
              <w:bottom w:val="nil"/>
              <w:right w:val="nil"/>
            </w:tcBorders>
            <w:shd w:val="clear" w:color="auto" w:fill="FFFFFF"/>
            <w:tcMar>
              <w:top w:w="60" w:type="dxa"/>
              <w:left w:w="120" w:type="dxa"/>
              <w:bottom w:w="60" w:type="dxa"/>
              <w:right w:w="120" w:type="dxa"/>
            </w:tcMar>
            <w:vAlign w:val="center"/>
            <w:hideMark/>
          </w:tcPr>
          <w:p w:rsidR="00AA46BE" w:rsidRPr="00546183" w:rsidRDefault="00AA46BE" w:rsidP="00AA46BE">
            <w:pPr>
              <w:spacing w:after="0" w:line="240" w:lineRule="auto"/>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char х;</w:t>
            </w:r>
          </w:p>
        </w:tc>
        <w:tc>
          <w:tcPr>
            <w:tcW w:w="5205" w:type="dxa"/>
            <w:tcBorders>
              <w:top w:val="nil"/>
              <w:left w:val="nil"/>
              <w:bottom w:val="nil"/>
              <w:right w:val="nil"/>
            </w:tcBorders>
            <w:shd w:val="clear" w:color="auto" w:fill="FFFFFF"/>
            <w:tcMar>
              <w:top w:w="60" w:type="dxa"/>
              <w:left w:w="120" w:type="dxa"/>
              <w:bottom w:w="60" w:type="dxa"/>
              <w:right w:w="120" w:type="dxa"/>
            </w:tcMar>
            <w:vAlign w:val="center"/>
            <w:hideMark/>
          </w:tcPr>
          <w:p w:rsidR="00AA46BE" w:rsidRPr="00546183" w:rsidRDefault="00AA46BE" w:rsidP="00AA46BE">
            <w:pPr>
              <w:spacing w:after="0" w:line="240" w:lineRule="auto"/>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 </w:t>
            </w:r>
          </w:p>
        </w:tc>
        <w:tc>
          <w:tcPr>
            <w:tcW w:w="8550" w:type="dxa"/>
            <w:tcBorders>
              <w:top w:val="nil"/>
              <w:left w:val="nil"/>
              <w:bottom w:val="nil"/>
              <w:right w:val="nil"/>
            </w:tcBorders>
            <w:shd w:val="clear" w:color="auto" w:fill="FFFFFF"/>
            <w:tcMar>
              <w:top w:w="60" w:type="dxa"/>
              <w:left w:w="120" w:type="dxa"/>
              <w:bottom w:w="60" w:type="dxa"/>
              <w:right w:w="120" w:type="dxa"/>
            </w:tcMar>
            <w:vAlign w:val="center"/>
            <w:hideMark/>
          </w:tcPr>
          <w:p w:rsidR="00AA46BE" w:rsidRPr="00546183" w:rsidRDefault="00AA46BE" w:rsidP="00AA46BE">
            <w:pPr>
              <w:spacing w:after="0" w:line="240" w:lineRule="auto"/>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 </w:t>
            </w:r>
          </w:p>
        </w:tc>
      </w:tr>
      <w:tr w:rsidR="00AA46BE" w:rsidRPr="00546183" w:rsidTr="00AA46BE">
        <w:tc>
          <w:tcPr>
            <w:tcW w:w="4140" w:type="dxa"/>
            <w:tcBorders>
              <w:top w:val="nil"/>
              <w:left w:val="nil"/>
              <w:bottom w:val="nil"/>
              <w:right w:val="nil"/>
            </w:tcBorders>
            <w:shd w:val="clear" w:color="auto" w:fill="FFFFFF"/>
            <w:tcMar>
              <w:top w:w="60" w:type="dxa"/>
              <w:left w:w="120" w:type="dxa"/>
              <w:bottom w:w="60" w:type="dxa"/>
              <w:right w:w="120" w:type="dxa"/>
            </w:tcMar>
            <w:vAlign w:val="center"/>
            <w:hideMark/>
          </w:tcPr>
          <w:p w:rsidR="00AA46BE" w:rsidRPr="00546183" w:rsidRDefault="00AA46BE" w:rsidP="00AA46BE">
            <w:pPr>
              <w:spacing w:after="0" w:line="240" w:lineRule="auto"/>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x = 7;</w:t>
            </w:r>
            <w:r w:rsidRPr="00546183">
              <w:rPr>
                <w:rFonts w:ascii="Verdana" w:eastAsia="Times New Roman" w:hAnsi="Verdana" w:cs="Times New Roman"/>
                <w:color w:val="000000"/>
                <w:sz w:val="18"/>
                <w:szCs w:val="18"/>
                <w:lang w:eastAsia="ru-RU"/>
              </w:rPr>
              <w:br/>
              <w:t>x = x &lt;&lt; 1;</w:t>
            </w:r>
            <w:r w:rsidRPr="00546183">
              <w:rPr>
                <w:rFonts w:ascii="Verdana" w:eastAsia="Times New Roman" w:hAnsi="Verdana" w:cs="Times New Roman"/>
                <w:color w:val="000000"/>
                <w:sz w:val="18"/>
                <w:szCs w:val="18"/>
                <w:lang w:eastAsia="ru-RU"/>
              </w:rPr>
              <w:br/>
              <w:t>x = x &lt;&lt; 3;</w:t>
            </w:r>
            <w:r w:rsidRPr="00546183">
              <w:rPr>
                <w:rFonts w:ascii="Verdana" w:eastAsia="Times New Roman" w:hAnsi="Verdana" w:cs="Times New Roman"/>
                <w:color w:val="000000"/>
                <w:sz w:val="18"/>
                <w:szCs w:val="18"/>
                <w:lang w:eastAsia="ru-RU"/>
              </w:rPr>
              <w:br/>
              <w:t>x =  x &lt;&lt; 2;</w:t>
            </w:r>
            <w:r w:rsidRPr="00546183">
              <w:rPr>
                <w:rFonts w:ascii="Verdana" w:eastAsia="Times New Roman" w:hAnsi="Verdana" w:cs="Times New Roman"/>
                <w:color w:val="000000"/>
                <w:sz w:val="18"/>
                <w:szCs w:val="18"/>
                <w:lang w:eastAsia="ru-RU"/>
              </w:rPr>
              <w:br/>
              <w:t xml:space="preserve">х = </w:t>
            </w:r>
            <w:proofErr w:type="gramStart"/>
            <w:r w:rsidRPr="00546183">
              <w:rPr>
                <w:rFonts w:ascii="Verdana" w:eastAsia="Times New Roman" w:hAnsi="Verdana" w:cs="Times New Roman"/>
                <w:color w:val="000000"/>
                <w:sz w:val="18"/>
                <w:szCs w:val="18"/>
                <w:lang w:eastAsia="ru-RU"/>
              </w:rPr>
              <w:t>х</w:t>
            </w:r>
            <w:proofErr w:type="gramEnd"/>
            <w:r w:rsidRPr="00546183">
              <w:rPr>
                <w:rFonts w:ascii="Verdana" w:eastAsia="Times New Roman" w:hAnsi="Verdana" w:cs="Times New Roman"/>
                <w:color w:val="000000"/>
                <w:sz w:val="18"/>
                <w:szCs w:val="18"/>
                <w:lang w:eastAsia="ru-RU"/>
              </w:rPr>
              <w:t xml:space="preserve"> &gt;&gt; 1;</w:t>
            </w:r>
            <w:r w:rsidRPr="00546183">
              <w:rPr>
                <w:rFonts w:ascii="Verdana" w:eastAsia="Times New Roman" w:hAnsi="Verdana" w:cs="Times New Roman"/>
                <w:color w:val="000000"/>
                <w:sz w:val="18"/>
                <w:szCs w:val="18"/>
                <w:lang w:eastAsia="ru-RU"/>
              </w:rPr>
              <w:br/>
              <w:t>x = x &gt;&gt; 2;</w:t>
            </w:r>
          </w:p>
        </w:tc>
        <w:tc>
          <w:tcPr>
            <w:tcW w:w="5205" w:type="dxa"/>
            <w:tcBorders>
              <w:top w:val="nil"/>
              <w:left w:val="nil"/>
              <w:bottom w:val="nil"/>
              <w:right w:val="nil"/>
            </w:tcBorders>
            <w:shd w:val="clear" w:color="auto" w:fill="FFFFFF"/>
            <w:tcMar>
              <w:top w:w="60" w:type="dxa"/>
              <w:left w:w="120" w:type="dxa"/>
              <w:bottom w:w="60" w:type="dxa"/>
              <w:right w:w="120" w:type="dxa"/>
            </w:tcMar>
            <w:vAlign w:val="center"/>
            <w:hideMark/>
          </w:tcPr>
          <w:p w:rsidR="00AA46BE" w:rsidRPr="00546183" w:rsidRDefault="00AA46BE" w:rsidP="00AA46BE">
            <w:pPr>
              <w:spacing w:after="0" w:line="240" w:lineRule="auto"/>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00000111</w:t>
            </w:r>
            <w:r w:rsidRPr="00546183">
              <w:rPr>
                <w:rFonts w:ascii="Verdana" w:eastAsia="Times New Roman" w:hAnsi="Verdana" w:cs="Times New Roman"/>
                <w:color w:val="000000"/>
                <w:sz w:val="18"/>
                <w:szCs w:val="18"/>
                <w:lang w:eastAsia="ru-RU"/>
              </w:rPr>
              <w:br/>
              <w:t>00001110</w:t>
            </w:r>
            <w:r w:rsidRPr="00546183">
              <w:rPr>
                <w:rFonts w:ascii="Verdana" w:eastAsia="Times New Roman" w:hAnsi="Verdana" w:cs="Times New Roman"/>
                <w:color w:val="000000"/>
                <w:sz w:val="18"/>
                <w:szCs w:val="18"/>
                <w:lang w:eastAsia="ru-RU"/>
              </w:rPr>
              <w:br/>
              <w:t>01110000</w:t>
            </w:r>
            <w:r w:rsidRPr="00546183">
              <w:rPr>
                <w:rFonts w:ascii="Verdana" w:eastAsia="Times New Roman" w:hAnsi="Verdana" w:cs="Times New Roman"/>
                <w:color w:val="000000"/>
                <w:sz w:val="18"/>
                <w:szCs w:val="18"/>
                <w:lang w:eastAsia="ru-RU"/>
              </w:rPr>
              <w:br/>
              <w:t>11000000</w:t>
            </w:r>
            <w:r w:rsidRPr="00546183">
              <w:rPr>
                <w:rFonts w:ascii="Verdana" w:eastAsia="Times New Roman" w:hAnsi="Verdana" w:cs="Times New Roman"/>
                <w:color w:val="000000"/>
                <w:sz w:val="18"/>
                <w:szCs w:val="18"/>
                <w:lang w:eastAsia="ru-RU"/>
              </w:rPr>
              <w:br/>
              <w:t>01100000</w:t>
            </w:r>
            <w:r w:rsidRPr="00546183">
              <w:rPr>
                <w:rFonts w:ascii="Verdana" w:eastAsia="Times New Roman" w:hAnsi="Verdana" w:cs="Times New Roman"/>
                <w:color w:val="000000"/>
                <w:sz w:val="18"/>
                <w:szCs w:val="18"/>
                <w:lang w:eastAsia="ru-RU"/>
              </w:rPr>
              <w:br/>
              <w:t>00011000</w:t>
            </w:r>
          </w:p>
        </w:tc>
        <w:tc>
          <w:tcPr>
            <w:tcW w:w="8550" w:type="dxa"/>
            <w:tcBorders>
              <w:top w:val="nil"/>
              <w:left w:val="nil"/>
              <w:bottom w:val="nil"/>
              <w:right w:val="nil"/>
            </w:tcBorders>
            <w:shd w:val="clear" w:color="auto" w:fill="FFFFFF"/>
            <w:tcMar>
              <w:top w:w="60" w:type="dxa"/>
              <w:left w:w="120" w:type="dxa"/>
              <w:bottom w:w="60" w:type="dxa"/>
              <w:right w:w="120" w:type="dxa"/>
            </w:tcMar>
            <w:vAlign w:val="center"/>
            <w:hideMark/>
          </w:tcPr>
          <w:p w:rsidR="00AA46BE" w:rsidRPr="00546183" w:rsidRDefault="00AA46BE" w:rsidP="00AA46BE">
            <w:pPr>
              <w:spacing w:after="0" w:line="240" w:lineRule="auto"/>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7</w:t>
            </w:r>
            <w:r w:rsidRPr="00546183">
              <w:rPr>
                <w:rFonts w:ascii="Verdana" w:eastAsia="Times New Roman" w:hAnsi="Verdana" w:cs="Times New Roman"/>
                <w:color w:val="000000"/>
                <w:sz w:val="18"/>
                <w:szCs w:val="18"/>
                <w:lang w:eastAsia="ru-RU"/>
              </w:rPr>
              <w:br/>
              <w:t>14</w:t>
            </w:r>
            <w:r w:rsidRPr="00546183">
              <w:rPr>
                <w:rFonts w:ascii="Verdana" w:eastAsia="Times New Roman" w:hAnsi="Verdana" w:cs="Times New Roman"/>
                <w:color w:val="000000"/>
                <w:sz w:val="18"/>
                <w:szCs w:val="18"/>
                <w:lang w:eastAsia="ru-RU"/>
              </w:rPr>
              <w:br/>
              <w:t>112</w:t>
            </w:r>
            <w:r w:rsidRPr="00546183">
              <w:rPr>
                <w:rFonts w:ascii="Verdana" w:eastAsia="Times New Roman" w:hAnsi="Verdana" w:cs="Times New Roman"/>
                <w:color w:val="000000"/>
                <w:sz w:val="18"/>
                <w:szCs w:val="18"/>
                <w:lang w:eastAsia="ru-RU"/>
              </w:rPr>
              <w:br/>
              <w:t>192</w:t>
            </w:r>
            <w:r w:rsidRPr="00546183">
              <w:rPr>
                <w:rFonts w:ascii="Verdana" w:eastAsia="Times New Roman" w:hAnsi="Verdana" w:cs="Times New Roman"/>
                <w:color w:val="000000"/>
                <w:sz w:val="18"/>
                <w:szCs w:val="18"/>
                <w:lang w:eastAsia="ru-RU"/>
              </w:rPr>
              <w:br/>
              <w:t>96</w:t>
            </w:r>
            <w:r w:rsidRPr="00546183">
              <w:rPr>
                <w:rFonts w:ascii="Verdana" w:eastAsia="Times New Roman" w:hAnsi="Verdana" w:cs="Times New Roman"/>
                <w:color w:val="000000"/>
                <w:sz w:val="18"/>
                <w:szCs w:val="18"/>
                <w:lang w:eastAsia="ru-RU"/>
              </w:rPr>
              <w:br/>
              <w:t>24</w:t>
            </w:r>
          </w:p>
        </w:tc>
      </w:tr>
      <w:tr w:rsidR="00AA46BE" w:rsidRPr="00546183" w:rsidTr="00AA46BE">
        <w:tc>
          <w:tcPr>
            <w:tcW w:w="0" w:type="auto"/>
            <w:gridSpan w:val="3"/>
            <w:tcBorders>
              <w:top w:val="nil"/>
              <w:left w:val="nil"/>
              <w:bottom w:val="nil"/>
              <w:right w:val="nil"/>
            </w:tcBorders>
            <w:shd w:val="clear" w:color="auto" w:fill="FFFFFF"/>
            <w:tcMar>
              <w:top w:w="60" w:type="dxa"/>
              <w:left w:w="120" w:type="dxa"/>
              <w:bottom w:w="60" w:type="dxa"/>
              <w:right w:w="120" w:type="dxa"/>
            </w:tcMar>
            <w:vAlign w:val="center"/>
            <w:hideMark/>
          </w:tcPr>
          <w:p w:rsidR="00AA46BE" w:rsidRPr="00546183" w:rsidRDefault="00AA46BE" w:rsidP="00AA46BE">
            <w:pPr>
              <w:spacing w:after="0" w:line="240" w:lineRule="auto"/>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Каждый сдвиг влево приводит к умножению на 2. Обратим внимание, что после сдвига х &lt;&lt; 2 информация теряется, поскольку биты сдвигаются за конец байта.</w:t>
            </w:r>
            <w:r w:rsidRPr="00546183">
              <w:rPr>
                <w:rFonts w:ascii="Verdana" w:eastAsia="Times New Roman" w:hAnsi="Verdana" w:cs="Times New Roman"/>
                <w:color w:val="000000"/>
                <w:sz w:val="18"/>
                <w:szCs w:val="18"/>
                <w:lang w:eastAsia="ru-RU"/>
              </w:rPr>
              <w:br/>
              <w:t>Каждый сдвиг вправо приводит к делению на 2. Обратим внимание, что деление не вернуло потерянные биты.</w:t>
            </w:r>
          </w:p>
        </w:tc>
      </w:tr>
    </w:tbl>
    <w:p w:rsidR="00AA46BE" w:rsidRPr="00546183" w:rsidRDefault="00AA46BE" w:rsidP="00AA46BE">
      <w:pPr>
        <w:shd w:val="clear" w:color="auto" w:fill="FFFFFF"/>
        <w:spacing w:after="150" w:line="240" w:lineRule="auto"/>
        <w:ind w:firstLine="300"/>
        <w:textAlignment w:val="baseline"/>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Оператор дополнение</w:t>
      </w:r>
      <w:proofErr w:type="gramStart"/>
      <w:r w:rsidRPr="00546183">
        <w:rPr>
          <w:rFonts w:ascii="Verdana" w:eastAsia="Times New Roman" w:hAnsi="Verdana" w:cs="Times New Roman"/>
          <w:color w:val="000000"/>
          <w:sz w:val="18"/>
          <w:szCs w:val="18"/>
          <w:lang w:eastAsia="ru-RU"/>
        </w:rPr>
        <w:t>, ~</w:t>
      </w:r>
      <w:proofErr w:type="gramEnd"/>
      <w:r w:rsidRPr="00546183">
        <w:rPr>
          <w:rFonts w:ascii="Verdana" w:eastAsia="Times New Roman" w:hAnsi="Verdana" w:cs="Times New Roman"/>
          <w:color w:val="000000"/>
          <w:sz w:val="18"/>
          <w:szCs w:val="18"/>
          <w:lang w:eastAsia="ru-RU"/>
        </w:rPr>
        <w:t>, инвертирует состояние каждого бита указанной переменной, то есть 1 устанавливается в 0, а 0 — в 1.</w:t>
      </w:r>
    </w:p>
    <w:p w:rsidR="00AA46BE" w:rsidRPr="00546183" w:rsidRDefault="00AA46BE" w:rsidP="00AA46BE">
      <w:pPr>
        <w:pStyle w:val="a3"/>
        <w:shd w:val="clear" w:color="auto" w:fill="FEFEFE"/>
        <w:spacing w:before="150" w:beforeAutospacing="0" w:after="150" w:afterAutospacing="0"/>
        <w:ind w:left="375" w:right="375"/>
        <w:jc w:val="both"/>
        <w:rPr>
          <w:rFonts w:ascii="Open Sans" w:hAnsi="Open Sans"/>
          <w:color w:val="444444"/>
          <w:sz w:val="18"/>
          <w:szCs w:val="18"/>
        </w:rPr>
      </w:pPr>
      <w:r w:rsidRPr="00546183">
        <w:rPr>
          <w:rFonts w:ascii="Verdana" w:hAnsi="Verdana"/>
          <w:color w:val="000000"/>
          <w:sz w:val="18"/>
          <w:szCs w:val="18"/>
        </w:rPr>
        <w:t>24.</w:t>
      </w:r>
      <w:r w:rsidRPr="00546183">
        <w:rPr>
          <w:rFonts w:ascii="Open Sans" w:hAnsi="Open Sans"/>
          <w:color w:val="444444"/>
          <w:sz w:val="18"/>
          <w:szCs w:val="18"/>
        </w:rPr>
        <w:t xml:space="preserve"> Математические вычисления не ограничиваются лишь арифметическими действиями. Кроме них, можно ещё встретить корни, модули, логарифмы, тригонометрические функции и пр. Научимся же использовать подобные функции в своих программах.</w:t>
      </w:r>
    </w:p>
    <w:p w:rsidR="00AA46BE" w:rsidRPr="00546183" w:rsidRDefault="00AA46BE" w:rsidP="00AA46BE">
      <w:pPr>
        <w:shd w:val="clear" w:color="auto" w:fill="FEFEFE"/>
        <w:spacing w:before="150" w:after="150" w:line="240" w:lineRule="auto"/>
        <w:ind w:left="375" w:right="375"/>
        <w:jc w:val="both"/>
        <w:rPr>
          <w:rFonts w:ascii="Open Sans" w:eastAsia="Times New Roman" w:hAnsi="Open Sans" w:cs="Times New Roman"/>
          <w:color w:val="444444"/>
          <w:sz w:val="18"/>
          <w:szCs w:val="18"/>
          <w:lang w:eastAsia="ru-RU"/>
        </w:rPr>
      </w:pPr>
      <w:r w:rsidRPr="00546183">
        <w:rPr>
          <w:rFonts w:ascii="Open Sans" w:eastAsia="Times New Roman" w:hAnsi="Open Sans" w:cs="Times New Roman"/>
          <w:color w:val="444444"/>
          <w:sz w:val="18"/>
          <w:szCs w:val="18"/>
          <w:lang w:eastAsia="ru-RU"/>
        </w:rPr>
        <w:t>Для использования математических функций нужно подключить заголовочный файл </w:t>
      </w:r>
      <w:r w:rsidRPr="00546183">
        <w:rPr>
          <w:rFonts w:ascii="Courier New" w:eastAsia="Times New Roman" w:hAnsi="Courier New" w:cs="Courier New"/>
          <w:b/>
          <w:bCs/>
          <w:color w:val="444444"/>
          <w:sz w:val="18"/>
          <w:szCs w:val="18"/>
          <w:shd w:val="clear" w:color="auto" w:fill="CEE3F6"/>
          <w:lang w:eastAsia="ru-RU"/>
        </w:rPr>
        <w:t>math.h</w:t>
      </w:r>
      <w:r w:rsidRPr="00546183">
        <w:rPr>
          <w:rFonts w:ascii="Open Sans" w:eastAsia="Times New Roman" w:hAnsi="Open Sans" w:cs="Times New Roman"/>
          <w:color w:val="444444"/>
          <w:sz w:val="18"/>
          <w:szCs w:val="18"/>
          <w:lang w:eastAsia="ru-RU"/>
        </w:rPr>
        <w:t>. В ней определено много различных функций, но мы пока рассмотрим следующие:</w:t>
      </w:r>
    </w:p>
    <w:p w:rsidR="00AA46BE" w:rsidRPr="00546183" w:rsidRDefault="00AA46BE" w:rsidP="00AA46BE">
      <w:pPr>
        <w:shd w:val="clear" w:color="auto" w:fill="FFFFFF"/>
        <w:spacing w:before="150" w:after="150" w:line="240" w:lineRule="auto"/>
        <w:ind w:left="375" w:right="375"/>
        <w:jc w:val="both"/>
        <w:rPr>
          <w:rFonts w:ascii="Open Sans" w:eastAsia="Times New Roman" w:hAnsi="Open Sans" w:cs="Times New Roman"/>
          <w:color w:val="444444"/>
          <w:sz w:val="18"/>
          <w:szCs w:val="18"/>
          <w:lang w:eastAsia="ru-RU"/>
        </w:rPr>
      </w:pPr>
      <w:r w:rsidRPr="00546183">
        <w:rPr>
          <w:rFonts w:ascii="Open Sans" w:eastAsia="Times New Roman" w:hAnsi="Open Sans" w:cs="Times New Roman"/>
          <w:color w:val="444444"/>
          <w:sz w:val="18"/>
          <w:szCs w:val="18"/>
          <w:lang w:eastAsia="ru-RU"/>
        </w:rPr>
        <w:t>Некоторые математические функции</w:t>
      </w:r>
    </w:p>
    <w:p w:rsidR="00AA46BE" w:rsidRPr="00546183" w:rsidRDefault="00AA46BE" w:rsidP="00AA46BE">
      <w:pPr>
        <w:shd w:val="clear" w:color="auto" w:fill="FFFFFF"/>
        <w:spacing w:before="150" w:after="150" w:line="240" w:lineRule="auto"/>
        <w:ind w:left="375" w:right="375"/>
        <w:jc w:val="both"/>
        <w:rPr>
          <w:rFonts w:ascii="Open Sans" w:eastAsia="Times New Roman" w:hAnsi="Open Sans" w:cs="Times New Roman"/>
          <w:color w:val="444444"/>
          <w:sz w:val="18"/>
          <w:szCs w:val="18"/>
          <w:lang w:eastAsia="ru-RU"/>
        </w:rPr>
      </w:pPr>
      <w:r w:rsidRPr="00546183">
        <w:rPr>
          <w:rFonts w:ascii="Courier New" w:eastAsia="Times New Roman" w:hAnsi="Courier New" w:cs="Courier New"/>
          <w:b/>
          <w:bCs/>
          <w:color w:val="444444"/>
          <w:sz w:val="18"/>
          <w:szCs w:val="18"/>
          <w:shd w:val="clear" w:color="auto" w:fill="CEE3F6"/>
          <w:lang w:eastAsia="ru-RU"/>
        </w:rPr>
        <w:t>fabs(x)</w:t>
      </w:r>
      <w:r w:rsidRPr="00546183">
        <w:rPr>
          <w:rFonts w:ascii="Open Sans" w:eastAsia="Times New Roman" w:hAnsi="Open Sans" w:cs="Times New Roman"/>
          <w:color w:val="444444"/>
          <w:sz w:val="18"/>
          <w:szCs w:val="18"/>
          <w:lang w:eastAsia="ru-RU"/>
        </w:rPr>
        <w:t> модуль числа x</w:t>
      </w:r>
      <w:r w:rsidRPr="00546183">
        <w:rPr>
          <w:rFonts w:ascii="Open Sans" w:eastAsia="Times New Roman" w:hAnsi="Open Sans" w:cs="Times New Roman"/>
          <w:color w:val="444444"/>
          <w:sz w:val="18"/>
          <w:szCs w:val="18"/>
          <w:lang w:eastAsia="ru-RU"/>
        </w:rPr>
        <w:br/>
      </w:r>
      <w:r w:rsidRPr="00546183">
        <w:rPr>
          <w:rFonts w:ascii="Courier New" w:eastAsia="Times New Roman" w:hAnsi="Courier New" w:cs="Courier New"/>
          <w:b/>
          <w:bCs/>
          <w:color w:val="444444"/>
          <w:sz w:val="18"/>
          <w:szCs w:val="18"/>
          <w:shd w:val="clear" w:color="auto" w:fill="CEE3F6"/>
          <w:lang w:eastAsia="ru-RU"/>
        </w:rPr>
        <w:t>sqrt(x)</w:t>
      </w:r>
      <w:r w:rsidRPr="00546183">
        <w:rPr>
          <w:rFonts w:ascii="Open Sans" w:eastAsia="Times New Roman" w:hAnsi="Open Sans" w:cs="Times New Roman"/>
          <w:color w:val="444444"/>
          <w:sz w:val="18"/>
          <w:szCs w:val="18"/>
          <w:lang w:eastAsia="ru-RU"/>
        </w:rPr>
        <w:t> квадратный корень из числа x</w:t>
      </w:r>
      <w:r w:rsidRPr="00546183">
        <w:rPr>
          <w:rFonts w:ascii="Open Sans" w:eastAsia="Times New Roman" w:hAnsi="Open Sans" w:cs="Times New Roman"/>
          <w:color w:val="444444"/>
          <w:sz w:val="18"/>
          <w:szCs w:val="18"/>
          <w:lang w:eastAsia="ru-RU"/>
        </w:rPr>
        <w:br/>
      </w:r>
      <w:r w:rsidRPr="00546183">
        <w:rPr>
          <w:rFonts w:ascii="Courier New" w:eastAsia="Times New Roman" w:hAnsi="Courier New" w:cs="Courier New"/>
          <w:b/>
          <w:bCs/>
          <w:color w:val="444444"/>
          <w:sz w:val="18"/>
          <w:szCs w:val="18"/>
          <w:shd w:val="clear" w:color="auto" w:fill="CEE3F6"/>
          <w:lang w:eastAsia="ru-RU"/>
        </w:rPr>
        <w:t>sin(x)</w:t>
      </w:r>
      <w:r w:rsidRPr="00546183">
        <w:rPr>
          <w:rFonts w:ascii="Open Sans" w:eastAsia="Times New Roman" w:hAnsi="Open Sans" w:cs="Times New Roman"/>
          <w:color w:val="444444"/>
          <w:sz w:val="18"/>
          <w:szCs w:val="18"/>
          <w:lang w:eastAsia="ru-RU"/>
        </w:rPr>
        <w:t> синус числа x (х в радианах)</w:t>
      </w:r>
      <w:r w:rsidRPr="00546183">
        <w:rPr>
          <w:rFonts w:ascii="Open Sans" w:eastAsia="Times New Roman" w:hAnsi="Open Sans" w:cs="Times New Roman"/>
          <w:color w:val="444444"/>
          <w:sz w:val="18"/>
          <w:szCs w:val="18"/>
          <w:lang w:eastAsia="ru-RU"/>
        </w:rPr>
        <w:br/>
      </w:r>
      <w:r w:rsidRPr="00546183">
        <w:rPr>
          <w:rFonts w:ascii="Courier New" w:eastAsia="Times New Roman" w:hAnsi="Courier New" w:cs="Courier New"/>
          <w:b/>
          <w:bCs/>
          <w:color w:val="444444"/>
          <w:sz w:val="18"/>
          <w:szCs w:val="18"/>
          <w:shd w:val="clear" w:color="auto" w:fill="CEE3F6"/>
          <w:lang w:eastAsia="ru-RU"/>
        </w:rPr>
        <w:t>cos(x)</w:t>
      </w:r>
      <w:r w:rsidRPr="00546183">
        <w:rPr>
          <w:rFonts w:ascii="Open Sans" w:eastAsia="Times New Roman" w:hAnsi="Open Sans" w:cs="Times New Roman"/>
          <w:color w:val="444444"/>
          <w:sz w:val="18"/>
          <w:szCs w:val="18"/>
          <w:lang w:eastAsia="ru-RU"/>
        </w:rPr>
        <w:t> косинус числа x (х в радианах)</w:t>
      </w:r>
      <w:r w:rsidRPr="00546183">
        <w:rPr>
          <w:rFonts w:ascii="Open Sans" w:eastAsia="Times New Roman" w:hAnsi="Open Sans" w:cs="Times New Roman"/>
          <w:color w:val="444444"/>
          <w:sz w:val="18"/>
          <w:szCs w:val="18"/>
          <w:lang w:eastAsia="ru-RU"/>
        </w:rPr>
        <w:br/>
      </w:r>
      <w:r w:rsidRPr="00546183">
        <w:rPr>
          <w:rFonts w:ascii="Courier New" w:eastAsia="Times New Roman" w:hAnsi="Courier New" w:cs="Courier New"/>
          <w:b/>
          <w:bCs/>
          <w:color w:val="444444"/>
          <w:sz w:val="18"/>
          <w:szCs w:val="18"/>
          <w:shd w:val="clear" w:color="auto" w:fill="CEE3F6"/>
          <w:lang w:eastAsia="ru-RU"/>
        </w:rPr>
        <w:t>pow(x, y)</w:t>
      </w:r>
      <w:r w:rsidRPr="00546183">
        <w:rPr>
          <w:rFonts w:ascii="Open Sans" w:eastAsia="Times New Roman" w:hAnsi="Open Sans" w:cs="Times New Roman"/>
          <w:color w:val="444444"/>
          <w:sz w:val="18"/>
          <w:szCs w:val="18"/>
          <w:lang w:eastAsia="ru-RU"/>
        </w:rPr>
        <w:t> вычисление x</w:t>
      </w:r>
      <w:r w:rsidRPr="00546183">
        <w:rPr>
          <w:rFonts w:ascii="Open Sans" w:eastAsia="Times New Roman" w:hAnsi="Open Sans" w:cs="Times New Roman"/>
          <w:color w:val="444444"/>
          <w:sz w:val="18"/>
          <w:szCs w:val="18"/>
          <w:vertAlign w:val="superscript"/>
          <w:lang w:eastAsia="ru-RU"/>
        </w:rPr>
        <w:t>y</w:t>
      </w:r>
      <w:r w:rsidRPr="00546183">
        <w:rPr>
          <w:rFonts w:ascii="Open Sans" w:eastAsia="Times New Roman" w:hAnsi="Open Sans" w:cs="Times New Roman"/>
          <w:color w:val="444444"/>
          <w:sz w:val="18"/>
          <w:szCs w:val="18"/>
          <w:lang w:eastAsia="ru-RU"/>
        </w:rPr>
        <w:br/>
      </w:r>
      <w:r w:rsidRPr="00546183">
        <w:rPr>
          <w:rFonts w:ascii="Courier New" w:eastAsia="Times New Roman" w:hAnsi="Courier New" w:cs="Courier New"/>
          <w:b/>
          <w:bCs/>
          <w:color w:val="444444"/>
          <w:sz w:val="18"/>
          <w:szCs w:val="18"/>
          <w:shd w:val="clear" w:color="auto" w:fill="CEE3F6"/>
          <w:lang w:eastAsia="ru-RU"/>
        </w:rPr>
        <w:t>exp(x)</w:t>
      </w:r>
      <w:r w:rsidRPr="00546183">
        <w:rPr>
          <w:rFonts w:ascii="Open Sans" w:eastAsia="Times New Roman" w:hAnsi="Open Sans" w:cs="Times New Roman"/>
          <w:color w:val="444444"/>
          <w:sz w:val="18"/>
          <w:szCs w:val="18"/>
          <w:lang w:eastAsia="ru-RU"/>
        </w:rPr>
        <w:t> вычисление e</w:t>
      </w:r>
      <w:r w:rsidRPr="00546183">
        <w:rPr>
          <w:rFonts w:ascii="Open Sans" w:eastAsia="Times New Roman" w:hAnsi="Open Sans" w:cs="Times New Roman"/>
          <w:color w:val="444444"/>
          <w:sz w:val="18"/>
          <w:szCs w:val="18"/>
          <w:vertAlign w:val="superscript"/>
          <w:lang w:eastAsia="ru-RU"/>
        </w:rPr>
        <w:t>x</w:t>
      </w:r>
      <w:r w:rsidRPr="00546183">
        <w:rPr>
          <w:rFonts w:ascii="Open Sans" w:eastAsia="Times New Roman" w:hAnsi="Open Sans" w:cs="Times New Roman"/>
          <w:color w:val="444444"/>
          <w:sz w:val="18"/>
          <w:szCs w:val="18"/>
          <w:lang w:eastAsia="ru-RU"/>
        </w:rPr>
        <w:br/>
      </w:r>
      <w:r w:rsidRPr="00546183">
        <w:rPr>
          <w:rFonts w:ascii="Courier New" w:eastAsia="Times New Roman" w:hAnsi="Courier New" w:cs="Courier New"/>
          <w:b/>
          <w:bCs/>
          <w:color w:val="444444"/>
          <w:sz w:val="18"/>
          <w:szCs w:val="18"/>
          <w:shd w:val="clear" w:color="auto" w:fill="CEE3F6"/>
          <w:lang w:eastAsia="ru-RU"/>
        </w:rPr>
        <w:t>log(x)</w:t>
      </w:r>
      <w:r w:rsidRPr="00546183">
        <w:rPr>
          <w:rFonts w:ascii="Open Sans" w:eastAsia="Times New Roman" w:hAnsi="Open Sans" w:cs="Times New Roman"/>
          <w:color w:val="444444"/>
          <w:sz w:val="18"/>
          <w:szCs w:val="18"/>
          <w:lang w:eastAsia="ru-RU"/>
        </w:rPr>
        <w:t> натуральный логарифм числа x</w:t>
      </w:r>
      <w:r w:rsidRPr="00546183">
        <w:rPr>
          <w:rFonts w:ascii="Open Sans" w:eastAsia="Times New Roman" w:hAnsi="Open Sans" w:cs="Times New Roman"/>
          <w:color w:val="444444"/>
          <w:sz w:val="18"/>
          <w:szCs w:val="18"/>
          <w:lang w:eastAsia="ru-RU"/>
        </w:rPr>
        <w:br/>
      </w:r>
      <w:r w:rsidRPr="00546183">
        <w:rPr>
          <w:rFonts w:ascii="Courier New" w:eastAsia="Times New Roman" w:hAnsi="Courier New" w:cs="Courier New"/>
          <w:b/>
          <w:bCs/>
          <w:color w:val="444444"/>
          <w:sz w:val="18"/>
          <w:szCs w:val="18"/>
          <w:shd w:val="clear" w:color="auto" w:fill="CEE3F6"/>
          <w:lang w:eastAsia="ru-RU"/>
        </w:rPr>
        <w:t>log10(x)</w:t>
      </w:r>
      <w:r w:rsidRPr="00546183">
        <w:rPr>
          <w:rFonts w:ascii="Open Sans" w:eastAsia="Times New Roman" w:hAnsi="Open Sans" w:cs="Times New Roman"/>
          <w:color w:val="444444"/>
          <w:sz w:val="18"/>
          <w:szCs w:val="18"/>
          <w:lang w:eastAsia="ru-RU"/>
        </w:rPr>
        <w:t> десятичный логарифм числа x</w:t>
      </w:r>
    </w:p>
    <w:p w:rsidR="00AA46BE" w:rsidRPr="00546183" w:rsidRDefault="00AA46BE" w:rsidP="00AA46BE">
      <w:pPr>
        <w:shd w:val="clear" w:color="auto" w:fill="FEFEFE"/>
        <w:spacing w:before="150" w:after="150" w:line="240" w:lineRule="auto"/>
        <w:ind w:left="375" w:right="375"/>
        <w:jc w:val="both"/>
        <w:rPr>
          <w:rFonts w:ascii="Open Sans" w:eastAsia="Times New Roman" w:hAnsi="Open Sans" w:cs="Times New Roman"/>
          <w:color w:val="444444"/>
          <w:sz w:val="18"/>
          <w:szCs w:val="18"/>
          <w:lang w:eastAsia="ru-RU"/>
        </w:rPr>
      </w:pPr>
      <w:r w:rsidRPr="00546183">
        <w:rPr>
          <w:rFonts w:ascii="Open Sans" w:eastAsia="Times New Roman" w:hAnsi="Open Sans" w:cs="Times New Roman"/>
          <w:color w:val="444444"/>
          <w:sz w:val="18"/>
          <w:szCs w:val="18"/>
          <w:lang w:eastAsia="ru-RU"/>
        </w:rPr>
        <w:t>Два важных момента.</w:t>
      </w:r>
    </w:p>
    <w:p w:rsidR="00AA46BE" w:rsidRPr="00546183" w:rsidRDefault="00AA46BE" w:rsidP="00AA46BE">
      <w:pPr>
        <w:numPr>
          <w:ilvl w:val="0"/>
          <w:numId w:val="14"/>
        </w:numPr>
        <w:shd w:val="clear" w:color="auto" w:fill="FEFEFE"/>
        <w:spacing w:before="100" w:beforeAutospacing="1" w:after="100" w:afterAutospacing="1" w:line="240" w:lineRule="auto"/>
        <w:rPr>
          <w:rFonts w:ascii="Open Sans" w:eastAsia="Times New Roman" w:hAnsi="Open Sans" w:cs="Times New Roman"/>
          <w:color w:val="444444"/>
          <w:sz w:val="18"/>
          <w:szCs w:val="18"/>
          <w:lang w:eastAsia="ru-RU"/>
        </w:rPr>
      </w:pPr>
      <w:r w:rsidRPr="00546183">
        <w:rPr>
          <w:rFonts w:ascii="Open Sans" w:eastAsia="Times New Roman" w:hAnsi="Open Sans" w:cs="Times New Roman"/>
          <w:color w:val="444444"/>
          <w:sz w:val="18"/>
          <w:szCs w:val="18"/>
          <w:lang w:eastAsia="ru-RU"/>
        </w:rPr>
        <w:lastRenderedPageBreak/>
        <w:t>Все функции возвращают значение типа </w:t>
      </w:r>
      <w:r w:rsidRPr="00546183">
        <w:rPr>
          <w:rFonts w:ascii="Courier New" w:eastAsia="Times New Roman" w:hAnsi="Courier New" w:cs="Courier New"/>
          <w:b/>
          <w:bCs/>
          <w:color w:val="444444"/>
          <w:sz w:val="18"/>
          <w:szCs w:val="18"/>
          <w:shd w:val="clear" w:color="auto" w:fill="CEE3F6"/>
          <w:lang w:eastAsia="ru-RU"/>
        </w:rPr>
        <w:t>double</w:t>
      </w:r>
      <w:r w:rsidRPr="00546183">
        <w:rPr>
          <w:rFonts w:ascii="Open Sans" w:eastAsia="Times New Roman" w:hAnsi="Open Sans" w:cs="Times New Roman"/>
          <w:color w:val="444444"/>
          <w:sz w:val="18"/>
          <w:szCs w:val="18"/>
          <w:lang w:eastAsia="ru-RU"/>
        </w:rPr>
        <w:t>.</w:t>
      </w:r>
    </w:p>
    <w:p w:rsidR="00AA46BE" w:rsidRPr="00546183" w:rsidRDefault="00AA46BE" w:rsidP="00AA46BE">
      <w:pPr>
        <w:numPr>
          <w:ilvl w:val="0"/>
          <w:numId w:val="14"/>
        </w:numPr>
        <w:shd w:val="clear" w:color="auto" w:fill="FEFEFE"/>
        <w:spacing w:before="100" w:beforeAutospacing="1" w:after="100" w:afterAutospacing="1" w:line="240" w:lineRule="auto"/>
        <w:rPr>
          <w:rFonts w:ascii="Open Sans" w:eastAsia="Times New Roman" w:hAnsi="Open Sans" w:cs="Times New Roman"/>
          <w:color w:val="444444"/>
          <w:sz w:val="18"/>
          <w:szCs w:val="18"/>
          <w:lang w:eastAsia="ru-RU"/>
        </w:rPr>
      </w:pPr>
      <w:r w:rsidRPr="00546183">
        <w:rPr>
          <w:rFonts w:ascii="Open Sans" w:eastAsia="Times New Roman" w:hAnsi="Open Sans" w:cs="Times New Roman"/>
          <w:color w:val="444444"/>
          <w:sz w:val="18"/>
          <w:szCs w:val="18"/>
          <w:lang w:eastAsia="ru-RU"/>
        </w:rPr>
        <w:t>Параметры функций – вещественные числа(</w:t>
      </w:r>
      <w:r w:rsidRPr="00546183">
        <w:rPr>
          <w:rFonts w:ascii="Courier New" w:eastAsia="Times New Roman" w:hAnsi="Courier New" w:cs="Courier New"/>
          <w:b/>
          <w:bCs/>
          <w:color w:val="444444"/>
          <w:sz w:val="18"/>
          <w:szCs w:val="18"/>
          <w:shd w:val="clear" w:color="auto" w:fill="CEE3F6"/>
          <w:lang w:eastAsia="ru-RU"/>
        </w:rPr>
        <w:t>double</w:t>
      </w:r>
      <w:r w:rsidRPr="00546183">
        <w:rPr>
          <w:rFonts w:ascii="Open Sans" w:eastAsia="Times New Roman" w:hAnsi="Open Sans" w:cs="Times New Roman"/>
          <w:color w:val="444444"/>
          <w:sz w:val="18"/>
          <w:szCs w:val="18"/>
          <w:lang w:eastAsia="ru-RU"/>
        </w:rPr>
        <w:t>), но можно передавать и целые числа. При этом произойдёт </w:t>
      </w:r>
      <w:r w:rsidRPr="00546183">
        <w:rPr>
          <w:rFonts w:ascii="Open Sans" w:eastAsia="Times New Roman" w:hAnsi="Open Sans" w:cs="Times New Roman"/>
          <w:color w:val="CC4125"/>
          <w:sz w:val="18"/>
          <w:szCs w:val="18"/>
          <w:lang w:eastAsia="ru-RU"/>
        </w:rPr>
        <w:t>неявное преобразование типа</w:t>
      </w:r>
      <w:r w:rsidRPr="00546183">
        <w:rPr>
          <w:rFonts w:ascii="Open Sans" w:eastAsia="Times New Roman" w:hAnsi="Open Sans" w:cs="Times New Roman"/>
          <w:color w:val="444444"/>
          <w:sz w:val="18"/>
          <w:szCs w:val="18"/>
          <w:lang w:eastAsia="ru-RU"/>
        </w:rPr>
        <w:t xml:space="preserve">. Компилятор из целого числа, например 3, сделает </w:t>
      </w:r>
      <w:proofErr w:type="gramStart"/>
      <w:r w:rsidRPr="00546183">
        <w:rPr>
          <w:rFonts w:ascii="Open Sans" w:eastAsia="Times New Roman" w:hAnsi="Open Sans" w:cs="Times New Roman"/>
          <w:color w:val="444444"/>
          <w:sz w:val="18"/>
          <w:szCs w:val="18"/>
          <w:lang w:eastAsia="ru-RU"/>
        </w:rPr>
        <w:t>вещественное</w:t>
      </w:r>
      <w:proofErr w:type="gramEnd"/>
      <w:r w:rsidRPr="00546183">
        <w:rPr>
          <w:rFonts w:ascii="Open Sans" w:eastAsia="Times New Roman" w:hAnsi="Open Sans" w:cs="Times New Roman"/>
          <w:color w:val="444444"/>
          <w:sz w:val="18"/>
          <w:szCs w:val="18"/>
          <w:lang w:eastAsia="ru-RU"/>
        </w:rPr>
        <w:t xml:space="preserve"> 3.0.</w:t>
      </w:r>
    </w:p>
    <w:p w:rsidR="00AA46BE" w:rsidRPr="00546183" w:rsidRDefault="00AA46BE" w:rsidP="00AA46BE">
      <w:pPr>
        <w:pStyle w:val="2"/>
        <w:shd w:val="clear" w:color="auto" w:fill="FFFFFF"/>
        <w:spacing w:before="0" w:beforeAutospacing="0" w:after="0" w:afterAutospacing="0"/>
        <w:rPr>
          <w:rFonts w:ascii="Helvetica" w:hAnsi="Helvetica" w:cs="Helvetica"/>
          <w:color w:val="000000"/>
          <w:sz w:val="18"/>
          <w:szCs w:val="18"/>
        </w:rPr>
      </w:pPr>
      <w:r w:rsidRPr="00546183">
        <w:rPr>
          <w:rStyle w:val="w"/>
          <w:rFonts w:ascii="Helvetica" w:hAnsi="Helvetica" w:cs="Helvetica"/>
          <w:color w:val="000000"/>
          <w:sz w:val="18"/>
          <w:szCs w:val="18"/>
        </w:rPr>
        <w:t>stdlib</w:t>
      </w:r>
      <w:r w:rsidRPr="00546183">
        <w:rPr>
          <w:rFonts w:ascii="Helvetica" w:hAnsi="Helvetica" w:cs="Helvetica"/>
          <w:color w:val="000000"/>
          <w:sz w:val="18"/>
          <w:szCs w:val="18"/>
        </w:rPr>
        <w:t>.</w:t>
      </w:r>
      <w:r w:rsidRPr="00546183">
        <w:rPr>
          <w:rStyle w:val="w"/>
          <w:rFonts w:ascii="Helvetica" w:hAnsi="Helvetica" w:cs="Helvetica"/>
          <w:color w:val="000000"/>
          <w:sz w:val="18"/>
          <w:szCs w:val="18"/>
        </w:rPr>
        <w:t>h</w:t>
      </w:r>
    </w:p>
    <w:p w:rsidR="00AA46BE" w:rsidRPr="00546183" w:rsidRDefault="00AA46BE" w:rsidP="00AA46BE">
      <w:pPr>
        <w:pStyle w:val="a3"/>
        <w:shd w:val="clear" w:color="auto" w:fill="FFFFFF"/>
        <w:spacing w:before="0" w:beforeAutospacing="0" w:after="0" w:afterAutospacing="0"/>
        <w:rPr>
          <w:rFonts w:ascii="Helvetica" w:hAnsi="Helvetica" w:cs="Helvetica"/>
          <w:color w:val="000000"/>
          <w:sz w:val="18"/>
          <w:szCs w:val="18"/>
        </w:rPr>
      </w:pPr>
      <w:r w:rsidRPr="00546183">
        <w:rPr>
          <w:rStyle w:val="w"/>
          <w:rFonts w:ascii="Helvetica" w:hAnsi="Helvetica" w:cs="Helvetica"/>
          <w:b/>
          <w:bCs/>
          <w:color w:val="000000"/>
          <w:sz w:val="18"/>
          <w:szCs w:val="18"/>
        </w:rPr>
        <w:t>stdlib</w:t>
      </w:r>
      <w:r w:rsidRPr="00546183">
        <w:rPr>
          <w:rFonts w:ascii="Helvetica" w:hAnsi="Helvetica" w:cs="Helvetica"/>
          <w:b/>
          <w:bCs/>
          <w:color w:val="000000"/>
          <w:sz w:val="18"/>
          <w:szCs w:val="18"/>
        </w:rPr>
        <w:t>.</w:t>
      </w:r>
      <w:r w:rsidRPr="00546183">
        <w:rPr>
          <w:rStyle w:val="w"/>
          <w:rFonts w:ascii="Helvetica" w:hAnsi="Helvetica" w:cs="Helvetica"/>
          <w:b/>
          <w:bCs/>
          <w:color w:val="000000"/>
          <w:sz w:val="18"/>
          <w:szCs w:val="18"/>
        </w:rPr>
        <w:t>h</w:t>
      </w:r>
      <w:r w:rsidRPr="00546183">
        <w:rPr>
          <w:rFonts w:ascii="Helvetica" w:hAnsi="Helvetica" w:cs="Helvetica"/>
          <w:color w:val="000000"/>
          <w:sz w:val="18"/>
          <w:szCs w:val="18"/>
        </w:rPr>
        <w:t> — </w:t>
      </w:r>
      <w:r w:rsidRPr="00546183">
        <w:rPr>
          <w:rStyle w:val="w"/>
          <w:rFonts w:ascii="Helvetica" w:hAnsi="Helvetica" w:cs="Helvetica"/>
          <w:color w:val="000000"/>
          <w:sz w:val="18"/>
          <w:szCs w:val="18"/>
        </w:rPr>
        <w:t>заголовок</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заголовочный</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файл</w:t>
      </w:r>
      <w:r w:rsidRPr="00546183">
        <w:rPr>
          <w:rFonts w:ascii="Helvetica" w:hAnsi="Helvetica" w:cs="Helvetica"/>
          <w:color w:val="000000"/>
          <w:sz w:val="18"/>
          <w:szCs w:val="18"/>
        </w:rPr>
        <w:t>) </w:t>
      </w:r>
      <w:r w:rsidRPr="00546183">
        <w:rPr>
          <w:rStyle w:val="w"/>
          <w:rFonts w:ascii="Helvetica" w:hAnsi="Helvetica" w:cs="Helvetica"/>
          <w:b/>
          <w:bCs/>
          <w:color w:val="000000"/>
          <w:sz w:val="18"/>
          <w:szCs w:val="18"/>
        </w:rPr>
        <w:t>стандартной</w:t>
      </w:r>
      <w:r w:rsidRPr="00546183">
        <w:rPr>
          <w:rFonts w:ascii="Helvetica" w:hAnsi="Helvetica" w:cs="Helvetica"/>
          <w:b/>
          <w:bCs/>
          <w:color w:val="000000"/>
          <w:sz w:val="18"/>
          <w:szCs w:val="18"/>
        </w:rPr>
        <w:t> </w:t>
      </w:r>
      <w:r w:rsidRPr="00546183">
        <w:rPr>
          <w:rStyle w:val="w"/>
          <w:rFonts w:ascii="Helvetica" w:hAnsi="Helvetica" w:cs="Helvetica"/>
          <w:b/>
          <w:bCs/>
          <w:color w:val="000000"/>
          <w:sz w:val="18"/>
          <w:szCs w:val="18"/>
        </w:rPr>
        <w:t>библиотеки</w:t>
      </w:r>
      <w:r w:rsidRPr="00546183">
        <w:rPr>
          <w:rFonts w:ascii="Helvetica" w:hAnsi="Helvetica" w:cs="Helvetica"/>
          <w:b/>
          <w:bCs/>
          <w:color w:val="000000"/>
          <w:sz w:val="18"/>
          <w:szCs w:val="18"/>
        </w:rPr>
        <w:t> </w:t>
      </w:r>
      <w:r w:rsidRPr="00546183">
        <w:rPr>
          <w:rStyle w:val="w"/>
          <w:rFonts w:ascii="Helvetica" w:hAnsi="Helvetica" w:cs="Helvetica"/>
          <w:b/>
          <w:bCs/>
          <w:color w:val="000000"/>
          <w:sz w:val="18"/>
          <w:szCs w:val="18"/>
        </w:rPr>
        <w:t>общего</w:t>
      </w:r>
      <w:r w:rsidRPr="00546183">
        <w:rPr>
          <w:rFonts w:ascii="Helvetica" w:hAnsi="Helvetica" w:cs="Helvetica"/>
          <w:b/>
          <w:bCs/>
          <w:color w:val="000000"/>
          <w:sz w:val="18"/>
          <w:szCs w:val="18"/>
        </w:rPr>
        <w:t> </w:t>
      </w:r>
      <w:r w:rsidRPr="00546183">
        <w:rPr>
          <w:rStyle w:val="w"/>
          <w:rFonts w:ascii="Helvetica" w:hAnsi="Helvetica" w:cs="Helvetica"/>
          <w:b/>
          <w:bCs/>
          <w:color w:val="000000"/>
          <w:sz w:val="18"/>
          <w:szCs w:val="18"/>
        </w:rPr>
        <w:t>назначения</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языка</w:t>
      </w:r>
      <w:r w:rsidRPr="00546183">
        <w:rPr>
          <w:rFonts w:ascii="Helvetica" w:hAnsi="Helvetica" w:cs="Helvetica"/>
          <w:color w:val="000000"/>
          <w:sz w:val="18"/>
          <w:szCs w:val="18"/>
        </w:rPr>
        <w:t> </w:t>
      </w:r>
      <w:hyperlink r:id="rId13" w:history="1">
        <w:r w:rsidRPr="00546183">
          <w:rPr>
            <w:rStyle w:val="w"/>
            <w:rFonts w:ascii="Helvetica" w:hAnsi="Helvetica" w:cs="Helvetica"/>
            <w:color w:val="5F5DB7"/>
            <w:sz w:val="18"/>
            <w:szCs w:val="18"/>
            <w:u w:val="single"/>
          </w:rPr>
          <w:t>Си</w:t>
        </w:r>
      </w:hyperlink>
      <w:r w:rsidRPr="00546183">
        <w:rPr>
          <w:rFonts w:ascii="Helvetica" w:hAnsi="Helvetica" w:cs="Helvetica"/>
          <w:color w:val="000000"/>
          <w:sz w:val="18"/>
          <w:szCs w:val="18"/>
        </w:rPr>
        <w:t>, </w:t>
      </w:r>
      <w:r w:rsidRPr="00546183">
        <w:rPr>
          <w:rStyle w:val="w"/>
          <w:rFonts w:ascii="Helvetica" w:hAnsi="Helvetica" w:cs="Helvetica"/>
          <w:color w:val="000000"/>
          <w:sz w:val="18"/>
          <w:szCs w:val="18"/>
        </w:rPr>
        <w:t>который</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содержит</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в</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себе</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функции</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занимающиеся</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выделением</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памяти</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контроль</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процесса</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выполнения</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программы</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преобразования</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типов</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и</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другие</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Заголовок</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вполне</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совместим</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с</w:t>
      </w:r>
      <w:r w:rsidRPr="00546183">
        <w:rPr>
          <w:rFonts w:ascii="Helvetica" w:hAnsi="Helvetica" w:cs="Helvetica"/>
          <w:color w:val="000000"/>
          <w:sz w:val="18"/>
          <w:szCs w:val="18"/>
        </w:rPr>
        <w:t> </w:t>
      </w:r>
      <w:hyperlink r:id="rId14" w:history="1">
        <w:r w:rsidRPr="00546183">
          <w:rPr>
            <w:rStyle w:val="w"/>
            <w:rFonts w:ascii="Helvetica" w:hAnsi="Helvetica" w:cs="Helvetica"/>
            <w:color w:val="5F5DB7"/>
            <w:sz w:val="18"/>
            <w:szCs w:val="18"/>
            <w:u w:val="single"/>
          </w:rPr>
          <w:t>C</w:t>
        </w:r>
        <w:r w:rsidRPr="00546183">
          <w:rPr>
            <w:rStyle w:val="a4"/>
            <w:rFonts w:ascii="Helvetica" w:hAnsi="Helvetica" w:cs="Helvetica"/>
            <w:color w:val="5F5DB7"/>
            <w:sz w:val="18"/>
            <w:szCs w:val="18"/>
          </w:rPr>
          <w:t>++</w:t>
        </w:r>
      </w:hyperlink>
      <w:r w:rsidRPr="00546183">
        <w:rPr>
          <w:rFonts w:ascii="Helvetica" w:hAnsi="Helvetica" w:cs="Helvetica"/>
          <w:color w:val="000000"/>
          <w:sz w:val="18"/>
          <w:szCs w:val="18"/>
        </w:rPr>
        <w:t> </w:t>
      </w:r>
      <w:r w:rsidRPr="00546183">
        <w:rPr>
          <w:rStyle w:val="w"/>
          <w:rFonts w:ascii="Helvetica" w:hAnsi="Helvetica" w:cs="Helvetica"/>
          <w:color w:val="000000"/>
          <w:sz w:val="18"/>
          <w:szCs w:val="18"/>
        </w:rPr>
        <w:t>и</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в</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C</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известен</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как</w:t>
      </w:r>
      <w:r w:rsidRPr="00546183">
        <w:rPr>
          <w:rFonts w:ascii="Helvetica" w:hAnsi="Helvetica" w:cs="Helvetica"/>
          <w:color w:val="000000"/>
          <w:sz w:val="18"/>
          <w:szCs w:val="18"/>
        </w:rPr>
        <w:t> </w:t>
      </w:r>
      <w:r w:rsidRPr="00546183">
        <w:rPr>
          <w:rStyle w:val="w"/>
          <w:rFonts w:ascii="Courier New" w:hAnsi="Courier New" w:cs="Courier New"/>
          <w:color w:val="000000"/>
          <w:sz w:val="18"/>
          <w:szCs w:val="18"/>
        </w:rPr>
        <w:t>cstdlib</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Название</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stdlib</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расшифровывается</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как</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standard</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library</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стандартная</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библиотека</w:t>
      </w:r>
      <w:r w:rsidRPr="00546183">
        <w:rPr>
          <w:rFonts w:ascii="Helvetica" w:hAnsi="Helvetica" w:cs="Helvetica"/>
          <w:color w:val="000000"/>
          <w:sz w:val="18"/>
          <w:szCs w:val="18"/>
        </w:rPr>
        <w:t>).</w:t>
      </w:r>
    </w:p>
    <w:p w:rsidR="00AA46BE" w:rsidRPr="00546183" w:rsidRDefault="00AA46BE" w:rsidP="00AA46BE">
      <w:pPr>
        <w:pStyle w:val="a3"/>
        <w:shd w:val="clear" w:color="auto" w:fill="FFFFFF"/>
        <w:spacing w:before="0" w:beforeAutospacing="0" w:after="0" w:afterAutospacing="0"/>
        <w:rPr>
          <w:rFonts w:ascii="Helvetica" w:hAnsi="Helvetica" w:cs="Helvetica"/>
          <w:color w:val="000000"/>
          <w:sz w:val="18"/>
          <w:szCs w:val="18"/>
        </w:rPr>
      </w:pPr>
      <w:r w:rsidRPr="00546183">
        <w:rPr>
          <w:rStyle w:val="w"/>
          <w:rFonts w:ascii="Helvetica" w:hAnsi="Helvetica" w:cs="Helvetica"/>
          <w:color w:val="000000"/>
          <w:sz w:val="18"/>
          <w:szCs w:val="18"/>
        </w:rPr>
        <w:t>Члены</w:t>
      </w:r>
      <w:r w:rsidRPr="00546183">
        <w:rPr>
          <w:rFonts w:ascii="Helvetica" w:hAnsi="Helvetica" w:cs="Helvetica"/>
          <w:color w:val="000000"/>
          <w:sz w:val="18"/>
          <w:szCs w:val="18"/>
        </w:rPr>
        <w:t> </w:t>
      </w:r>
      <w:r w:rsidRPr="00546183">
        <w:rPr>
          <w:rStyle w:val="w"/>
          <w:rFonts w:ascii="Courier New" w:hAnsi="Courier New" w:cs="Courier New"/>
          <w:color w:val="000000"/>
          <w:sz w:val="18"/>
          <w:szCs w:val="18"/>
        </w:rPr>
        <w:t>stdlib</w:t>
      </w:r>
      <w:r w:rsidRPr="00546183">
        <w:rPr>
          <w:rStyle w:val="HTML1"/>
          <w:color w:val="000000"/>
          <w:sz w:val="18"/>
          <w:szCs w:val="18"/>
        </w:rPr>
        <w:t>.</w:t>
      </w:r>
      <w:r w:rsidRPr="00546183">
        <w:rPr>
          <w:rStyle w:val="w"/>
          <w:rFonts w:ascii="Courier New" w:hAnsi="Courier New" w:cs="Courier New"/>
          <w:color w:val="000000"/>
          <w:sz w:val="18"/>
          <w:szCs w:val="18"/>
        </w:rPr>
        <w:t>h</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можно</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разделить</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на</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следующие</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категории:</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преобразования</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типов</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управление</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памятью</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контроль</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процесса</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сортировка</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и</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поиск</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математика</w:t>
      </w:r>
      <w:r w:rsidRPr="00546183">
        <w:rPr>
          <w:rFonts w:ascii="Helvetica" w:hAnsi="Helvetica" w:cs="Helvetica"/>
          <w:color w:val="000000"/>
          <w:sz w:val="18"/>
          <w:szCs w:val="18"/>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555"/>
        <w:gridCol w:w="5860"/>
      </w:tblGrid>
      <w:tr w:rsidR="00AA46BE" w:rsidRPr="00546183" w:rsidTr="00AA46BE">
        <w:trPr>
          <w:tblCellSpacing w:w="15" w:type="dxa"/>
        </w:trPr>
        <w:tc>
          <w:tcPr>
            <w:tcW w:w="0" w:type="auto"/>
            <w:shd w:val="clear" w:color="auto" w:fill="FFFFFF"/>
            <w:vAlign w:val="center"/>
            <w:hideMark/>
          </w:tcPr>
          <w:p w:rsidR="00AA46BE" w:rsidRPr="00546183" w:rsidRDefault="00AA46BE">
            <w:pPr>
              <w:jc w:val="center"/>
              <w:rPr>
                <w:rFonts w:ascii="Helvetica" w:hAnsi="Helvetica" w:cs="Helvetica"/>
                <w:b/>
                <w:bCs/>
                <w:color w:val="000000"/>
                <w:sz w:val="18"/>
                <w:szCs w:val="18"/>
              </w:rPr>
            </w:pPr>
            <w:r w:rsidRPr="00546183">
              <w:rPr>
                <w:rStyle w:val="w"/>
                <w:rFonts w:ascii="Helvetica" w:hAnsi="Helvetica" w:cs="Helvetica"/>
                <w:b/>
                <w:bCs/>
                <w:color w:val="000000"/>
                <w:sz w:val="18"/>
                <w:szCs w:val="18"/>
              </w:rPr>
              <w:t>Имя</w:t>
            </w:r>
          </w:p>
        </w:tc>
        <w:tc>
          <w:tcPr>
            <w:tcW w:w="0" w:type="auto"/>
            <w:shd w:val="clear" w:color="auto" w:fill="FFFFFF"/>
            <w:vAlign w:val="center"/>
            <w:hideMark/>
          </w:tcPr>
          <w:p w:rsidR="00AA46BE" w:rsidRPr="00546183" w:rsidRDefault="00AA46BE">
            <w:pPr>
              <w:jc w:val="center"/>
              <w:rPr>
                <w:rFonts w:ascii="Helvetica" w:hAnsi="Helvetica" w:cs="Helvetica"/>
                <w:b/>
                <w:bCs/>
                <w:color w:val="000000"/>
                <w:sz w:val="18"/>
                <w:szCs w:val="18"/>
              </w:rPr>
            </w:pPr>
            <w:r w:rsidRPr="00546183">
              <w:rPr>
                <w:rStyle w:val="w"/>
                <w:rFonts w:ascii="Helvetica" w:hAnsi="Helvetica" w:cs="Helvetica"/>
                <w:b/>
                <w:bCs/>
                <w:color w:val="000000"/>
                <w:sz w:val="18"/>
                <w:szCs w:val="18"/>
              </w:rPr>
              <w:t>Описание</w:t>
            </w:r>
          </w:p>
        </w:tc>
      </w:tr>
      <w:tr w:rsidR="00AA46BE" w:rsidRPr="00546183" w:rsidTr="00AA46BE">
        <w:trPr>
          <w:tblCellSpacing w:w="15" w:type="dxa"/>
        </w:trPr>
        <w:tc>
          <w:tcPr>
            <w:tcW w:w="0" w:type="auto"/>
            <w:gridSpan w:val="2"/>
            <w:shd w:val="clear" w:color="auto" w:fill="FFFFFF"/>
            <w:vAlign w:val="center"/>
            <w:hideMark/>
          </w:tcPr>
          <w:p w:rsidR="00AA46BE" w:rsidRPr="00546183" w:rsidRDefault="00AA46BE">
            <w:pPr>
              <w:jc w:val="center"/>
              <w:rPr>
                <w:rFonts w:ascii="Helvetica" w:hAnsi="Helvetica" w:cs="Helvetica"/>
                <w:b/>
                <w:bCs/>
                <w:color w:val="000000"/>
                <w:sz w:val="18"/>
                <w:szCs w:val="18"/>
              </w:rPr>
            </w:pPr>
            <w:r w:rsidRPr="00546183">
              <w:rPr>
                <w:rStyle w:val="w"/>
                <w:rFonts w:ascii="Helvetica" w:hAnsi="Helvetica" w:cs="Helvetica"/>
                <w:b/>
                <w:bCs/>
                <w:color w:val="000000"/>
                <w:sz w:val="18"/>
                <w:szCs w:val="18"/>
              </w:rPr>
              <w:t>Преобразование</w:t>
            </w:r>
            <w:r w:rsidRPr="00546183">
              <w:rPr>
                <w:rFonts w:ascii="Helvetica" w:hAnsi="Helvetica" w:cs="Helvetica"/>
                <w:b/>
                <w:bCs/>
                <w:color w:val="000000"/>
                <w:sz w:val="18"/>
                <w:szCs w:val="18"/>
              </w:rPr>
              <w:t> </w:t>
            </w:r>
            <w:r w:rsidRPr="00546183">
              <w:rPr>
                <w:rStyle w:val="w"/>
                <w:rFonts w:ascii="Helvetica" w:hAnsi="Helvetica" w:cs="Helvetica"/>
                <w:b/>
                <w:bCs/>
                <w:color w:val="000000"/>
                <w:sz w:val="18"/>
                <w:szCs w:val="18"/>
              </w:rPr>
              <w:t>типов</w:t>
            </w:r>
          </w:p>
        </w:tc>
      </w:tr>
      <w:tr w:rsidR="00AA46BE" w:rsidRPr="00546183" w:rsidTr="00AA46BE">
        <w:trPr>
          <w:tblCellSpacing w:w="15" w:type="dxa"/>
        </w:trPr>
        <w:tc>
          <w:tcPr>
            <w:tcW w:w="0" w:type="auto"/>
            <w:shd w:val="clear" w:color="auto" w:fill="FFFFFF"/>
            <w:vAlign w:val="center"/>
            <w:hideMark/>
          </w:tcPr>
          <w:p w:rsidR="00AA46BE" w:rsidRPr="00546183" w:rsidRDefault="00AA46BE">
            <w:pPr>
              <w:rPr>
                <w:rFonts w:ascii="Helvetica" w:hAnsi="Helvetica" w:cs="Helvetica"/>
                <w:color w:val="000000"/>
                <w:sz w:val="18"/>
                <w:szCs w:val="18"/>
              </w:rPr>
            </w:pPr>
            <w:hyperlink r:id="rId15" w:history="1">
              <w:r w:rsidRPr="00546183">
                <w:rPr>
                  <w:rStyle w:val="w"/>
                  <w:rFonts w:ascii="Courier New" w:hAnsi="Courier New" w:cs="Courier New"/>
                  <w:color w:val="5F5DB7"/>
                  <w:sz w:val="18"/>
                  <w:szCs w:val="18"/>
                  <w:u w:val="single"/>
                </w:rPr>
                <w:t>atof</w:t>
              </w:r>
            </w:hyperlink>
          </w:p>
        </w:tc>
        <w:tc>
          <w:tcPr>
            <w:tcW w:w="0" w:type="auto"/>
            <w:shd w:val="clear" w:color="auto" w:fill="FFFFFF"/>
            <w:vAlign w:val="center"/>
            <w:hideMark/>
          </w:tcPr>
          <w:p w:rsidR="00AA46BE" w:rsidRPr="00546183" w:rsidRDefault="00AA46BE">
            <w:pPr>
              <w:rPr>
                <w:rFonts w:ascii="Helvetica" w:hAnsi="Helvetica" w:cs="Helvetica"/>
                <w:color w:val="000000"/>
                <w:sz w:val="18"/>
                <w:szCs w:val="18"/>
              </w:rPr>
            </w:pPr>
            <w:r w:rsidRPr="00546183">
              <w:rPr>
                <w:rStyle w:val="w"/>
                <w:rFonts w:ascii="Helvetica" w:hAnsi="Helvetica" w:cs="Helvetica"/>
                <w:color w:val="000000"/>
                <w:sz w:val="18"/>
                <w:szCs w:val="18"/>
              </w:rPr>
              <w:t>строка</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в</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число</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двойной</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точности</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НЕ</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float</w:t>
            </w:r>
            <w:r w:rsidRPr="00546183">
              <w:rPr>
                <w:rFonts w:ascii="Helvetica" w:hAnsi="Helvetica" w:cs="Helvetica"/>
                <w:color w:val="000000"/>
                <w:sz w:val="18"/>
                <w:szCs w:val="18"/>
              </w:rPr>
              <w:t>)</w:t>
            </w:r>
          </w:p>
        </w:tc>
      </w:tr>
      <w:tr w:rsidR="00AA46BE" w:rsidRPr="00546183" w:rsidTr="00AA46BE">
        <w:trPr>
          <w:tblCellSpacing w:w="15" w:type="dxa"/>
        </w:trPr>
        <w:tc>
          <w:tcPr>
            <w:tcW w:w="0" w:type="auto"/>
            <w:shd w:val="clear" w:color="auto" w:fill="FFFFFF"/>
            <w:vAlign w:val="center"/>
            <w:hideMark/>
          </w:tcPr>
          <w:p w:rsidR="00AA46BE" w:rsidRPr="00546183" w:rsidRDefault="00AA46BE">
            <w:pPr>
              <w:rPr>
                <w:rFonts w:ascii="Helvetica" w:hAnsi="Helvetica" w:cs="Helvetica"/>
                <w:color w:val="000000"/>
                <w:sz w:val="18"/>
                <w:szCs w:val="18"/>
              </w:rPr>
            </w:pPr>
            <w:hyperlink r:id="rId16" w:history="1">
              <w:r w:rsidRPr="00546183">
                <w:rPr>
                  <w:rStyle w:val="w"/>
                  <w:rFonts w:ascii="Courier New" w:hAnsi="Courier New" w:cs="Courier New"/>
                  <w:color w:val="5F5DB7"/>
                  <w:sz w:val="18"/>
                  <w:szCs w:val="18"/>
                  <w:u w:val="single"/>
                </w:rPr>
                <w:t>atoi</w:t>
              </w:r>
            </w:hyperlink>
          </w:p>
        </w:tc>
        <w:tc>
          <w:tcPr>
            <w:tcW w:w="0" w:type="auto"/>
            <w:shd w:val="clear" w:color="auto" w:fill="FFFFFF"/>
            <w:vAlign w:val="center"/>
            <w:hideMark/>
          </w:tcPr>
          <w:p w:rsidR="00AA46BE" w:rsidRPr="00546183" w:rsidRDefault="00AA46BE">
            <w:pPr>
              <w:rPr>
                <w:rFonts w:ascii="Helvetica" w:hAnsi="Helvetica" w:cs="Helvetica"/>
                <w:color w:val="000000"/>
                <w:sz w:val="18"/>
                <w:szCs w:val="18"/>
              </w:rPr>
            </w:pPr>
            <w:r w:rsidRPr="00546183">
              <w:rPr>
                <w:rStyle w:val="w"/>
                <w:rFonts w:ascii="Helvetica" w:hAnsi="Helvetica" w:cs="Helvetica"/>
                <w:color w:val="000000"/>
                <w:sz w:val="18"/>
                <w:szCs w:val="18"/>
              </w:rPr>
              <w:t>строка</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в</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целое</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число</w:t>
            </w:r>
          </w:p>
        </w:tc>
      </w:tr>
      <w:tr w:rsidR="00AA46BE" w:rsidRPr="00546183" w:rsidTr="00AA46BE">
        <w:trPr>
          <w:tblCellSpacing w:w="15" w:type="dxa"/>
        </w:trPr>
        <w:tc>
          <w:tcPr>
            <w:tcW w:w="0" w:type="auto"/>
            <w:shd w:val="clear" w:color="auto" w:fill="FFFFFF"/>
            <w:vAlign w:val="center"/>
            <w:hideMark/>
          </w:tcPr>
          <w:p w:rsidR="00AA46BE" w:rsidRPr="00546183" w:rsidRDefault="00AA46BE">
            <w:pPr>
              <w:rPr>
                <w:rFonts w:ascii="Helvetica" w:hAnsi="Helvetica" w:cs="Helvetica"/>
                <w:color w:val="000000"/>
                <w:sz w:val="18"/>
                <w:szCs w:val="18"/>
              </w:rPr>
            </w:pPr>
            <w:r w:rsidRPr="00546183">
              <w:rPr>
                <w:rStyle w:val="w"/>
                <w:rFonts w:ascii="Courier New" w:hAnsi="Courier New" w:cs="Courier New"/>
                <w:color w:val="000000"/>
                <w:sz w:val="18"/>
                <w:szCs w:val="18"/>
              </w:rPr>
              <w:t>atol</w:t>
            </w:r>
          </w:p>
        </w:tc>
        <w:tc>
          <w:tcPr>
            <w:tcW w:w="0" w:type="auto"/>
            <w:shd w:val="clear" w:color="auto" w:fill="FFFFFF"/>
            <w:vAlign w:val="center"/>
            <w:hideMark/>
          </w:tcPr>
          <w:p w:rsidR="00AA46BE" w:rsidRPr="00546183" w:rsidRDefault="00AA46BE">
            <w:pPr>
              <w:rPr>
                <w:rFonts w:ascii="Helvetica" w:hAnsi="Helvetica" w:cs="Helvetica"/>
                <w:color w:val="000000"/>
                <w:sz w:val="18"/>
                <w:szCs w:val="18"/>
              </w:rPr>
            </w:pPr>
            <w:r w:rsidRPr="00546183">
              <w:rPr>
                <w:rStyle w:val="w"/>
                <w:rFonts w:ascii="Helvetica" w:hAnsi="Helvetica" w:cs="Helvetica"/>
                <w:color w:val="000000"/>
                <w:sz w:val="18"/>
                <w:szCs w:val="18"/>
              </w:rPr>
              <w:t>строка</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в</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длинное</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целое</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число</w:t>
            </w:r>
          </w:p>
        </w:tc>
      </w:tr>
      <w:tr w:rsidR="00AA46BE" w:rsidRPr="00546183" w:rsidTr="00AA46BE">
        <w:trPr>
          <w:tblCellSpacing w:w="15" w:type="dxa"/>
        </w:trPr>
        <w:tc>
          <w:tcPr>
            <w:tcW w:w="0" w:type="auto"/>
            <w:shd w:val="clear" w:color="auto" w:fill="FFFFFF"/>
            <w:vAlign w:val="center"/>
            <w:hideMark/>
          </w:tcPr>
          <w:p w:rsidR="00AA46BE" w:rsidRPr="00546183" w:rsidRDefault="00AA46BE">
            <w:pPr>
              <w:rPr>
                <w:rFonts w:ascii="Helvetica" w:hAnsi="Helvetica" w:cs="Helvetica"/>
                <w:color w:val="000000"/>
                <w:sz w:val="18"/>
                <w:szCs w:val="18"/>
              </w:rPr>
            </w:pPr>
            <w:hyperlink r:id="rId17" w:history="1">
              <w:r w:rsidRPr="00546183">
                <w:rPr>
                  <w:rStyle w:val="w"/>
                  <w:rFonts w:ascii="Courier New" w:hAnsi="Courier New" w:cs="Courier New"/>
                  <w:color w:val="5F5DB7"/>
                  <w:sz w:val="18"/>
                  <w:szCs w:val="18"/>
                  <w:u w:val="single"/>
                </w:rPr>
                <w:t>strtod</w:t>
              </w:r>
            </w:hyperlink>
          </w:p>
        </w:tc>
        <w:tc>
          <w:tcPr>
            <w:tcW w:w="0" w:type="auto"/>
            <w:shd w:val="clear" w:color="auto" w:fill="FFFFFF"/>
            <w:vAlign w:val="center"/>
            <w:hideMark/>
          </w:tcPr>
          <w:p w:rsidR="00AA46BE" w:rsidRPr="00546183" w:rsidRDefault="00AA46BE">
            <w:pPr>
              <w:rPr>
                <w:rFonts w:ascii="Helvetica" w:hAnsi="Helvetica" w:cs="Helvetica"/>
                <w:color w:val="000000"/>
                <w:sz w:val="18"/>
                <w:szCs w:val="18"/>
              </w:rPr>
            </w:pPr>
            <w:r w:rsidRPr="00546183">
              <w:rPr>
                <w:rStyle w:val="w"/>
                <w:rFonts w:ascii="Helvetica" w:hAnsi="Helvetica" w:cs="Helvetica"/>
                <w:color w:val="000000"/>
                <w:sz w:val="18"/>
                <w:szCs w:val="18"/>
              </w:rPr>
              <w:t>строка</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в</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число</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двойной</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точности</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double</w:t>
            </w:r>
            <w:r w:rsidRPr="00546183">
              <w:rPr>
                <w:rFonts w:ascii="Helvetica" w:hAnsi="Helvetica" w:cs="Helvetica"/>
                <w:color w:val="000000"/>
                <w:sz w:val="18"/>
                <w:szCs w:val="18"/>
              </w:rPr>
              <w:t>)</w:t>
            </w:r>
          </w:p>
        </w:tc>
      </w:tr>
      <w:tr w:rsidR="00AA46BE" w:rsidRPr="00546183" w:rsidTr="00AA46BE">
        <w:trPr>
          <w:tblCellSpacing w:w="15" w:type="dxa"/>
        </w:trPr>
        <w:tc>
          <w:tcPr>
            <w:tcW w:w="0" w:type="auto"/>
            <w:shd w:val="clear" w:color="auto" w:fill="FFFFFF"/>
            <w:vAlign w:val="center"/>
            <w:hideMark/>
          </w:tcPr>
          <w:p w:rsidR="00AA46BE" w:rsidRPr="00546183" w:rsidRDefault="00AA46BE">
            <w:pPr>
              <w:rPr>
                <w:rFonts w:ascii="Helvetica" w:hAnsi="Helvetica" w:cs="Helvetica"/>
                <w:color w:val="000000"/>
                <w:sz w:val="18"/>
                <w:szCs w:val="18"/>
              </w:rPr>
            </w:pPr>
            <w:r w:rsidRPr="00546183">
              <w:rPr>
                <w:rStyle w:val="w"/>
                <w:rFonts w:ascii="Courier New" w:hAnsi="Courier New" w:cs="Courier New"/>
                <w:color w:val="000000"/>
                <w:sz w:val="18"/>
                <w:szCs w:val="18"/>
              </w:rPr>
              <w:t>strtol</w:t>
            </w:r>
          </w:p>
        </w:tc>
        <w:tc>
          <w:tcPr>
            <w:tcW w:w="0" w:type="auto"/>
            <w:shd w:val="clear" w:color="auto" w:fill="FFFFFF"/>
            <w:vAlign w:val="center"/>
            <w:hideMark/>
          </w:tcPr>
          <w:p w:rsidR="00AA46BE" w:rsidRPr="00546183" w:rsidRDefault="00AA46BE">
            <w:pPr>
              <w:rPr>
                <w:rFonts w:ascii="Helvetica" w:hAnsi="Helvetica" w:cs="Helvetica"/>
                <w:color w:val="000000"/>
                <w:sz w:val="18"/>
                <w:szCs w:val="18"/>
              </w:rPr>
            </w:pPr>
            <w:r w:rsidRPr="00546183">
              <w:rPr>
                <w:rStyle w:val="w"/>
                <w:rFonts w:ascii="Helvetica" w:hAnsi="Helvetica" w:cs="Helvetica"/>
                <w:color w:val="000000"/>
                <w:sz w:val="18"/>
                <w:szCs w:val="18"/>
              </w:rPr>
              <w:t>строка</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в</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длинное</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целое</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число</w:t>
            </w:r>
          </w:p>
        </w:tc>
      </w:tr>
      <w:tr w:rsidR="00AA46BE" w:rsidRPr="00546183" w:rsidTr="00AA46BE">
        <w:trPr>
          <w:tblCellSpacing w:w="15" w:type="dxa"/>
        </w:trPr>
        <w:tc>
          <w:tcPr>
            <w:tcW w:w="0" w:type="auto"/>
            <w:shd w:val="clear" w:color="auto" w:fill="FFFFFF"/>
            <w:vAlign w:val="center"/>
            <w:hideMark/>
          </w:tcPr>
          <w:p w:rsidR="00AA46BE" w:rsidRPr="00546183" w:rsidRDefault="00AA46BE">
            <w:pPr>
              <w:rPr>
                <w:rFonts w:ascii="Helvetica" w:hAnsi="Helvetica" w:cs="Helvetica"/>
                <w:color w:val="000000"/>
                <w:sz w:val="18"/>
                <w:szCs w:val="18"/>
              </w:rPr>
            </w:pPr>
            <w:r w:rsidRPr="00546183">
              <w:rPr>
                <w:rStyle w:val="w"/>
                <w:rFonts w:ascii="Courier New" w:hAnsi="Courier New" w:cs="Courier New"/>
                <w:color w:val="000000"/>
                <w:sz w:val="18"/>
                <w:szCs w:val="18"/>
              </w:rPr>
              <w:t>strtoul</w:t>
            </w:r>
          </w:p>
        </w:tc>
        <w:tc>
          <w:tcPr>
            <w:tcW w:w="0" w:type="auto"/>
            <w:shd w:val="clear" w:color="auto" w:fill="FFFFFF"/>
            <w:vAlign w:val="center"/>
            <w:hideMark/>
          </w:tcPr>
          <w:p w:rsidR="00AA46BE" w:rsidRPr="00546183" w:rsidRDefault="00AA46BE">
            <w:pPr>
              <w:rPr>
                <w:rFonts w:ascii="Helvetica" w:hAnsi="Helvetica" w:cs="Helvetica"/>
                <w:color w:val="000000"/>
                <w:sz w:val="18"/>
                <w:szCs w:val="18"/>
              </w:rPr>
            </w:pPr>
            <w:r w:rsidRPr="00546183">
              <w:rPr>
                <w:rStyle w:val="w"/>
                <w:rFonts w:ascii="Helvetica" w:hAnsi="Helvetica" w:cs="Helvetica"/>
                <w:color w:val="000000"/>
                <w:sz w:val="18"/>
                <w:szCs w:val="18"/>
              </w:rPr>
              <w:t>строка</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в</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беззнаковое</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длинное</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целое</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число</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unsigned</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long</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int</w:t>
            </w:r>
            <w:r w:rsidRPr="00546183">
              <w:rPr>
                <w:rFonts w:ascii="Helvetica" w:hAnsi="Helvetica" w:cs="Helvetica"/>
                <w:color w:val="000000"/>
                <w:sz w:val="18"/>
                <w:szCs w:val="18"/>
              </w:rPr>
              <w:t>)</w:t>
            </w:r>
          </w:p>
        </w:tc>
      </w:tr>
      <w:tr w:rsidR="00AA46BE" w:rsidRPr="00546183" w:rsidTr="00AA46BE">
        <w:trPr>
          <w:tblCellSpacing w:w="15" w:type="dxa"/>
        </w:trPr>
        <w:tc>
          <w:tcPr>
            <w:tcW w:w="0" w:type="auto"/>
            <w:gridSpan w:val="2"/>
            <w:shd w:val="clear" w:color="auto" w:fill="FFFFFF"/>
            <w:vAlign w:val="center"/>
            <w:hideMark/>
          </w:tcPr>
          <w:p w:rsidR="00AA46BE" w:rsidRPr="00546183" w:rsidRDefault="00AA46BE">
            <w:pPr>
              <w:jc w:val="center"/>
              <w:rPr>
                <w:rFonts w:ascii="Helvetica" w:hAnsi="Helvetica" w:cs="Helvetica"/>
                <w:b/>
                <w:bCs/>
                <w:color w:val="000000"/>
                <w:sz w:val="18"/>
                <w:szCs w:val="18"/>
              </w:rPr>
            </w:pPr>
            <w:r w:rsidRPr="00546183">
              <w:rPr>
                <w:rStyle w:val="w"/>
                <w:rFonts w:ascii="Helvetica" w:hAnsi="Helvetica" w:cs="Helvetica"/>
                <w:b/>
                <w:bCs/>
                <w:color w:val="000000"/>
                <w:sz w:val="18"/>
                <w:szCs w:val="18"/>
              </w:rPr>
              <w:t>Генерация</w:t>
            </w:r>
            <w:r w:rsidRPr="00546183">
              <w:rPr>
                <w:rFonts w:ascii="Helvetica" w:hAnsi="Helvetica" w:cs="Helvetica"/>
                <w:b/>
                <w:bCs/>
                <w:color w:val="000000"/>
                <w:sz w:val="18"/>
                <w:szCs w:val="18"/>
              </w:rPr>
              <w:t> </w:t>
            </w:r>
            <w:r w:rsidRPr="00546183">
              <w:rPr>
                <w:rStyle w:val="w"/>
                <w:rFonts w:ascii="Helvetica" w:hAnsi="Helvetica" w:cs="Helvetica"/>
                <w:b/>
                <w:bCs/>
                <w:color w:val="000000"/>
                <w:sz w:val="18"/>
                <w:szCs w:val="18"/>
              </w:rPr>
              <w:t>псевдослучайных</w:t>
            </w:r>
            <w:r w:rsidRPr="00546183">
              <w:rPr>
                <w:rFonts w:ascii="Helvetica" w:hAnsi="Helvetica" w:cs="Helvetica"/>
                <w:b/>
                <w:bCs/>
                <w:color w:val="000000"/>
                <w:sz w:val="18"/>
                <w:szCs w:val="18"/>
              </w:rPr>
              <w:t> </w:t>
            </w:r>
            <w:r w:rsidRPr="00546183">
              <w:rPr>
                <w:rStyle w:val="w"/>
                <w:rFonts w:ascii="Helvetica" w:hAnsi="Helvetica" w:cs="Helvetica"/>
                <w:b/>
                <w:bCs/>
                <w:color w:val="000000"/>
                <w:sz w:val="18"/>
                <w:szCs w:val="18"/>
              </w:rPr>
              <w:t>последовательностей</w:t>
            </w:r>
          </w:p>
        </w:tc>
      </w:tr>
      <w:tr w:rsidR="00AA46BE" w:rsidRPr="00546183" w:rsidTr="00AA46BE">
        <w:trPr>
          <w:trHeight w:val="280"/>
          <w:tblCellSpacing w:w="15" w:type="dxa"/>
        </w:trPr>
        <w:tc>
          <w:tcPr>
            <w:tcW w:w="0" w:type="auto"/>
            <w:shd w:val="clear" w:color="auto" w:fill="FFFFFF"/>
            <w:vAlign w:val="center"/>
            <w:hideMark/>
          </w:tcPr>
          <w:p w:rsidR="00AA46BE" w:rsidRPr="00546183" w:rsidRDefault="00AA46BE">
            <w:pPr>
              <w:rPr>
                <w:rFonts w:ascii="Helvetica" w:hAnsi="Helvetica" w:cs="Helvetica"/>
                <w:color w:val="000000"/>
                <w:sz w:val="18"/>
                <w:szCs w:val="18"/>
              </w:rPr>
            </w:pPr>
            <w:r w:rsidRPr="00546183">
              <w:rPr>
                <w:rStyle w:val="w"/>
                <w:rFonts w:ascii="Courier New" w:hAnsi="Courier New" w:cs="Courier New"/>
                <w:color w:val="000000"/>
                <w:sz w:val="18"/>
                <w:szCs w:val="18"/>
              </w:rPr>
              <w:t>rand</w:t>
            </w:r>
          </w:p>
        </w:tc>
        <w:tc>
          <w:tcPr>
            <w:tcW w:w="0" w:type="auto"/>
            <w:shd w:val="clear" w:color="auto" w:fill="FFFFFF"/>
            <w:vAlign w:val="center"/>
            <w:hideMark/>
          </w:tcPr>
          <w:p w:rsidR="00AA46BE" w:rsidRPr="00546183" w:rsidRDefault="00AA46BE">
            <w:pPr>
              <w:rPr>
                <w:rFonts w:ascii="Helvetica" w:hAnsi="Helvetica" w:cs="Helvetica"/>
                <w:color w:val="000000"/>
                <w:sz w:val="18"/>
                <w:szCs w:val="18"/>
              </w:rPr>
            </w:pPr>
            <w:r w:rsidRPr="00546183">
              <w:rPr>
                <w:rStyle w:val="w"/>
                <w:rFonts w:ascii="Helvetica" w:hAnsi="Helvetica" w:cs="Helvetica"/>
                <w:color w:val="000000"/>
                <w:sz w:val="18"/>
                <w:szCs w:val="18"/>
              </w:rPr>
              <w:t>генерирует</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псевдослучайное</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значение</w:t>
            </w:r>
          </w:p>
        </w:tc>
      </w:tr>
      <w:tr w:rsidR="00AA46BE" w:rsidRPr="00546183" w:rsidTr="00AA46BE">
        <w:trPr>
          <w:trHeight w:val="486"/>
          <w:tblCellSpacing w:w="15" w:type="dxa"/>
        </w:trPr>
        <w:tc>
          <w:tcPr>
            <w:tcW w:w="0" w:type="auto"/>
            <w:shd w:val="clear" w:color="auto" w:fill="FFFFFF"/>
            <w:vAlign w:val="center"/>
            <w:hideMark/>
          </w:tcPr>
          <w:p w:rsidR="00AA46BE" w:rsidRPr="00546183" w:rsidRDefault="00AA46BE">
            <w:pPr>
              <w:rPr>
                <w:rFonts w:ascii="Helvetica" w:hAnsi="Helvetica" w:cs="Helvetica"/>
                <w:color w:val="000000"/>
                <w:sz w:val="18"/>
                <w:szCs w:val="18"/>
              </w:rPr>
            </w:pPr>
            <w:r w:rsidRPr="00546183">
              <w:rPr>
                <w:rStyle w:val="w"/>
                <w:rFonts w:ascii="Courier New" w:hAnsi="Courier New" w:cs="Courier New"/>
                <w:color w:val="000000"/>
                <w:sz w:val="18"/>
                <w:szCs w:val="18"/>
              </w:rPr>
              <w:t>srand</w:t>
            </w:r>
          </w:p>
        </w:tc>
        <w:tc>
          <w:tcPr>
            <w:tcW w:w="0" w:type="auto"/>
            <w:shd w:val="clear" w:color="auto" w:fill="FFFFFF"/>
            <w:vAlign w:val="center"/>
            <w:hideMark/>
          </w:tcPr>
          <w:p w:rsidR="00AA46BE" w:rsidRPr="00546183" w:rsidRDefault="00AA46BE">
            <w:pPr>
              <w:rPr>
                <w:rFonts w:ascii="Helvetica" w:hAnsi="Helvetica" w:cs="Helvetica"/>
                <w:color w:val="000000"/>
                <w:sz w:val="18"/>
                <w:szCs w:val="18"/>
              </w:rPr>
            </w:pPr>
            <w:r w:rsidRPr="00546183">
              <w:rPr>
                <w:rStyle w:val="w"/>
                <w:rFonts w:ascii="Helvetica" w:hAnsi="Helvetica" w:cs="Helvetica"/>
                <w:color w:val="000000"/>
                <w:sz w:val="18"/>
                <w:szCs w:val="18"/>
              </w:rPr>
              <w:t>устанавливает</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начальное</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значение</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генератора</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псевдослучайных</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чисел</w:t>
            </w:r>
          </w:p>
        </w:tc>
      </w:tr>
      <w:tr w:rsidR="00AA46BE" w:rsidRPr="00546183" w:rsidTr="00AA46BE">
        <w:trPr>
          <w:tblCellSpacing w:w="15" w:type="dxa"/>
        </w:trPr>
        <w:tc>
          <w:tcPr>
            <w:tcW w:w="0" w:type="auto"/>
            <w:gridSpan w:val="2"/>
            <w:shd w:val="clear" w:color="auto" w:fill="FFFFFF"/>
            <w:vAlign w:val="center"/>
            <w:hideMark/>
          </w:tcPr>
          <w:p w:rsidR="00AA46BE" w:rsidRPr="00546183" w:rsidRDefault="00AA46BE">
            <w:pPr>
              <w:jc w:val="center"/>
              <w:rPr>
                <w:rFonts w:ascii="Helvetica" w:hAnsi="Helvetica" w:cs="Helvetica"/>
                <w:b/>
                <w:bCs/>
                <w:color w:val="000000"/>
                <w:sz w:val="18"/>
                <w:szCs w:val="18"/>
              </w:rPr>
            </w:pPr>
            <w:r w:rsidRPr="00546183">
              <w:rPr>
                <w:rStyle w:val="w"/>
                <w:rFonts w:ascii="Helvetica" w:hAnsi="Helvetica" w:cs="Helvetica"/>
                <w:b/>
                <w:bCs/>
                <w:color w:val="000000"/>
                <w:sz w:val="18"/>
                <w:szCs w:val="18"/>
              </w:rPr>
              <w:t>Выделение</w:t>
            </w:r>
            <w:r w:rsidRPr="00546183">
              <w:rPr>
                <w:rFonts w:ascii="Helvetica" w:hAnsi="Helvetica" w:cs="Helvetica"/>
                <w:b/>
                <w:bCs/>
                <w:color w:val="000000"/>
                <w:sz w:val="18"/>
                <w:szCs w:val="18"/>
              </w:rPr>
              <w:t> </w:t>
            </w:r>
            <w:r w:rsidRPr="00546183">
              <w:rPr>
                <w:rStyle w:val="w"/>
                <w:rFonts w:ascii="Helvetica" w:hAnsi="Helvetica" w:cs="Helvetica"/>
                <w:b/>
                <w:bCs/>
                <w:color w:val="000000"/>
                <w:sz w:val="18"/>
                <w:szCs w:val="18"/>
              </w:rPr>
              <w:t>и</w:t>
            </w:r>
            <w:r w:rsidRPr="00546183">
              <w:rPr>
                <w:rFonts w:ascii="Helvetica" w:hAnsi="Helvetica" w:cs="Helvetica"/>
                <w:b/>
                <w:bCs/>
                <w:color w:val="000000"/>
                <w:sz w:val="18"/>
                <w:szCs w:val="18"/>
              </w:rPr>
              <w:t> </w:t>
            </w:r>
            <w:r w:rsidRPr="00546183">
              <w:rPr>
                <w:rStyle w:val="w"/>
                <w:rFonts w:ascii="Helvetica" w:hAnsi="Helvetica" w:cs="Helvetica"/>
                <w:b/>
                <w:bCs/>
                <w:color w:val="000000"/>
                <w:sz w:val="18"/>
                <w:szCs w:val="18"/>
              </w:rPr>
              <w:t>освобождение</w:t>
            </w:r>
            <w:r w:rsidRPr="00546183">
              <w:rPr>
                <w:rFonts w:ascii="Helvetica" w:hAnsi="Helvetica" w:cs="Helvetica"/>
                <w:b/>
                <w:bCs/>
                <w:color w:val="000000"/>
                <w:sz w:val="18"/>
                <w:szCs w:val="18"/>
              </w:rPr>
              <w:t> </w:t>
            </w:r>
            <w:r w:rsidRPr="00546183">
              <w:rPr>
                <w:rStyle w:val="w"/>
                <w:rFonts w:ascii="Helvetica" w:hAnsi="Helvetica" w:cs="Helvetica"/>
                <w:b/>
                <w:bCs/>
                <w:color w:val="000000"/>
                <w:sz w:val="18"/>
                <w:szCs w:val="18"/>
              </w:rPr>
              <w:t>памяти</w:t>
            </w:r>
          </w:p>
        </w:tc>
      </w:tr>
      <w:tr w:rsidR="00AA46BE" w:rsidRPr="00546183" w:rsidTr="00AA46BE">
        <w:trPr>
          <w:trHeight w:val="802"/>
          <w:tblCellSpacing w:w="15" w:type="dxa"/>
        </w:trPr>
        <w:tc>
          <w:tcPr>
            <w:tcW w:w="0" w:type="auto"/>
            <w:shd w:val="clear" w:color="auto" w:fill="FFFFFF"/>
            <w:vAlign w:val="center"/>
            <w:hideMark/>
          </w:tcPr>
          <w:p w:rsidR="00AA46BE" w:rsidRPr="00546183" w:rsidRDefault="00AA46BE">
            <w:pPr>
              <w:rPr>
                <w:rFonts w:ascii="Helvetica" w:hAnsi="Helvetica" w:cs="Helvetica"/>
                <w:color w:val="000000"/>
                <w:sz w:val="18"/>
                <w:szCs w:val="18"/>
              </w:rPr>
            </w:pPr>
            <w:hyperlink r:id="rId18" w:history="1">
              <w:r w:rsidRPr="00546183">
                <w:rPr>
                  <w:rStyle w:val="w"/>
                  <w:rFonts w:ascii="Courier New" w:hAnsi="Courier New" w:cs="Courier New"/>
                  <w:color w:val="5F5DB7"/>
                  <w:sz w:val="18"/>
                  <w:szCs w:val="18"/>
                  <w:u w:val="single"/>
                </w:rPr>
                <w:t>malloc</w:t>
              </w:r>
            </w:hyperlink>
            <w:r w:rsidRPr="00546183">
              <w:rPr>
                <w:rFonts w:ascii="Helvetica" w:hAnsi="Helvetica" w:cs="Helvetica"/>
                <w:color w:val="000000"/>
                <w:sz w:val="18"/>
                <w:szCs w:val="18"/>
              </w:rPr>
              <w:br/>
            </w:r>
            <w:hyperlink r:id="rId19" w:history="1">
              <w:r w:rsidRPr="00546183">
                <w:rPr>
                  <w:rStyle w:val="w"/>
                  <w:rFonts w:ascii="Courier New" w:hAnsi="Courier New" w:cs="Courier New"/>
                  <w:color w:val="5F5DB7"/>
                  <w:sz w:val="18"/>
                  <w:szCs w:val="18"/>
                  <w:u w:val="single"/>
                </w:rPr>
                <w:t>calloc</w:t>
              </w:r>
            </w:hyperlink>
            <w:r w:rsidRPr="00546183">
              <w:rPr>
                <w:rFonts w:ascii="Helvetica" w:hAnsi="Helvetica" w:cs="Helvetica"/>
                <w:color w:val="000000"/>
                <w:sz w:val="18"/>
                <w:szCs w:val="18"/>
              </w:rPr>
              <w:br/>
            </w:r>
            <w:r w:rsidRPr="00546183">
              <w:rPr>
                <w:rStyle w:val="w"/>
                <w:rFonts w:ascii="Courier New" w:hAnsi="Courier New" w:cs="Courier New"/>
                <w:color w:val="000000"/>
                <w:sz w:val="18"/>
                <w:szCs w:val="18"/>
              </w:rPr>
              <w:t>realloc</w:t>
            </w:r>
          </w:p>
        </w:tc>
        <w:tc>
          <w:tcPr>
            <w:tcW w:w="0" w:type="auto"/>
            <w:shd w:val="clear" w:color="auto" w:fill="FFFFFF"/>
            <w:vAlign w:val="center"/>
            <w:hideMark/>
          </w:tcPr>
          <w:p w:rsidR="00AA46BE" w:rsidRPr="00546183" w:rsidRDefault="00AA46BE">
            <w:pPr>
              <w:rPr>
                <w:rFonts w:ascii="Helvetica" w:hAnsi="Helvetica" w:cs="Helvetica"/>
                <w:color w:val="000000"/>
                <w:sz w:val="18"/>
                <w:szCs w:val="18"/>
              </w:rPr>
            </w:pPr>
            <w:r w:rsidRPr="00546183">
              <w:rPr>
                <w:rStyle w:val="w"/>
                <w:rFonts w:ascii="Helvetica" w:hAnsi="Helvetica" w:cs="Helvetica"/>
                <w:color w:val="000000"/>
                <w:sz w:val="18"/>
                <w:szCs w:val="18"/>
              </w:rPr>
              <w:t>выделяет</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память</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из</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кучи</w:t>
            </w:r>
          </w:p>
        </w:tc>
      </w:tr>
      <w:tr w:rsidR="00AA46BE" w:rsidRPr="00546183" w:rsidTr="00AA46BE">
        <w:trPr>
          <w:tblCellSpacing w:w="15" w:type="dxa"/>
        </w:trPr>
        <w:tc>
          <w:tcPr>
            <w:tcW w:w="0" w:type="auto"/>
            <w:shd w:val="clear" w:color="auto" w:fill="FFFFFF"/>
            <w:vAlign w:val="center"/>
            <w:hideMark/>
          </w:tcPr>
          <w:p w:rsidR="00AA46BE" w:rsidRPr="00546183" w:rsidRDefault="00AA46BE">
            <w:pPr>
              <w:rPr>
                <w:rFonts w:ascii="Helvetica" w:hAnsi="Helvetica" w:cs="Helvetica"/>
                <w:color w:val="000000"/>
                <w:sz w:val="18"/>
                <w:szCs w:val="18"/>
              </w:rPr>
            </w:pPr>
            <w:r w:rsidRPr="00546183">
              <w:rPr>
                <w:rStyle w:val="w"/>
                <w:rFonts w:ascii="Courier New" w:hAnsi="Courier New" w:cs="Courier New"/>
                <w:color w:val="000000"/>
                <w:sz w:val="18"/>
                <w:szCs w:val="18"/>
              </w:rPr>
              <w:t>free</w:t>
            </w:r>
          </w:p>
        </w:tc>
        <w:tc>
          <w:tcPr>
            <w:tcW w:w="0" w:type="auto"/>
            <w:shd w:val="clear" w:color="auto" w:fill="FFFFFF"/>
            <w:vAlign w:val="center"/>
            <w:hideMark/>
          </w:tcPr>
          <w:p w:rsidR="00AA46BE" w:rsidRPr="00546183" w:rsidRDefault="00AA46BE">
            <w:pPr>
              <w:rPr>
                <w:rFonts w:ascii="Helvetica" w:hAnsi="Helvetica" w:cs="Helvetica"/>
                <w:color w:val="000000"/>
                <w:sz w:val="18"/>
                <w:szCs w:val="18"/>
              </w:rPr>
            </w:pPr>
            <w:r w:rsidRPr="00546183">
              <w:rPr>
                <w:rStyle w:val="w"/>
                <w:rFonts w:ascii="Helvetica" w:hAnsi="Helvetica" w:cs="Helvetica"/>
                <w:color w:val="000000"/>
                <w:sz w:val="18"/>
                <w:szCs w:val="18"/>
              </w:rPr>
              <w:t>освобождает</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память</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обратно</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в</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кучу</w:t>
            </w:r>
          </w:p>
        </w:tc>
      </w:tr>
      <w:tr w:rsidR="00AA46BE" w:rsidRPr="00546183" w:rsidTr="00AA46BE">
        <w:trPr>
          <w:tblCellSpacing w:w="15" w:type="dxa"/>
        </w:trPr>
        <w:tc>
          <w:tcPr>
            <w:tcW w:w="0" w:type="auto"/>
            <w:gridSpan w:val="2"/>
            <w:shd w:val="clear" w:color="auto" w:fill="FFFFFF"/>
            <w:vAlign w:val="center"/>
            <w:hideMark/>
          </w:tcPr>
          <w:p w:rsidR="00AA46BE" w:rsidRPr="00546183" w:rsidRDefault="00AA46BE">
            <w:pPr>
              <w:jc w:val="center"/>
              <w:rPr>
                <w:rFonts w:ascii="Helvetica" w:hAnsi="Helvetica" w:cs="Helvetica"/>
                <w:b/>
                <w:bCs/>
                <w:color w:val="000000"/>
                <w:sz w:val="18"/>
                <w:szCs w:val="18"/>
              </w:rPr>
            </w:pPr>
            <w:r w:rsidRPr="00546183">
              <w:rPr>
                <w:rStyle w:val="w"/>
                <w:rFonts w:ascii="Helvetica" w:hAnsi="Helvetica" w:cs="Helvetica"/>
                <w:b/>
                <w:bCs/>
                <w:color w:val="000000"/>
                <w:sz w:val="18"/>
                <w:szCs w:val="18"/>
              </w:rPr>
              <w:t>Контроль</w:t>
            </w:r>
            <w:r w:rsidRPr="00546183">
              <w:rPr>
                <w:rFonts w:ascii="Helvetica" w:hAnsi="Helvetica" w:cs="Helvetica"/>
                <w:b/>
                <w:bCs/>
                <w:color w:val="000000"/>
                <w:sz w:val="18"/>
                <w:szCs w:val="18"/>
              </w:rPr>
              <w:t> </w:t>
            </w:r>
            <w:r w:rsidRPr="00546183">
              <w:rPr>
                <w:rStyle w:val="w"/>
                <w:rFonts w:ascii="Helvetica" w:hAnsi="Helvetica" w:cs="Helvetica"/>
                <w:b/>
                <w:bCs/>
                <w:color w:val="000000"/>
                <w:sz w:val="18"/>
                <w:szCs w:val="18"/>
              </w:rPr>
              <w:t>процесса</w:t>
            </w:r>
            <w:r w:rsidRPr="00546183">
              <w:rPr>
                <w:rFonts w:ascii="Helvetica" w:hAnsi="Helvetica" w:cs="Helvetica"/>
                <w:b/>
                <w:bCs/>
                <w:color w:val="000000"/>
                <w:sz w:val="18"/>
                <w:szCs w:val="18"/>
              </w:rPr>
              <w:t> </w:t>
            </w:r>
            <w:r w:rsidRPr="00546183">
              <w:rPr>
                <w:rStyle w:val="w"/>
                <w:rFonts w:ascii="Helvetica" w:hAnsi="Helvetica" w:cs="Helvetica"/>
                <w:b/>
                <w:bCs/>
                <w:color w:val="000000"/>
                <w:sz w:val="18"/>
                <w:szCs w:val="18"/>
              </w:rPr>
              <w:t>выполнения</w:t>
            </w:r>
            <w:r w:rsidRPr="00546183">
              <w:rPr>
                <w:rFonts w:ascii="Helvetica" w:hAnsi="Helvetica" w:cs="Helvetica"/>
                <w:b/>
                <w:bCs/>
                <w:color w:val="000000"/>
                <w:sz w:val="18"/>
                <w:szCs w:val="18"/>
              </w:rPr>
              <w:t> </w:t>
            </w:r>
            <w:r w:rsidRPr="00546183">
              <w:rPr>
                <w:rStyle w:val="w"/>
                <w:rFonts w:ascii="Helvetica" w:hAnsi="Helvetica" w:cs="Helvetica"/>
                <w:b/>
                <w:bCs/>
                <w:color w:val="000000"/>
                <w:sz w:val="18"/>
                <w:szCs w:val="18"/>
              </w:rPr>
              <w:t>программы</w:t>
            </w:r>
          </w:p>
        </w:tc>
      </w:tr>
      <w:tr w:rsidR="00AA46BE" w:rsidRPr="00546183" w:rsidTr="00AA46BE">
        <w:trPr>
          <w:tblCellSpacing w:w="15" w:type="dxa"/>
        </w:trPr>
        <w:tc>
          <w:tcPr>
            <w:tcW w:w="0" w:type="auto"/>
            <w:shd w:val="clear" w:color="auto" w:fill="FFFFFF"/>
            <w:vAlign w:val="center"/>
            <w:hideMark/>
          </w:tcPr>
          <w:p w:rsidR="00AA46BE" w:rsidRPr="00546183" w:rsidRDefault="00AA46BE">
            <w:pPr>
              <w:rPr>
                <w:rFonts w:ascii="Helvetica" w:hAnsi="Helvetica" w:cs="Helvetica"/>
                <w:color w:val="000000"/>
                <w:sz w:val="18"/>
                <w:szCs w:val="18"/>
              </w:rPr>
            </w:pPr>
            <w:r w:rsidRPr="00546183">
              <w:rPr>
                <w:rStyle w:val="w"/>
                <w:rFonts w:ascii="Courier New" w:hAnsi="Courier New" w:cs="Courier New"/>
                <w:color w:val="000000"/>
                <w:sz w:val="18"/>
                <w:szCs w:val="18"/>
              </w:rPr>
              <w:t>abort</w:t>
            </w:r>
          </w:p>
        </w:tc>
        <w:tc>
          <w:tcPr>
            <w:tcW w:w="0" w:type="auto"/>
            <w:shd w:val="clear" w:color="auto" w:fill="FFFFFF"/>
            <w:vAlign w:val="center"/>
            <w:hideMark/>
          </w:tcPr>
          <w:p w:rsidR="00AA46BE" w:rsidRPr="00546183" w:rsidRDefault="00AA46BE">
            <w:pPr>
              <w:rPr>
                <w:rFonts w:ascii="Helvetica" w:hAnsi="Helvetica" w:cs="Helvetica"/>
                <w:color w:val="000000"/>
                <w:sz w:val="18"/>
                <w:szCs w:val="18"/>
              </w:rPr>
            </w:pPr>
            <w:r w:rsidRPr="00546183">
              <w:rPr>
                <w:rStyle w:val="w"/>
                <w:rFonts w:ascii="Helvetica" w:hAnsi="Helvetica" w:cs="Helvetica"/>
                <w:color w:val="000000"/>
                <w:sz w:val="18"/>
                <w:szCs w:val="18"/>
              </w:rPr>
              <w:t>некорректное</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завершение</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выполнения</w:t>
            </w:r>
          </w:p>
        </w:tc>
      </w:tr>
      <w:tr w:rsidR="00AA46BE" w:rsidRPr="00546183" w:rsidTr="00AA46BE">
        <w:trPr>
          <w:tblCellSpacing w:w="15" w:type="dxa"/>
        </w:trPr>
        <w:tc>
          <w:tcPr>
            <w:tcW w:w="0" w:type="auto"/>
            <w:shd w:val="clear" w:color="auto" w:fill="FFFFFF"/>
            <w:vAlign w:val="center"/>
            <w:hideMark/>
          </w:tcPr>
          <w:p w:rsidR="00AA46BE" w:rsidRPr="00546183" w:rsidRDefault="00AA46BE">
            <w:pPr>
              <w:rPr>
                <w:rFonts w:ascii="Helvetica" w:hAnsi="Helvetica" w:cs="Helvetica"/>
                <w:color w:val="000000"/>
                <w:sz w:val="18"/>
                <w:szCs w:val="18"/>
              </w:rPr>
            </w:pPr>
            <w:r w:rsidRPr="00546183">
              <w:rPr>
                <w:rStyle w:val="w"/>
                <w:rFonts w:ascii="Courier New" w:hAnsi="Courier New" w:cs="Courier New"/>
                <w:color w:val="000000"/>
                <w:sz w:val="18"/>
                <w:szCs w:val="18"/>
              </w:rPr>
              <w:t>atexit</w:t>
            </w:r>
          </w:p>
        </w:tc>
        <w:tc>
          <w:tcPr>
            <w:tcW w:w="0" w:type="auto"/>
            <w:shd w:val="clear" w:color="auto" w:fill="FFFFFF"/>
            <w:vAlign w:val="center"/>
            <w:hideMark/>
          </w:tcPr>
          <w:p w:rsidR="00AA46BE" w:rsidRPr="00546183" w:rsidRDefault="00AA46BE">
            <w:pPr>
              <w:rPr>
                <w:rFonts w:ascii="Helvetica" w:hAnsi="Helvetica" w:cs="Helvetica"/>
                <w:color w:val="000000"/>
                <w:sz w:val="18"/>
                <w:szCs w:val="18"/>
              </w:rPr>
            </w:pPr>
            <w:r w:rsidRPr="00546183">
              <w:rPr>
                <w:rStyle w:val="w"/>
                <w:rFonts w:ascii="Helvetica" w:hAnsi="Helvetica" w:cs="Helvetica"/>
                <w:color w:val="000000"/>
                <w:sz w:val="18"/>
                <w:szCs w:val="18"/>
              </w:rPr>
              <w:t>регистрирует</w:t>
            </w:r>
            <w:r w:rsidRPr="00546183">
              <w:rPr>
                <w:rFonts w:ascii="Helvetica" w:hAnsi="Helvetica" w:cs="Helvetica"/>
                <w:color w:val="000000"/>
                <w:sz w:val="18"/>
                <w:szCs w:val="18"/>
              </w:rPr>
              <w:t> </w:t>
            </w:r>
            <w:hyperlink r:id="rId20" w:history="1">
              <w:r w:rsidRPr="00546183">
                <w:rPr>
                  <w:rStyle w:val="w"/>
                  <w:rFonts w:ascii="Helvetica" w:hAnsi="Helvetica" w:cs="Helvetica"/>
                  <w:color w:val="5F5DB7"/>
                  <w:sz w:val="18"/>
                  <w:szCs w:val="18"/>
                  <w:u w:val="single"/>
                </w:rPr>
                <w:t>обратный</w:t>
              </w:r>
              <w:r w:rsidRPr="00546183">
                <w:rPr>
                  <w:rStyle w:val="a4"/>
                  <w:rFonts w:ascii="Helvetica" w:hAnsi="Helvetica" w:cs="Helvetica"/>
                  <w:color w:val="5F5DB7"/>
                  <w:sz w:val="18"/>
                  <w:szCs w:val="18"/>
                </w:rPr>
                <w:t> </w:t>
              </w:r>
              <w:r w:rsidRPr="00546183">
                <w:rPr>
                  <w:rStyle w:val="w"/>
                  <w:rFonts w:ascii="Helvetica" w:hAnsi="Helvetica" w:cs="Helvetica"/>
                  <w:color w:val="5F5DB7"/>
                  <w:sz w:val="18"/>
                  <w:szCs w:val="18"/>
                  <w:u w:val="single"/>
                </w:rPr>
                <w:t>вызов</w:t>
              </w:r>
            </w:hyperlink>
            <w:r w:rsidRPr="00546183">
              <w:rPr>
                <w:rFonts w:ascii="Helvetica" w:hAnsi="Helvetica" w:cs="Helvetica"/>
                <w:color w:val="000000"/>
                <w:sz w:val="18"/>
                <w:szCs w:val="18"/>
              </w:rPr>
              <w:t> </w:t>
            </w:r>
            <w:r w:rsidRPr="00546183">
              <w:rPr>
                <w:rStyle w:val="w"/>
                <w:rFonts w:ascii="Helvetica" w:hAnsi="Helvetica" w:cs="Helvetica"/>
                <w:color w:val="000000"/>
                <w:sz w:val="18"/>
                <w:szCs w:val="18"/>
              </w:rPr>
              <w:t>функции</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для</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выхода</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из</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программы</w:t>
            </w:r>
          </w:p>
        </w:tc>
      </w:tr>
      <w:tr w:rsidR="00AA46BE" w:rsidRPr="00546183" w:rsidTr="00AA46BE">
        <w:trPr>
          <w:tblCellSpacing w:w="15" w:type="dxa"/>
        </w:trPr>
        <w:tc>
          <w:tcPr>
            <w:tcW w:w="0" w:type="auto"/>
            <w:shd w:val="clear" w:color="auto" w:fill="FFFFFF"/>
            <w:vAlign w:val="center"/>
            <w:hideMark/>
          </w:tcPr>
          <w:p w:rsidR="00AA46BE" w:rsidRPr="00546183" w:rsidRDefault="00AA46BE">
            <w:pPr>
              <w:rPr>
                <w:rFonts w:ascii="Helvetica" w:hAnsi="Helvetica" w:cs="Helvetica"/>
                <w:color w:val="000000"/>
                <w:sz w:val="18"/>
                <w:szCs w:val="18"/>
              </w:rPr>
            </w:pPr>
            <w:r w:rsidRPr="00546183">
              <w:rPr>
                <w:rStyle w:val="w"/>
                <w:rFonts w:ascii="Courier New" w:hAnsi="Courier New" w:cs="Courier New"/>
                <w:color w:val="000000"/>
                <w:sz w:val="18"/>
                <w:szCs w:val="18"/>
              </w:rPr>
              <w:t>exit</w:t>
            </w:r>
          </w:p>
        </w:tc>
        <w:tc>
          <w:tcPr>
            <w:tcW w:w="0" w:type="auto"/>
            <w:shd w:val="clear" w:color="auto" w:fill="FFFFFF"/>
            <w:vAlign w:val="center"/>
            <w:hideMark/>
          </w:tcPr>
          <w:p w:rsidR="00AA46BE" w:rsidRPr="00546183" w:rsidRDefault="00AA46BE">
            <w:pPr>
              <w:rPr>
                <w:rFonts w:ascii="Helvetica" w:hAnsi="Helvetica" w:cs="Helvetica"/>
                <w:color w:val="000000"/>
                <w:sz w:val="18"/>
                <w:szCs w:val="18"/>
              </w:rPr>
            </w:pPr>
            <w:r w:rsidRPr="00546183">
              <w:rPr>
                <w:rStyle w:val="w"/>
                <w:rFonts w:ascii="Helvetica" w:hAnsi="Helvetica" w:cs="Helvetica"/>
                <w:color w:val="000000"/>
                <w:sz w:val="18"/>
                <w:szCs w:val="18"/>
              </w:rPr>
              <w:t>завершает</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выполнение</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программы</w:t>
            </w:r>
          </w:p>
        </w:tc>
      </w:tr>
      <w:tr w:rsidR="00AA46BE" w:rsidRPr="00546183" w:rsidTr="00AA46BE">
        <w:trPr>
          <w:tblCellSpacing w:w="15" w:type="dxa"/>
        </w:trPr>
        <w:tc>
          <w:tcPr>
            <w:tcW w:w="0" w:type="auto"/>
            <w:shd w:val="clear" w:color="auto" w:fill="FFFFFF"/>
            <w:vAlign w:val="center"/>
            <w:hideMark/>
          </w:tcPr>
          <w:p w:rsidR="00AA46BE" w:rsidRPr="00546183" w:rsidRDefault="00AA46BE">
            <w:pPr>
              <w:rPr>
                <w:rFonts w:ascii="Helvetica" w:hAnsi="Helvetica" w:cs="Helvetica"/>
                <w:color w:val="000000"/>
                <w:sz w:val="18"/>
                <w:szCs w:val="18"/>
              </w:rPr>
            </w:pPr>
            <w:r w:rsidRPr="00546183">
              <w:rPr>
                <w:rStyle w:val="w"/>
                <w:rFonts w:ascii="Courier New" w:hAnsi="Courier New" w:cs="Courier New"/>
                <w:color w:val="000000"/>
                <w:sz w:val="18"/>
                <w:szCs w:val="18"/>
              </w:rPr>
              <w:t>getenv</w:t>
            </w:r>
          </w:p>
        </w:tc>
        <w:tc>
          <w:tcPr>
            <w:tcW w:w="0" w:type="auto"/>
            <w:shd w:val="clear" w:color="auto" w:fill="FFFFFF"/>
            <w:vAlign w:val="center"/>
            <w:hideMark/>
          </w:tcPr>
          <w:p w:rsidR="00AA46BE" w:rsidRPr="00546183" w:rsidRDefault="00AA46BE">
            <w:pPr>
              <w:rPr>
                <w:rFonts w:ascii="Helvetica" w:hAnsi="Helvetica" w:cs="Helvetica"/>
                <w:color w:val="000000"/>
                <w:sz w:val="18"/>
                <w:szCs w:val="18"/>
              </w:rPr>
            </w:pPr>
            <w:r w:rsidRPr="00546183">
              <w:rPr>
                <w:rStyle w:val="w"/>
                <w:rFonts w:ascii="Helvetica" w:hAnsi="Helvetica" w:cs="Helvetica"/>
                <w:color w:val="000000"/>
                <w:sz w:val="18"/>
                <w:szCs w:val="18"/>
              </w:rPr>
              <w:t>извлекает</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переменные</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окружения</w:t>
            </w:r>
          </w:p>
        </w:tc>
      </w:tr>
      <w:tr w:rsidR="00AA46BE" w:rsidRPr="00546183" w:rsidTr="00AA46BE">
        <w:trPr>
          <w:tblCellSpacing w:w="15" w:type="dxa"/>
        </w:trPr>
        <w:tc>
          <w:tcPr>
            <w:tcW w:w="0" w:type="auto"/>
            <w:shd w:val="clear" w:color="auto" w:fill="FFFFFF"/>
            <w:vAlign w:val="center"/>
            <w:hideMark/>
          </w:tcPr>
          <w:p w:rsidR="00AA46BE" w:rsidRPr="00546183" w:rsidRDefault="00AA46BE">
            <w:pPr>
              <w:rPr>
                <w:rFonts w:ascii="Helvetica" w:hAnsi="Helvetica" w:cs="Helvetica"/>
                <w:color w:val="000000"/>
                <w:sz w:val="18"/>
                <w:szCs w:val="18"/>
              </w:rPr>
            </w:pPr>
            <w:r w:rsidRPr="00546183">
              <w:rPr>
                <w:rStyle w:val="w"/>
                <w:rFonts w:ascii="Courier New" w:hAnsi="Courier New" w:cs="Courier New"/>
                <w:color w:val="000000"/>
                <w:sz w:val="18"/>
                <w:szCs w:val="18"/>
              </w:rPr>
              <w:t>system</w:t>
            </w:r>
          </w:p>
        </w:tc>
        <w:tc>
          <w:tcPr>
            <w:tcW w:w="0" w:type="auto"/>
            <w:shd w:val="clear" w:color="auto" w:fill="FFFFFF"/>
            <w:vAlign w:val="center"/>
            <w:hideMark/>
          </w:tcPr>
          <w:p w:rsidR="00AA46BE" w:rsidRPr="00546183" w:rsidRDefault="00AA46BE">
            <w:pPr>
              <w:rPr>
                <w:rFonts w:ascii="Helvetica" w:hAnsi="Helvetica" w:cs="Helvetica"/>
                <w:color w:val="000000"/>
                <w:sz w:val="18"/>
                <w:szCs w:val="18"/>
              </w:rPr>
            </w:pPr>
            <w:r w:rsidRPr="00546183">
              <w:rPr>
                <w:rStyle w:val="w"/>
                <w:rFonts w:ascii="Helvetica" w:hAnsi="Helvetica" w:cs="Helvetica"/>
                <w:color w:val="000000"/>
                <w:sz w:val="18"/>
                <w:szCs w:val="18"/>
              </w:rPr>
              <w:t>выполняет</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внешнюю</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команду</w:t>
            </w:r>
          </w:p>
        </w:tc>
      </w:tr>
      <w:tr w:rsidR="00AA46BE" w:rsidRPr="00546183" w:rsidTr="00AA46BE">
        <w:trPr>
          <w:tblCellSpacing w:w="15" w:type="dxa"/>
        </w:trPr>
        <w:tc>
          <w:tcPr>
            <w:tcW w:w="0" w:type="auto"/>
            <w:gridSpan w:val="2"/>
            <w:shd w:val="clear" w:color="auto" w:fill="FFFFFF"/>
            <w:vAlign w:val="center"/>
            <w:hideMark/>
          </w:tcPr>
          <w:p w:rsidR="00AA46BE" w:rsidRPr="00546183" w:rsidRDefault="00AA46BE">
            <w:pPr>
              <w:jc w:val="center"/>
              <w:rPr>
                <w:rFonts w:ascii="Helvetica" w:hAnsi="Helvetica" w:cs="Helvetica"/>
                <w:b/>
                <w:bCs/>
                <w:color w:val="000000"/>
                <w:sz w:val="18"/>
                <w:szCs w:val="18"/>
              </w:rPr>
            </w:pPr>
            <w:r w:rsidRPr="00546183">
              <w:rPr>
                <w:rStyle w:val="w"/>
                <w:rFonts w:ascii="Helvetica" w:hAnsi="Helvetica" w:cs="Helvetica"/>
                <w:b/>
                <w:bCs/>
                <w:color w:val="000000"/>
                <w:sz w:val="18"/>
                <w:szCs w:val="18"/>
              </w:rPr>
              <w:t>Сортировка</w:t>
            </w:r>
            <w:r w:rsidRPr="00546183">
              <w:rPr>
                <w:rFonts w:ascii="Helvetica" w:hAnsi="Helvetica" w:cs="Helvetica"/>
                <w:b/>
                <w:bCs/>
                <w:color w:val="000000"/>
                <w:sz w:val="18"/>
                <w:szCs w:val="18"/>
              </w:rPr>
              <w:t> </w:t>
            </w:r>
            <w:r w:rsidRPr="00546183">
              <w:rPr>
                <w:rStyle w:val="w"/>
                <w:rFonts w:ascii="Helvetica" w:hAnsi="Helvetica" w:cs="Helvetica"/>
                <w:b/>
                <w:bCs/>
                <w:color w:val="000000"/>
                <w:sz w:val="18"/>
                <w:szCs w:val="18"/>
              </w:rPr>
              <w:t>и</w:t>
            </w:r>
            <w:r w:rsidRPr="00546183">
              <w:rPr>
                <w:rFonts w:ascii="Helvetica" w:hAnsi="Helvetica" w:cs="Helvetica"/>
                <w:b/>
                <w:bCs/>
                <w:color w:val="000000"/>
                <w:sz w:val="18"/>
                <w:szCs w:val="18"/>
              </w:rPr>
              <w:t> </w:t>
            </w:r>
            <w:r w:rsidRPr="00546183">
              <w:rPr>
                <w:rStyle w:val="w"/>
                <w:rFonts w:ascii="Helvetica" w:hAnsi="Helvetica" w:cs="Helvetica"/>
                <w:b/>
                <w:bCs/>
                <w:color w:val="000000"/>
                <w:sz w:val="18"/>
                <w:szCs w:val="18"/>
              </w:rPr>
              <w:t>поиск</w:t>
            </w:r>
          </w:p>
        </w:tc>
      </w:tr>
      <w:tr w:rsidR="00AA46BE" w:rsidRPr="00546183" w:rsidTr="00AA46BE">
        <w:trPr>
          <w:tblCellSpacing w:w="15" w:type="dxa"/>
        </w:trPr>
        <w:tc>
          <w:tcPr>
            <w:tcW w:w="0" w:type="auto"/>
            <w:shd w:val="clear" w:color="auto" w:fill="FFFFFF"/>
            <w:vAlign w:val="center"/>
            <w:hideMark/>
          </w:tcPr>
          <w:p w:rsidR="00AA46BE" w:rsidRPr="00546183" w:rsidRDefault="00AA46BE">
            <w:pPr>
              <w:rPr>
                <w:rFonts w:ascii="Helvetica" w:hAnsi="Helvetica" w:cs="Helvetica"/>
                <w:color w:val="000000"/>
                <w:sz w:val="18"/>
                <w:szCs w:val="18"/>
              </w:rPr>
            </w:pPr>
            <w:r w:rsidRPr="00546183">
              <w:rPr>
                <w:rStyle w:val="w"/>
                <w:rFonts w:ascii="Courier New" w:hAnsi="Courier New" w:cs="Courier New"/>
                <w:color w:val="000000"/>
                <w:sz w:val="18"/>
                <w:szCs w:val="18"/>
              </w:rPr>
              <w:t>bsearch</w:t>
            </w:r>
          </w:p>
        </w:tc>
        <w:tc>
          <w:tcPr>
            <w:tcW w:w="0" w:type="auto"/>
            <w:shd w:val="clear" w:color="auto" w:fill="FFFFFF"/>
            <w:vAlign w:val="center"/>
            <w:hideMark/>
          </w:tcPr>
          <w:p w:rsidR="00AA46BE" w:rsidRPr="00546183" w:rsidRDefault="00AA46BE">
            <w:pPr>
              <w:rPr>
                <w:rFonts w:ascii="Helvetica" w:hAnsi="Helvetica" w:cs="Helvetica"/>
                <w:color w:val="000000"/>
                <w:sz w:val="18"/>
                <w:szCs w:val="18"/>
              </w:rPr>
            </w:pPr>
            <w:hyperlink r:id="rId21" w:history="1">
              <w:r w:rsidRPr="00546183">
                <w:rPr>
                  <w:rStyle w:val="w"/>
                  <w:rFonts w:ascii="Helvetica" w:hAnsi="Helvetica" w:cs="Helvetica"/>
                  <w:color w:val="5F5DB7"/>
                  <w:sz w:val="18"/>
                  <w:szCs w:val="18"/>
                  <w:u w:val="single"/>
                </w:rPr>
                <w:t>двоичный</w:t>
              </w:r>
              <w:r w:rsidRPr="00546183">
                <w:rPr>
                  <w:rStyle w:val="a4"/>
                  <w:rFonts w:ascii="Helvetica" w:hAnsi="Helvetica" w:cs="Helvetica"/>
                  <w:color w:val="5F5DB7"/>
                  <w:sz w:val="18"/>
                  <w:szCs w:val="18"/>
                </w:rPr>
                <w:t> </w:t>
              </w:r>
              <w:r w:rsidRPr="00546183">
                <w:rPr>
                  <w:rStyle w:val="w"/>
                  <w:rFonts w:ascii="Helvetica" w:hAnsi="Helvetica" w:cs="Helvetica"/>
                  <w:color w:val="5F5DB7"/>
                  <w:sz w:val="18"/>
                  <w:szCs w:val="18"/>
                  <w:u w:val="single"/>
                </w:rPr>
                <w:t>поиск</w:t>
              </w:r>
            </w:hyperlink>
            <w:r w:rsidRPr="00546183">
              <w:rPr>
                <w:rFonts w:ascii="Helvetica" w:hAnsi="Helvetica" w:cs="Helvetica"/>
                <w:color w:val="000000"/>
                <w:sz w:val="18"/>
                <w:szCs w:val="18"/>
              </w:rPr>
              <w:t> </w:t>
            </w:r>
            <w:r w:rsidRPr="00546183">
              <w:rPr>
                <w:rStyle w:val="w"/>
                <w:rFonts w:ascii="Helvetica" w:hAnsi="Helvetica" w:cs="Helvetica"/>
                <w:color w:val="000000"/>
                <w:sz w:val="18"/>
                <w:szCs w:val="18"/>
              </w:rPr>
              <w:t>в</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массиве</w:t>
            </w:r>
          </w:p>
        </w:tc>
      </w:tr>
      <w:tr w:rsidR="00AA46BE" w:rsidRPr="00546183" w:rsidTr="00AA46BE">
        <w:trPr>
          <w:tblCellSpacing w:w="15" w:type="dxa"/>
        </w:trPr>
        <w:tc>
          <w:tcPr>
            <w:tcW w:w="0" w:type="auto"/>
            <w:shd w:val="clear" w:color="auto" w:fill="FFFFFF"/>
            <w:vAlign w:val="center"/>
            <w:hideMark/>
          </w:tcPr>
          <w:p w:rsidR="00AA46BE" w:rsidRPr="00546183" w:rsidRDefault="00AA46BE">
            <w:pPr>
              <w:rPr>
                <w:rFonts w:ascii="Helvetica" w:hAnsi="Helvetica" w:cs="Helvetica"/>
                <w:color w:val="000000"/>
                <w:sz w:val="18"/>
                <w:szCs w:val="18"/>
              </w:rPr>
            </w:pPr>
            <w:r w:rsidRPr="00546183">
              <w:rPr>
                <w:rStyle w:val="w"/>
                <w:rFonts w:ascii="Courier New" w:hAnsi="Courier New" w:cs="Courier New"/>
                <w:color w:val="000000"/>
                <w:sz w:val="18"/>
                <w:szCs w:val="18"/>
              </w:rPr>
              <w:t>qsort</w:t>
            </w:r>
          </w:p>
        </w:tc>
        <w:tc>
          <w:tcPr>
            <w:tcW w:w="0" w:type="auto"/>
            <w:shd w:val="clear" w:color="auto" w:fill="FFFFFF"/>
            <w:vAlign w:val="center"/>
            <w:hideMark/>
          </w:tcPr>
          <w:p w:rsidR="00AA46BE" w:rsidRPr="00546183" w:rsidRDefault="00AA46BE">
            <w:pPr>
              <w:rPr>
                <w:rFonts w:ascii="Helvetica" w:hAnsi="Helvetica" w:cs="Helvetica"/>
                <w:color w:val="000000"/>
                <w:sz w:val="18"/>
                <w:szCs w:val="18"/>
              </w:rPr>
            </w:pPr>
            <w:r w:rsidRPr="00546183">
              <w:rPr>
                <w:rStyle w:val="w"/>
                <w:rFonts w:ascii="Helvetica" w:hAnsi="Helvetica" w:cs="Helvetica"/>
                <w:color w:val="000000"/>
                <w:sz w:val="18"/>
                <w:szCs w:val="18"/>
              </w:rPr>
              <w:t>сортировка</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массива</w:t>
            </w:r>
          </w:p>
        </w:tc>
      </w:tr>
      <w:tr w:rsidR="00AA46BE" w:rsidRPr="00546183" w:rsidTr="00AA46BE">
        <w:trPr>
          <w:tblCellSpacing w:w="15" w:type="dxa"/>
        </w:trPr>
        <w:tc>
          <w:tcPr>
            <w:tcW w:w="0" w:type="auto"/>
            <w:gridSpan w:val="2"/>
            <w:shd w:val="clear" w:color="auto" w:fill="FFFFFF"/>
            <w:vAlign w:val="center"/>
            <w:hideMark/>
          </w:tcPr>
          <w:p w:rsidR="00AA46BE" w:rsidRPr="00546183" w:rsidRDefault="00AA46BE">
            <w:pPr>
              <w:jc w:val="center"/>
              <w:rPr>
                <w:rFonts w:ascii="Helvetica" w:hAnsi="Helvetica" w:cs="Helvetica"/>
                <w:b/>
                <w:bCs/>
                <w:color w:val="000000"/>
                <w:sz w:val="18"/>
                <w:szCs w:val="18"/>
              </w:rPr>
            </w:pPr>
            <w:r w:rsidRPr="00546183">
              <w:rPr>
                <w:rStyle w:val="w"/>
                <w:rFonts w:ascii="Helvetica" w:hAnsi="Helvetica" w:cs="Helvetica"/>
                <w:b/>
                <w:bCs/>
                <w:color w:val="000000"/>
                <w:sz w:val="18"/>
                <w:szCs w:val="18"/>
              </w:rPr>
              <w:lastRenderedPageBreak/>
              <w:t>Математика</w:t>
            </w:r>
          </w:p>
        </w:tc>
      </w:tr>
      <w:tr w:rsidR="00AA46BE" w:rsidRPr="00546183" w:rsidTr="00AA46BE">
        <w:trPr>
          <w:tblCellSpacing w:w="15" w:type="dxa"/>
        </w:trPr>
        <w:tc>
          <w:tcPr>
            <w:tcW w:w="0" w:type="auto"/>
            <w:shd w:val="clear" w:color="auto" w:fill="FFFFFF"/>
            <w:vAlign w:val="center"/>
            <w:hideMark/>
          </w:tcPr>
          <w:p w:rsidR="00AA46BE" w:rsidRPr="00546183" w:rsidRDefault="00AA46BE">
            <w:pPr>
              <w:rPr>
                <w:rFonts w:ascii="Helvetica" w:hAnsi="Helvetica" w:cs="Helvetica"/>
                <w:color w:val="000000"/>
                <w:sz w:val="18"/>
                <w:szCs w:val="18"/>
              </w:rPr>
            </w:pPr>
            <w:r w:rsidRPr="00546183">
              <w:rPr>
                <w:rStyle w:val="w"/>
                <w:rFonts w:ascii="Courier New" w:hAnsi="Courier New" w:cs="Courier New"/>
                <w:color w:val="000000"/>
                <w:sz w:val="18"/>
                <w:szCs w:val="18"/>
              </w:rPr>
              <w:t>abs</w:t>
            </w:r>
            <w:r w:rsidRPr="00546183">
              <w:rPr>
                <w:rFonts w:ascii="Helvetica" w:hAnsi="Helvetica" w:cs="Helvetica"/>
                <w:color w:val="000000"/>
                <w:sz w:val="18"/>
                <w:szCs w:val="18"/>
              </w:rPr>
              <w:br/>
            </w:r>
            <w:r w:rsidRPr="00546183">
              <w:rPr>
                <w:rStyle w:val="w"/>
                <w:rFonts w:ascii="Courier New" w:hAnsi="Courier New" w:cs="Courier New"/>
                <w:color w:val="000000"/>
                <w:sz w:val="18"/>
                <w:szCs w:val="18"/>
              </w:rPr>
              <w:t>labs</w:t>
            </w:r>
          </w:p>
        </w:tc>
        <w:tc>
          <w:tcPr>
            <w:tcW w:w="0" w:type="auto"/>
            <w:shd w:val="clear" w:color="auto" w:fill="FFFFFF"/>
            <w:vAlign w:val="center"/>
            <w:hideMark/>
          </w:tcPr>
          <w:p w:rsidR="00AA46BE" w:rsidRPr="00546183" w:rsidRDefault="00AA46BE">
            <w:pPr>
              <w:rPr>
                <w:rFonts w:ascii="Helvetica" w:hAnsi="Helvetica" w:cs="Helvetica"/>
                <w:color w:val="000000"/>
                <w:sz w:val="18"/>
                <w:szCs w:val="18"/>
              </w:rPr>
            </w:pPr>
            <w:hyperlink r:id="rId22" w:history="1">
              <w:r w:rsidRPr="00546183">
                <w:rPr>
                  <w:rStyle w:val="w"/>
                  <w:rFonts w:ascii="Helvetica" w:hAnsi="Helvetica" w:cs="Helvetica"/>
                  <w:color w:val="5F5DB7"/>
                  <w:sz w:val="18"/>
                  <w:szCs w:val="18"/>
                  <w:u w:val="single"/>
                </w:rPr>
                <w:t>абсолютная</w:t>
              </w:r>
              <w:r w:rsidRPr="00546183">
                <w:rPr>
                  <w:rStyle w:val="a4"/>
                  <w:rFonts w:ascii="Helvetica" w:hAnsi="Helvetica" w:cs="Helvetica"/>
                  <w:color w:val="5F5DB7"/>
                  <w:sz w:val="18"/>
                  <w:szCs w:val="18"/>
                </w:rPr>
                <w:t> </w:t>
              </w:r>
              <w:r w:rsidRPr="00546183">
                <w:rPr>
                  <w:rStyle w:val="w"/>
                  <w:rFonts w:ascii="Helvetica" w:hAnsi="Helvetica" w:cs="Helvetica"/>
                  <w:color w:val="5F5DB7"/>
                  <w:sz w:val="18"/>
                  <w:szCs w:val="18"/>
                  <w:u w:val="single"/>
                </w:rPr>
                <w:t>величина</w:t>
              </w:r>
            </w:hyperlink>
          </w:p>
        </w:tc>
      </w:tr>
      <w:tr w:rsidR="00AA46BE" w:rsidRPr="00546183" w:rsidTr="00AA46BE">
        <w:trPr>
          <w:tblCellSpacing w:w="15" w:type="dxa"/>
        </w:trPr>
        <w:tc>
          <w:tcPr>
            <w:tcW w:w="0" w:type="auto"/>
            <w:shd w:val="clear" w:color="auto" w:fill="FFFFFF"/>
            <w:vAlign w:val="center"/>
            <w:hideMark/>
          </w:tcPr>
          <w:p w:rsidR="00AA46BE" w:rsidRPr="00546183" w:rsidRDefault="00AA46BE">
            <w:pPr>
              <w:rPr>
                <w:rFonts w:ascii="Helvetica" w:hAnsi="Helvetica" w:cs="Helvetica"/>
                <w:color w:val="000000"/>
                <w:sz w:val="18"/>
                <w:szCs w:val="18"/>
              </w:rPr>
            </w:pPr>
            <w:r w:rsidRPr="00546183">
              <w:rPr>
                <w:rStyle w:val="w"/>
                <w:rFonts w:ascii="Courier New" w:hAnsi="Courier New" w:cs="Courier New"/>
                <w:color w:val="000000"/>
                <w:sz w:val="18"/>
                <w:szCs w:val="18"/>
              </w:rPr>
              <w:t>div</w:t>
            </w:r>
            <w:r w:rsidRPr="00546183">
              <w:rPr>
                <w:rFonts w:ascii="Helvetica" w:hAnsi="Helvetica" w:cs="Helvetica"/>
                <w:color w:val="000000"/>
                <w:sz w:val="18"/>
                <w:szCs w:val="18"/>
              </w:rPr>
              <w:br/>
            </w:r>
            <w:r w:rsidRPr="00546183">
              <w:rPr>
                <w:rStyle w:val="w"/>
                <w:rFonts w:ascii="Courier New" w:hAnsi="Courier New" w:cs="Courier New"/>
                <w:color w:val="000000"/>
                <w:sz w:val="18"/>
                <w:szCs w:val="18"/>
              </w:rPr>
              <w:t>ldiv</w:t>
            </w:r>
          </w:p>
        </w:tc>
        <w:tc>
          <w:tcPr>
            <w:tcW w:w="0" w:type="auto"/>
            <w:shd w:val="clear" w:color="auto" w:fill="FFFFFF"/>
            <w:vAlign w:val="center"/>
            <w:hideMark/>
          </w:tcPr>
          <w:p w:rsidR="00AA46BE" w:rsidRPr="00546183" w:rsidRDefault="00AA46BE">
            <w:pPr>
              <w:rPr>
                <w:rFonts w:ascii="Helvetica" w:hAnsi="Helvetica" w:cs="Helvetica"/>
                <w:color w:val="000000"/>
                <w:sz w:val="18"/>
                <w:szCs w:val="18"/>
              </w:rPr>
            </w:pPr>
            <w:r w:rsidRPr="00546183">
              <w:rPr>
                <w:rStyle w:val="w"/>
                <w:rFonts w:ascii="Helvetica" w:hAnsi="Helvetica" w:cs="Helvetica"/>
                <w:color w:val="000000"/>
                <w:sz w:val="18"/>
                <w:szCs w:val="18"/>
              </w:rPr>
              <w:t>деление</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целых</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чисел</w:t>
            </w:r>
          </w:p>
        </w:tc>
      </w:tr>
      <w:tr w:rsidR="00AA46BE" w:rsidRPr="00546183" w:rsidTr="00AA46BE">
        <w:trPr>
          <w:tblCellSpacing w:w="15" w:type="dxa"/>
        </w:trPr>
        <w:tc>
          <w:tcPr>
            <w:tcW w:w="0" w:type="auto"/>
            <w:gridSpan w:val="2"/>
            <w:shd w:val="clear" w:color="auto" w:fill="FFFFFF"/>
            <w:vAlign w:val="center"/>
            <w:hideMark/>
          </w:tcPr>
          <w:p w:rsidR="00AA46BE" w:rsidRPr="00546183" w:rsidRDefault="00AA46BE">
            <w:pPr>
              <w:jc w:val="center"/>
              <w:rPr>
                <w:rFonts w:ascii="Helvetica" w:hAnsi="Helvetica" w:cs="Helvetica"/>
                <w:b/>
                <w:bCs/>
                <w:color w:val="000000"/>
                <w:sz w:val="18"/>
                <w:szCs w:val="18"/>
              </w:rPr>
            </w:pPr>
            <w:r w:rsidRPr="00546183">
              <w:rPr>
                <w:rStyle w:val="w"/>
                <w:rFonts w:ascii="Helvetica" w:hAnsi="Helvetica" w:cs="Helvetica"/>
                <w:b/>
                <w:bCs/>
                <w:color w:val="000000"/>
                <w:sz w:val="18"/>
                <w:szCs w:val="18"/>
              </w:rPr>
              <w:t>Многобайтовые</w:t>
            </w:r>
            <w:r w:rsidRPr="00546183">
              <w:rPr>
                <w:rFonts w:ascii="Helvetica" w:hAnsi="Helvetica" w:cs="Helvetica"/>
                <w:b/>
                <w:bCs/>
                <w:color w:val="000000"/>
                <w:sz w:val="18"/>
                <w:szCs w:val="18"/>
              </w:rPr>
              <w:t> </w:t>
            </w:r>
            <w:r w:rsidRPr="00546183">
              <w:rPr>
                <w:rStyle w:val="w"/>
                <w:rFonts w:ascii="Helvetica" w:hAnsi="Helvetica" w:cs="Helvetica"/>
                <w:b/>
                <w:bCs/>
                <w:color w:val="000000"/>
                <w:sz w:val="18"/>
                <w:szCs w:val="18"/>
              </w:rPr>
              <w:t>операции</w:t>
            </w:r>
            <w:r w:rsidRPr="00546183">
              <w:rPr>
                <w:rFonts w:ascii="Helvetica" w:hAnsi="Helvetica" w:cs="Helvetica"/>
                <w:b/>
                <w:bCs/>
                <w:color w:val="000000"/>
                <w:sz w:val="18"/>
                <w:szCs w:val="18"/>
              </w:rPr>
              <w:t>/ </w:t>
            </w:r>
            <w:r w:rsidRPr="00546183">
              <w:rPr>
                <w:rStyle w:val="w"/>
                <w:rFonts w:ascii="Helvetica" w:hAnsi="Helvetica" w:cs="Helvetica"/>
                <w:b/>
                <w:bCs/>
                <w:color w:val="000000"/>
                <w:sz w:val="18"/>
                <w:szCs w:val="18"/>
              </w:rPr>
              <w:t>широкие</w:t>
            </w:r>
            <w:r w:rsidRPr="00546183">
              <w:rPr>
                <w:rFonts w:ascii="Helvetica" w:hAnsi="Helvetica" w:cs="Helvetica"/>
                <w:b/>
                <w:bCs/>
                <w:color w:val="000000"/>
                <w:sz w:val="18"/>
                <w:szCs w:val="18"/>
              </w:rPr>
              <w:t> </w:t>
            </w:r>
            <w:r w:rsidRPr="00546183">
              <w:rPr>
                <w:rStyle w:val="w"/>
                <w:rFonts w:ascii="Helvetica" w:hAnsi="Helvetica" w:cs="Helvetica"/>
                <w:b/>
                <w:bCs/>
                <w:color w:val="000000"/>
                <w:sz w:val="18"/>
                <w:szCs w:val="18"/>
              </w:rPr>
              <w:t>символы</w:t>
            </w:r>
          </w:p>
        </w:tc>
      </w:tr>
      <w:tr w:rsidR="00AA46BE" w:rsidRPr="00546183" w:rsidTr="00AA46BE">
        <w:trPr>
          <w:tblCellSpacing w:w="15" w:type="dxa"/>
        </w:trPr>
        <w:tc>
          <w:tcPr>
            <w:tcW w:w="0" w:type="auto"/>
            <w:shd w:val="clear" w:color="auto" w:fill="FFFFFF"/>
            <w:vAlign w:val="center"/>
            <w:hideMark/>
          </w:tcPr>
          <w:p w:rsidR="00AA46BE" w:rsidRPr="00546183" w:rsidRDefault="00AA46BE">
            <w:pPr>
              <w:rPr>
                <w:rFonts w:ascii="Helvetica" w:hAnsi="Helvetica" w:cs="Helvetica"/>
                <w:color w:val="000000"/>
                <w:sz w:val="18"/>
                <w:szCs w:val="18"/>
              </w:rPr>
            </w:pPr>
            <w:r w:rsidRPr="00546183">
              <w:rPr>
                <w:rStyle w:val="w"/>
                <w:rFonts w:ascii="Courier New" w:hAnsi="Courier New" w:cs="Courier New"/>
                <w:color w:val="000000"/>
                <w:sz w:val="18"/>
                <w:szCs w:val="18"/>
              </w:rPr>
              <w:t>mblen</w:t>
            </w:r>
          </w:p>
        </w:tc>
        <w:tc>
          <w:tcPr>
            <w:tcW w:w="0" w:type="auto"/>
            <w:shd w:val="clear" w:color="auto" w:fill="FFFFFF"/>
            <w:vAlign w:val="center"/>
            <w:hideMark/>
          </w:tcPr>
          <w:p w:rsidR="00AA46BE" w:rsidRPr="00546183" w:rsidRDefault="00AA46BE">
            <w:pPr>
              <w:rPr>
                <w:rFonts w:ascii="Helvetica" w:hAnsi="Helvetica" w:cs="Helvetica"/>
                <w:color w:val="000000"/>
                <w:sz w:val="18"/>
                <w:szCs w:val="18"/>
              </w:rPr>
            </w:pPr>
            <w:r w:rsidRPr="00546183">
              <w:rPr>
                <w:rStyle w:val="w"/>
                <w:rFonts w:ascii="Helvetica" w:hAnsi="Helvetica" w:cs="Helvetica"/>
                <w:color w:val="000000"/>
                <w:sz w:val="18"/>
                <w:szCs w:val="18"/>
              </w:rPr>
              <w:t>размер</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многобайтовых</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символов</w:t>
            </w:r>
            <w:hyperlink r:id="rId23" w:anchor="cite_note-0" w:history="1">
              <w:r w:rsidRPr="00546183">
                <w:rPr>
                  <w:rStyle w:val="a4"/>
                  <w:rFonts w:ascii="Helvetica" w:hAnsi="Helvetica" w:cs="Helvetica"/>
                  <w:color w:val="5F5DB7"/>
                  <w:sz w:val="18"/>
                  <w:szCs w:val="18"/>
                  <w:vertAlign w:val="superscript"/>
                </w:rPr>
                <w:t>[</w:t>
              </w:r>
              <w:r w:rsidRPr="00546183">
                <w:rPr>
                  <w:rStyle w:val="w"/>
                  <w:rFonts w:ascii="Helvetica" w:hAnsi="Helvetica" w:cs="Helvetica"/>
                  <w:color w:val="5F5DB7"/>
                  <w:sz w:val="18"/>
                  <w:szCs w:val="18"/>
                  <w:u w:val="single"/>
                  <w:vertAlign w:val="superscript"/>
                </w:rPr>
                <w:t>1</w:t>
              </w:r>
              <w:r w:rsidRPr="00546183">
                <w:rPr>
                  <w:rStyle w:val="a4"/>
                  <w:rFonts w:ascii="Helvetica" w:hAnsi="Helvetica" w:cs="Helvetica"/>
                  <w:color w:val="5F5DB7"/>
                  <w:sz w:val="18"/>
                  <w:szCs w:val="18"/>
                  <w:vertAlign w:val="superscript"/>
                </w:rPr>
                <w:t>]</w:t>
              </w:r>
            </w:hyperlink>
          </w:p>
        </w:tc>
      </w:tr>
      <w:tr w:rsidR="00AA46BE" w:rsidRPr="00546183" w:rsidTr="00AA46BE">
        <w:trPr>
          <w:tblCellSpacing w:w="15" w:type="dxa"/>
        </w:trPr>
        <w:tc>
          <w:tcPr>
            <w:tcW w:w="0" w:type="auto"/>
            <w:shd w:val="clear" w:color="auto" w:fill="FFFFFF"/>
            <w:vAlign w:val="center"/>
            <w:hideMark/>
          </w:tcPr>
          <w:p w:rsidR="00AA46BE" w:rsidRPr="00546183" w:rsidRDefault="00AA46BE">
            <w:pPr>
              <w:rPr>
                <w:rFonts w:ascii="Helvetica" w:hAnsi="Helvetica" w:cs="Helvetica"/>
                <w:color w:val="000000"/>
                <w:sz w:val="18"/>
                <w:szCs w:val="18"/>
              </w:rPr>
            </w:pPr>
            <w:r w:rsidRPr="00546183">
              <w:rPr>
                <w:rStyle w:val="w"/>
                <w:rFonts w:ascii="Courier New" w:hAnsi="Courier New" w:cs="Courier New"/>
                <w:color w:val="000000"/>
                <w:sz w:val="18"/>
                <w:szCs w:val="18"/>
              </w:rPr>
              <w:t>mbtowc</w:t>
            </w:r>
            <w:r w:rsidRPr="00546183">
              <w:rPr>
                <w:rStyle w:val="HTML1"/>
                <w:rFonts w:eastAsiaTheme="minorHAnsi"/>
                <w:color w:val="000000"/>
                <w:sz w:val="18"/>
                <w:szCs w:val="18"/>
              </w:rPr>
              <w:t>, </w:t>
            </w:r>
            <w:r w:rsidRPr="00546183">
              <w:rPr>
                <w:rStyle w:val="w"/>
                <w:rFonts w:ascii="Courier New" w:hAnsi="Courier New" w:cs="Courier New"/>
                <w:color w:val="000000"/>
                <w:sz w:val="18"/>
                <w:szCs w:val="18"/>
              </w:rPr>
              <w:t>wctomb</w:t>
            </w:r>
            <w:r w:rsidRPr="00546183">
              <w:rPr>
                <w:rStyle w:val="HTML1"/>
                <w:rFonts w:eastAsiaTheme="minorHAnsi"/>
                <w:color w:val="000000"/>
                <w:sz w:val="18"/>
                <w:szCs w:val="18"/>
              </w:rPr>
              <w:t>, </w:t>
            </w:r>
            <w:r w:rsidRPr="00546183">
              <w:rPr>
                <w:rStyle w:val="w"/>
                <w:rFonts w:ascii="Courier New" w:hAnsi="Courier New" w:cs="Courier New"/>
                <w:color w:val="000000"/>
                <w:sz w:val="18"/>
                <w:szCs w:val="18"/>
              </w:rPr>
              <w:t>mbstowcs</w:t>
            </w:r>
            <w:r w:rsidRPr="00546183">
              <w:rPr>
                <w:rStyle w:val="HTML1"/>
                <w:rFonts w:eastAsiaTheme="minorHAnsi"/>
                <w:color w:val="000000"/>
                <w:sz w:val="18"/>
                <w:szCs w:val="18"/>
              </w:rPr>
              <w:t>, </w:t>
            </w:r>
            <w:r w:rsidRPr="00546183">
              <w:rPr>
                <w:rStyle w:val="w"/>
                <w:rFonts w:ascii="Courier New" w:hAnsi="Courier New" w:cs="Courier New"/>
                <w:color w:val="000000"/>
                <w:sz w:val="18"/>
                <w:szCs w:val="18"/>
              </w:rPr>
              <w:t>wcstombs</w:t>
            </w:r>
          </w:p>
        </w:tc>
        <w:tc>
          <w:tcPr>
            <w:tcW w:w="0" w:type="auto"/>
            <w:shd w:val="clear" w:color="auto" w:fill="FFFFFF"/>
            <w:vAlign w:val="center"/>
            <w:hideMark/>
          </w:tcPr>
          <w:p w:rsidR="00AA46BE" w:rsidRPr="00546183" w:rsidRDefault="00AA46BE">
            <w:pPr>
              <w:rPr>
                <w:rFonts w:ascii="Helvetica" w:hAnsi="Helvetica" w:cs="Helvetica"/>
                <w:color w:val="000000"/>
                <w:sz w:val="18"/>
                <w:szCs w:val="18"/>
              </w:rPr>
            </w:pPr>
            <w:r w:rsidRPr="00546183">
              <w:rPr>
                <w:rStyle w:val="w"/>
                <w:rFonts w:ascii="Helvetica" w:hAnsi="Helvetica" w:cs="Helvetica"/>
                <w:color w:val="000000"/>
                <w:sz w:val="18"/>
                <w:szCs w:val="18"/>
              </w:rPr>
              <w:t>преобразование</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многобайтовых</w:t>
            </w:r>
            <w:r w:rsidRPr="00546183">
              <w:rPr>
                <w:rFonts w:ascii="Helvetica" w:hAnsi="Helvetica" w:cs="Helvetica"/>
                <w:color w:val="000000"/>
                <w:sz w:val="18"/>
                <w:szCs w:val="18"/>
              </w:rPr>
              <w:t> </w:t>
            </w:r>
            <w:r w:rsidRPr="00546183">
              <w:rPr>
                <w:rStyle w:val="w"/>
                <w:rFonts w:ascii="Helvetica" w:hAnsi="Helvetica" w:cs="Helvetica"/>
                <w:color w:val="000000"/>
                <w:sz w:val="18"/>
                <w:szCs w:val="18"/>
              </w:rPr>
              <w:t>и</w:t>
            </w:r>
            <w:r w:rsidRPr="00546183">
              <w:rPr>
                <w:rFonts w:ascii="Helvetica" w:hAnsi="Helvetica" w:cs="Helvetica"/>
                <w:color w:val="000000"/>
                <w:sz w:val="18"/>
                <w:szCs w:val="18"/>
              </w:rPr>
              <w:t> </w:t>
            </w:r>
            <w:hyperlink r:id="rId24" w:history="1">
              <w:r w:rsidRPr="00546183">
                <w:rPr>
                  <w:rStyle w:val="w"/>
                  <w:rFonts w:ascii="Helvetica" w:hAnsi="Helvetica" w:cs="Helvetica"/>
                  <w:color w:val="5F5DB7"/>
                  <w:sz w:val="18"/>
                  <w:szCs w:val="18"/>
                  <w:u w:val="single"/>
                </w:rPr>
                <w:t>широких</w:t>
              </w:r>
            </w:hyperlink>
            <w:r w:rsidRPr="00546183">
              <w:rPr>
                <w:rFonts w:ascii="Helvetica" w:hAnsi="Helvetica" w:cs="Helvetica"/>
                <w:color w:val="000000"/>
                <w:sz w:val="18"/>
                <w:szCs w:val="18"/>
              </w:rPr>
              <w:t> </w:t>
            </w:r>
            <w:r w:rsidRPr="00546183">
              <w:rPr>
                <w:rStyle w:val="w"/>
                <w:rFonts w:ascii="Helvetica" w:hAnsi="Helvetica" w:cs="Helvetica"/>
                <w:color w:val="000000"/>
                <w:sz w:val="18"/>
                <w:szCs w:val="18"/>
              </w:rPr>
              <w:t>символов</w:t>
            </w:r>
            <w:hyperlink r:id="rId25" w:anchor="cite_note-1" w:history="1">
              <w:r w:rsidRPr="00546183">
                <w:rPr>
                  <w:rStyle w:val="a4"/>
                  <w:rFonts w:ascii="Helvetica" w:hAnsi="Helvetica" w:cs="Helvetica"/>
                  <w:color w:val="5F5DB7"/>
                  <w:sz w:val="18"/>
                  <w:szCs w:val="18"/>
                  <w:vertAlign w:val="superscript"/>
                </w:rPr>
                <w:t>[</w:t>
              </w:r>
              <w:r w:rsidRPr="00546183">
                <w:rPr>
                  <w:rStyle w:val="w"/>
                  <w:rFonts w:ascii="Helvetica" w:hAnsi="Helvetica" w:cs="Helvetica"/>
                  <w:color w:val="5F5DB7"/>
                  <w:sz w:val="18"/>
                  <w:szCs w:val="18"/>
                  <w:u w:val="single"/>
                  <w:vertAlign w:val="superscript"/>
                </w:rPr>
                <w:t>2</w:t>
              </w:r>
              <w:r w:rsidRPr="00546183">
                <w:rPr>
                  <w:rStyle w:val="a4"/>
                  <w:rFonts w:ascii="Helvetica" w:hAnsi="Helvetica" w:cs="Helvetica"/>
                  <w:color w:val="5F5DB7"/>
                  <w:sz w:val="18"/>
                  <w:szCs w:val="18"/>
                  <w:vertAlign w:val="superscript"/>
                </w:rPr>
                <w:t>]</w:t>
              </w:r>
            </w:hyperlink>
          </w:p>
        </w:tc>
      </w:tr>
    </w:tbl>
    <w:p w:rsidR="00AA46BE" w:rsidRPr="00546183" w:rsidRDefault="00AA46BE" w:rsidP="00AA46BE">
      <w:pPr>
        <w:pStyle w:val="2"/>
        <w:shd w:val="clear" w:color="auto" w:fill="FFFFFF"/>
        <w:spacing w:before="0" w:beforeAutospacing="0" w:after="240" w:afterAutospacing="0"/>
        <w:rPr>
          <w:rFonts w:ascii="Tahoma" w:hAnsi="Tahoma" w:cs="Tahoma"/>
          <w:color w:val="000000"/>
          <w:sz w:val="18"/>
          <w:szCs w:val="18"/>
        </w:rPr>
      </w:pPr>
      <w:r w:rsidRPr="00546183">
        <w:rPr>
          <w:rFonts w:ascii="Open Sans" w:hAnsi="Open Sans"/>
          <w:color w:val="444444"/>
          <w:sz w:val="18"/>
          <w:szCs w:val="18"/>
        </w:rPr>
        <w:t>25.</w:t>
      </w:r>
      <w:r w:rsidRPr="00546183">
        <w:rPr>
          <w:rFonts w:ascii="Tahoma" w:hAnsi="Tahoma" w:cs="Tahoma"/>
          <w:color w:val="000000"/>
          <w:sz w:val="18"/>
          <w:szCs w:val="18"/>
        </w:rPr>
        <w:t xml:space="preserve"> Функция стандартного вывода printf()</w:t>
      </w:r>
    </w:p>
    <w:p w:rsidR="00AA46BE" w:rsidRPr="00546183" w:rsidRDefault="00AA46BE" w:rsidP="00AA46BE">
      <w:pPr>
        <w:pStyle w:val="a3"/>
        <w:shd w:val="clear" w:color="auto" w:fill="FFFFFF"/>
        <w:spacing w:before="0" w:beforeAutospacing="0" w:after="225" w:afterAutospacing="0"/>
        <w:ind w:right="300"/>
        <w:rPr>
          <w:rFonts w:ascii="Verdana" w:hAnsi="Verdana"/>
          <w:color w:val="333333"/>
          <w:sz w:val="18"/>
          <w:szCs w:val="18"/>
        </w:rPr>
      </w:pPr>
      <w:r w:rsidRPr="00546183">
        <w:rPr>
          <w:rFonts w:ascii="Verdana" w:hAnsi="Verdana"/>
          <w:color w:val="333333"/>
          <w:sz w:val="18"/>
          <w:szCs w:val="18"/>
        </w:rPr>
        <w:t>Функция printf() является функцией стандартного вывода. С помощью этой функции можно вывести на экран монитора строку символов, число, значение переменной... </w:t>
      </w:r>
    </w:p>
    <w:p w:rsidR="00AA46BE" w:rsidRPr="00546183" w:rsidRDefault="00AA46BE" w:rsidP="00AA46BE">
      <w:pPr>
        <w:pStyle w:val="a3"/>
        <w:shd w:val="clear" w:color="auto" w:fill="FFFFFF"/>
        <w:spacing w:before="0" w:beforeAutospacing="0" w:after="0" w:afterAutospacing="0"/>
        <w:ind w:right="300"/>
        <w:rPr>
          <w:rFonts w:ascii="Verdana" w:hAnsi="Verdana"/>
          <w:color w:val="333333"/>
          <w:sz w:val="18"/>
          <w:szCs w:val="18"/>
        </w:rPr>
      </w:pPr>
      <w:r w:rsidRPr="00546183">
        <w:rPr>
          <w:rFonts w:ascii="Verdana" w:hAnsi="Verdana"/>
          <w:color w:val="333333"/>
          <w:sz w:val="18"/>
          <w:szCs w:val="18"/>
        </w:rPr>
        <w:t>Функция printf() имеет прототип в файле stdio.h</w:t>
      </w:r>
      <w:r w:rsidRPr="00546183">
        <w:rPr>
          <w:rFonts w:ascii="Verdana" w:hAnsi="Verdana"/>
          <w:color w:val="333333"/>
          <w:sz w:val="18"/>
          <w:szCs w:val="18"/>
        </w:rPr>
        <w:br/>
        <w:t>int printf(char *управляющая строка</w:t>
      </w:r>
      <w:proofErr w:type="gramStart"/>
      <w:r w:rsidRPr="00546183">
        <w:rPr>
          <w:rFonts w:ascii="Verdana" w:hAnsi="Verdana"/>
          <w:color w:val="333333"/>
          <w:sz w:val="18"/>
          <w:szCs w:val="18"/>
        </w:rPr>
        <w:t>, ...);</w:t>
      </w:r>
      <w:proofErr w:type="gramEnd"/>
    </w:p>
    <w:p w:rsidR="00AA46BE" w:rsidRPr="00546183" w:rsidRDefault="00AA46BE" w:rsidP="00AA46BE">
      <w:pPr>
        <w:pStyle w:val="a3"/>
        <w:shd w:val="clear" w:color="auto" w:fill="FFFFFF"/>
        <w:spacing w:before="0" w:beforeAutospacing="0" w:after="225" w:afterAutospacing="0"/>
        <w:ind w:right="300"/>
        <w:rPr>
          <w:rFonts w:ascii="Verdana" w:hAnsi="Verdana"/>
          <w:color w:val="333333"/>
          <w:sz w:val="18"/>
          <w:szCs w:val="18"/>
        </w:rPr>
      </w:pPr>
      <w:r w:rsidRPr="00546183">
        <w:rPr>
          <w:rFonts w:ascii="Verdana" w:hAnsi="Verdana"/>
          <w:color w:val="333333"/>
          <w:sz w:val="18"/>
          <w:szCs w:val="18"/>
        </w:rPr>
        <w:t>В случае успеха функция printf() возвращает число выведенных символов.</w:t>
      </w:r>
    </w:p>
    <w:p w:rsidR="00AA46BE" w:rsidRPr="00546183" w:rsidRDefault="00AA46BE" w:rsidP="00AA46BE">
      <w:pPr>
        <w:pStyle w:val="a3"/>
        <w:shd w:val="clear" w:color="auto" w:fill="FFFFFF"/>
        <w:spacing w:before="0" w:beforeAutospacing="0" w:after="225" w:afterAutospacing="0"/>
        <w:ind w:right="300"/>
        <w:rPr>
          <w:rFonts w:ascii="Verdana" w:hAnsi="Verdana"/>
          <w:color w:val="333333"/>
          <w:sz w:val="18"/>
          <w:szCs w:val="18"/>
        </w:rPr>
      </w:pPr>
      <w:r w:rsidRPr="00546183">
        <w:rPr>
          <w:rFonts w:ascii="Verdana" w:hAnsi="Verdana"/>
          <w:color w:val="333333"/>
          <w:sz w:val="18"/>
          <w:szCs w:val="18"/>
        </w:rPr>
        <w:t>Управляющая строка содержит два типа информации: символы, которые непосредственно выводятся на экран, и спецификаторы формата, определяющие, как выводить аргументы.</w:t>
      </w:r>
    </w:p>
    <w:p w:rsidR="00AA46BE" w:rsidRPr="00546183" w:rsidRDefault="00AA46BE" w:rsidP="00AA46BE">
      <w:pPr>
        <w:pStyle w:val="a3"/>
        <w:shd w:val="clear" w:color="auto" w:fill="FFFFFF"/>
        <w:spacing w:before="0" w:beforeAutospacing="0" w:after="225" w:afterAutospacing="0"/>
        <w:ind w:right="300"/>
        <w:rPr>
          <w:rFonts w:ascii="Verdana" w:hAnsi="Verdana"/>
          <w:color w:val="333333"/>
          <w:sz w:val="18"/>
          <w:szCs w:val="18"/>
        </w:rPr>
      </w:pPr>
      <w:r w:rsidRPr="00546183">
        <w:rPr>
          <w:rFonts w:ascii="Verdana" w:hAnsi="Verdana"/>
          <w:color w:val="333333"/>
          <w:sz w:val="18"/>
          <w:szCs w:val="18"/>
        </w:rPr>
        <w:t xml:space="preserve">Функция printf() это функция форматированного вывода. Это означает, что в параметрах функции необходимо указать формат данных, которые будут выводиться. Формат данных указывается спецификаторами формата. Спецификатор формата начинается с </w:t>
      </w:r>
      <w:proofErr w:type="gramStart"/>
      <w:r w:rsidRPr="00546183">
        <w:rPr>
          <w:rFonts w:ascii="Verdana" w:hAnsi="Verdana"/>
          <w:color w:val="333333"/>
          <w:sz w:val="18"/>
          <w:szCs w:val="18"/>
        </w:rPr>
        <w:t>символа</w:t>
      </w:r>
      <w:proofErr w:type="gramEnd"/>
      <w:r w:rsidRPr="00546183">
        <w:rPr>
          <w:rFonts w:ascii="Verdana" w:hAnsi="Verdana"/>
          <w:color w:val="333333"/>
          <w:sz w:val="18"/>
          <w:szCs w:val="18"/>
        </w:rPr>
        <w:t xml:space="preserve"> % за которым следует код формата.</w:t>
      </w:r>
    </w:p>
    <w:p w:rsidR="00AA46BE" w:rsidRPr="00546183" w:rsidRDefault="00AA46BE" w:rsidP="00AA46BE">
      <w:pPr>
        <w:pStyle w:val="a3"/>
        <w:shd w:val="clear" w:color="auto" w:fill="FFFFFF"/>
        <w:spacing w:before="0" w:beforeAutospacing="0" w:after="0" w:afterAutospacing="0"/>
        <w:ind w:right="300"/>
        <w:rPr>
          <w:rFonts w:ascii="Verdana" w:hAnsi="Verdana"/>
          <w:color w:val="333333"/>
          <w:sz w:val="18"/>
          <w:szCs w:val="18"/>
        </w:rPr>
      </w:pPr>
      <w:r w:rsidRPr="00546183">
        <w:rPr>
          <w:rFonts w:ascii="Verdana" w:hAnsi="Verdana"/>
          <w:b/>
          <w:bCs/>
          <w:color w:val="333333"/>
          <w:sz w:val="18"/>
          <w:szCs w:val="18"/>
        </w:rPr>
        <w:t>Спецификаторы формата:</w:t>
      </w:r>
    </w:p>
    <w:tbl>
      <w:tblPr>
        <w:tblW w:w="5000" w:type="pct"/>
        <w:jc w:val="center"/>
        <w:tblCellMar>
          <w:left w:w="0" w:type="dxa"/>
          <w:right w:w="0" w:type="dxa"/>
        </w:tblCellMar>
        <w:tblLook w:val="04A0" w:firstRow="1" w:lastRow="0" w:firstColumn="1" w:lastColumn="0" w:noHBand="0" w:noVBand="1"/>
      </w:tblPr>
      <w:tblGrid>
        <w:gridCol w:w="1609"/>
        <w:gridCol w:w="8046"/>
      </w:tblGrid>
      <w:tr w:rsidR="00AA46BE" w:rsidRPr="00546183" w:rsidTr="00AA46BE">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AA46BE" w:rsidRPr="00546183" w:rsidRDefault="00AA46BE">
            <w:pPr>
              <w:rPr>
                <w:sz w:val="18"/>
                <w:szCs w:val="18"/>
              </w:rPr>
            </w:pPr>
            <w:r w:rsidRPr="00546183">
              <w:rPr>
                <w:sz w:val="18"/>
                <w:szCs w:val="18"/>
              </w:rPr>
              <w:t>%с</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AA46BE" w:rsidRPr="00546183" w:rsidRDefault="00AA46BE">
            <w:pPr>
              <w:rPr>
                <w:sz w:val="18"/>
                <w:szCs w:val="18"/>
              </w:rPr>
            </w:pPr>
            <w:r w:rsidRPr="00546183">
              <w:rPr>
                <w:sz w:val="18"/>
                <w:szCs w:val="18"/>
              </w:rPr>
              <w:t>символ</w:t>
            </w:r>
          </w:p>
        </w:tc>
      </w:tr>
      <w:tr w:rsidR="00AA46BE" w:rsidRPr="00546183" w:rsidTr="00AA46BE">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AA46BE" w:rsidRPr="00546183" w:rsidRDefault="00AA46BE">
            <w:pPr>
              <w:rPr>
                <w:sz w:val="18"/>
                <w:szCs w:val="18"/>
              </w:rPr>
            </w:pPr>
            <w:r w:rsidRPr="00546183">
              <w:rPr>
                <w:sz w:val="18"/>
                <w:szCs w:val="18"/>
              </w:rPr>
              <w:t>%d</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AA46BE" w:rsidRPr="00546183" w:rsidRDefault="00AA46BE">
            <w:pPr>
              <w:rPr>
                <w:sz w:val="18"/>
                <w:szCs w:val="18"/>
              </w:rPr>
            </w:pPr>
            <w:r w:rsidRPr="00546183">
              <w:rPr>
                <w:sz w:val="18"/>
                <w:szCs w:val="18"/>
              </w:rPr>
              <w:t>целое десятичное число</w:t>
            </w:r>
          </w:p>
        </w:tc>
      </w:tr>
      <w:tr w:rsidR="00AA46BE" w:rsidRPr="00546183" w:rsidTr="00AA46BE">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AA46BE" w:rsidRPr="00546183" w:rsidRDefault="00AA46BE">
            <w:pPr>
              <w:rPr>
                <w:sz w:val="18"/>
                <w:szCs w:val="18"/>
              </w:rPr>
            </w:pPr>
            <w:r w:rsidRPr="00546183">
              <w:rPr>
                <w:sz w:val="18"/>
                <w:szCs w:val="18"/>
              </w:rPr>
              <w:t>%i</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AA46BE" w:rsidRPr="00546183" w:rsidRDefault="00AA46BE">
            <w:pPr>
              <w:rPr>
                <w:sz w:val="18"/>
                <w:szCs w:val="18"/>
              </w:rPr>
            </w:pPr>
            <w:r w:rsidRPr="00546183">
              <w:rPr>
                <w:sz w:val="18"/>
                <w:szCs w:val="18"/>
              </w:rPr>
              <w:t>целое десятичное число</w:t>
            </w:r>
          </w:p>
        </w:tc>
      </w:tr>
      <w:tr w:rsidR="00AA46BE" w:rsidRPr="00546183" w:rsidTr="00AA46BE">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AA46BE" w:rsidRPr="00546183" w:rsidRDefault="00AA46BE">
            <w:pPr>
              <w:rPr>
                <w:sz w:val="18"/>
                <w:szCs w:val="18"/>
              </w:rPr>
            </w:pPr>
            <w:r w:rsidRPr="00546183">
              <w:rPr>
                <w:sz w:val="18"/>
                <w:szCs w:val="18"/>
              </w:rPr>
              <w:t>%e</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AA46BE" w:rsidRPr="00546183" w:rsidRDefault="00AA46BE">
            <w:pPr>
              <w:rPr>
                <w:sz w:val="18"/>
                <w:szCs w:val="18"/>
              </w:rPr>
            </w:pPr>
            <w:r w:rsidRPr="00546183">
              <w:rPr>
                <w:sz w:val="18"/>
                <w:szCs w:val="18"/>
              </w:rPr>
              <w:t>десятичное число в виде x.xx e+xx</w:t>
            </w:r>
          </w:p>
        </w:tc>
      </w:tr>
      <w:tr w:rsidR="00AA46BE" w:rsidRPr="00546183" w:rsidTr="00AA46BE">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AA46BE" w:rsidRPr="00546183" w:rsidRDefault="00AA46BE">
            <w:pPr>
              <w:rPr>
                <w:sz w:val="18"/>
                <w:szCs w:val="18"/>
              </w:rPr>
            </w:pPr>
            <w:r w:rsidRPr="00546183">
              <w:rPr>
                <w:sz w:val="18"/>
                <w:szCs w:val="18"/>
              </w:rPr>
              <w:t>%E</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AA46BE" w:rsidRPr="00546183" w:rsidRDefault="00AA46BE">
            <w:pPr>
              <w:rPr>
                <w:sz w:val="18"/>
                <w:szCs w:val="18"/>
              </w:rPr>
            </w:pPr>
            <w:r w:rsidRPr="00546183">
              <w:rPr>
                <w:sz w:val="18"/>
                <w:szCs w:val="18"/>
              </w:rPr>
              <w:t>десятичное число в виде x.xx E+xx</w:t>
            </w:r>
          </w:p>
        </w:tc>
      </w:tr>
      <w:tr w:rsidR="00AA46BE" w:rsidRPr="00546183" w:rsidTr="00AA46BE">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AA46BE" w:rsidRPr="00546183" w:rsidRDefault="00AA46BE">
            <w:pPr>
              <w:rPr>
                <w:sz w:val="18"/>
                <w:szCs w:val="18"/>
              </w:rPr>
            </w:pPr>
            <w:r w:rsidRPr="00546183">
              <w:rPr>
                <w:sz w:val="18"/>
                <w:szCs w:val="18"/>
              </w:rPr>
              <w:t>%f</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AA46BE" w:rsidRPr="00546183" w:rsidRDefault="00AA46BE">
            <w:pPr>
              <w:rPr>
                <w:sz w:val="18"/>
                <w:szCs w:val="18"/>
              </w:rPr>
            </w:pPr>
            <w:r w:rsidRPr="00546183">
              <w:rPr>
                <w:sz w:val="18"/>
                <w:szCs w:val="18"/>
              </w:rPr>
              <w:t>десятичное число с плавающей запятой xx.xxxx</w:t>
            </w:r>
          </w:p>
        </w:tc>
      </w:tr>
      <w:tr w:rsidR="00AA46BE" w:rsidRPr="00546183" w:rsidTr="00AA46BE">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AA46BE" w:rsidRPr="00546183" w:rsidRDefault="00AA46BE">
            <w:pPr>
              <w:rPr>
                <w:sz w:val="18"/>
                <w:szCs w:val="18"/>
              </w:rPr>
            </w:pPr>
            <w:r w:rsidRPr="00546183">
              <w:rPr>
                <w:sz w:val="18"/>
                <w:szCs w:val="18"/>
              </w:rPr>
              <w:t>%F</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AA46BE" w:rsidRPr="00546183" w:rsidRDefault="00AA46BE">
            <w:pPr>
              <w:rPr>
                <w:sz w:val="18"/>
                <w:szCs w:val="18"/>
              </w:rPr>
            </w:pPr>
            <w:r w:rsidRPr="00546183">
              <w:rPr>
                <w:sz w:val="18"/>
                <w:szCs w:val="18"/>
              </w:rPr>
              <w:t>десятичное число с плавающей запятой xx.xxxx</w:t>
            </w:r>
          </w:p>
        </w:tc>
      </w:tr>
      <w:tr w:rsidR="00AA46BE" w:rsidRPr="00546183" w:rsidTr="00AA46BE">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AA46BE" w:rsidRPr="00546183" w:rsidRDefault="00AA46BE">
            <w:pPr>
              <w:rPr>
                <w:sz w:val="18"/>
                <w:szCs w:val="18"/>
              </w:rPr>
            </w:pPr>
            <w:r w:rsidRPr="00546183">
              <w:rPr>
                <w:sz w:val="18"/>
                <w:szCs w:val="18"/>
              </w:rPr>
              <w:t>%g</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AA46BE" w:rsidRPr="00546183" w:rsidRDefault="00AA46BE">
            <w:pPr>
              <w:rPr>
                <w:sz w:val="18"/>
                <w:szCs w:val="18"/>
              </w:rPr>
            </w:pPr>
            <w:r w:rsidRPr="00546183">
              <w:rPr>
                <w:sz w:val="18"/>
                <w:szCs w:val="18"/>
              </w:rPr>
              <w:t>%f или %e, что короче</w:t>
            </w:r>
          </w:p>
        </w:tc>
      </w:tr>
      <w:tr w:rsidR="00AA46BE" w:rsidRPr="00546183" w:rsidTr="00AA46BE">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AA46BE" w:rsidRPr="00546183" w:rsidRDefault="00AA46BE">
            <w:pPr>
              <w:rPr>
                <w:sz w:val="18"/>
                <w:szCs w:val="18"/>
              </w:rPr>
            </w:pPr>
            <w:r w:rsidRPr="00546183">
              <w:rPr>
                <w:sz w:val="18"/>
                <w:szCs w:val="18"/>
              </w:rPr>
              <w:t>%G</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AA46BE" w:rsidRPr="00546183" w:rsidRDefault="00AA46BE">
            <w:pPr>
              <w:rPr>
                <w:sz w:val="18"/>
                <w:szCs w:val="18"/>
              </w:rPr>
            </w:pPr>
            <w:r w:rsidRPr="00546183">
              <w:rPr>
                <w:sz w:val="18"/>
                <w:szCs w:val="18"/>
              </w:rPr>
              <w:t>%F или %E, что короче</w:t>
            </w:r>
          </w:p>
        </w:tc>
      </w:tr>
      <w:tr w:rsidR="00AA46BE" w:rsidRPr="00546183" w:rsidTr="00AA46BE">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AA46BE" w:rsidRPr="00546183" w:rsidRDefault="00AA46BE">
            <w:pPr>
              <w:rPr>
                <w:sz w:val="18"/>
                <w:szCs w:val="18"/>
              </w:rPr>
            </w:pPr>
            <w:r w:rsidRPr="00546183">
              <w:rPr>
                <w:sz w:val="18"/>
                <w:szCs w:val="18"/>
              </w:rPr>
              <w:lastRenderedPageBreak/>
              <w:t>%o</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AA46BE" w:rsidRPr="00546183" w:rsidRDefault="00AA46BE">
            <w:pPr>
              <w:rPr>
                <w:sz w:val="18"/>
                <w:szCs w:val="18"/>
              </w:rPr>
            </w:pPr>
            <w:r w:rsidRPr="00546183">
              <w:rPr>
                <w:sz w:val="18"/>
                <w:szCs w:val="18"/>
              </w:rPr>
              <w:t>восьмеричное число</w:t>
            </w:r>
          </w:p>
        </w:tc>
      </w:tr>
      <w:tr w:rsidR="00AA46BE" w:rsidRPr="00546183" w:rsidTr="00AA46BE">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AA46BE" w:rsidRPr="00546183" w:rsidRDefault="00AA46BE">
            <w:pPr>
              <w:rPr>
                <w:sz w:val="18"/>
                <w:szCs w:val="18"/>
              </w:rPr>
            </w:pPr>
            <w:r w:rsidRPr="00546183">
              <w:rPr>
                <w:sz w:val="18"/>
                <w:szCs w:val="18"/>
              </w:rPr>
              <w:t>%s</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AA46BE" w:rsidRPr="00546183" w:rsidRDefault="00AA46BE">
            <w:pPr>
              <w:rPr>
                <w:sz w:val="18"/>
                <w:szCs w:val="18"/>
              </w:rPr>
            </w:pPr>
            <w:r w:rsidRPr="00546183">
              <w:rPr>
                <w:sz w:val="18"/>
                <w:szCs w:val="18"/>
              </w:rPr>
              <w:t>строка символов</w:t>
            </w:r>
          </w:p>
        </w:tc>
      </w:tr>
      <w:tr w:rsidR="00AA46BE" w:rsidRPr="00546183" w:rsidTr="00AA46BE">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AA46BE" w:rsidRPr="00546183" w:rsidRDefault="00AA46BE">
            <w:pPr>
              <w:rPr>
                <w:sz w:val="18"/>
                <w:szCs w:val="18"/>
              </w:rPr>
            </w:pPr>
            <w:r w:rsidRPr="00546183">
              <w:rPr>
                <w:sz w:val="18"/>
                <w:szCs w:val="18"/>
              </w:rPr>
              <w:t>%u</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AA46BE" w:rsidRPr="00546183" w:rsidRDefault="00AA46BE">
            <w:pPr>
              <w:rPr>
                <w:sz w:val="18"/>
                <w:szCs w:val="18"/>
              </w:rPr>
            </w:pPr>
            <w:r w:rsidRPr="00546183">
              <w:rPr>
                <w:sz w:val="18"/>
                <w:szCs w:val="18"/>
              </w:rPr>
              <w:t>беззнаковое десятичное число</w:t>
            </w:r>
          </w:p>
        </w:tc>
      </w:tr>
      <w:tr w:rsidR="00AA46BE" w:rsidRPr="00546183" w:rsidTr="00AA46BE">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AA46BE" w:rsidRPr="00546183" w:rsidRDefault="00AA46BE">
            <w:pPr>
              <w:rPr>
                <w:sz w:val="18"/>
                <w:szCs w:val="18"/>
              </w:rPr>
            </w:pPr>
            <w:r w:rsidRPr="00546183">
              <w:rPr>
                <w:sz w:val="18"/>
                <w:szCs w:val="18"/>
              </w:rPr>
              <w:t>%x</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AA46BE" w:rsidRPr="00546183" w:rsidRDefault="00AA46BE">
            <w:pPr>
              <w:rPr>
                <w:sz w:val="18"/>
                <w:szCs w:val="18"/>
              </w:rPr>
            </w:pPr>
            <w:r w:rsidRPr="00546183">
              <w:rPr>
                <w:sz w:val="18"/>
                <w:szCs w:val="18"/>
              </w:rPr>
              <w:t>шестнадцатеричное число</w:t>
            </w:r>
          </w:p>
        </w:tc>
      </w:tr>
      <w:tr w:rsidR="00AA46BE" w:rsidRPr="00546183" w:rsidTr="00AA46BE">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AA46BE" w:rsidRPr="00546183" w:rsidRDefault="00AA46BE">
            <w:pPr>
              <w:rPr>
                <w:sz w:val="18"/>
                <w:szCs w:val="18"/>
              </w:rPr>
            </w:pPr>
            <w:r w:rsidRPr="00546183">
              <w:rPr>
                <w:sz w:val="18"/>
                <w:szCs w:val="18"/>
              </w:rPr>
              <w:t>%X</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AA46BE" w:rsidRPr="00546183" w:rsidRDefault="00AA46BE">
            <w:pPr>
              <w:rPr>
                <w:sz w:val="18"/>
                <w:szCs w:val="18"/>
              </w:rPr>
            </w:pPr>
            <w:r w:rsidRPr="00546183">
              <w:rPr>
                <w:sz w:val="18"/>
                <w:szCs w:val="18"/>
              </w:rPr>
              <w:t>шестнадцатеричное число</w:t>
            </w:r>
          </w:p>
        </w:tc>
      </w:tr>
      <w:tr w:rsidR="00AA46BE" w:rsidRPr="00546183" w:rsidTr="00AA46BE">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AA46BE" w:rsidRPr="00546183" w:rsidRDefault="00AA46BE">
            <w:pPr>
              <w:rPr>
                <w:sz w:val="18"/>
                <w:szCs w:val="18"/>
              </w:rPr>
            </w:pPr>
            <w:r w:rsidRPr="00546183">
              <w:rPr>
                <w:sz w:val="18"/>
                <w:szCs w:val="18"/>
              </w:rPr>
              <w:t>%%</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AA46BE" w:rsidRPr="00546183" w:rsidRDefault="00AA46BE">
            <w:pPr>
              <w:rPr>
                <w:sz w:val="18"/>
                <w:szCs w:val="18"/>
              </w:rPr>
            </w:pPr>
            <w:r w:rsidRPr="00546183">
              <w:rPr>
                <w:sz w:val="18"/>
                <w:szCs w:val="18"/>
              </w:rPr>
              <w:t>символ %</w:t>
            </w:r>
          </w:p>
        </w:tc>
      </w:tr>
      <w:tr w:rsidR="00AA46BE" w:rsidRPr="00546183" w:rsidTr="00AA46BE">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AA46BE" w:rsidRPr="00546183" w:rsidRDefault="00AA46BE">
            <w:pPr>
              <w:rPr>
                <w:sz w:val="18"/>
                <w:szCs w:val="18"/>
              </w:rPr>
            </w:pPr>
            <w:r w:rsidRPr="00546183">
              <w:rPr>
                <w:sz w:val="18"/>
                <w:szCs w:val="18"/>
              </w:rPr>
              <w:t>%p</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AA46BE" w:rsidRPr="00546183" w:rsidRDefault="00AA46BE">
            <w:pPr>
              <w:rPr>
                <w:sz w:val="18"/>
                <w:szCs w:val="18"/>
              </w:rPr>
            </w:pPr>
            <w:r w:rsidRPr="00546183">
              <w:rPr>
                <w:sz w:val="18"/>
                <w:szCs w:val="18"/>
              </w:rPr>
              <w:t>указатель</w:t>
            </w:r>
          </w:p>
        </w:tc>
      </w:tr>
      <w:tr w:rsidR="00AA46BE" w:rsidRPr="00546183" w:rsidTr="00AA46BE">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AA46BE" w:rsidRPr="00546183" w:rsidRDefault="00AA46BE">
            <w:pPr>
              <w:rPr>
                <w:sz w:val="18"/>
                <w:szCs w:val="18"/>
              </w:rPr>
            </w:pPr>
            <w:r w:rsidRPr="00546183">
              <w:rPr>
                <w:sz w:val="18"/>
                <w:szCs w:val="18"/>
              </w:rPr>
              <w:t>%n</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AA46BE" w:rsidRPr="00546183" w:rsidRDefault="00AA46BE">
            <w:pPr>
              <w:rPr>
                <w:sz w:val="18"/>
                <w:szCs w:val="18"/>
              </w:rPr>
            </w:pPr>
            <w:r w:rsidRPr="00546183">
              <w:rPr>
                <w:sz w:val="18"/>
                <w:szCs w:val="18"/>
              </w:rPr>
              <w:t>указатель</w:t>
            </w:r>
          </w:p>
        </w:tc>
      </w:tr>
    </w:tbl>
    <w:p w:rsidR="00AA46BE" w:rsidRPr="00546183" w:rsidRDefault="00AA46BE" w:rsidP="00AA46BE">
      <w:pPr>
        <w:pStyle w:val="a3"/>
        <w:shd w:val="clear" w:color="auto" w:fill="FFFFFF"/>
        <w:spacing w:before="0" w:beforeAutospacing="0" w:after="225" w:afterAutospacing="0"/>
        <w:ind w:right="300"/>
        <w:rPr>
          <w:rFonts w:ascii="Verdana" w:hAnsi="Verdana"/>
          <w:color w:val="333333"/>
          <w:sz w:val="18"/>
          <w:szCs w:val="18"/>
        </w:rPr>
      </w:pPr>
      <w:r w:rsidRPr="00546183">
        <w:rPr>
          <w:rFonts w:ascii="Verdana" w:hAnsi="Verdana"/>
          <w:color w:val="333333"/>
          <w:sz w:val="18"/>
          <w:szCs w:val="18"/>
        </w:rPr>
        <w:t>Кроме того, к командам формата могут быть применены модификаторы l и h.</w:t>
      </w:r>
    </w:p>
    <w:tbl>
      <w:tblPr>
        <w:tblW w:w="5000" w:type="pct"/>
        <w:jc w:val="center"/>
        <w:tblCellMar>
          <w:left w:w="0" w:type="dxa"/>
          <w:right w:w="0" w:type="dxa"/>
        </w:tblCellMar>
        <w:tblLook w:val="04A0" w:firstRow="1" w:lastRow="0" w:firstColumn="1" w:lastColumn="0" w:noHBand="0" w:noVBand="1"/>
      </w:tblPr>
      <w:tblGrid>
        <w:gridCol w:w="1609"/>
        <w:gridCol w:w="8046"/>
      </w:tblGrid>
      <w:tr w:rsidR="00AA46BE" w:rsidRPr="00546183" w:rsidTr="00AA46BE">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AA46BE" w:rsidRPr="00546183" w:rsidRDefault="00AA46BE">
            <w:pPr>
              <w:rPr>
                <w:sz w:val="18"/>
                <w:szCs w:val="18"/>
              </w:rPr>
            </w:pPr>
            <w:r w:rsidRPr="00546183">
              <w:rPr>
                <w:sz w:val="18"/>
                <w:szCs w:val="18"/>
              </w:rPr>
              <w:t>%ld</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AA46BE" w:rsidRPr="00546183" w:rsidRDefault="00AA46BE">
            <w:pPr>
              <w:rPr>
                <w:sz w:val="18"/>
                <w:szCs w:val="18"/>
              </w:rPr>
            </w:pPr>
            <w:r w:rsidRPr="00546183">
              <w:rPr>
                <w:sz w:val="18"/>
                <w:szCs w:val="18"/>
              </w:rPr>
              <w:t>печать long int</w:t>
            </w:r>
          </w:p>
        </w:tc>
      </w:tr>
      <w:tr w:rsidR="00AA46BE" w:rsidRPr="00546183" w:rsidTr="00AA46BE">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AA46BE" w:rsidRPr="00546183" w:rsidRDefault="00AA46BE">
            <w:pPr>
              <w:rPr>
                <w:sz w:val="18"/>
                <w:szCs w:val="18"/>
              </w:rPr>
            </w:pPr>
            <w:r w:rsidRPr="00546183">
              <w:rPr>
                <w:sz w:val="18"/>
                <w:szCs w:val="18"/>
              </w:rPr>
              <w:t>%hu</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AA46BE" w:rsidRPr="00546183" w:rsidRDefault="00AA46BE">
            <w:pPr>
              <w:rPr>
                <w:sz w:val="18"/>
                <w:szCs w:val="18"/>
              </w:rPr>
            </w:pPr>
            <w:r w:rsidRPr="00546183">
              <w:rPr>
                <w:sz w:val="18"/>
                <w:szCs w:val="18"/>
              </w:rPr>
              <w:t>печать short unsigned</w:t>
            </w:r>
          </w:p>
        </w:tc>
      </w:tr>
      <w:tr w:rsidR="00AA46BE" w:rsidRPr="00546183" w:rsidTr="00AA46BE">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AA46BE" w:rsidRPr="00546183" w:rsidRDefault="00AA46BE">
            <w:pPr>
              <w:rPr>
                <w:sz w:val="18"/>
                <w:szCs w:val="18"/>
              </w:rPr>
            </w:pPr>
            <w:r w:rsidRPr="00546183">
              <w:rPr>
                <w:sz w:val="18"/>
                <w:szCs w:val="18"/>
              </w:rPr>
              <w:t>%Lf</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AA46BE" w:rsidRPr="00546183" w:rsidRDefault="00AA46BE">
            <w:pPr>
              <w:rPr>
                <w:sz w:val="18"/>
                <w:szCs w:val="18"/>
              </w:rPr>
            </w:pPr>
            <w:r w:rsidRPr="00546183">
              <w:rPr>
                <w:sz w:val="18"/>
                <w:szCs w:val="18"/>
              </w:rPr>
              <w:t>печать long double</w:t>
            </w:r>
          </w:p>
        </w:tc>
      </w:tr>
    </w:tbl>
    <w:p w:rsidR="00AA46BE" w:rsidRPr="00546183" w:rsidRDefault="00AA46BE" w:rsidP="00AA46BE">
      <w:pPr>
        <w:pStyle w:val="a3"/>
        <w:shd w:val="clear" w:color="auto" w:fill="FFFFFF"/>
        <w:spacing w:before="0" w:beforeAutospacing="0" w:after="225" w:afterAutospacing="0"/>
        <w:ind w:right="300"/>
        <w:rPr>
          <w:rFonts w:ascii="Verdana" w:hAnsi="Verdana"/>
          <w:color w:val="333333"/>
          <w:sz w:val="18"/>
          <w:szCs w:val="18"/>
        </w:rPr>
      </w:pPr>
      <w:r w:rsidRPr="00546183">
        <w:rPr>
          <w:rFonts w:ascii="Verdana" w:hAnsi="Verdana"/>
          <w:color w:val="333333"/>
          <w:sz w:val="18"/>
          <w:szCs w:val="18"/>
        </w:rPr>
        <w:t>В спецификаторе формата, после символа % может быть указана точность (число цифр после запятой). Точность задаётся следующим образом: %.n&lt;код формата&gt;. Где n - число цифр после запятой, а &lt;код формата&gt; - один из кодов приведённых выше.</w:t>
      </w:r>
    </w:p>
    <w:p w:rsidR="00493334" w:rsidRPr="00546183" w:rsidRDefault="00493334" w:rsidP="00493334">
      <w:pPr>
        <w:rPr>
          <w:rFonts w:ascii="Arial" w:hAnsi="Arial" w:cs="Arial"/>
          <w:color w:val="333333"/>
          <w:sz w:val="18"/>
          <w:szCs w:val="18"/>
        </w:rPr>
      </w:pPr>
      <w:r w:rsidRPr="00546183">
        <w:rPr>
          <w:rFonts w:ascii="Arial" w:hAnsi="Arial" w:cs="Arial"/>
          <w:color w:val="333333"/>
          <w:sz w:val="18"/>
          <w:szCs w:val="18"/>
        </w:rPr>
        <w:t>Вы находитесь здесь: </w:t>
      </w:r>
      <w:hyperlink r:id="rId26" w:history="1">
        <w:r w:rsidRPr="00546183">
          <w:rPr>
            <w:rStyle w:val="a4"/>
            <w:rFonts w:ascii="Arial" w:hAnsi="Arial" w:cs="Arial"/>
            <w:color w:val="284B78"/>
            <w:sz w:val="18"/>
            <w:szCs w:val="18"/>
          </w:rPr>
          <w:t>Главная страница</w:t>
        </w:r>
      </w:hyperlink>
      <w:r w:rsidRPr="00546183">
        <w:rPr>
          <w:rFonts w:ascii="Arial" w:hAnsi="Arial" w:cs="Arial"/>
          <w:color w:val="333333"/>
          <w:sz w:val="18"/>
          <w:szCs w:val="18"/>
        </w:rPr>
        <w:t> → </w:t>
      </w:r>
      <w:hyperlink r:id="rId27" w:history="1">
        <w:r w:rsidRPr="00546183">
          <w:rPr>
            <w:rStyle w:val="a4"/>
            <w:rFonts w:ascii="Arial" w:hAnsi="Arial" w:cs="Arial"/>
            <w:color w:val="284B78"/>
            <w:sz w:val="18"/>
            <w:szCs w:val="18"/>
          </w:rPr>
          <w:t>C</w:t>
        </w:r>
        <w:proofErr w:type="gramStart"/>
        <w:r w:rsidRPr="00546183">
          <w:rPr>
            <w:rStyle w:val="a4"/>
            <w:rFonts w:ascii="Arial" w:hAnsi="Arial" w:cs="Arial"/>
            <w:color w:val="284B78"/>
            <w:sz w:val="18"/>
            <w:szCs w:val="18"/>
          </w:rPr>
          <w:t>/С</w:t>
        </w:r>
        <w:proofErr w:type="gramEnd"/>
        <w:r w:rsidRPr="00546183">
          <w:rPr>
            <w:rStyle w:val="a4"/>
            <w:rFonts w:ascii="Arial" w:hAnsi="Arial" w:cs="Arial"/>
            <w:color w:val="284B78"/>
            <w:sz w:val="18"/>
            <w:szCs w:val="18"/>
          </w:rPr>
          <w:t>++</w:t>
        </w:r>
      </w:hyperlink>
    </w:p>
    <w:tbl>
      <w:tblPr>
        <w:tblW w:w="0" w:type="auto"/>
        <w:jc w:val="right"/>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1500"/>
        <w:gridCol w:w="201"/>
        <w:gridCol w:w="201"/>
        <w:gridCol w:w="201"/>
      </w:tblGrid>
      <w:tr w:rsidR="00493334" w:rsidRPr="00546183" w:rsidTr="00493334">
        <w:trPr>
          <w:jc w:val="right"/>
        </w:trPr>
        <w:tc>
          <w:tcPr>
            <w:tcW w:w="1500" w:type="dxa"/>
            <w:tcMar>
              <w:top w:w="150" w:type="dxa"/>
              <w:left w:w="225" w:type="dxa"/>
              <w:bottom w:w="45" w:type="dxa"/>
              <w:right w:w="0" w:type="dxa"/>
            </w:tcMar>
            <w:hideMark/>
          </w:tcPr>
          <w:p w:rsidR="00493334" w:rsidRPr="00546183" w:rsidRDefault="00493334">
            <w:pPr>
              <w:rPr>
                <w:sz w:val="18"/>
                <w:szCs w:val="18"/>
              </w:rPr>
            </w:pPr>
          </w:p>
        </w:tc>
        <w:tc>
          <w:tcPr>
            <w:tcW w:w="0" w:type="auto"/>
            <w:tcMar>
              <w:top w:w="150" w:type="dxa"/>
              <w:left w:w="195" w:type="dxa"/>
              <w:bottom w:w="45" w:type="dxa"/>
              <w:right w:w="0" w:type="dxa"/>
            </w:tcMar>
            <w:hideMark/>
          </w:tcPr>
          <w:p w:rsidR="00493334" w:rsidRPr="00546183" w:rsidRDefault="00493334">
            <w:pPr>
              <w:rPr>
                <w:sz w:val="18"/>
                <w:szCs w:val="18"/>
              </w:rPr>
            </w:pPr>
          </w:p>
        </w:tc>
        <w:tc>
          <w:tcPr>
            <w:tcW w:w="0" w:type="auto"/>
            <w:tcMar>
              <w:top w:w="150" w:type="dxa"/>
              <w:left w:w="195" w:type="dxa"/>
              <w:bottom w:w="45" w:type="dxa"/>
              <w:right w:w="0" w:type="dxa"/>
            </w:tcMar>
            <w:hideMark/>
          </w:tcPr>
          <w:p w:rsidR="00493334" w:rsidRPr="00546183" w:rsidRDefault="00493334">
            <w:pPr>
              <w:rPr>
                <w:sz w:val="18"/>
                <w:szCs w:val="18"/>
              </w:rPr>
            </w:pPr>
          </w:p>
        </w:tc>
        <w:tc>
          <w:tcPr>
            <w:tcW w:w="0" w:type="auto"/>
            <w:tcMar>
              <w:top w:w="150" w:type="dxa"/>
              <w:left w:w="195" w:type="dxa"/>
              <w:bottom w:w="45" w:type="dxa"/>
              <w:right w:w="0" w:type="dxa"/>
            </w:tcMar>
            <w:hideMark/>
          </w:tcPr>
          <w:p w:rsidR="00493334" w:rsidRPr="00546183" w:rsidRDefault="00493334">
            <w:pPr>
              <w:rPr>
                <w:sz w:val="18"/>
                <w:szCs w:val="18"/>
              </w:rPr>
            </w:pPr>
          </w:p>
        </w:tc>
      </w:tr>
    </w:tbl>
    <w:p w:rsidR="00493334" w:rsidRPr="00546183" w:rsidRDefault="00493334" w:rsidP="00493334">
      <w:pPr>
        <w:pStyle w:val="1"/>
        <w:spacing w:before="0" w:after="150" w:line="300" w:lineRule="atLeast"/>
        <w:rPr>
          <w:ins w:id="21" w:author="Unknown"/>
          <w:rFonts w:ascii="Tahoma" w:hAnsi="Tahoma" w:cs="Tahoma"/>
          <w:color w:val="666666"/>
          <w:sz w:val="18"/>
          <w:szCs w:val="18"/>
        </w:rPr>
      </w:pPr>
      <w:bookmarkStart w:id="22" w:name="topsite"/>
      <w:bookmarkEnd w:id="22"/>
      <w:ins w:id="23" w:author="Unknown">
        <w:r w:rsidRPr="00546183">
          <w:rPr>
            <w:rFonts w:ascii="Tahoma" w:hAnsi="Tahoma" w:cs="Tahoma"/>
            <w:color w:val="666666"/>
            <w:sz w:val="18"/>
            <w:szCs w:val="18"/>
          </w:rPr>
          <w:t>Функции стандартного ввода/вывода (printf, scanf)</w:t>
        </w:r>
      </w:ins>
    </w:p>
    <w:p w:rsidR="00493334" w:rsidRPr="00546183" w:rsidRDefault="00493334" w:rsidP="00493334">
      <w:pPr>
        <w:pStyle w:val="a3"/>
        <w:spacing w:before="0" w:beforeAutospacing="0" w:after="0" w:afterAutospacing="0" w:line="300" w:lineRule="atLeast"/>
        <w:ind w:right="300"/>
        <w:jc w:val="right"/>
        <w:rPr>
          <w:ins w:id="24" w:author="Unknown"/>
          <w:rFonts w:ascii="Verdana" w:hAnsi="Verdana"/>
          <w:color w:val="333333"/>
          <w:sz w:val="18"/>
          <w:szCs w:val="18"/>
        </w:rPr>
      </w:pPr>
      <w:ins w:id="25" w:author="Unknown">
        <w:r w:rsidRPr="00546183">
          <w:rPr>
            <w:rFonts w:ascii="Verdana" w:hAnsi="Verdana"/>
            <w:b/>
            <w:bCs/>
            <w:color w:val="333333"/>
            <w:sz w:val="18"/>
            <w:szCs w:val="18"/>
          </w:rPr>
          <w:t>Автор: Бардин П.Б.</w:t>
        </w:r>
        <w:r w:rsidRPr="00546183">
          <w:rPr>
            <w:rFonts w:ascii="Verdana" w:hAnsi="Verdana"/>
            <w:b/>
            <w:bCs/>
            <w:color w:val="333333"/>
            <w:sz w:val="18"/>
            <w:szCs w:val="18"/>
          </w:rPr>
          <w:br/>
        </w:r>
        <w:r w:rsidRPr="00546183">
          <w:rPr>
            <w:rFonts w:ascii="Verdana" w:hAnsi="Verdana"/>
            <w:b/>
            <w:bCs/>
            <w:color w:val="333333"/>
            <w:sz w:val="18"/>
            <w:szCs w:val="18"/>
          </w:rPr>
          <w:fldChar w:fldCharType="begin"/>
        </w:r>
        <w:r w:rsidRPr="00546183">
          <w:rPr>
            <w:rFonts w:ascii="Verdana" w:hAnsi="Verdana"/>
            <w:b/>
            <w:bCs/>
            <w:color w:val="333333"/>
            <w:sz w:val="18"/>
            <w:szCs w:val="18"/>
          </w:rPr>
          <w:instrText xml:space="preserve"> HYPERLINK "http://proger.ru/" </w:instrText>
        </w:r>
        <w:r w:rsidRPr="00546183">
          <w:rPr>
            <w:rFonts w:ascii="Verdana" w:hAnsi="Verdana"/>
            <w:b/>
            <w:bCs/>
            <w:color w:val="333333"/>
            <w:sz w:val="18"/>
            <w:szCs w:val="18"/>
          </w:rPr>
          <w:fldChar w:fldCharType="separate"/>
        </w:r>
        <w:r w:rsidRPr="00546183">
          <w:rPr>
            <w:rStyle w:val="a4"/>
            <w:rFonts w:ascii="Arial" w:hAnsi="Arial" w:cs="Arial"/>
            <w:b/>
            <w:bCs/>
            <w:color w:val="284B78"/>
            <w:sz w:val="18"/>
            <w:szCs w:val="18"/>
          </w:rPr>
          <w:t>http://proger.ru</w:t>
        </w:r>
        <w:r w:rsidRPr="00546183">
          <w:rPr>
            <w:rFonts w:ascii="Verdana" w:hAnsi="Verdana"/>
            <w:b/>
            <w:bCs/>
            <w:color w:val="333333"/>
            <w:sz w:val="18"/>
            <w:szCs w:val="18"/>
          </w:rPr>
          <w:fldChar w:fldCharType="end"/>
        </w:r>
      </w:ins>
    </w:p>
    <w:p w:rsidR="00493334" w:rsidRPr="00546183" w:rsidRDefault="00493334" w:rsidP="00493334">
      <w:pPr>
        <w:pStyle w:val="2"/>
        <w:spacing w:before="0" w:beforeAutospacing="0" w:after="240" w:afterAutospacing="0" w:line="300" w:lineRule="atLeast"/>
        <w:rPr>
          <w:ins w:id="26" w:author="Unknown"/>
          <w:rFonts w:ascii="Tahoma" w:hAnsi="Tahoma" w:cs="Tahoma"/>
          <w:color w:val="000000"/>
          <w:sz w:val="18"/>
          <w:szCs w:val="18"/>
        </w:rPr>
      </w:pPr>
      <w:ins w:id="27" w:author="Unknown">
        <w:r w:rsidRPr="00546183">
          <w:rPr>
            <w:rFonts w:ascii="Tahoma" w:hAnsi="Tahoma" w:cs="Tahoma"/>
            <w:color w:val="000000"/>
            <w:sz w:val="18"/>
            <w:szCs w:val="18"/>
          </w:rPr>
          <w:t>Введение</w:t>
        </w:r>
      </w:ins>
    </w:p>
    <w:p w:rsidR="00493334" w:rsidRPr="00546183" w:rsidRDefault="00493334" w:rsidP="00493334">
      <w:pPr>
        <w:pStyle w:val="a3"/>
        <w:spacing w:before="0" w:beforeAutospacing="0" w:after="225" w:afterAutospacing="0" w:line="300" w:lineRule="atLeast"/>
        <w:ind w:right="300"/>
        <w:rPr>
          <w:ins w:id="28" w:author="Unknown"/>
          <w:rFonts w:ascii="Verdana" w:hAnsi="Verdana"/>
          <w:color w:val="333333"/>
          <w:sz w:val="18"/>
          <w:szCs w:val="18"/>
        </w:rPr>
      </w:pPr>
      <w:ins w:id="29" w:author="Unknown">
        <w:r w:rsidRPr="00546183">
          <w:rPr>
            <w:rFonts w:ascii="Verdana" w:hAnsi="Verdana"/>
            <w:color w:val="333333"/>
            <w:sz w:val="18"/>
            <w:szCs w:val="18"/>
          </w:rPr>
          <w:t xml:space="preserve">Стандартная библиотека C/C++ включает ряд функций для чтения и записи на консоли (клавиатура и монитор). Эти функции читают и пишут </w:t>
        </w:r>
        <w:proofErr w:type="gramStart"/>
        <w:r w:rsidRPr="00546183">
          <w:rPr>
            <w:rFonts w:ascii="Verdana" w:hAnsi="Verdana"/>
            <w:color w:val="333333"/>
            <w:sz w:val="18"/>
            <w:szCs w:val="18"/>
          </w:rPr>
          <w:t>данные</w:t>
        </w:r>
        <w:proofErr w:type="gramEnd"/>
        <w:r w:rsidRPr="00546183">
          <w:rPr>
            <w:rFonts w:ascii="Verdana" w:hAnsi="Verdana"/>
            <w:color w:val="333333"/>
            <w:sz w:val="18"/>
            <w:szCs w:val="18"/>
          </w:rPr>
          <w:t xml:space="preserve"> как простой поток символов.</w:t>
        </w:r>
      </w:ins>
    </w:p>
    <w:p w:rsidR="00493334" w:rsidRPr="00546183" w:rsidRDefault="00493334" w:rsidP="00493334">
      <w:pPr>
        <w:pStyle w:val="a3"/>
        <w:spacing w:before="0" w:beforeAutospacing="0" w:after="225" w:afterAutospacing="0" w:line="300" w:lineRule="atLeast"/>
        <w:ind w:right="300"/>
        <w:rPr>
          <w:ins w:id="30" w:author="Unknown"/>
          <w:rFonts w:ascii="Verdana" w:hAnsi="Verdana"/>
          <w:color w:val="333333"/>
          <w:sz w:val="18"/>
          <w:szCs w:val="18"/>
        </w:rPr>
      </w:pPr>
      <w:ins w:id="31" w:author="Unknown">
        <w:r w:rsidRPr="00546183">
          <w:rPr>
            <w:rFonts w:ascii="Verdana" w:hAnsi="Verdana"/>
            <w:color w:val="333333"/>
            <w:sz w:val="18"/>
            <w:szCs w:val="18"/>
          </w:rPr>
          <w:t xml:space="preserve">Понятие потока (stream), использованное в программировании, тесно связано с обычным, бытовым пониманием этого слова. Поток ввода можно сравнить с трубой, по которой вода (информация) поступает в бассейн (память компьютера), поток вывода - с трубой, по которой вода выходит из бассейна. Важной особенностью этой трубы является то, что в каждый момент времени данные могут двигаться только в одном направлении. Даже если одна и та же </w:t>
        </w:r>
        <w:r w:rsidRPr="00546183">
          <w:rPr>
            <w:rFonts w:ascii="Verdana" w:hAnsi="Verdana"/>
            <w:color w:val="333333"/>
            <w:sz w:val="18"/>
            <w:szCs w:val="18"/>
          </w:rPr>
          <w:lastRenderedPageBreak/>
          <w:t xml:space="preserve">труба используется для ввода и вывода, это не может происходить одновременно: для переключения направления потока его нужно остановить, выполнить некие действия и </w:t>
        </w:r>
        <w:proofErr w:type="gramStart"/>
        <w:r w:rsidRPr="00546183">
          <w:rPr>
            <w:rFonts w:ascii="Verdana" w:hAnsi="Verdana"/>
            <w:color w:val="333333"/>
            <w:sz w:val="18"/>
            <w:szCs w:val="18"/>
          </w:rPr>
          <w:t>лишь</w:t>
        </w:r>
        <w:proofErr w:type="gramEnd"/>
        <w:r w:rsidRPr="00546183">
          <w:rPr>
            <w:rFonts w:ascii="Verdana" w:hAnsi="Verdana"/>
            <w:color w:val="333333"/>
            <w:sz w:val="18"/>
            <w:szCs w:val="18"/>
          </w:rPr>
          <w:t xml:space="preserve"> затем направить поток в обратном направлении. Другой особенностью потока является то, что он почти никогда не иссякает. Иногда он высыхает, но этот период не может быть долгим, если система функционирует нормально.</w:t>
        </w:r>
      </w:ins>
    </w:p>
    <w:p w:rsidR="00493334" w:rsidRPr="00546183" w:rsidRDefault="00493334" w:rsidP="00493334">
      <w:pPr>
        <w:pStyle w:val="2"/>
        <w:spacing w:before="0" w:beforeAutospacing="0" w:after="240" w:afterAutospacing="0" w:line="300" w:lineRule="atLeast"/>
        <w:rPr>
          <w:ins w:id="32" w:author="Unknown"/>
          <w:rFonts w:ascii="Tahoma" w:hAnsi="Tahoma" w:cs="Tahoma"/>
          <w:color w:val="000000"/>
          <w:sz w:val="18"/>
          <w:szCs w:val="18"/>
        </w:rPr>
      </w:pPr>
      <w:ins w:id="33" w:author="Unknown">
        <w:r w:rsidRPr="00546183">
          <w:rPr>
            <w:rFonts w:ascii="Tahoma" w:hAnsi="Tahoma" w:cs="Tahoma"/>
            <w:color w:val="000000"/>
            <w:sz w:val="18"/>
            <w:szCs w:val="18"/>
          </w:rPr>
          <w:t>Функция стандартного вывода printf()</w:t>
        </w:r>
      </w:ins>
    </w:p>
    <w:p w:rsidR="00493334" w:rsidRPr="00546183" w:rsidRDefault="00493334" w:rsidP="00493334">
      <w:pPr>
        <w:pStyle w:val="a3"/>
        <w:spacing w:before="0" w:beforeAutospacing="0" w:after="225" w:afterAutospacing="0" w:line="300" w:lineRule="atLeast"/>
        <w:ind w:right="300"/>
        <w:rPr>
          <w:ins w:id="34" w:author="Unknown"/>
          <w:rFonts w:ascii="Verdana" w:hAnsi="Verdana"/>
          <w:color w:val="333333"/>
          <w:sz w:val="18"/>
          <w:szCs w:val="18"/>
        </w:rPr>
      </w:pPr>
      <w:ins w:id="35" w:author="Unknown">
        <w:r w:rsidRPr="00546183">
          <w:rPr>
            <w:rFonts w:ascii="Verdana" w:hAnsi="Verdana"/>
            <w:color w:val="333333"/>
            <w:sz w:val="18"/>
            <w:szCs w:val="18"/>
          </w:rPr>
          <w:t>Функция printf() является функцией стандартного вывода. С помощью этой функции можно вывести на экран монитора строку символов, число, значение переменной... </w:t>
        </w:r>
      </w:ins>
    </w:p>
    <w:p w:rsidR="00493334" w:rsidRPr="00546183" w:rsidRDefault="00493334" w:rsidP="00493334">
      <w:pPr>
        <w:pStyle w:val="a3"/>
        <w:spacing w:before="0" w:beforeAutospacing="0" w:after="0" w:afterAutospacing="0" w:line="300" w:lineRule="atLeast"/>
        <w:ind w:right="300"/>
        <w:rPr>
          <w:ins w:id="36" w:author="Unknown"/>
          <w:rFonts w:ascii="Verdana" w:hAnsi="Verdana"/>
          <w:color w:val="333333"/>
          <w:sz w:val="18"/>
          <w:szCs w:val="18"/>
        </w:rPr>
      </w:pPr>
      <w:ins w:id="37" w:author="Unknown">
        <w:r w:rsidRPr="00546183">
          <w:rPr>
            <w:rFonts w:ascii="Verdana" w:hAnsi="Verdana"/>
            <w:color w:val="333333"/>
            <w:sz w:val="18"/>
            <w:szCs w:val="18"/>
          </w:rPr>
          <w:t>Функция printf() имеет прототип в файле stdio.h</w:t>
        </w:r>
        <w:r w:rsidRPr="00546183">
          <w:rPr>
            <w:rFonts w:ascii="Verdana" w:hAnsi="Verdana"/>
            <w:color w:val="333333"/>
            <w:sz w:val="18"/>
            <w:szCs w:val="18"/>
          </w:rPr>
          <w:br/>
          <w:t>int printf(char *управляющая строка</w:t>
        </w:r>
        <w:proofErr w:type="gramStart"/>
        <w:r w:rsidRPr="00546183">
          <w:rPr>
            <w:rFonts w:ascii="Verdana" w:hAnsi="Verdana"/>
            <w:color w:val="333333"/>
            <w:sz w:val="18"/>
            <w:szCs w:val="18"/>
          </w:rPr>
          <w:t>, ...);</w:t>
        </w:r>
        <w:proofErr w:type="gramEnd"/>
      </w:ins>
    </w:p>
    <w:p w:rsidR="00493334" w:rsidRPr="00546183" w:rsidRDefault="00493334" w:rsidP="00493334">
      <w:pPr>
        <w:pStyle w:val="a3"/>
        <w:spacing w:before="0" w:beforeAutospacing="0" w:after="225" w:afterAutospacing="0" w:line="300" w:lineRule="atLeast"/>
        <w:ind w:right="300"/>
        <w:rPr>
          <w:ins w:id="38" w:author="Unknown"/>
          <w:rFonts w:ascii="Verdana" w:hAnsi="Verdana"/>
          <w:color w:val="333333"/>
          <w:sz w:val="18"/>
          <w:szCs w:val="18"/>
        </w:rPr>
      </w:pPr>
      <w:ins w:id="39" w:author="Unknown">
        <w:r w:rsidRPr="00546183">
          <w:rPr>
            <w:rFonts w:ascii="Verdana" w:hAnsi="Verdana"/>
            <w:color w:val="333333"/>
            <w:sz w:val="18"/>
            <w:szCs w:val="18"/>
          </w:rPr>
          <w:t>В случае успеха функция printf() возвращает число выведенных символов.</w:t>
        </w:r>
      </w:ins>
    </w:p>
    <w:p w:rsidR="00493334" w:rsidRPr="00546183" w:rsidRDefault="00493334" w:rsidP="00493334">
      <w:pPr>
        <w:pStyle w:val="a3"/>
        <w:spacing w:before="0" w:beforeAutospacing="0" w:after="225" w:afterAutospacing="0" w:line="300" w:lineRule="atLeast"/>
        <w:ind w:right="300"/>
        <w:rPr>
          <w:ins w:id="40" w:author="Unknown"/>
          <w:rFonts w:ascii="Verdana" w:hAnsi="Verdana"/>
          <w:color w:val="333333"/>
          <w:sz w:val="18"/>
          <w:szCs w:val="18"/>
        </w:rPr>
      </w:pPr>
      <w:ins w:id="41" w:author="Unknown">
        <w:r w:rsidRPr="00546183">
          <w:rPr>
            <w:rFonts w:ascii="Verdana" w:hAnsi="Verdana"/>
            <w:color w:val="333333"/>
            <w:sz w:val="18"/>
            <w:szCs w:val="18"/>
          </w:rPr>
          <w:t>Управляющая строка содержит два типа информации: символы, которые непосредственно выводятся на экран, и спецификаторы формата, определяющие, как выводить аргументы.</w:t>
        </w:r>
      </w:ins>
    </w:p>
    <w:p w:rsidR="00493334" w:rsidRPr="00546183" w:rsidRDefault="00493334" w:rsidP="00493334">
      <w:pPr>
        <w:pStyle w:val="a3"/>
        <w:spacing w:before="0" w:beforeAutospacing="0" w:after="225" w:afterAutospacing="0" w:line="300" w:lineRule="atLeast"/>
        <w:ind w:right="300"/>
        <w:rPr>
          <w:ins w:id="42" w:author="Unknown"/>
          <w:rFonts w:ascii="Verdana" w:hAnsi="Verdana"/>
          <w:color w:val="333333"/>
          <w:sz w:val="18"/>
          <w:szCs w:val="18"/>
        </w:rPr>
      </w:pPr>
      <w:ins w:id="43" w:author="Unknown">
        <w:r w:rsidRPr="00546183">
          <w:rPr>
            <w:rFonts w:ascii="Verdana" w:hAnsi="Verdana"/>
            <w:color w:val="333333"/>
            <w:sz w:val="18"/>
            <w:szCs w:val="18"/>
          </w:rPr>
          <w:t xml:space="preserve">Функция printf() это функция форматированного вывода. Это означает, что в параметрах функции необходимо указать формат данных, которые будут выводиться. Формат данных указывается спецификаторами формата. Спецификатор формата начинается с </w:t>
        </w:r>
        <w:proofErr w:type="gramStart"/>
        <w:r w:rsidRPr="00546183">
          <w:rPr>
            <w:rFonts w:ascii="Verdana" w:hAnsi="Verdana"/>
            <w:color w:val="333333"/>
            <w:sz w:val="18"/>
            <w:szCs w:val="18"/>
          </w:rPr>
          <w:t>символа</w:t>
        </w:r>
        <w:proofErr w:type="gramEnd"/>
        <w:r w:rsidRPr="00546183">
          <w:rPr>
            <w:rFonts w:ascii="Verdana" w:hAnsi="Verdana"/>
            <w:color w:val="333333"/>
            <w:sz w:val="18"/>
            <w:szCs w:val="18"/>
          </w:rPr>
          <w:t xml:space="preserve"> % за которым следует код формата.</w:t>
        </w:r>
      </w:ins>
    </w:p>
    <w:p w:rsidR="00493334" w:rsidRPr="00546183" w:rsidRDefault="00493334" w:rsidP="00493334">
      <w:pPr>
        <w:pStyle w:val="a3"/>
        <w:spacing w:before="0" w:beforeAutospacing="0" w:after="0" w:afterAutospacing="0" w:line="300" w:lineRule="atLeast"/>
        <w:ind w:right="300"/>
        <w:rPr>
          <w:ins w:id="44" w:author="Unknown"/>
          <w:rFonts w:ascii="Verdana" w:hAnsi="Verdana"/>
          <w:color w:val="333333"/>
          <w:sz w:val="18"/>
          <w:szCs w:val="18"/>
        </w:rPr>
      </w:pPr>
      <w:ins w:id="45" w:author="Unknown">
        <w:r w:rsidRPr="00546183">
          <w:rPr>
            <w:rFonts w:ascii="Verdana" w:hAnsi="Verdana"/>
            <w:b/>
            <w:bCs/>
            <w:color w:val="333333"/>
            <w:sz w:val="18"/>
            <w:szCs w:val="18"/>
          </w:rPr>
          <w:t>Спецификаторы формата:</w:t>
        </w:r>
      </w:ins>
    </w:p>
    <w:tbl>
      <w:tblPr>
        <w:tblW w:w="5000" w:type="pct"/>
        <w:jc w:val="center"/>
        <w:tblCellMar>
          <w:left w:w="0" w:type="dxa"/>
          <w:right w:w="0" w:type="dxa"/>
        </w:tblCellMar>
        <w:tblLook w:val="04A0" w:firstRow="1" w:lastRow="0" w:firstColumn="1" w:lastColumn="0" w:noHBand="0" w:noVBand="1"/>
      </w:tblPr>
      <w:tblGrid>
        <w:gridCol w:w="1609"/>
        <w:gridCol w:w="8046"/>
      </w:tblGrid>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%с</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символ</w:t>
            </w:r>
          </w:p>
        </w:tc>
      </w:tr>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%d</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целое десятичное число</w:t>
            </w:r>
          </w:p>
        </w:tc>
      </w:tr>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%i</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целое десятичное число</w:t>
            </w:r>
          </w:p>
        </w:tc>
      </w:tr>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%e</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десятичное число в виде x.xx e+xx</w:t>
            </w:r>
          </w:p>
        </w:tc>
      </w:tr>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%E</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десятичное число в виде x.xx E+xx</w:t>
            </w:r>
          </w:p>
        </w:tc>
      </w:tr>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%f</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десятичное число с плавающей запятой xx.xxxx</w:t>
            </w:r>
          </w:p>
        </w:tc>
      </w:tr>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%F</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десятичное число с плавающей запятой xx.xxxx</w:t>
            </w:r>
          </w:p>
        </w:tc>
      </w:tr>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%g</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%f или %e, что короче</w:t>
            </w:r>
          </w:p>
        </w:tc>
      </w:tr>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%G</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%F или %E, что короче</w:t>
            </w:r>
          </w:p>
        </w:tc>
      </w:tr>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%o</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восьмеричное число</w:t>
            </w:r>
          </w:p>
        </w:tc>
      </w:tr>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lastRenderedPageBreak/>
              <w:t>%s</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строка символов</w:t>
            </w:r>
          </w:p>
        </w:tc>
      </w:tr>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%u</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беззнаковое десятичное число</w:t>
            </w:r>
          </w:p>
        </w:tc>
      </w:tr>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%x</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шестнадцатеричное число</w:t>
            </w:r>
          </w:p>
        </w:tc>
      </w:tr>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%X</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шестнадцатеричное число</w:t>
            </w:r>
          </w:p>
        </w:tc>
      </w:tr>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символ %</w:t>
            </w:r>
          </w:p>
        </w:tc>
      </w:tr>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%p</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указатель</w:t>
            </w:r>
          </w:p>
        </w:tc>
      </w:tr>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%n</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указатель</w:t>
            </w:r>
          </w:p>
        </w:tc>
      </w:tr>
    </w:tbl>
    <w:p w:rsidR="00493334" w:rsidRPr="00546183" w:rsidRDefault="00493334" w:rsidP="00493334">
      <w:pPr>
        <w:pStyle w:val="a3"/>
        <w:spacing w:before="0" w:beforeAutospacing="0" w:after="225" w:afterAutospacing="0" w:line="300" w:lineRule="atLeast"/>
        <w:ind w:right="300"/>
        <w:rPr>
          <w:ins w:id="46" w:author="Unknown"/>
          <w:rFonts w:ascii="Verdana" w:hAnsi="Verdana"/>
          <w:color w:val="333333"/>
          <w:sz w:val="18"/>
          <w:szCs w:val="18"/>
        </w:rPr>
      </w:pPr>
      <w:ins w:id="47" w:author="Unknown">
        <w:r w:rsidRPr="00546183">
          <w:rPr>
            <w:rFonts w:ascii="Verdana" w:hAnsi="Verdana"/>
            <w:color w:val="333333"/>
            <w:sz w:val="18"/>
            <w:szCs w:val="18"/>
          </w:rPr>
          <w:t>Кроме того, к командам формата могут быть применены модификаторы l и h.</w:t>
        </w:r>
      </w:ins>
    </w:p>
    <w:tbl>
      <w:tblPr>
        <w:tblW w:w="5000" w:type="pct"/>
        <w:jc w:val="center"/>
        <w:tblCellMar>
          <w:left w:w="0" w:type="dxa"/>
          <w:right w:w="0" w:type="dxa"/>
        </w:tblCellMar>
        <w:tblLook w:val="04A0" w:firstRow="1" w:lastRow="0" w:firstColumn="1" w:lastColumn="0" w:noHBand="0" w:noVBand="1"/>
      </w:tblPr>
      <w:tblGrid>
        <w:gridCol w:w="1609"/>
        <w:gridCol w:w="8046"/>
      </w:tblGrid>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%ld</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печать long int</w:t>
            </w:r>
          </w:p>
        </w:tc>
      </w:tr>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%hu</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печать short unsigned</w:t>
            </w:r>
          </w:p>
        </w:tc>
      </w:tr>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%Lf</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печать long double</w:t>
            </w:r>
          </w:p>
        </w:tc>
      </w:tr>
    </w:tbl>
    <w:p w:rsidR="00493334" w:rsidRPr="00546183" w:rsidRDefault="00493334" w:rsidP="00493334">
      <w:pPr>
        <w:pStyle w:val="a3"/>
        <w:spacing w:before="0" w:beforeAutospacing="0" w:after="225" w:afterAutospacing="0" w:line="300" w:lineRule="atLeast"/>
        <w:ind w:right="300"/>
        <w:rPr>
          <w:ins w:id="48" w:author="Unknown"/>
          <w:rFonts w:ascii="Verdana" w:hAnsi="Verdana"/>
          <w:color w:val="333333"/>
          <w:sz w:val="18"/>
          <w:szCs w:val="18"/>
        </w:rPr>
      </w:pPr>
      <w:ins w:id="49" w:author="Unknown">
        <w:r w:rsidRPr="00546183">
          <w:rPr>
            <w:rFonts w:ascii="Verdana" w:hAnsi="Verdana"/>
            <w:color w:val="333333"/>
            <w:sz w:val="18"/>
            <w:szCs w:val="18"/>
          </w:rPr>
          <w:t>В спецификаторе формата, после символа % может быть указана точность (число цифр после запятой). Точность задаётся следующим образом: %.n&lt;код формата&gt;. Где n - число цифр после запятой, а &lt;код формата&gt; - один из кодов приведённых выше.</w:t>
        </w:r>
      </w:ins>
    </w:p>
    <w:p w:rsidR="00493334" w:rsidRPr="00546183" w:rsidRDefault="00493334" w:rsidP="00493334">
      <w:pPr>
        <w:pStyle w:val="a3"/>
        <w:spacing w:before="0" w:beforeAutospacing="0" w:after="225" w:afterAutospacing="0" w:line="300" w:lineRule="atLeast"/>
        <w:ind w:right="300"/>
        <w:rPr>
          <w:ins w:id="50" w:author="Unknown"/>
          <w:rFonts w:ascii="Verdana" w:hAnsi="Verdana"/>
          <w:color w:val="333333"/>
          <w:sz w:val="18"/>
          <w:szCs w:val="18"/>
        </w:rPr>
      </w:pPr>
      <w:ins w:id="51" w:author="Unknown">
        <w:r w:rsidRPr="00546183">
          <w:rPr>
            <w:rFonts w:ascii="Verdana" w:hAnsi="Verdana"/>
            <w:color w:val="333333"/>
            <w:sz w:val="18"/>
            <w:szCs w:val="18"/>
          </w:rPr>
          <w:t xml:space="preserve">Например, если у нас есть переменная x=10.3563 типа </w:t>
        </w:r>
        <w:proofErr w:type="gramStart"/>
        <w:r w:rsidRPr="00546183">
          <w:rPr>
            <w:rFonts w:ascii="Verdana" w:hAnsi="Verdana"/>
            <w:color w:val="333333"/>
            <w:sz w:val="18"/>
            <w:szCs w:val="18"/>
          </w:rPr>
          <w:t>float</w:t>
        </w:r>
        <w:proofErr w:type="gramEnd"/>
        <w:r w:rsidRPr="00546183">
          <w:rPr>
            <w:rFonts w:ascii="Verdana" w:hAnsi="Verdana"/>
            <w:color w:val="333333"/>
            <w:sz w:val="18"/>
            <w:szCs w:val="18"/>
          </w:rPr>
          <w:t xml:space="preserve"> и мы хотим вывести её значение с точностью до 3-х цифр после запятой, то мы должны написать:</w:t>
        </w:r>
      </w:ins>
    </w:p>
    <w:p w:rsidR="00493334" w:rsidRPr="00546183" w:rsidRDefault="00493334" w:rsidP="00493334">
      <w:pPr>
        <w:pStyle w:val="a3"/>
        <w:spacing w:before="0" w:beforeAutospacing="0" w:after="225" w:afterAutospacing="0" w:line="300" w:lineRule="atLeast"/>
        <w:ind w:right="300"/>
        <w:rPr>
          <w:ins w:id="52" w:author="Unknown"/>
          <w:rFonts w:ascii="Verdana" w:hAnsi="Verdana"/>
          <w:color w:val="333333"/>
          <w:sz w:val="18"/>
          <w:szCs w:val="18"/>
        </w:rPr>
      </w:pPr>
      <w:ins w:id="53" w:author="Unknown">
        <w:r w:rsidRPr="00546183">
          <w:rPr>
            <w:rFonts w:ascii="Verdana" w:hAnsi="Verdana"/>
            <w:color w:val="333333"/>
            <w:sz w:val="18"/>
            <w:szCs w:val="18"/>
          </w:rPr>
          <w:t>printf("Переменная x = %.3f",x);</w:t>
        </w:r>
      </w:ins>
    </w:p>
    <w:p w:rsidR="00493334" w:rsidRPr="00546183" w:rsidRDefault="00493334" w:rsidP="00493334">
      <w:pPr>
        <w:pStyle w:val="a3"/>
        <w:spacing w:before="0" w:beforeAutospacing="0" w:after="0" w:afterAutospacing="0" w:line="300" w:lineRule="atLeast"/>
        <w:ind w:right="300"/>
        <w:rPr>
          <w:ins w:id="54" w:author="Unknown"/>
          <w:rFonts w:ascii="Verdana" w:hAnsi="Verdana"/>
          <w:color w:val="333333"/>
          <w:sz w:val="18"/>
          <w:szCs w:val="18"/>
        </w:rPr>
      </w:pPr>
      <w:ins w:id="55" w:author="Unknown">
        <w:r w:rsidRPr="00546183">
          <w:rPr>
            <w:rFonts w:ascii="Verdana" w:hAnsi="Verdana"/>
            <w:color w:val="333333"/>
            <w:sz w:val="18"/>
            <w:szCs w:val="18"/>
          </w:rPr>
          <w:t>Результат:</w:t>
        </w:r>
        <w:r w:rsidRPr="00546183">
          <w:rPr>
            <w:rFonts w:ascii="Verdana" w:hAnsi="Verdana"/>
            <w:color w:val="333333"/>
            <w:sz w:val="18"/>
            <w:szCs w:val="18"/>
          </w:rPr>
          <w:br/>
          <w:t>Переменная x = 10.356</w:t>
        </w:r>
      </w:ins>
    </w:p>
    <w:p w:rsidR="00493334" w:rsidRPr="00546183" w:rsidRDefault="00493334" w:rsidP="00493334">
      <w:pPr>
        <w:pStyle w:val="a3"/>
        <w:spacing w:before="0" w:beforeAutospacing="0" w:after="0" w:afterAutospacing="0" w:line="300" w:lineRule="atLeast"/>
        <w:ind w:right="300"/>
        <w:rPr>
          <w:ins w:id="56" w:author="Unknown"/>
          <w:rFonts w:ascii="Verdana" w:hAnsi="Verdana"/>
          <w:color w:val="333333"/>
          <w:sz w:val="18"/>
          <w:szCs w:val="18"/>
        </w:rPr>
      </w:pPr>
      <w:ins w:id="57" w:author="Unknown">
        <w:r w:rsidRPr="00546183">
          <w:rPr>
            <w:rFonts w:ascii="Verdana" w:hAnsi="Verdana"/>
            <w:color w:val="333333"/>
            <w:sz w:val="18"/>
            <w:szCs w:val="18"/>
          </w:rPr>
          <w:t>Вы также можете указать минимальную ширину поля отводимого для печати. Если строка или число больше указанной ширины поля, то строка или число печатается полностью.</w:t>
        </w:r>
        <w:r w:rsidRPr="00546183">
          <w:rPr>
            <w:rFonts w:ascii="Verdana" w:hAnsi="Verdana"/>
            <w:color w:val="333333"/>
            <w:sz w:val="18"/>
            <w:szCs w:val="18"/>
          </w:rPr>
          <w:br/>
          <w:t> </w:t>
        </w:r>
        <w:r w:rsidRPr="00546183">
          <w:rPr>
            <w:rFonts w:ascii="Verdana" w:hAnsi="Verdana"/>
            <w:color w:val="333333"/>
            <w:sz w:val="18"/>
            <w:szCs w:val="18"/>
          </w:rPr>
          <w:br/>
          <w:t>Например, если вы напишите:</w:t>
        </w:r>
      </w:ins>
    </w:p>
    <w:p w:rsidR="00493334" w:rsidRPr="00546183" w:rsidRDefault="00493334" w:rsidP="00493334">
      <w:pPr>
        <w:pStyle w:val="a3"/>
        <w:spacing w:before="0" w:beforeAutospacing="0" w:after="225" w:afterAutospacing="0" w:line="300" w:lineRule="atLeast"/>
        <w:ind w:right="300"/>
        <w:rPr>
          <w:ins w:id="58" w:author="Unknown"/>
          <w:rFonts w:ascii="Verdana" w:hAnsi="Verdana"/>
          <w:color w:val="333333"/>
          <w:sz w:val="18"/>
          <w:szCs w:val="18"/>
        </w:rPr>
      </w:pPr>
      <w:ins w:id="59" w:author="Unknown">
        <w:r w:rsidRPr="00546183">
          <w:rPr>
            <w:rFonts w:ascii="Verdana" w:hAnsi="Verdana"/>
            <w:color w:val="333333"/>
            <w:sz w:val="18"/>
            <w:szCs w:val="18"/>
          </w:rPr>
          <w:t>printf("%5d",20);</w:t>
        </w:r>
      </w:ins>
    </w:p>
    <w:p w:rsidR="00493334" w:rsidRPr="00546183" w:rsidRDefault="00493334" w:rsidP="00493334">
      <w:pPr>
        <w:pStyle w:val="a3"/>
        <w:spacing w:before="0" w:beforeAutospacing="0" w:after="0" w:afterAutospacing="0" w:line="300" w:lineRule="atLeast"/>
        <w:ind w:right="300"/>
        <w:rPr>
          <w:ins w:id="60" w:author="Unknown"/>
          <w:rFonts w:ascii="Verdana" w:hAnsi="Verdana"/>
          <w:color w:val="333333"/>
          <w:sz w:val="18"/>
          <w:szCs w:val="18"/>
        </w:rPr>
      </w:pPr>
      <w:ins w:id="61" w:author="Unknown">
        <w:r w:rsidRPr="00546183">
          <w:rPr>
            <w:rFonts w:ascii="Verdana" w:hAnsi="Verdana"/>
            <w:color w:val="333333"/>
            <w:sz w:val="18"/>
            <w:szCs w:val="18"/>
          </w:rPr>
          <w:t>то результат будет следующим:</w:t>
        </w:r>
        <w:r w:rsidRPr="00546183">
          <w:rPr>
            <w:rFonts w:ascii="Verdana" w:hAnsi="Verdana"/>
            <w:color w:val="333333"/>
            <w:sz w:val="18"/>
            <w:szCs w:val="18"/>
          </w:rPr>
          <w:br/>
          <w:t>   20</w:t>
        </w:r>
      </w:ins>
    </w:p>
    <w:p w:rsidR="00493334" w:rsidRPr="00546183" w:rsidRDefault="00493334" w:rsidP="00493334">
      <w:pPr>
        <w:pStyle w:val="a3"/>
        <w:spacing w:before="0" w:beforeAutospacing="0" w:after="0" w:afterAutospacing="0" w:line="300" w:lineRule="atLeast"/>
        <w:ind w:right="300"/>
        <w:rPr>
          <w:ins w:id="62" w:author="Unknown"/>
          <w:rFonts w:ascii="Verdana" w:hAnsi="Verdana"/>
          <w:color w:val="333333"/>
          <w:sz w:val="18"/>
          <w:szCs w:val="18"/>
        </w:rPr>
      </w:pPr>
      <w:ins w:id="63" w:author="Unknown">
        <w:r w:rsidRPr="00546183">
          <w:rPr>
            <w:rFonts w:ascii="Verdana" w:hAnsi="Verdana"/>
            <w:color w:val="333333"/>
            <w:sz w:val="18"/>
            <w:szCs w:val="18"/>
          </w:rPr>
          <w:t>Обратите внимание на то, что число 20 напечаталось не с самого начала строки. Если вы хотите чтобы неиспользованные места поля заполнялись нулями, то нужно поставить перед шириной поля символ 0.</w:t>
        </w:r>
        <w:r w:rsidRPr="00546183">
          <w:rPr>
            <w:rFonts w:ascii="Verdana" w:hAnsi="Verdana"/>
            <w:color w:val="333333"/>
            <w:sz w:val="18"/>
            <w:szCs w:val="18"/>
          </w:rPr>
          <w:br/>
        </w:r>
        <w:r w:rsidRPr="00546183">
          <w:rPr>
            <w:rFonts w:ascii="Verdana" w:hAnsi="Verdana"/>
            <w:color w:val="333333"/>
            <w:sz w:val="18"/>
            <w:szCs w:val="18"/>
          </w:rPr>
          <w:lastRenderedPageBreak/>
          <w:br/>
          <w:t>Например:</w:t>
        </w:r>
      </w:ins>
    </w:p>
    <w:p w:rsidR="00493334" w:rsidRPr="00546183" w:rsidRDefault="00493334" w:rsidP="00493334">
      <w:pPr>
        <w:pStyle w:val="a3"/>
        <w:spacing w:before="0" w:beforeAutospacing="0" w:after="225" w:afterAutospacing="0" w:line="300" w:lineRule="atLeast"/>
        <w:ind w:right="300"/>
        <w:rPr>
          <w:ins w:id="64" w:author="Unknown"/>
          <w:rFonts w:ascii="Verdana" w:hAnsi="Verdana"/>
          <w:color w:val="333333"/>
          <w:sz w:val="18"/>
          <w:szCs w:val="18"/>
        </w:rPr>
      </w:pPr>
      <w:ins w:id="65" w:author="Unknown">
        <w:r w:rsidRPr="00546183">
          <w:rPr>
            <w:rFonts w:ascii="Verdana" w:hAnsi="Verdana"/>
            <w:color w:val="333333"/>
            <w:sz w:val="18"/>
            <w:szCs w:val="18"/>
          </w:rPr>
          <w:t>printf("%05d",20);</w:t>
        </w:r>
      </w:ins>
    </w:p>
    <w:p w:rsidR="00493334" w:rsidRPr="00546183" w:rsidRDefault="00493334" w:rsidP="00493334">
      <w:pPr>
        <w:pStyle w:val="a3"/>
        <w:spacing w:before="0" w:beforeAutospacing="0" w:after="0" w:afterAutospacing="0" w:line="300" w:lineRule="atLeast"/>
        <w:ind w:right="300"/>
        <w:rPr>
          <w:ins w:id="66" w:author="Unknown"/>
          <w:rFonts w:ascii="Verdana" w:hAnsi="Verdana"/>
          <w:color w:val="333333"/>
          <w:sz w:val="18"/>
          <w:szCs w:val="18"/>
        </w:rPr>
      </w:pPr>
      <w:ins w:id="67" w:author="Unknown">
        <w:r w:rsidRPr="00546183">
          <w:rPr>
            <w:rFonts w:ascii="Verdana" w:hAnsi="Verdana"/>
            <w:color w:val="333333"/>
            <w:sz w:val="18"/>
            <w:szCs w:val="18"/>
          </w:rPr>
          <w:t>Результат:</w:t>
        </w:r>
        <w:r w:rsidRPr="00546183">
          <w:rPr>
            <w:rFonts w:ascii="Verdana" w:hAnsi="Verdana"/>
            <w:color w:val="333333"/>
            <w:sz w:val="18"/>
            <w:szCs w:val="18"/>
          </w:rPr>
          <w:br/>
          <w:t>00020</w:t>
        </w:r>
      </w:ins>
    </w:p>
    <w:p w:rsidR="00493334" w:rsidRPr="00546183" w:rsidRDefault="00493334" w:rsidP="00493334">
      <w:pPr>
        <w:pStyle w:val="a3"/>
        <w:spacing w:before="0" w:beforeAutospacing="0" w:after="225" w:afterAutospacing="0" w:line="300" w:lineRule="atLeast"/>
        <w:ind w:right="300"/>
        <w:rPr>
          <w:ins w:id="68" w:author="Unknown"/>
          <w:rFonts w:ascii="Verdana" w:hAnsi="Verdana"/>
          <w:color w:val="333333"/>
          <w:sz w:val="18"/>
          <w:szCs w:val="18"/>
        </w:rPr>
      </w:pPr>
      <w:ins w:id="69" w:author="Unknown">
        <w:r w:rsidRPr="00546183">
          <w:rPr>
            <w:rFonts w:ascii="Verdana" w:hAnsi="Verdana"/>
            <w:color w:val="333333"/>
            <w:sz w:val="18"/>
            <w:szCs w:val="18"/>
          </w:rPr>
          <w:t>Кроме спецификаторов формата данных в управляющей строке могут находиться управляющие символы:</w:t>
        </w:r>
      </w:ins>
    </w:p>
    <w:tbl>
      <w:tblPr>
        <w:tblW w:w="5000" w:type="pct"/>
        <w:jc w:val="center"/>
        <w:tblCellMar>
          <w:left w:w="0" w:type="dxa"/>
          <w:right w:w="0" w:type="dxa"/>
        </w:tblCellMar>
        <w:tblLook w:val="04A0" w:firstRow="1" w:lastRow="0" w:firstColumn="1" w:lastColumn="0" w:noHBand="0" w:noVBand="1"/>
      </w:tblPr>
      <w:tblGrid>
        <w:gridCol w:w="1609"/>
        <w:gridCol w:w="8046"/>
      </w:tblGrid>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\b</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BS, забой</w:t>
            </w:r>
          </w:p>
        </w:tc>
      </w:tr>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\f</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Новая страница, перевод страницы</w:t>
            </w:r>
          </w:p>
        </w:tc>
      </w:tr>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\n</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Новая строка, перевод строки</w:t>
            </w:r>
          </w:p>
        </w:tc>
      </w:tr>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\r</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Возврат каретки</w:t>
            </w:r>
          </w:p>
        </w:tc>
      </w:tr>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\t</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Горизонтальная табуляция</w:t>
            </w:r>
          </w:p>
        </w:tc>
      </w:tr>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\v</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Вертикальная табуляция</w:t>
            </w:r>
          </w:p>
        </w:tc>
      </w:tr>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Двойная кавычка</w:t>
            </w:r>
          </w:p>
        </w:tc>
      </w:tr>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Апостроф</w:t>
            </w:r>
          </w:p>
        </w:tc>
      </w:tr>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Обратная косая черта</w:t>
            </w:r>
          </w:p>
        </w:tc>
      </w:tr>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\0</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Нулевой символ, нулевой байт</w:t>
            </w:r>
          </w:p>
        </w:tc>
      </w:tr>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\a</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Сигнал</w:t>
            </w:r>
          </w:p>
        </w:tc>
      </w:tr>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\N</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Восьмеричная константа</w:t>
            </w:r>
          </w:p>
        </w:tc>
      </w:tr>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\xN</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Шестнадцатеричная константа</w:t>
            </w:r>
          </w:p>
        </w:tc>
      </w:tr>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Знак вопроса</w:t>
            </w:r>
          </w:p>
        </w:tc>
      </w:tr>
    </w:tbl>
    <w:p w:rsidR="00493334" w:rsidRPr="00546183" w:rsidRDefault="00493334" w:rsidP="00493334">
      <w:pPr>
        <w:pStyle w:val="a3"/>
        <w:spacing w:before="0" w:beforeAutospacing="0" w:after="225" w:afterAutospacing="0" w:line="300" w:lineRule="atLeast"/>
        <w:ind w:right="300"/>
        <w:rPr>
          <w:ins w:id="70" w:author="Unknown"/>
          <w:rFonts w:ascii="Verdana" w:hAnsi="Verdana"/>
          <w:color w:val="333333"/>
          <w:sz w:val="18"/>
          <w:szCs w:val="18"/>
        </w:rPr>
      </w:pPr>
      <w:ins w:id="71" w:author="Unknown">
        <w:r w:rsidRPr="00546183">
          <w:rPr>
            <w:rFonts w:ascii="Verdana" w:hAnsi="Verdana"/>
            <w:color w:val="333333"/>
            <w:sz w:val="18"/>
            <w:szCs w:val="18"/>
          </w:rPr>
          <w:t xml:space="preserve">Чаще всего вы будете использовать символ \n. С помощью этого управляющего символа вы сможете переходить на новую строку. Посмотрите примеры </w:t>
        </w:r>
        <w:proofErr w:type="gramStart"/>
        <w:r w:rsidRPr="00546183">
          <w:rPr>
            <w:rFonts w:ascii="Verdana" w:hAnsi="Verdana"/>
            <w:color w:val="333333"/>
            <w:sz w:val="18"/>
            <w:szCs w:val="18"/>
          </w:rPr>
          <w:t>программ</w:t>
        </w:r>
        <w:proofErr w:type="gramEnd"/>
        <w:r w:rsidRPr="00546183">
          <w:rPr>
            <w:rFonts w:ascii="Verdana" w:hAnsi="Verdana"/>
            <w:color w:val="333333"/>
            <w:sz w:val="18"/>
            <w:szCs w:val="18"/>
          </w:rPr>
          <w:t xml:space="preserve"> и вы всё поймёте.</w:t>
        </w:r>
      </w:ins>
    </w:p>
    <w:p w:rsidR="00493334" w:rsidRPr="00546183" w:rsidRDefault="00493334" w:rsidP="00493334">
      <w:pPr>
        <w:pStyle w:val="2"/>
        <w:shd w:val="clear" w:color="auto" w:fill="FFFFFF"/>
        <w:spacing w:before="0" w:beforeAutospacing="0" w:after="240" w:afterAutospacing="0"/>
        <w:rPr>
          <w:rFonts w:ascii="Tahoma" w:hAnsi="Tahoma" w:cs="Tahoma"/>
          <w:color w:val="000000"/>
          <w:sz w:val="18"/>
          <w:szCs w:val="18"/>
        </w:rPr>
      </w:pPr>
      <w:r w:rsidRPr="00546183">
        <w:rPr>
          <w:rFonts w:ascii="Verdana" w:hAnsi="Verdana"/>
          <w:color w:val="333333"/>
          <w:sz w:val="18"/>
          <w:szCs w:val="18"/>
        </w:rPr>
        <w:t>26.</w:t>
      </w:r>
      <w:r w:rsidRPr="00546183">
        <w:rPr>
          <w:rFonts w:ascii="Tahoma" w:hAnsi="Tahoma" w:cs="Tahoma"/>
          <w:color w:val="000000"/>
          <w:sz w:val="18"/>
          <w:szCs w:val="18"/>
        </w:rPr>
        <w:t xml:space="preserve"> Функция стандартного ввода scanf()</w:t>
      </w:r>
    </w:p>
    <w:p w:rsidR="00493334" w:rsidRPr="00546183" w:rsidRDefault="00493334" w:rsidP="00493334">
      <w:pPr>
        <w:pStyle w:val="a3"/>
        <w:shd w:val="clear" w:color="auto" w:fill="FFFFFF"/>
        <w:spacing w:before="0" w:beforeAutospacing="0" w:after="225" w:afterAutospacing="0"/>
        <w:ind w:right="300"/>
        <w:rPr>
          <w:rFonts w:ascii="Verdana" w:hAnsi="Verdana"/>
          <w:color w:val="333333"/>
          <w:sz w:val="18"/>
          <w:szCs w:val="18"/>
        </w:rPr>
      </w:pPr>
      <w:r w:rsidRPr="00546183">
        <w:rPr>
          <w:rFonts w:ascii="Verdana" w:hAnsi="Verdana"/>
          <w:color w:val="333333"/>
          <w:sz w:val="18"/>
          <w:szCs w:val="18"/>
        </w:rPr>
        <w:lastRenderedPageBreak/>
        <w:t>Функция scanf() - функция форматированного ввода. С её помощью вы можете вводить данные со стандартного устройства ввода (клавиатуры). Вводимыми данными могут быть целые числа, числа с плавающей запятой, символы, строки и указатели.</w:t>
      </w:r>
    </w:p>
    <w:p w:rsidR="00493334" w:rsidRPr="00546183" w:rsidRDefault="00493334" w:rsidP="00493334">
      <w:pPr>
        <w:pStyle w:val="a3"/>
        <w:shd w:val="clear" w:color="auto" w:fill="FFFFFF"/>
        <w:spacing w:before="0" w:beforeAutospacing="0" w:after="0" w:afterAutospacing="0"/>
        <w:ind w:right="300"/>
        <w:rPr>
          <w:rFonts w:ascii="Verdana" w:hAnsi="Verdana"/>
          <w:color w:val="333333"/>
          <w:sz w:val="18"/>
          <w:szCs w:val="18"/>
        </w:rPr>
      </w:pPr>
      <w:r w:rsidRPr="00546183">
        <w:rPr>
          <w:rFonts w:ascii="Verdana" w:hAnsi="Verdana"/>
          <w:color w:val="333333"/>
          <w:sz w:val="18"/>
          <w:szCs w:val="18"/>
        </w:rPr>
        <w:t>Функция scanf() имеет следующий прототип в файле stdio.h:</w:t>
      </w:r>
      <w:r w:rsidRPr="00546183">
        <w:rPr>
          <w:rFonts w:ascii="Verdana" w:hAnsi="Verdana"/>
          <w:color w:val="333333"/>
          <w:sz w:val="18"/>
          <w:szCs w:val="18"/>
        </w:rPr>
        <w:br/>
        <w:t>int scanf(char *управляющая строка);</w:t>
      </w:r>
    </w:p>
    <w:p w:rsidR="00493334" w:rsidRPr="00546183" w:rsidRDefault="00493334" w:rsidP="00493334">
      <w:pPr>
        <w:pStyle w:val="a3"/>
        <w:shd w:val="clear" w:color="auto" w:fill="FFFFFF"/>
        <w:spacing w:before="0" w:beforeAutospacing="0" w:after="225" w:afterAutospacing="0"/>
        <w:ind w:right="300"/>
        <w:rPr>
          <w:rFonts w:ascii="Verdana" w:hAnsi="Verdana"/>
          <w:color w:val="333333"/>
          <w:sz w:val="18"/>
          <w:szCs w:val="18"/>
        </w:rPr>
      </w:pPr>
      <w:r w:rsidRPr="00546183">
        <w:rPr>
          <w:rFonts w:ascii="Verdana" w:hAnsi="Verdana"/>
          <w:color w:val="333333"/>
          <w:sz w:val="18"/>
          <w:szCs w:val="18"/>
        </w:rPr>
        <w:t xml:space="preserve">Функция возвращает число </w:t>
      </w:r>
      <w:proofErr w:type="gramStart"/>
      <w:r w:rsidRPr="00546183">
        <w:rPr>
          <w:rFonts w:ascii="Verdana" w:hAnsi="Verdana"/>
          <w:color w:val="333333"/>
          <w:sz w:val="18"/>
          <w:szCs w:val="18"/>
        </w:rPr>
        <w:t>переменных</w:t>
      </w:r>
      <w:proofErr w:type="gramEnd"/>
      <w:r w:rsidRPr="00546183">
        <w:rPr>
          <w:rFonts w:ascii="Verdana" w:hAnsi="Verdana"/>
          <w:color w:val="333333"/>
          <w:sz w:val="18"/>
          <w:szCs w:val="18"/>
        </w:rPr>
        <w:t xml:space="preserve"> которым было присвоено значение.</w:t>
      </w:r>
    </w:p>
    <w:p w:rsidR="00493334" w:rsidRPr="00546183" w:rsidRDefault="00493334" w:rsidP="00493334">
      <w:pPr>
        <w:pStyle w:val="a3"/>
        <w:shd w:val="clear" w:color="auto" w:fill="FFFFFF"/>
        <w:spacing w:before="0" w:beforeAutospacing="0" w:after="225" w:afterAutospacing="0"/>
        <w:ind w:right="300"/>
        <w:rPr>
          <w:rFonts w:ascii="Verdana" w:hAnsi="Verdana"/>
          <w:color w:val="333333"/>
          <w:sz w:val="18"/>
          <w:szCs w:val="18"/>
        </w:rPr>
      </w:pPr>
      <w:r w:rsidRPr="00546183">
        <w:rPr>
          <w:rFonts w:ascii="Verdana" w:hAnsi="Verdana"/>
          <w:color w:val="333333"/>
          <w:sz w:val="18"/>
          <w:szCs w:val="18"/>
        </w:rPr>
        <w:t>Управляющая строка содержит три вида символов: спецификаторы формата, пробелы и другие символы. Спецификаторы формата начинаются с символа %.</w:t>
      </w:r>
    </w:p>
    <w:p w:rsidR="00493334" w:rsidRPr="00546183" w:rsidRDefault="00493334" w:rsidP="00493334">
      <w:pPr>
        <w:pStyle w:val="a3"/>
        <w:shd w:val="clear" w:color="auto" w:fill="FFFFFF"/>
        <w:spacing w:before="0" w:beforeAutospacing="0" w:after="0" w:afterAutospacing="0"/>
        <w:ind w:right="300"/>
        <w:rPr>
          <w:rFonts w:ascii="Verdana" w:hAnsi="Verdana"/>
          <w:color w:val="333333"/>
          <w:sz w:val="18"/>
          <w:szCs w:val="18"/>
        </w:rPr>
      </w:pPr>
      <w:r w:rsidRPr="00546183">
        <w:rPr>
          <w:rFonts w:ascii="Verdana" w:hAnsi="Verdana"/>
          <w:b/>
          <w:bCs/>
          <w:color w:val="333333"/>
          <w:sz w:val="18"/>
          <w:szCs w:val="18"/>
        </w:rPr>
        <w:t>Спецификаторы формата:</w:t>
      </w:r>
    </w:p>
    <w:tbl>
      <w:tblPr>
        <w:tblW w:w="5000" w:type="pct"/>
        <w:jc w:val="center"/>
        <w:tblCellMar>
          <w:left w:w="0" w:type="dxa"/>
          <w:right w:w="0" w:type="dxa"/>
        </w:tblCellMar>
        <w:tblLook w:val="04A0" w:firstRow="1" w:lastRow="0" w:firstColumn="1" w:lastColumn="0" w:noHBand="0" w:noVBand="1"/>
      </w:tblPr>
      <w:tblGrid>
        <w:gridCol w:w="1609"/>
        <w:gridCol w:w="8046"/>
      </w:tblGrid>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%c</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чтение символа</w:t>
            </w:r>
          </w:p>
        </w:tc>
      </w:tr>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%d</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чтение десятичного целого</w:t>
            </w:r>
          </w:p>
        </w:tc>
      </w:tr>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%i</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чтение десятичного целого</w:t>
            </w:r>
          </w:p>
        </w:tc>
      </w:tr>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%e</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чтение числа типа float (плавающая запятая)</w:t>
            </w:r>
          </w:p>
        </w:tc>
      </w:tr>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%h</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чтение short int</w:t>
            </w:r>
          </w:p>
        </w:tc>
      </w:tr>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%o</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чтение восьмеричного числа</w:t>
            </w:r>
          </w:p>
        </w:tc>
      </w:tr>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%s</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чтение строки</w:t>
            </w:r>
          </w:p>
        </w:tc>
      </w:tr>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%x</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чтение шестнадцатеричного числа</w:t>
            </w:r>
          </w:p>
        </w:tc>
      </w:tr>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%p</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чтение указателя</w:t>
            </w:r>
          </w:p>
        </w:tc>
      </w:tr>
      <w:tr w:rsidR="00493334" w:rsidRPr="00546183" w:rsidTr="00493334">
        <w:trPr>
          <w:jc w:val="center"/>
        </w:trPr>
        <w:tc>
          <w:tcPr>
            <w:tcW w:w="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%n</w:t>
            </w:r>
          </w:p>
        </w:tc>
        <w:tc>
          <w:tcPr>
            <w:tcW w:w="2500" w:type="pct"/>
            <w:tcBorders>
              <w:top w:val="single" w:sz="6" w:space="0" w:color="AAAAAA"/>
              <w:left w:val="single" w:sz="6" w:space="0" w:color="AAAAAA"/>
              <w:bottom w:val="single" w:sz="6" w:space="0" w:color="AAAAAA"/>
              <w:right w:val="single" w:sz="6" w:space="0" w:color="AAAAAA"/>
            </w:tcBorders>
            <w:tcMar>
              <w:top w:w="150" w:type="dxa"/>
              <w:left w:w="150" w:type="dxa"/>
              <w:bottom w:w="150" w:type="dxa"/>
              <w:right w:w="150" w:type="dxa"/>
            </w:tcMar>
            <w:vAlign w:val="center"/>
            <w:hideMark/>
          </w:tcPr>
          <w:p w:rsidR="00493334" w:rsidRPr="00546183" w:rsidRDefault="00493334">
            <w:pPr>
              <w:rPr>
                <w:sz w:val="18"/>
                <w:szCs w:val="18"/>
              </w:rPr>
            </w:pPr>
            <w:r w:rsidRPr="00546183">
              <w:rPr>
                <w:sz w:val="18"/>
                <w:szCs w:val="18"/>
              </w:rPr>
              <w:t>чтение указателя в увеличенном формате</w:t>
            </w:r>
          </w:p>
        </w:tc>
      </w:tr>
    </w:tbl>
    <w:p w:rsidR="00493334" w:rsidRPr="00546183" w:rsidRDefault="00493334" w:rsidP="00493334">
      <w:pPr>
        <w:pStyle w:val="a3"/>
        <w:shd w:val="clear" w:color="auto" w:fill="FFFFFF"/>
        <w:spacing w:before="0" w:beforeAutospacing="0" w:after="225" w:afterAutospacing="0"/>
        <w:ind w:right="300"/>
        <w:rPr>
          <w:rFonts w:ascii="Verdana" w:hAnsi="Verdana"/>
          <w:color w:val="333333"/>
          <w:sz w:val="18"/>
          <w:szCs w:val="18"/>
        </w:rPr>
      </w:pPr>
      <w:r w:rsidRPr="00546183">
        <w:rPr>
          <w:rFonts w:ascii="Verdana" w:hAnsi="Verdana"/>
          <w:color w:val="333333"/>
          <w:sz w:val="18"/>
          <w:szCs w:val="18"/>
        </w:rPr>
        <w:t>При вводе строки с помощью функции scanf() (спецификатор формата %s), строка вводиться до первого пробела!! т.е. если вы вводите строку "Привет мир!" с использованием функции scanf()</w:t>
      </w:r>
    </w:p>
    <w:p w:rsidR="00493334" w:rsidRPr="00546183" w:rsidRDefault="00493334" w:rsidP="00493334">
      <w:pPr>
        <w:pStyle w:val="a3"/>
        <w:shd w:val="clear" w:color="auto" w:fill="FFFFFF"/>
        <w:spacing w:before="0" w:beforeAutospacing="0" w:after="0" w:afterAutospacing="0"/>
        <w:ind w:right="300"/>
        <w:rPr>
          <w:rFonts w:ascii="Verdana" w:hAnsi="Verdana"/>
          <w:color w:val="333333"/>
          <w:sz w:val="18"/>
          <w:szCs w:val="18"/>
        </w:rPr>
      </w:pPr>
      <w:r w:rsidRPr="00546183">
        <w:rPr>
          <w:rFonts w:ascii="Verdana" w:hAnsi="Verdana"/>
          <w:color w:val="333333"/>
          <w:sz w:val="18"/>
          <w:szCs w:val="18"/>
        </w:rPr>
        <w:t>char str[80];        // массив на 80 символов</w:t>
      </w:r>
      <w:r w:rsidRPr="00546183">
        <w:rPr>
          <w:rFonts w:ascii="Verdana" w:hAnsi="Verdana"/>
          <w:color w:val="333333"/>
          <w:sz w:val="18"/>
          <w:szCs w:val="18"/>
        </w:rPr>
        <w:br/>
        <w:t>scanf("%s",str);</w:t>
      </w:r>
    </w:p>
    <w:p w:rsidR="00493334" w:rsidRPr="00546183" w:rsidRDefault="00493334" w:rsidP="00493334">
      <w:pPr>
        <w:pStyle w:val="a3"/>
        <w:shd w:val="clear" w:color="auto" w:fill="FFFFFF"/>
        <w:spacing w:before="0" w:beforeAutospacing="0" w:after="225" w:afterAutospacing="0"/>
        <w:ind w:right="300"/>
        <w:rPr>
          <w:rFonts w:ascii="Verdana" w:hAnsi="Verdana"/>
          <w:color w:val="333333"/>
          <w:sz w:val="18"/>
          <w:szCs w:val="18"/>
        </w:rPr>
      </w:pPr>
      <w:r w:rsidRPr="00546183">
        <w:rPr>
          <w:rFonts w:ascii="Verdana" w:hAnsi="Verdana"/>
          <w:color w:val="333333"/>
          <w:sz w:val="18"/>
          <w:szCs w:val="18"/>
        </w:rPr>
        <w:t xml:space="preserve">то после ввода результирующая строка, которая </w:t>
      </w:r>
      <w:proofErr w:type="gramStart"/>
      <w:r w:rsidRPr="00546183">
        <w:rPr>
          <w:rFonts w:ascii="Verdana" w:hAnsi="Verdana"/>
          <w:color w:val="333333"/>
          <w:sz w:val="18"/>
          <w:szCs w:val="18"/>
        </w:rPr>
        <w:t>будет храниться в массиве str</w:t>
      </w:r>
      <w:proofErr w:type="gramEnd"/>
      <w:r w:rsidRPr="00546183">
        <w:rPr>
          <w:rFonts w:ascii="Verdana" w:hAnsi="Verdana"/>
          <w:color w:val="333333"/>
          <w:sz w:val="18"/>
          <w:szCs w:val="18"/>
        </w:rPr>
        <w:t xml:space="preserve"> будет состоять из одного слова "Привет". ФУНКЦИЯ ВВОДИТ СТРОКУ ДО ПЕРВОГО ПРОБЕЛА! Если вы хотите вводить строки с пробелами, то используйте функцию </w:t>
      </w:r>
    </w:p>
    <w:p w:rsidR="00493334" w:rsidRPr="00546183" w:rsidRDefault="00493334" w:rsidP="00493334">
      <w:pPr>
        <w:pStyle w:val="a3"/>
        <w:shd w:val="clear" w:color="auto" w:fill="FFFFFF"/>
        <w:spacing w:before="0" w:beforeAutospacing="0" w:after="225" w:afterAutospacing="0"/>
        <w:ind w:right="300"/>
        <w:rPr>
          <w:rFonts w:ascii="Verdana" w:hAnsi="Verdana"/>
          <w:color w:val="333333"/>
          <w:sz w:val="18"/>
          <w:szCs w:val="18"/>
        </w:rPr>
      </w:pPr>
      <w:r w:rsidRPr="00546183">
        <w:rPr>
          <w:rFonts w:ascii="Verdana" w:hAnsi="Verdana"/>
          <w:color w:val="333333"/>
          <w:sz w:val="18"/>
          <w:szCs w:val="18"/>
        </w:rPr>
        <w:t>char *gets</w:t>
      </w:r>
      <w:proofErr w:type="gramStart"/>
      <w:r w:rsidRPr="00546183">
        <w:rPr>
          <w:rFonts w:ascii="Verdana" w:hAnsi="Verdana"/>
          <w:color w:val="333333"/>
          <w:sz w:val="18"/>
          <w:szCs w:val="18"/>
        </w:rPr>
        <w:t xml:space="preserve">( </w:t>
      </w:r>
      <w:proofErr w:type="gramEnd"/>
      <w:r w:rsidRPr="00546183">
        <w:rPr>
          <w:rFonts w:ascii="Verdana" w:hAnsi="Verdana"/>
          <w:color w:val="333333"/>
          <w:sz w:val="18"/>
          <w:szCs w:val="18"/>
        </w:rPr>
        <w:t>char *buf );</w:t>
      </w:r>
    </w:p>
    <w:p w:rsidR="00493334" w:rsidRPr="00546183" w:rsidRDefault="00493334" w:rsidP="00493334">
      <w:pPr>
        <w:pStyle w:val="a3"/>
        <w:shd w:val="clear" w:color="auto" w:fill="FFFFFF"/>
        <w:spacing w:before="0" w:beforeAutospacing="0" w:after="225" w:afterAutospacing="0"/>
        <w:ind w:right="300"/>
        <w:rPr>
          <w:rFonts w:ascii="Verdana" w:hAnsi="Verdana"/>
          <w:color w:val="333333"/>
          <w:sz w:val="18"/>
          <w:szCs w:val="18"/>
        </w:rPr>
      </w:pPr>
      <w:r w:rsidRPr="00546183">
        <w:rPr>
          <w:rFonts w:ascii="Verdana" w:hAnsi="Verdana"/>
          <w:color w:val="333333"/>
          <w:sz w:val="18"/>
          <w:szCs w:val="18"/>
        </w:rPr>
        <w:t>С помощью функции gets() вы сможете вводить полноценные строки. Функция gets() читает символы с клавиатуры до появления символа новой строки (\n). Сам символ новой строки появляется, когда вы нажимаете клавишу enter. Функция возвращает указатель на buf. buf - буфер (память) для вводимой строки.</w:t>
      </w:r>
    </w:p>
    <w:p w:rsidR="00493334" w:rsidRPr="00546183" w:rsidRDefault="00493334" w:rsidP="00493334">
      <w:pPr>
        <w:pStyle w:val="a3"/>
        <w:shd w:val="clear" w:color="auto" w:fill="FFFFFF"/>
        <w:spacing w:before="0" w:beforeAutospacing="0" w:after="225" w:afterAutospacing="0"/>
        <w:ind w:right="300"/>
        <w:rPr>
          <w:rFonts w:ascii="Verdana" w:hAnsi="Verdana"/>
          <w:color w:val="333333"/>
          <w:sz w:val="18"/>
          <w:szCs w:val="18"/>
        </w:rPr>
      </w:pPr>
      <w:r w:rsidRPr="00546183">
        <w:rPr>
          <w:rFonts w:ascii="Verdana" w:hAnsi="Verdana"/>
          <w:color w:val="333333"/>
          <w:sz w:val="18"/>
          <w:szCs w:val="18"/>
        </w:rPr>
        <w:t>Хотя gets() не входит в тему этой статьи, но всё же давайте напишем пример программы, которая позволяет ввести целую строку с клавиатуры и вывести её на экран.</w:t>
      </w:r>
    </w:p>
    <w:p w:rsidR="00493334" w:rsidRPr="00546183" w:rsidRDefault="00493334" w:rsidP="00493334">
      <w:pPr>
        <w:pStyle w:val="a3"/>
        <w:shd w:val="clear" w:color="auto" w:fill="FFFFFF"/>
        <w:spacing w:before="0" w:beforeAutospacing="0" w:after="0" w:afterAutospacing="0"/>
        <w:ind w:right="300"/>
        <w:rPr>
          <w:rFonts w:ascii="Verdana" w:hAnsi="Verdana"/>
          <w:color w:val="333333"/>
          <w:sz w:val="18"/>
          <w:szCs w:val="18"/>
        </w:rPr>
      </w:pPr>
      <w:r w:rsidRPr="00546183">
        <w:rPr>
          <w:rFonts w:ascii="Verdana" w:hAnsi="Verdana"/>
          <w:color w:val="333333"/>
          <w:sz w:val="18"/>
          <w:szCs w:val="18"/>
        </w:rPr>
        <w:lastRenderedPageBreak/>
        <w:t>#include &lt;stdio.h&gt;</w:t>
      </w:r>
      <w:r w:rsidRPr="00546183">
        <w:rPr>
          <w:rFonts w:ascii="Verdana" w:hAnsi="Verdana"/>
          <w:color w:val="333333"/>
          <w:sz w:val="18"/>
          <w:szCs w:val="18"/>
        </w:rPr>
        <w:br/>
      </w:r>
      <w:r w:rsidRPr="00546183">
        <w:rPr>
          <w:rFonts w:ascii="Verdana" w:hAnsi="Verdana"/>
          <w:color w:val="333333"/>
          <w:sz w:val="18"/>
          <w:szCs w:val="18"/>
        </w:rPr>
        <w:br/>
        <w:t>void main(void)</w:t>
      </w:r>
      <w:r w:rsidRPr="00546183">
        <w:rPr>
          <w:rFonts w:ascii="Verdana" w:hAnsi="Verdana"/>
          <w:color w:val="333333"/>
          <w:sz w:val="18"/>
          <w:szCs w:val="18"/>
        </w:rPr>
        <w:br/>
        <w:t>{</w:t>
      </w:r>
      <w:r w:rsidRPr="00546183">
        <w:rPr>
          <w:rFonts w:ascii="Verdana" w:hAnsi="Verdana"/>
          <w:color w:val="333333"/>
          <w:sz w:val="18"/>
          <w:szCs w:val="18"/>
        </w:rPr>
        <w:br/>
        <w:t>    char buffer[100];       // массив (буфер) для вводимой строки</w:t>
      </w:r>
      <w:r w:rsidRPr="00546183">
        <w:rPr>
          <w:rFonts w:ascii="Verdana" w:hAnsi="Verdana"/>
          <w:color w:val="333333"/>
          <w:sz w:val="18"/>
          <w:szCs w:val="18"/>
        </w:rPr>
        <w:br/>
      </w:r>
      <w:r w:rsidRPr="00546183">
        <w:rPr>
          <w:rFonts w:ascii="Verdana" w:hAnsi="Verdana"/>
          <w:color w:val="333333"/>
          <w:sz w:val="18"/>
          <w:szCs w:val="18"/>
        </w:rPr>
        <w:br/>
        <w:t>    gets(buffer);            // вводим строку и нажимаем enter</w:t>
      </w:r>
      <w:r w:rsidRPr="00546183">
        <w:rPr>
          <w:rFonts w:ascii="Verdana" w:hAnsi="Verdana"/>
          <w:color w:val="333333"/>
          <w:sz w:val="18"/>
          <w:szCs w:val="18"/>
        </w:rPr>
        <w:br/>
        <w:t>    printf("%s",buffer);    // вывод введённой строки на экран</w:t>
      </w:r>
      <w:r w:rsidRPr="00546183">
        <w:rPr>
          <w:rFonts w:ascii="Verdana" w:hAnsi="Verdana"/>
          <w:color w:val="333333"/>
          <w:sz w:val="18"/>
          <w:szCs w:val="18"/>
        </w:rPr>
        <w:br/>
        <w:t>}</w:t>
      </w:r>
    </w:p>
    <w:p w:rsidR="00493334" w:rsidRPr="00546183" w:rsidRDefault="00493334" w:rsidP="00493334">
      <w:pPr>
        <w:pStyle w:val="a3"/>
        <w:shd w:val="clear" w:color="auto" w:fill="FFFFFF"/>
        <w:spacing w:before="0" w:beforeAutospacing="0" w:after="225" w:afterAutospacing="0"/>
        <w:ind w:right="300"/>
        <w:rPr>
          <w:rFonts w:ascii="Verdana" w:hAnsi="Verdana"/>
          <w:color w:val="333333"/>
          <w:sz w:val="18"/>
          <w:szCs w:val="18"/>
        </w:rPr>
      </w:pPr>
      <w:r w:rsidRPr="00546183">
        <w:rPr>
          <w:rFonts w:ascii="Verdana" w:hAnsi="Verdana"/>
          <w:color w:val="333333"/>
          <w:sz w:val="18"/>
          <w:szCs w:val="18"/>
        </w:rPr>
        <w:t>Ещё одно важное замечание! Для ввода данных с помощью функции scanf(), ей в качестве параметров нужно передавать адреса переменных, а не сами переменные. Чтобы получить адрес переменной, нужно поставить перед именем переменной знак &amp;(амперсанд). Знак &amp; означает взятие адреса.</w:t>
      </w:r>
    </w:p>
    <w:p w:rsidR="00493334" w:rsidRPr="00546183" w:rsidRDefault="00493334" w:rsidP="00493334">
      <w:pPr>
        <w:pStyle w:val="a3"/>
        <w:shd w:val="clear" w:color="auto" w:fill="FFFFFF"/>
        <w:spacing w:before="0" w:beforeAutospacing="0" w:after="225" w:afterAutospacing="0"/>
        <w:ind w:right="300"/>
        <w:rPr>
          <w:rFonts w:ascii="Verdana" w:hAnsi="Verdana"/>
          <w:color w:val="333333"/>
          <w:sz w:val="18"/>
          <w:szCs w:val="18"/>
        </w:rPr>
      </w:pPr>
      <w:r w:rsidRPr="00546183">
        <w:rPr>
          <w:rFonts w:ascii="Verdana" w:hAnsi="Verdana"/>
          <w:color w:val="333333"/>
          <w:sz w:val="18"/>
          <w:szCs w:val="18"/>
        </w:rPr>
        <w:t xml:space="preserve">Что значит адрес? Попробую объяснить. В программе у нас есть переменная. Переменная хранит своё значение в памяти компьютера. Так вот адрес, который мы получаем с помощью &amp; это адрес в памяти </w:t>
      </w:r>
      <w:proofErr w:type="gramStart"/>
      <w:r w:rsidRPr="00546183">
        <w:rPr>
          <w:rFonts w:ascii="Verdana" w:hAnsi="Verdana"/>
          <w:color w:val="333333"/>
          <w:sz w:val="18"/>
          <w:szCs w:val="18"/>
        </w:rPr>
        <w:t>компьютера</w:t>
      </w:r>
      <w:proofErr w:type="gramEnd"/>
      <w:r w:rsidRPr="00546183">
        <w:rPr>
          <w:rFonts w:ascii="Verdana" w:hAnsi="Verdana"/>
          <w:color w:val="333333"/>
          <w:sz w:val="18"/>
          <w:szCs w:val="18"/>
        </w:rPr>
        <w:t xml:space="preserve"> где храниться значение переменной. </w:t>
      </w:r>
    </w:p>
    <w:p w:rsidR="00493334" w:rsidRPr="00546183" w:rsidRDefault="00493334" w:rsidP="00493334">
      <w:pPr>
        <w:pStyle w:val="a3"/>
        <w:shd w:val="clear" w:color="auto" w:fill="FFFFFF"/>
        <w:spacing w:before="0" w:beforeAutospacing="0" w:after="225" w:afterAutospacing="0"/>
        <w:ind w:right="300"/>
        <w:rPr>
          <w:rFonts w:ascii="Verdana" w:hAnsi="Verdana"/>
          <w:color w:val="333333"/>
          <w:sz w:val="18"/>
          <w:szCs w:val="18"/>
        </w:rPr>
      </w:pPr>
      <w:r w:rsidRPr="00546183">
        <w:rPr>
          <w:rFonts w:ascii="Verdana" w:hAnsi="Verdana"/>
          <w:color w:val="333333"/>
          <w:sz w:val="18"/>
          <w:szCs w:val="18"/>
        </w:rPr>
        <w:t>Давайте рассмотрим пример программы, который показывает нам как использовать &amp;</w:t>
      </w:r>
    </w:p>
    <w:p w:rsidR="00493334" w:rsidRPr="00546183" w:rsidRDefault="00493334" w:rsidP="00493334">
      <w:pPr>
        <w:pStyle w:val="a3"/>
        <w:shd w:val="clear" w:color="auto" w:fill="FFFFFF"/>
        <w:spacing w:before="0" w:beforeAutospacing="0" w:after="0" w:afterAutospacing="0"/>
        <w:ind w:right="300"/>
        <w:rPr>
          <w:rFonts w:ascii="Verdana" w:hAnsi="Verdana"/>
          <w:color w:val="333333"/>
          <w:sz w:val="18"/>
          <w:szCs w:val="18"/>
        </w:rPr>
      </w:pPr>
      <w:r w:rsidRPr="00546183">
        <w:rPr>
          <w:rFonts w:ascii="Verdana" w:hAnsi="Verdana"/>
          <w:color w:val="333333"/>
          <w:sz w:val="18"/>
          <w:szCs w:val="18"/>
        </w:rPr>
        <w:t>#include &lt;stdio.h&gt;</w:t>
      </w:r>
      <w:r w:rsidRPr="00546183">
        <w:rPr>
          <w:rFonts w:ascii="Verdana" w:hAnsi="Verdana"/>
          <w:color w:val="333333"/>
          <w:sz w:val="18"/>
          <w:szCs w:val="18"/>
        </w:rPr>
        <w:br/>
      </w:r>
      <w:r w:rsidRPr="00546183">
        <w:rPr>
          <w:rFonts w:ascii="Verdana" w:hAnsi="Verdana"/>
          <w:color w:val="333333"/>
          <w:sz w:val="18"/>
          <w:szCs w:val="18"/>
        </w:rPr>
        <w:br/>
        <w:t>void main(void)</w:t>
      </w:r>
      <w:r w:rsidRPr="00546183">
        <w:rPr>
          <w:rFonts w:ascii="Verdana" w:hAnsi="Verdana"/>
          <w:color w:val="333333"/>
          <w:sz w:val="18"/>
          <w:szCs w:val="18"/>
        </w:rPr>
        <w:br/>
        <w:t>{</w:t>
      </w:r>
      <w:r w:rsidRPr="00546183">
        <w:rPr>
          <w:rFonts w:ascii="Verdana" w:hAnsi="Verdana"/>
          <w:color w:val="333333"/>
          <w:sz w:val="18"/>
          <w:szCs w:val="18"/>
        </w:rPr>
        <w:br/>
        <w:t>    int x;</w:t>
      </w:r>
      <w:r w:rsidRPr="00546183">
        <w:rPr>
          <w:rFonts w:ascii="Verdana" w:hAnsi="Verdana"/>
          <w:color w:val="333333"/>
          <w:sz w:val="18"/>
          <w:szCs w:val="18"/>
        </w:rPr>
        <w:br/>
      </w:r>
      <w:r w:rsidRPr="00546183">
        <w:rPr>
          <w:rFonts w:ascii="Verdana" w:hAnsi="Verdana"/>
          <w:color w:val="333333"/>
          <w:sz w:val="18"/>
          <w:szCs w:val="18"/>
        </w:rPr>
        <w:br/>
        <w:t>    printf("Введите переменную x:");</w:t>
      </w:r>
      <w:r w:rsidRPr="00546183">
        <w:rPr>
          <w:rFonts w:ascii="Verdana" w:hAnsi="Verdana"/>
          <w:color w:val="333333"/>
          <w:sz w:val="18"/>
          <w:szCs w:val="18"/>
        </w:rPr>
        <w:br/>
        <w:t>    scanf("%d",&amp;x);</w:t>
      </w:r>
      <w:r w:rsidRPr="00546183">
        <w:rPr>
          <w:rFonts w:ascii="Verdana" w:hAnsi="Verdana"/>
          <w:color w:val="333333"/>
          <w:sz w:val="18"/>
          <w:szCs w:val="18"/>
        </w:rPr>
        <w:br/>
        <w:t>    printf("Переменная x=%d",x);</w:t>
      </w:r>
      <w:r w:rsidRPr="00546183">
        <w:rPr>
          <w:rFonts w:ascii="Verdana" w:hAnsi="Verdana"/>
          <w:color w:val="333333"/>
          <w:sz w:val="18"/>
          <w:szCs w:val="18"/>
        </w:rPr>
        <w:br/>
        <w:t>}</w:t>
      </w:r>
    </w:p>
    <w:p w:rsidR="00493334" w:rsidRPr="00546183" w:rsidRDefault="00493334" w:rsidP="00493334">
      <w:pPr>
        <w:pStyle w:val="a3"/>
        <w:shd w:val="clear" w:color="auto" w:fill="FFFFFF"/>
        <w:spacing w:before="0" w:beforeAutospacing="0" w:after="225" w:afterAutospacing="0"/>
        <w:ind w:right="300"/>
        <w:rPr>
          <w:rFonts w:ascii="Verdana" w:hAnsi="Verdana"/>
          <w:color w:val="333333"/>
          <w:sz w:val="18"/>
          <w:szCs w:val="18"/>
        </w:rPr>
      </w:pPr>
      <w:r w:rsidRPr="00546183">
        <w:rPr>
          <w:rFonts w:ascii="Verdana" w:hAnsi="Verdana"/>
          <w:color w:val="333333"/>
          <w:sz w:val="18"/>
          <w:szCs w:val="18"/>
        </w:rPr>
        <w:t>Теперь давайте вернёмся к управляющей строке функции scanf(). Ещё раз:</w:t>
      </w:r>
    </w:p>
    <w:p w:rsidR="00493334" w:rsidRPr="00546183" w:rsidRDefault="00493334" w:rsidP="00493334">
      <w:pPr>
        <w:pStyle w:val="a3"/>
        <w:shd w:val="clear" w:color="auto" w:fill="FFFFFF"/>
        <w:spacing w:before="0" w:beforeAutospacing="0" w:after="225" w:afterAutospacing="0"/>
        <w:ind w:right="300"/>
        <w:rPr>
          <w:rFonts w:ascii="Verdana" w:hAnsi="Verdana"/>
          <w:color w:val="333333"/>
          <w:sz w:val="18"/>
          <w:szCs w:val="18"/>
        </w:rPr>
      </w:pPr>
      <w:r w:rsidRPr="00546183">
        <w:rPr>
          <w:rFonts w:ascii="Verdana" w:hAnsi="Verdana"/>
          <w:color w:val="333333"/>
          <w:sz w:val="18"/>
          <w:szCs w:val="18"/>
        </w:rPr>
        <w:t>int scanf(char *управляющая строка);</w:t>
      </w:r>
    </w:p>
    <w:p w:rsidR="00493334" w:rsidRPr="00546183" w:rsidRDefault="00493334" w:rsidP="00493334">
      <w:pPr>
        <w:pStyle w:val="a3"/>
        <w:shd w:val="clear" w:color="auto" w:fill="FFFFFF"/>
        <w:spacing w:before="0" w:beforeAutospacing="0" w:after="225" w:afterAutospacing="0"/>
        <w:ind w:right="300"/>
        <w:rPr>
          <w:rFonts w:ascii="Verdana" w:hAnsi="Verdana"/>
          <w:color w:val="333333"/>
          <w:sz w:val="18"/>
          <w:szCs w:val="18"/>
        </w:rPr>
      </w:pPr>
      <w:r w:rsidRPr="00546183">
        <w:rPr>
          <w:rFonts w:ascii="Verdana" w:hAnsi="Verdana"/>
          <w:color w:val="333333"/>
          <w:sz w:val="18"/>
          <w:szCs w:val="18"/>
        </w:rPr>
        <w:t>Символ пробела в управляющей строке дает команду пропустить один или более пробелов в потоке ввода. Кроме пробела может восприниматься символ табуляции или новой строки. Ненулевой символ указывает на чтение и отбрасывание этого символа.</w:t>
      </w:r>
    </w:p>
    <w:p w:rsidR="00493334" w:rsidRPr="00546183" w:rsidRDefault="00493334" w:rsidP="00493334">
      <w:pPr>
        <w:pStyle w:val="a3"/>
        <w:shd w:val="clear" w:color="auto" w:fill="FFFFFF"/>
        <w:spacing w:before="0" w:beforeAutospacing="0" w:after="225" w:afterAutospacing="0"/>
        <w:ind w:right="300"/>
        <w:rPr>
          <w:rFonts w:ascii="Verdana" w:hAnsi="Verdana"/>
          <w:color w:val="333333"/>
          <w:sz w:val="18"/>
          <w:szCs w:val="18"/>
        </w:rPr>
      </w:pPr>
      <w:r w:rsidRPr="00546183">
        <w:rPr>
          <w:rFonts w:ascii="Verdana" w:hAnsi="Verdana"/>
          <w:color w:val="333333"/>
          <w:sz w:val="18"/>
          <w:szCs w:val="18"/>
        </w:rPr>
        <w:t>Разделителями между двумя вводимыми числами являются символы пробела, табуляции или новой строки. Знак * после % и перед кодом формата (спецификатором формата) дает команду прочитать данные указанного типа, но не присваивать это значение.</w:t>
      </w:r>
    </w:p>
    <w:p w:rsidR="00493334" w:rsidRPr="00546183" w:rsidRDefault="00493334" w:rsidP="00493334">
      <w:pPr>
        <w:pStyle w:val="a3"/>
        <w:shd w:val="clear" w:color="auto" w:fill="FFFFFF"/>
        <w:spacing w:before="0" w:beforeAutospacing="0" w:after="225" w:afterAutospacing="0"/>
        <w:ind w:right="300"/>
        <w:rPr>
          <w:rFonts w:ascii="Verdana" w:hAnsi="Verdana"/>
          <w:color w:val="333333"/>
          <w:sz w:val="18"/>
          <w:szCs w:val="18"/>
        </w:rPr>
      </w:pPr>
      <w:r w:rsidRPr="00546183">
        <w:rPr>
          <w:rFonts w:ascii="Verdana" w:hAnsi="Verdana"/>
          <w:color w:val="333333"/>
          <w:sz w:val="18"/>
          <w:szCs w:val="18"/>
        </w:rPr>
        <w:t>Например:</w:t>
      </w:r>
    </w:p>
    <w:p w:rsidR="00493334" w:rsidRPr="00546183" w:rsidRDefault="00493334" w:rsidP="00493334">
      <w:pPr>
        <w:pStyle w:val="a3"/>
        <w:shd w:val="clear" w:color="auto" w:fill="FFFFFF"/>
        <w:spacing w:before="0" w:beforeAutospacing="0" w:after="225" w:afterAutospacing="0"/>
        <w:ind w:right="300"/>
        <w:rPr>
          <w:rFonts w:ascii="Verdana" w:hAnsi="Verdana"/>
          <w:color w:val="333333"/>
          <w:sz w:val="18"/>
          <w:szCs w:val="18"/>
        </w:rPr>
      </w:pPr>
      <w:r w:rsidRPr="00546183">
        <w:rPr>
          <w:rFonts w:ascii="Verdana" w:hAnsi="Verdana"/>
          <w:color w:val="333333"/>
          <w:sz w:val="18"/>
          <w:szCs w:val="18"/>
        </w:rPr>
        <w:t>scanf("%d%*c%d",&amp;i,&amp;j);</w:t>
      </w:r>
    </w:p>
    <w:p w:rsidR="00493334" w:rsidRPr="00546183" w:rsidRDefault="00493334" w:rsidP="00493334">
      <w:pPr>
        <w:pStyle w:val="a3"/>
        <w:shd w:val="clear" w:color="auto" w:fill="FFFFFF"/>
        <w:spacing w:before="0" w:beforeAutospacing="0" w:after="225" w:afterAutospacing="0"/>
        <w:ind w:right="300"/>
        <w:rPr>
          <w:rFonts w:ascii="Verdana" w:hAnsi="Verdana"/>
          <w:color w:val="333333"/>
          <w:sz w:val="18"/>
          <w:szCs w:val="18"/>
        </w:rPr>
      </w:pPr>
      <w:r w:rsidRPr="00546183">
        <w:rPr>
          <w:rFonts w:ascii="Verdana" w:hAnsi="Verdana"/>
          <w:color w:val="333333"/>
          <w:sz w:val="18"/>
          <w:szCs w:val="18"/>
        </w:rPr>
        <w:t>при вводе 50+20 присвоит переменной i значение 50, переменной j - значение 20, а символ + будет прочитан и проигнорирован.</w:t>
      </w:r>
    </w:p>
    <w:p w:rsidR="00493334" w:rsidRPr="00546183" w:rsidRDefault="00493334" w:rsidP="00493334">
      <w:pPr>
        <w:pStyle w:val="a3"/>
        <w:shd w:val="clear" w:color="auto" w:fill="FFFFFF"/>
        <w:spacing w:before="0" w:beforeAutospacing="0" w:after="225" w:afterAutospacing="0"/>
        <w:ind w:right="300"/>
        <w:rPr>
          <w:rFonts w:ascii="Verdana" w:hAnsi="Verdana"/>
          <w:color w:val="333333"/>
          <w:sz w:val="18"/>
          <w:szCs w:val="18"/>
        </w:rPr>
      </w:pPr>
      <w:r w:rsidRPr="00546183">
        <w:rPr>
          <w:rFonts w:ascii="Verdana" w:hAnsi="Verdana"/>
          <w:color w:val="333333"/>
          <w:sz w:val="18"/>
          <w:szCs w:val="18"/>
        </w:rPr>
        <w:t>В команде формата может быть указана наибольшая ширина поля, которая подлежит считыванию.</w:t>
      </w:r>
    </w:p>
    <w:p w:rsidR="00493334" w:rsidRPr="00546183" w:rsidRDefault="00493334" w:rsidP="00493334">
      <w:pPr>
        <w:pStyle w:val="a3"/>
        <w:shd w:val="clear" w:color="auto" w:fill="FFFFFF"/>
        <w:spacing w:before="0" w:beforeAutospacing="0" w:after="225" w:afterAutospacing="0"/>
        <w:ind w:right="300"/>
        <w:rPr>
          <w:rFonts w:ascii="Verdana" w:hAnsi="Verdana"/>
          <w:color w:val="333333"/>
          <w:sz w:val="18"/>
          <w:szCs w:val="18"/>
        </w:rPr>
      </w:pPr>
      <w:r w:rsidRPr="00546183">
        <w:rPr>
          <w:rFonts w:ascii="Verdana" w:hAnsi="Verdana"/>
          <w:color w:val="333333"/>
          <w:sz w:val="18"/>
          <w:szCs w:val="18"/>
        </w:rPr>
        <w:t>Например:</w:t>
      </w:r>
    </w:p>
    <w:p w:rsidR="00493334" w:rsidRPr="00546183" w:rsidRDefault="00493334" w:rsidP="00493334">
      <w:pPr>
        <w:pStyle w:val="a3"/>
        <w:shd w:val="clear" w:color="auto" w:fill="FFFFFF"/>
        <w:spacing w:before="0" w:beforeAutospacing="0" w:after="225" w:afterAutospacing="0"/>
        <w:ind w:right="300"/>
        <w:rPr>
          <w:rFonts w:ascii="Verdana" w:hAnsi="Verdana"/>
          <w:color w:val="333333"/>
          <w:sz w:val="18"/>
          <w:szCs w:val="18"/>
        </w:rPr>
      </w:pPr>
      <w:r w:rsidRPr="00546183">
        <w:rPr>
          <w:rFonts w:ascii="Verdana" w:hAnsi="Verdana"/>
          <w:color w:val="333333"/>
          <w:sz w:val="18"/>
          <w:szCs w:val="18"/>
        </w:rPr>
        <w:t>scanf("%5s",str);</w:t>
      </w:r>
    </w:p>
    <w:p w:rsidR="00493334" w:rsidRPr="00546183" w:rsidRDefault="00493334" w:rsidP="00493334">
      <w:pPr>
        <w:pStyle w:val="a3"/>
        <w:shd w:val="clear" w:color="auto" w:fill="FFFFFF"/>
        <w:spacing w:before="0" w:beforeAutospacing="0" w:after="225" w:afterAutospacing="0"/>
        <w:ind w:right="300"/>
        <w:rPr>
          <w:rFonts w:ascii="Verdana" w:hAnsi="Verdana"/>
          <w:color w:val="333333"/>
          <w:sz w:val="18"/>
          <w:szCs w:val="18"/>
        </w:rPr>
      </w:pPr>
      <w:r w:rsidRPr="00546183">
        <w:rPr>
          <w:rFonts w:ascii="Verdana" w:hAnsi="Verdana"/>
          <w:color w:val="333333"/>
          <w:sz w:val="18"/>
          <w:szCs w:val="18"/>
        </w:rPr>
        <w:t>указывает необходимость прочитать из потока ввода первые 5 символов. При вводе 1234567890ABC массив str будет содержать только 12345, остальные символы будут проигнорированы. Разделители: пробел, символ табуляции и символ новой строки - при вводе символа воспринимаются, как и все другие символы.</w:t>
      </w:r>
    </w:p>
    <w:p w:rsidR="00493334" w:rsidRPr="00546183" w:rsidRDefault="00493334" w:rsidP="00493334">
      <w:pPr>
        <w:pStyle w:val="a3"/>
        <w:shd w:val="clear" w:color="auto" w:fill="FFFFFF"/>
        <w:spacing w:before="0" w:beforeAutospacing="0" w:after="225" w:afterAutospacing="0"/>
        <w:ind w:right="300"/>
        <w:rPr>
          <w:rFonts w:ascii="Verdana" w:hAnsi="Verdana"/>
          <w:color w:val="333333"/>
          <w:sz w:val="18"/>
          <w:szCs w:val="18"/>
        </w:rPr>
      </w:pPr>
      <w:r w:rsidRPr="00546183">
        <w:rPr>
          <w:rFonts w:ascii="Verdana" w:hAnsi="Verdana"/>
          <w:color w:val="333333"/>
          <w:sz w:val="18"/>
          <w:szCs w:val="18"/>
        </w:rPr>
        <w:t>Если в управляющей строке встречаются какие-либо другие символы, то они предназначаются для того, чтобы определить и пропустить соответствующий символ. Поток символов 10plus20 оператором</w:t>
      </w:r>
    </w:p>
    <w:p w:rsidR="00493334" w:rsidRPr="00546183" w:rsidRDefault="00493334" w:rsidP="00493334">
      <w:pPr>
        <w:pStyle w:val="a3"/>
        <w:shd w:val="clear" w:color="auto" w:fill="FFFFFF"/>
        <w:spacing w:before="0" w:beforeAutospacing="0" w:after="225" w:afterAutospacing="0"/>
        <w:ind w:right="300"/>
        <w:rPr>
          <w:rFonts w:ascii="Verdana" w:hAnsi="Verdana"/>
          <w:color w:val="333333"/>
          <w:sz w:val="18"/>
          <w:szCs w:val="18"/>
        </w:rPr>
      </w:pPr>
      <w:r w:rsidRPr="00546183">
        <w:rPr>
          <w:rFonts w:ascii="Verdana" w:hAnsi="Verdana"/>
          <w:color w:val="333333"/>
          <w:sz w:val="18"/>
          <w:szCs w:val="18"/>
        </w:rPr>
        <w:t>scanf("%dplus%d",&amp;x,&amp;y);</w:t>
      </w:r>
    </w:p>
    <w:p w:rsidR="00493334" w:rsidRPr="00546183" w:rsidRDefault="00493334" w:rsidP="00493334">
      <w:pPr>
        <w:pStyle w:val="a3"/>
        <w:shd w:val="clear" w:color="auto" w:fill="FFFFFF"/>
        <w:spacing w:before="0" w:beforeAutospacing="0" w:after="225" w:afterAutospacing="0"/>
        <w:ind w:right="300"/>
        <w:rPr>
          <w:rFonts w:ascii="Verdana" w:hAnsi="Verdana"/>
          <w:color w:val="333333"/>
          <w:sz w:val="18"/>
          <w:szCs w:val="18"/>
        </w:rPr>
      </w:pPr>
      <w:r w:rsidRPr="00546183">
        <w:rPr>
          <w:rFonts w:ascii="Verdana" w:hAnsi="Verdana"/>
          <w:color w:val="333333"/>
          <w:sz w:val="18"/>
          <w:szCs w:val="18"/>
        </w:rPr>
        <w:lastRenderedPageBreak/>
        <w:t>присвоит переменной x значение 10, переменной y - значение 20, а символы plus пропустит, так как они встретились в управляющей строке.</w:t>
      </w:r>
    </w:p>
    <w:p w:rsidR="00493334" w:rsidRPr="00546183" w:rsidRDefault="00493334" w:rsidP="00493334">
      <w:pPr>
        <w:pStyle w:val="a3"/>
        <w:shd w:val="clear" w:color="auto" w:fill="FFFFFF"/>
        <w:spacing w:before="0" w:beforeAutospacing="0" w:after="225" w:afterAutospacing="0"/>
        <w:ind w:right="300"/>
        <w:rPr>
          <w:rFonts w:ascii="Verdana" w:hAnsi="Verdana"/>
          <w:color w:val="333333"/>
          <w:sz w:val="18"/>
          <w:szCs w:val="18"/>
        </w:rPr>
      </w:pPr>
      <w:r w:rsidRPr="00546183">
        <w:rPr>
          <w:rFonts w:ascii="Verdana" w:hAnsi="Verdana"/>
          <w:color w:val="333333"/>
          <w:sz w:val="18"/>
          <w:szCs w:val="18"/>
        </w:rPr>
        <w:t xml:space="preserve">Одной из мощных особенностей функции scanf() является возможность задания множества поиска (scanset). Множество поиска определяет набор символов, с которыми будут сравниваться читаемые функцией scanf() символы. Функция scanf() читает символы до тех пор, пока они встречаются </w:t>
      </w:r>
      <w:proofErr w:type="gramStart"/>
      <w:r w:rsidRPr="00546183">
        <w:rPr>
          <w:rFonts w:ascii="Verdana" w:hAnsi="Verdana"/>
          <w:color w:val="333333"/>
          <w:sz w:val="18"/>
          <w:szCs w:val="18"/>
        </w:rPr>
        <w:t>в</w:t>
      </w:r>
      <w:proofErr w:type="gramEnd"/>
      <w:r w:rsidRPr="00546183">
        <w:rPr>
          <w:rFonts w:ascii="Verdana" w:hAnsi="Verdana"/>
          <w:color w:val="333333"/>
          <w:sz w:val="18"/>
          <w:szCs w:val="18"/>
        </w:rPr>
        <w:t xml:space="preserve"> множестве поиска. Как только символ, который введен, не встретился </w:t>
      </w:r>
      <w:proofErr w:type="gramStart"/>
      <w:r w:rsidRPr="00546183">
        <w:rPr>
          <w:rFonts w:ascii="Verdana" w:hAnsi="Verdana"/>
          <w:color w:val="333333"/>
          <w:sz w:val="18"/>
          <w:szCs w:val="18"/>
        </w:rPr>
        <w:t>в</w:t>
      </w:r>
      <w:proofErr w:type="gramEnd"/>
      <w:r w:rsidRPr="00546183">
        <w:rPr>
          <w:rFonts w:ascii="Verdana" w:hAnsi="Verdana"/>
          <w:color w:val="333333"/>
          <w:sz w:val="18"/>
          <w:szCs w:val="18"/>
        </w:rPr>
        <w:t xml:space="preserve"> множестве поиска, функция scanf() переходит к следующему спецификатору формата. Множество поиска определяется списком символов, заключённых в квадратные скобки. Перед открывающей скобкой ставиться знак %. Давайте рассмотрим это на примере.</w:t>
      </w:r>
    </w:p>
    <w:p w:rsidR="00493334" w:rsidRPr="00546183" w:rsidRDefault="00493334" w:rsidP="00493334">
      <w:pPr>
        <w:pStyle w:val="a3"/>
        <w:shd w:val="clear" w:color="auto" w:fill="FFFFFF"/>
        <w:spacing w:before="0" w:beforeAutospacing="0" w:after="0" w:afterAutospacing="0"/>
        <w:ind w:right="300"/>
        <w:rPr>
          <w:rFonts w:ascii="Verdana" w:hAnsi="Verdana"/>
          <w:color w:val="333333"/>
          <w:sz w:val="18"/>
          <w:szCs w:val="18"/>
        </w:rPr>
      </w:pPr>
      <w:r w:rsidRPr="00546183">
        <w:rPr>
          <w:rFonts w:ascii="Verdana" w:hAnsi="Verdana"/>
          <w:color w:val="333333"/>
          <w:sz w:val="18"/>
          <w:szCs w:val="18"/>
        </w:rPr>
        <w:t>#include &lt;stdio.h&gt;</w:t>
      </w:r>
      <w:r w:rsidRPr="00546183">
        <w:rPr>
          <w:rFonts w:ascii="Verdana" w:hAnsi="Verdana"/>
          <w:color w:val="333333"/>
          <w:sz w:val="18"/>
          <w:szCs w:val="18"/>
        </w:rPr>
        <w:br/>
      </w:r>
      <w:r w:rsidRPr="00546183">
        <w:rPr>
          <w:rFonts w:ascii="Verdana" w:hAnsi="Verdana"/>
          <w:color w:val="333333"/>
          <w:sz w:val="18"/>
          <w:szCs w:val="18"/>
        </w:rPr>
        <w:br/>
        <w:t>void main(void)</w:t>
      </w:r>
      <w:r w:rsidRPr="00546183">
        <w:rPr>
          <w:rFonts w:ascii="Verdana" w:hAnsi="Verdana"/>
          <w:color w:val="333333"/>
          <w:sz w:val="18"/>
          <w:szCs w:val="18"/>
        </w:rPr>
        <w:br/>
        <w:t>{</w:t>
      </w:r>
      <w:r w:rsidRPr="00546183">
        <w:rPr>
          <w:rFonts w:ascii="Verdana" w:hAnsi="Verdana"/>
          <w:color w:val="333333"/>
          <w:sz w:val="18"/>
          <w:szCs w:val="18"/>
        </w:rPr>
        <w:br/>
        <w:t>    char str1[10], str2[10];</w:t>
      </w:r>
      <w:r w:rsidRPr="00546183">
        <w:rPr>
          <w:rFonts w:ascii="Verdana" w:hAnsi="Verdana"/>
          <w:color w:val="333333"/>
          <w:sz w:val="18"/>
          <w:szCs w:val="18"/>
        </w:rPr>
        <w:br/>
        <w:t>    scanf("%[0123456789]%s", str1, str2);</w:t>
      </w:r>
      <w:r w:rsidRPr="00546183">
        <w:rPr>
          <w:rFonts w:ascii="Verdana" w:hAnsi="Verdana"/>
          <w:color w:val="333333"/>
          <w:sz w:val="18"/>
          <w:szCs w:val="18"/>
        </w:rPr>
        <w:br/>
        <w:t>    printf("\n%s\n%s",str1,str2);</w:t>
      </w:r>
      <w:r w:rsidRPr="00546183">
        <w:rPr>
          <w:rFonts w:ascii="Verdana" w:hAnsi="Verdana"/>
          <w:color w:val="333333"/>
          <w:sz w:val="18"/>
          <w:szCs w:val="18"/>
        </w:rPr>
        <w:br/>
        <w:t>}</w:t>
      </w:r>
      <w:r w:rsidRPr="00546183">
        <w:rPr>
          <w:rFonts w:ascii="Verdana" w:hAnsi="Verdana"/>
          <w:color w:val="333333"/>
          <w:sz w:val="18"/>
          <w:szCs w:val="18"/>
        </w:rPr>
        <w:br/>
        <w:t>Введём набор символов:</w:t>
      </w:r>
      <w:r w:rsidRPr="00546183">
        <w:rPr>
          <w:rFonts w:ascii="Verdana" w:hAnsi="Verdana"/>
          <w:color w:val="333333"/>
          <w:sz w:val="18"/>
          <w:szCs w:val="18"/>
        </w:rPr>
        <w:br/>
        <w:t>12345abcdefg456</w:t>
      </w:r>
      <w:proofErr w:type="gramStart"/>
      <w:r w:rsidRPr="00546183">
        <w:rPr>
          <w:rFonts w:ascii="Verdana" w:hAnsi="Verdana"/>
          <w:color w:val="333333"/>
          <w:sz w:val="18"/>
          <w:szCs w:val="18"/>
        </w:rPr>
        <w:br/>
      </w:r>
      <w:r w:rsidRPr="00546183">
        <w:rPr>
          <w:rFonts w:ascii="Verdana" w:hAnsi="Verdana"/>
          <w:color w:val="333333"/>
          <w:sz w:val="18"/>
          <w:szCs w:val="18"/>
        </w:rPr>
        <w:br/>
        <w:t>Н</w:t>
      </w:r>
      <w:proofErr w:type="gramEnd"/>
      <w:r w:rsidRPr="00546183">
        <w:rPr>
          <w:rFonts w:ascii="Verdana" w:hAnsi="Verdana"/>
          <w:color w:val="333333"/>
          <w:sz w:val="18"/>
          <w:szCs w:val="18"/>
        </w:rPr>
        <w:t>а экране программа выдаст:</w:t>
      </w:r>
      <w:r w:rsidRPr="00546183">
        <w:rPr>
          <w:rFonts w:ascii="Verdana" w:hAnsi="Verdana"/>
          <w:color w:val="333333"/>
          <w:sz w:val="18"/>
          <w:szCs w:val="18"/>
        </w:rPr>
        <w:br/>
        <w:t>12345</w:t>
      </w:r>
      <w:r w:rsidRPr="00546183">
        <w:rPr>
          <w:rFonts w:ascii="Verdana" w:hAnsi="Verdana"/>
          <w:color w:val="333333"/>
          <w:sz w:val="18"/>
          <w:szCs w:val="18"/>
        </w:rPr>
        <w:br/>
        <w:t>abcdefg456</w:t>
      </w:r>
    </w:p>
    <w:p w:rsidR="00493334" w:rsidRPr="00546183" w:rsidRDefault="00493334" w:rsidP="00493334">
      <w:pPr>
        <w:pStyle w:val="a3"/>
        <w:shd w:val="clear" w:color="auto" w:fill="FFFFFF"/>
        <w:spacing w:before="0" w:beforeAutospacing="0" w:after="225" w:afterAutospacing="0"/>
        <w:ind w:right="300"/>
        <w:rPr>
          <w:rFonts w:ascii="Verdana" w:hAnsi="Verdana"/>
          <w:color w:val="333333"/>
          <w:sz w:val="18"/>
          <w:szCs w:val="18"/>
        </w:rPr>
      </w:pPr>
      <w:r w:rsidRPr="00546183">
        <w:rPr>
          <w:rFonts w:ascii="Verdana" w:hAnsi="Verdana"/>
          <w:color w:val="333333"/>
          <w:sz w:val="18"/>
          <w:szCs w:val="18"/>
        </w:rPr>
        <w:t>При задании множества поиска можно также использовать символ "дефис" для задания промежутков, а также максимальную ширину поля ввода.</w:t>
      </w:r>
    </w:p>
    <w:p w:rsidR="00493334" w:rsidRPr="00546183" w:rsidRDefault="00493334" w:rsidP="00493334">
      <w:pPr>
        <w:pStyle w:val="a3"/>
        <w:shd w:val="clear" w:color="auto" w:fill="FFFFFF"/>
        <w:spacing w:before="0" w:beforeAutospacing="0" w:after="225" w:afterAutospacing="0"/>
        <w:ind w:right="300"/>
        <w:rPr>
          <w:rFonts w:ascii="Verdana" w:hAnsi="Verdana"/>
          <w:color w:val="333333"/>
          <w:sz w:val="18"/>
          <w:szCs w:val="18"/>
        </w:rPr>
      </w:pPr>
      <w:r w:rsidRPr="00546183">
        <w:rPr>
          <w:rFonts w:ascii="Verdana" w:hAnsi="Verdana"/>
          <w:color w:val="333333"/>
          <w:sz w:val="18"/>
          <w:szCs w:val="18"/>
        </w:rPr>
        <w:t>scanf("%10[A-Z1-5]", str1);</w:t>
      </w:r>
    </w:p>
    <w:p w:rsidR="00493334" w:rsidRPr="00546183" w:rsidRDefault="00493334" w:rsidP="00493334">
      <w:pPr>
        <w:pStyle w:val="a3"/>
        <w:shd w:val="clear" w:color="auto" w:fill="FFFFFF"/>
        <w:spacing w:before="0" w:beforeAutospacing="0" w:after="225" w:afterAutospacing="0"/>
        <w:ind w:right="300"/>
        <w:rPr>
          <w:rFonts w:ascii="Verdana" w:hAnsi="Verdana"/>
          <w:color w:val="333333"/>
          <w:sz w:val="18"/>
          <w:szCs w:val="18"/>
        </w:rPr>
      </w:pPr>
      <w:r w:rsidRPr="00546183">
        <w:rPr>
          <w:rFonts w:ascii="Verdana" w:hAnsi="Verdana"/>
          <w:color w:val="333333"/>
          <w:sz w:val="18"/>
          <w:szCs w:val="18"/>
        </w:rPr>
        <w:t xml:space="preserve">Можно также определить символы, которые не входят </w:t>
      </w:r>
      <w:proofErr w:type="gramStart"/>
      <w:r w:rsidRPr="00546183">
        <w:rPr>
          <w:rFonts w:ascii="Verdana" w:hAnsi="Verdana"/>
          <w:color w:val="333333"/>
          <w:sz w:val="18"/>
          <w:szCs w:val="18"/>
        </w:rPr>
        <w:t>в</w:t>
      </w:r>
      <w:proofErr w:type="gramEnd"/>
      <w:r w:rsidRPr="00546183">
        <w:rPr>
          <w:rFonts w:ascii="Verdana" w:hAnsi="Verdana"/>
          <w:color w:val="333333"/>
          <w:sz w:val="18"/>
          <w:szCs w:val="18"/>
        </w:rPr>
        <w:t xml:space="preserve"> множество поиска. Перед первым из этих символов ставиться знак ^. Множество символов различает строчные и прописные буквы.</w:t>
      </w:r>
    </w:p>
    <w:p w:rsidR="00493334" w:rsidRPr="00546183" w:rsidRDefault="00493334" w:rsidP="00493334">
      <w:pPr>
        <w:pStyle w:val="a3"/>
        <w:shd w:val="clear" w:color="auto" w:fill="FFFFFF"/>
        <w:spacing w:before="0" w:beforeAutospacing="0" w:after="225" w:afterAutospacing="0"/>
        <w:ind w:right="300"/>
        <w:rPr>
          <w:rFonts w:ascii="Verdana" w:hAnsi="Verdana"/>
          <w:color w:val="333333"/>
          <w:sz w:val="18"/>
          <w:szCs w:val="18"/>
        </w:rPr>
      </w:pPr>
      <w:r w:rsidRPr="00546183">
        <w:rPr>
          <w:rFonts w:ascii="Verdana" w:hAnsi="Verdana"/>
          <w:color w:val="333333"/>
          <w:sz w:val="18"/>
          <w:szCs w:val="18"/>
        </w:rPr>
        <w:t>Напомню, что при использовании функции scanf(), ей в качестве параметров нужно передавать адреса переменных. Выше был написан код:</w:t>
      </w:r>
    </w:p>
    <w:p w:rsidR="00493334" w:rsidRPr="00546183" w:rsidRDefault="00493334" w:rsidP="00493334">
      <w:pPr>
        <w:pStyle w:val="a3"/>
        <w:shd w:val="clear" w:color="auto" w:fill="FFFFFF"/>
        <w:spacing w:before="0" w:beforeAutospacing="0" w:after="0" w:afterAutospacing="0"/>
        <w:ind w:right="300"/>
        <w:rPr>
          <w:rFonts w:ascii="Verdana" w:hAnsi="Verdana"/>
          <w:color w:val="333333"/>
          <w:sz w:val="18"/>
          <w:szCs w:val="18"/>
        </w:rPr>
      </w:pPr>
      <w:r w:rsidRPr="00546183">
        <w:rPr>
          <w:rFonts w:ascii="Verdana" w:hAnsi="Verdana"/>
          <w:color w:val="333333"/>
          <w:sz w:val="18"/>
          <w:szCs w:val="18"/>
        </w:rPr>
        <w:t>char str[80];        // массив на 80 символов</w:t>
      </w:r>
      <w:r w:rsidRPr="00546183">
        <w:rPr>
          <w:rFonts w:ascii="Verdana" w:hAnsi="Verdana"/>
          <w:color w:val="333333"/>
          <w:sz w:val="18"/>
          <w:szCs w:val="18"/>
        </w:rPr>
        <w:br/>
        <w:t>scanf("%s",str);</w:t>
      </w:r>
    </w:p>
    <w:p w:rsidR="00493334" w:rsidRPr="00546183" w:rsidRDefault="00493334" w:rsidP="00493334">
      <w:pPr>
        <w:pStyle w:val="a3"/>
        <w:shd w:val="clear" w:color="auto" w:fill="FFFFFF"/>
        <w:spacing w:before="0" w:beforeAutospacing="0" w:after="225" w:afterAutospacing="0"/>
        <w:ind w:right="300"/>
        <w:rPr>
          <w:rFonts w:ascii="Verdana" w:hAnsi="Verdana"/>
          <w:color w:val="333333"/>
          <w:sz w:val="18"/>
          <w:szCs w:val="18"/>
        </w:rPr>
      </w:pPr>
      <w:r w:rsidRPr="00546183">
        <w:rPr>
          <w:rFonts w:ascii="Verdana" w:hAnsi="Verdana"/>
          <w:color w:val="333333"/>
          <w:sz w:val="18"/>
          <w:szCs w:val="18"/>
        </w:rPr>
        <w:t xml:space="preserve">Обратите внимание на то, что перед str не стоит символ &amp;. Это сделано потому, что str является массивом, а имя массива - str является указателем на первый элемент массива. Поэтому знак &amp; не ставиться. Мы уже передаем функции scanf() адрес. </w:t>
      </w:r>
      <w:proofErr w:type="gramStart"/>
      <w:r w:rsidRPr="00546183">
        <w:rPr>
          <w:rFonts w:ascii="Verdana" w:hAnsi="Verdana"/>
          <w:color w:val="333333"/>
          <w:sz w:val="18"/>
          <w:szCs w:val="18"/>
        </w:rPr>
        <w:t>Ну</w:t>
      </w:r>
      <w:proofErr w:type="gramEnd"/>
      <w:r w:rsidRPr="00546183">
        <w:rPr>
          <w:rFonts w:ascii="Verdana" w:hAnsi="Verdana"/>
          <w:color w:val="333333"/>
          <w:sz w:val="18"/>
          <w:szCs w:val="18"/>
        </w:rPr>
        <w:t xml:space="preserve"> проще говоря str это адрес в памяти компьютера где будет храниться значение первого элемента массива.</w:t>
      </w:r>
    </w:p>
    <w:p w:rsidR="00493334" w:rsidRPr="00546183" w:rsidRDefault="00493334" w:rsidP="00493334">
      <w:pPr>
        <w:pStyle w:val="1"/>
        <w:jc w:val="center"/>
        <w:rPr>
          <w:rFonts w:ascii="Arial" w:hAnsi="Arial" w:cs="Arial"/>
          <w:b w:val="0"/>
          <w:bCs w:val="0"/>
          <w:color w:val="000000"/>
          <w:sz w:val="18"/>
          <w:szCs w:val="18"/>
        </w:rPr>
      </w:pPr>
      <w:r w:rsidRPr="00546183">
        <w:rPr>
          <w:rFonts w:ascii="Verdana" w:hAnsi="Verdana"/>
          <w:color w:val="333333"/>
          <w:sz w:val="18"/>
          <w:szCs w:val="18"/>
        </w:rPr>
        <w:t>27.</w:t>
      </w:r>
      <w:r w:rsidRPr="00546183">
        <w:rPr>
          <w:rFonts w:ascii="Arial" w:hAnsi="Arial" w:cs="Arial"/>
          <w:b w:val="0"/>
          <w:bCs w:val="0"/>
          <w:color w:val="000000"/>
          <w:sz w:val="18"/>
          <w:szCs w:val="18"/>
        </w:rPr>
        <w:t xml:space="preserve"> 12. Синтаксис и семантика оператора выражения</w:t>
      </w:r>
    </w:p>
    <w:p w:rsidR="00493334" w:rsidRPr="00546183" w:rsidRDefault="00493334" w:rsidP="00493334">
      <w:pPr>
        <w:pStyle w:val="a3"/>
        <w:rPr>
          <w:rFonts w:ascii="Arial" w:hAnsi="Arial" w:cs="Arial"/>
          <w:color w:val="000000"/>
          <w:sz w:val="18"/>
          <w:szCs w:val="18"/>
        </w:rPr>
      </w:pPr>
      <w:r w:rsidRPr="00546183">
        <w:rPr>
          <w:rFonts w:ascii="Arial" w:hAnsi="Arial" w:cs="Arial"/>
          <w:color w:val="000000"/>
          <w:sz w:val="18"/>
          <w:szCs w:val="18"/>
        </w:rPr>
        <w:t>Синтаксис оператора:</w:t>
      </w:r>
    </w:p>
    <w:p w:rsidR="00493334" w:rsidRPr="00546183" w:rsidRDefault="00493334" w:rsidP="00493334">
      <w:pPr>
        <w:pStyle w:val="a3"/>
        <w:rPr>
          <w:rFonts w:ascii="Arial" w:hAnsi="Arial" w:cs="Arial"/>
          <w:color w:val="000000"/>
          <w:sz w:val="18"/>
          <w:szCs w:val="18"/>
        </w:rPr>
      </w:pPr>
      <w:r w:rsidRPr="00546183">
        <w:rPr>
          <w:rFonts w:ascii="Arial" w:hAnsi="Arial" w:cs="Arial"/>
          <w:color w:val="000000"/>
          <w:sz w:val="18"/>
          <w:szCs w:val="18"/>
        </w:rPr>
        <w:t>любое выражение, после которого поставлен символ «точка с запятой», воспринимается компилятором как отдельный оператор</w:t>
      </w:r>
    </w:p>
    <w:p w:rsidR="00493334" w:rsidRPr="00546183" w:rsidRDefault="00493334" w:rsidP="00493334">
      <w:pPr>
        <w:pStyle w:val="a3"/>
        <w:rPr>
          <w:rFonts w:ascii="Arial" w:hAnsi="Arial" w:cs="Arial"/>
          <w:color w:val="000000"/>
          <w:sz w:val="18"/>
          <w:szCs w:val="18"/>
        </w:rPr>
      </w:pPr>
      <w:r w:rsidRPr="00546183">
        <w:rPr>
          <w:rFonts w:ascii="Arial" w:hAnsi="Arial" w:cs="Arial"/>
          <w:color w:val="000000"/>
          <w:sz w:val="18"/>
          <w:szCs w:val="18"/>
        </w:rPr>
        <w:t>Семантика оператора:</w:t>
      </w:r>
    </w:p>
    <w:p w:rsidR="00493334" w:rsidRPr="00546183" w:rsidRDefault="00493334" w:rsidP="00493334">
      <w:pPr>
        <w:pStyle w:val="a3"/>
        <w:rPr>
          <w:rFonts w:ascii="Arial" w:hAnsi="Arial" w:cs="Arial"/>
          <w:color w:val="000000"/>
          <w:sz w:val="18"/>
          <w:szCs w:val="18"/>
        </w:rPr>
      </w:pPr>
      <w:r w:rsidRPr="00546183">
        <w:rPr>
          <w:rFonts w:ascii="Arial" w:hAnsi="Arial" w:cs="Arial"/>
          <w:color w:val="000000"/>
          <w:sz w:val="18"/>
          <w:szCs w:val="18"/>
        </w:rPr>
        <w:t>производится вычисление значения выражения, после чего полученное значение удаляется</w:t>
      </w:r>
    </w:p>
    <w:p w:rsidR="00493334" w:rsidRPr="00546183" w:rsidRDefault="00493334" w:rsidP="00493334">
      <w:pPr>
        <w:pStyle w:val="a3"/>
        <w:rPr>
          <w:rFonts w:ascii="Arial" w:hAnsi="Arial" w:cs="Arial"/>
          <w:color w:val="000000"/>
          <w:sz w:val="18"/>
          <w:szCs w:val="18"/>
        </w:rPr>
      </w:pPr>
      <w:r w:rsidRPr="00546183">
        <w:rPr>
          <w:rFonts w:ascii="Arial" w:hAnsi="Arial" w:cs="Arial"/>
          <w:color w:val="000000"/>
          <w:sz w:val="18"/>
          <w:szCs w:val="18"/>
        </w:rPr>
        <w:t>При вычислении выражения могут возникать побочные эффекты в виде изменения значений некоторых переменных</w:t>
      </w:r>
    </w:p>
    <w:p w:rsidR="00493334" w:rsidRPr="00546183" w:rsidRDefault="00493334" w:rsidP="00493334">
      <w:pPr>
        <w:pStyle w:val="a3"/>
        <w:rPr>
          <w:rFonts w:ascii="Arial" w:hAnsi="Arial" w:cs="Arial"/>
          <w:color w:val="000000"/>
          <w:sz w:val="18"/>
          <w:szCs w:val="18"/>
        </w:rPr>
      </w:pPr>
      <w:r w:rsidRPr="00546183">
        <w:rPr>
          <w:rFonts w:ascii="Arial" w:hAnsi="Arial" w:cs="Arial"/>
          <w:color w:val="000000"/>
          <w:sz w:val="18"/>
          <w:szCs w:val="18"/>
        </w:rPr>
        <w:t>Именно эти побочные эффекты и являются целью использования оператора-выражения</w:t>
      </w:r>
    </w:p>
    <w:p w:rsidR="00493334" w:rsidRPr="00546183" w:rsidRDefault="00493334" w:rsidP="00493334">
      <w:pPr>
        <w:pStyle w:val="a3"/>
        <w:rPr>
          <w:rFonts w:ascii="Arial" w:hAnsi="Arial" w:cs="Arial"/>
          <w:color w:val="000000"/>
          <w:sz w:val="18"/>
          <w:szCs w:val="18"/>
        </w:rPr>
      </w:pPr>
      <w:r w:rsidRPr="00546183">
        <w:rPr>
          <w:rFonts w:ascii="Arial" w:hAnsi="Arial" w:cs="Arial"/>
          <w:color w:val="000000"/>
          <w:sz w:val="18"/>
          <w:szCs w:val="18"/>
        </w:rPr>
        <w:t>Например:</w:t>
      </w:r>
    </w:p>
    <w:p w:rsidR="00493334" w:rsidRPr="00546183" w:rsidRDefault="00493334" w:rsidP="00493334">
      <w:pPr>
        <w:pStyle w:val="a3"/>
        <w:rPr>
          <w:rFonts w:ascii="Arial" w:hAnsi="Arial" w:cs="Arial"/>
          <w:color w:val="000000"/>
          <w:sz w:val="18"/>
          <w:szCs w:val="18"/>
        </w:rPr>
      </w:pPr>
      <w:r w:rsidRPr="00546183">
        <w:rPr>
          <w:rFonts w:ascii="Arial" w:hAnsi="Arial" w:cs="Arial"/>
          <w:color w:val="000000"/>
          <w:sz w:val="18"/>
          <w:szCs w:val="18"/>
        </w:rPr>
        <w:t>x = y + 6; x ++ &lt; -- y;  a &amp;&amp; b &lt;= (x *= 4);  x * x + 8;</w:t>
      </w:r>
    </w:p>
    <w:p w:rsidR="00493334" w:rsidRPr="00546183" w:rsidRDefault="00493334" w:rsidP="00493334">
      <w:pPr>
        <w:spacing w:before="100" w:beforeAutospacing="1" w:after="100" w:afterAutospacing="1" w:line="240" w:lineRule="auto"/>
        <w:rPr>
          <w:rFonts w:ascii="Arial" w:eastAsia="Times New Roman" w:hAnsi="Arial" w:cs="Arial"/>
          <w:color w:val="000000"/>
          <w:sz w:val="18"/>
          <w:szCs w:val="18"/>
          <w:lang w:eastAsia="ru-RU"/>
        </w:rPr>
      </w:pPr>
      <w:r w:rsidRPr="00546183">
        <w:rPr>
          <w:rFonts w:ascii="Arial" w:eastAsia="Times New Roman" w:hAnsi="Arial" w:cs="Arial"/>
          <w:color w:val="000000"/>
          <w:sz w:val="18"/>
          <w:szCs w:val="18"/>
          <w:lang w:eastAsia="ru-RU"/>
        </w:rPr>
        <w:lastRenderedPageBreak/>
        <w:t>Пустой оператор не выполняет никаких действий и может быть исполь</w:t>
      </w:r>
      <w:r w:rsidRPr="00546183">
        <w:rPr>
          <w:rFonts w:ascii="Arial" w:eastAsia="Times New Roman" w:hAnsi="Arial" w:cs="Arial"/>
          <w:color w:val="000000"/>
          <w:sz w:val="18"/>
          <w:szCs w:val="18"/>
          <w:lang w:eastAsia="ru-RU"/>
        </w:rPr>
        <w:softHyphen/>
        <w:t>зован для передачи управления в конец составного оператора. Пустой оператор записывается в виде точки с запятой.</w:t>
      </w:r>
    </w:p>
    <w:p w:rsidR="00493334" w:rsidRPr="00546183" w:rsidRDefault="00493334" w:rsidP="00493334">
      <w:pPr>
        <w:spacing w:before="100" w:beforeAutospacing="1" w:after="100" w:afterAutospacing="1" w:line="240" w:lineRule="auto"/>
        <w:rPr>
          <w:rFonts w:ascii="Arial" w:eastAsia="Times New Roman" w:hAnsi="Arial" w:cs="Arial"/>
          <w:color w:val="000000"/>
          <w:sz w:val="18"/>
          <w:szCs w:val="18"/>
          <w:lang w:eastAsia="ru-RU"/>
        </w:rPr>
      </w:pPr>
      <w:r w:rsidRPr="00546183">
        <w:rPr>
          <w:rFonts w:ascii="Arial" w:eastAsia="Times New Roman" w:hAnsi="Arial" w:cs="Arial"/>
          <w:color w:val="000000"/>
          <w:sz w:val="18"/>
          <w:szCs w:val="18"/>
          <w:lang w:eastAsia="ru-RU"/>
        </w:rPr>
        <w:t>Например, пустыми операторами будут следующие записи:</w:t>
      </w:r>
    </w:p>
    <w:p w:rsidR="00493334" w:rsidRPr="00546183" w:rsidRDefault="00493334" w:rsidP="00493334">
      <w:pPr>
        <w:pStyle w:val="a9"/>
        <w:numPr>
          <w:ilvl w:val="1"/>
          <w:numId w:val="11"/>
        </w:numPr>
        <w:spacing w:before="100" w:beforeAutospacing="1" w:after="100" w:afterAutospacing="1" w:line="240" w:lineRule="auto"/>
        <w:rPr>
          <w:rFonts w:ascii="Arial" w:eastAsia="Times New Roman" w:hAnsi="Arial" w:cs="Arial"/>
          <w:b/>
          <w:bCs/>
          <w:color w:val="000000"/>
          <w:sz w:val="18"/>
          <w:szCs w:val="18"/>
          <w:lang w:eastAsia="ru-RU"/>
        </w:rPr>
      </w:pPr>
      <w:r w:rsidRPr="00546183">
        <w:rPr>
          <w:rFonts w:ascii="Arial" w:eastAsia="Times New Roman" w:hAnsi="Arial" w:cs="Arial"/>
          <w:b/>
          <w:bCs/>
          <w:color w:val="000000"/>
          <w:sz w:val="18"/>
          <w:szCs w:val="18"/>
          <w:lang w:eastAsia="ru-RU"/>
        </w:rPr>
        <w:t>; ;</w:t>
      </w:r>
      <w:r w:rsidRPr="00546183">
        <w:rPr>
          <w:rFonts w:ascii="Arial" w:eastAsia="Times New Roman" w:hAnsi="Arial" w:cs="Arial"/>
          <w:color w:val="000000"/>
          <w:sz w:val="18"/>
          <w:szCs w:val="18"/>
          <w:lang w:eastAsia="ru-RU"/>
        </w:rPr>
        <w:t> 2) &lt;метка</w:t>
      </w:r>
      <w:proofErr w:type="gramStart"/>
      <w:r w:rsidRPr="00546183">
        <w:rPr>
          <w:rFonts w:ascii="Arial" w:eastAsia="Times New Roman" w:hAnsi="Arial" w:cs="Arial"/>
          <w:color w:val="000000"/>
          <w:sz w:val="18"/>
          <w:szCs w:val="18"/>
          <w:lang w:eastAsia="ru-RU"/>
        </w:rPr>
        <w:t>&gt;</w:t>
      </w:r>
      <w:r w:rsidRPr="00546183">
        <w:rPr>
          <w:rFonts w:ascii="Arial" w:eastAsia="Times New Roman" w:hAnsi="Arial" w:cs="Arial"/>
          <w:b/>
          <w:bCs/>
          <w:color w:val="000000"/>
          <w:sz w:val="18"/>
          <w:szCs w:val="18"/>
          <w:lang w:eastAsia="ru-RU"/>
        </w:rPr>
        <w:t>: ;</w:t>
      </w:r>
      <w:proofErr w:type="gramEnd"/>
    </w:p>
    <w:p w:rsidR="00493334" w:rsidRPr="00546183" w:rsidRDefault="00493334" w:rsidP="00493334">
      <w:pPr>
        <w:pStyle w:val="a3"/>
        <w:numPr>
          <w:ilvl w:val="0"/>
          <w:numId w:val="11"/>
        </w:numPr>
        <w:shd w:val="clear" w:color="auto" w:fill="FFFFFF"/>
        <w:spacing w:before="0" w:beforeAutospacing="0" w:after="150" w:afterAutospacing="0"/>
        <w:rPr>
          <w:rFonts w:ascii="Helvetica" w:hAnsi="Helvetica" w:cs="Helvetica"/>
          <w:color w:val="333333"/>
          <w:sz w:val="18"/>
          <w:szCs w:val="18"/>
        </w:rPr>
      </w:pPr>
      <w:r w:rsidRPr="00546183">
        <w:rPr>
          <w:rStyle w:val="a7"/>
          <w:rFonts w:ascii="Helvetica" w:hAnsi="Helvetica" w:cs="Helvetica"/>
          <w:color w:val="333333"/>
          <w:sz w:val="18"/>
          <w:szCs w:val="18"/>
        </w:rPr>
        <w:t>Составной оператор</w:t>
      </w:r>
    </w:p>
    <w:p w:rsidR="00493334" w:rsidRPr="00546183" w:rsidRDefault="00493334" w:rsidP="00493334">
      <w:pPr>
        <w:pStyle w:val="a3"/>
        <w:numPr>
          <w:ilvl w:val="0"/>
          <w:numId w:val="11"/>
        </w:numPr>
        <w:shd w:val="clear" w:color="auto" w:fill="FFFFFF"/>
        <w:spacing w:before="0" w:beforeAutospacing="0" w:after="150" w:afterAutospacing="0"/>
        <w:rPr>
          <w:rFonts w:ascii="Helvetica" w:hAnsi="Helvetica" w:cs="Helvetica"/>
          <w:color w:val="333333"/>
          <w:sz w:val="18"/>
          <w:szCs w:val="18"/>
        </w:rPr>
      </w:pPr>
      <w:r w:rsidRPr="00546183">
        <w:rPr>
          <w:rFonts w:ascii="Helvetica" w:hAnsi="Helvetica" w:cs="Helvetica"/>
          <w:color w:val="333333"/>
          <w:sz w:val="18"/>
          <w:szCs w:val="18"/>
        </w:rPr>
        <w:t>Синтаксис:</w:t>
      </w:r>
    </w:p>
    <w:p w:rsidR="00493334" w:rsidRPr="00546183" w:rsidRDefault="00493334" w:rsidP="00493334">
      <w:pPr>
        <w:pStyle w:val="a3"/>
        <w:numPr>
          <w:ilvl w:val="0"/>
          <w:numId w:val="11"/>
        </w:numPr>
        <w:shd w:val="clear" w:color="auto" w:fill="FFFFFF"/>
        <w:spacing w:before="0" w:beforeAutospacing="0" w:after="150" w:afterAutospacing="0"/>
        <w:rPr>
          <w:rFonts w:ascii="Helvetica" w:hAnsi="Helvetica" w:cs="Helvetica"/>
          <w:color w:val="333333"/>
          <w:sz w:val="18"/>
          <w:szCs w:val="18"/>
        </w:rPr>
      </w:pPr>
      <w:r w:rsidRPr="00546183">
        <w:rPr>
          <w:rFonts w:ascii="Helvetica" w:hAnsi="Helvetica" w:cs="Helvetica"/>
          <w:color w:val="333333"/>
          <w:sz w:val="18"/>
          <w:szCs w:val="18"/>
        </w:rPr>
        <w:t>{</w:t>
      </w:r>
    </w:p>
    <w:p w:rsidR="00493334" w:rsidRPr="00546183" w:rsidRDefault="00493334" w:rsidP="00493334">
      <w:pPr>
        <w:pStyle w:val="a3"/>
        <w:numPr>
          <w:ilvl w:val="0"/>
          <w:numId w:val="11"/>
        </w:numPr>
        <w:shd w:val="clear" w:color="auto" w:fill="FFFFFF"/>
        <w:spacing w:before="0" w:beforeAutospacing="0" w:after="150" w:afterAutospacing="0"/>
        <w:rPr>
          <w:rFonts w:ascii="Helvetica" w:hAnsi="Helvetica" w:cs="Helvetica"/>
          <w:color w:val="333333"/>
          <w:sz w:val="18"/>
          <w:szCs w:val="18"/>
        </w:rPr>
      </w:pPr>
      <w:r w:rsidRPr="00546183">
        <w:rPr>
          <w:rFonts w:ascii="Helvetica" w:hAnsi="Helvetica" w:cs="Helvetica"/>
          <w:color w:val="333333"/>
          <w:sz w:val="18"/>
          <w:szCs w:val="18"/>
        </w:rPr>
        <w:t>[&lt;</w:t>
      </w:r>
      <w:r w:rsidRPr="00546183">
        <w:rPr>
          <w:rFonts w:ascii="Arial" w:hAnsi="Arial" w:cs="Arial"/>
          <w:i/>
          <w:iCs/>
          <w:color w:val="6B5B29"/>
          <w:sz w:val="18"/>
          <w:szCs w:val="18"/>
        </w:rPr>
        <w:t>объявление</w:t>
      </w:r>
      <w:r w:rsidRPr="00546183">
        <w:rPr>
          <w:rFonts w:ascii="Helvetica" w:hAnsi="Helvetica" w:cs="Helvetica"/>
          <w:color w:val="333333"/>
          <w:sz w:val="18"/>
          <w:szCs w:val="18"/>
        </w:rPr>
        <w:t>&gt;]</w:t>
      </w:r>
    </w:p>
    <w:p w:rsidR="00493334" w:rsidRPr="00546183" w:rsidRDefault="00493334" w:rsidP="00493334">
      <w:pPr>
        <w:pStyle w:val="a3"/>
        <w:numPr>
          <w:ilvl w:val="0"/>
          <w:numId w:val="11"/>
        </w:numPr>
        <w:shd w:val="clear" w:color="auto" w:fill="FFFFFF"/>
        <w:spacing w:before="0" w:beforeAutospacing="0" w:after="150" w:afterAutospacing="0"/>
        <w:rPr>
          <w:rFonts w:ascii="Helvetica" w:hAnsi="Helvetica" w:cs="Helvetica"/>
          <w:color w:val="333333"/>
          <w:sz w:val="18"/>
          <w:szCs w:val="18"/>
        </w:rPr>
      </w:pPr>
      <w:r w:rsidRPr="00546183">
        <w:rPr>
          <w:rFonts w:ascii="Helvetica" w:hAnsi="Helvetica" w:cs="Helvetica"/>
          <w:color w:val="333333"/>
          <w:sz w:val="18"/>
          <w:szCs w:val="18"/>
        </w:rPr>
        <w:t>.</w:t>
      </w:r>
    </w:p>
    <w:p w:rsidR="00493334" w:rsidRPr="00546183" w:rsidRDefault="00493334" w:rsidP="00493334">
      <w:pPr>
        <w:pStyle w:val="a3"/>
        <w:numPr>
          <w:ilvl w:val="0"/>
          <w:numId w:val="11"/>
        </w:numPr>
        <w:shd w:val="clear" w:color="auto" w:fill="FFFFFF"/>
        <w:spacing w:before="0" w:beforeAutospacing="0" w:after="150" w:afterAutospacing="0"/>
        <w:rPr>
          <w:rFonts w:ascii="Helvetica" w:hAnsi="Helvetica" w:cs="Helvetica"/>
          <w:color w:val="333333"/>
          <w:sz w:val="18"/>
          <w:szCs w:val="18"/>
        </w:rPr>
      </w:pPr>
      <w:r w:rsidRPr="00546183">
        <w:rPr>
          <w:rFonts w:ascii="Helvetica" w:hAnsi="Helvetica" w:cs="Helvetica"/>
          <w:color w:val="333333"/>
          <w:sz w:val="18"/>
          <w:szCs w:val="18"/>
        </w:rPr>
        <w:t>.</w:t>
      </w:r>
    </w:p>
    <w:p w:rsidR="00493334" w:rsidRPr="00546183" w:rsidRDefault="00493334" w:rsidP="00493334">
      <w:pPr>
        <w:pStyle w:val="a3"/>
        <w:numPr>
          <w:ilvl w:val="0"/>
          <w:numId w:val="11"/>
        </w:numPr>
        <w:shd w:val="clear" w:color="auto" w:fill="FFFFFF"/>
        <w:spacing w:before="0" w:beforeAutospacing="0" w:after="150" w:afterAutospacing="0"/>
        <w:rPr>
          <w:rFonts w:ascii="Helvetica" w:hAnsi="Helvetica" w:cs="Helvetica"/>
          <w:color w:val="333333"/>
          <w:sz w:val="18"/>
          <w:szCs w:val="18"/>
        </w:rPr>
      </w:pPr>
      <w:r w:rsidRPr="00546183">
        <w:rPr>
          <w:rFonts w:ascii="Helvetica" w:hAnsi="Helvetica" w:cs="Helvetica"/>
          <w:color w:val="333333"/>
          <w:sz w:val="18"/>
          <w:szCs w:val="18"/>
        </w:rPr>
        <w:t>.</w:t>
      </w:r>
    </w:p>
    <w:p w:rsidR="00493334" w:rsidRPr="00546183" w:rsidRDefault="00493334" w:rsidP="00493334">
      <w:pPr>
        <w:pStyle w:val="a3"/>
        <w:numPr>
          <w:ilvl w:val="0"/>
          <w:numId w:val="11"/>
        </w:numPr>
        <w:shd w:val="clear" w:color="auto" w:fill="FFFFFF"/>
        <w:spacing w:before="0" w:beforeAutospacing="0" w:after="150" w:afterAutospacing="0"/>
        <w:rPr>
          <w:rFonts w:ascii="Helvetica" w:hAnsi="Helvetica" w:cs="Helvetica"/>
          <w:color w:val="333333"/>
          <w:sz w:val="18"/>
          <w:szCs w:val="18"/>
        </w:rPr>
      </w:pPr>
      <w:r w:rsidRPr="00546183">
        <w:rPr>
          <w:rFonts w:ascii="Helvetica" w:hAnsi="Helvetica" w:cs="Helvetica"/>
          <w:color w:val="333333"/>
          <w:sz w:val="18"/>
          <w:szCs w:val="18"/>
        </w:rPr>
        <w:t>[</w:t>
      </w:r>
      <w:r w:rsidRPr="00546183">
        <w:rPr>
          <w:rStyle w:val="a7"/>
          <w:rFonts w:ascii="Helvetica" w:hAnsi="Helvetica" w:cs="Helvetica"/>
          <w:color w:val="333333"/>
          <w:sz w:val="18"/>
          <w:szCs w:val="18"/>
        </w:rPr>
        <w:t>&lt;</w:t>
      </w:r>
      <w:r w:rsidRPr="00546183">
        <w:rPr>
          <w:rFonts w:ascii="Arial" w:hAnsi="Arial" w:cs="Arial"/>
          <w:i/>
          <w:iCs/>
          <w:color w:val="6B5B29"/>
          <w:sz w:val="18"/>
          <w:szCs w:val="18"/>
        </w:rPr>
        <w:t>оператор</w:t>
      </w:r>
      <w:r w:rsidRPr="00546183">
        <w:rPr>
          <w:rStyle w:val="a7"/>
          <w:rFonts w:ascii="Helvetica" w:hAnsi="Helvetica" w:cs="Helvetica"/>
          <w:color w:val="333333"/>
          <w:sz w:val="18"/>
          <w:szCs w:val="18"/>
        </w:rPr>
        <w:t>&gt;</w:t>
      </w:r>
      <w:r w:rsidRPr="00546183">
        <w:rPr>
          <w:rFonts w:ascii="Helvetica" w:hAnsi="Helvetica" w:cs="Helvetica"/>
          <w:color w:val="333333"/>
          <w:sz w:val="18"/>
          <w:szCs w:val="18"/>
        </w:rPr>
        <w:t>]</w:t>
      </w:r>
    </w:p>
    <w:p w:rsidR="00493334" w:rsidRPr="00546183" w:rsidRDefault="00493334" w:rsidP="00493334">
      <w:pPr>
        <w:pStyle w:val="a3"/>
        <w:numPr>
          <w:ilvl w:val="0"/>
          <w:numId w:val="11"/>
        </w:numPr>
        <w:shd w:val="clear" w:color="auto" w:fill="FFFFFF"/>
        <w:spacing w:before="0" w:beforeAutospacing="0" w:after="150" w:afterAutospacing="0"/>
        <w:rPr>
          <w:rFonts w:ascii="Helvetica" w:hAnsi="Helvetica" w:cs="Helvetica"/>
          <w:color w:val="333333"/>
          <w:sz w:val="18"/>
          <w:szCs w:val="18"/>
        </w:rPr>
      </w:pPr>
      <w:r w:rsidRPr="00546183">
        <w:rPr>
          <w:rFonts w:ascii="Helvetica" w:hAnsi="Helvetica" w:cs="Helvetica"/>
          <w:color w:val="333333"/>
          <w:sz w:val="18"/>
          <w:szCs w:val="18"/>
        </w:rPr>
        <w:t>}</w:t>
      </w:r>
    </w:p>
    <w:p w:rsidR="00493334" w:rsidRPr="00546183" w:rsidRDefault="00493334" w:rsidP="00493334">
      <w:pPr>
        <w:pStyle w:val="a3"/>
        <w:numPr>
          <w:ilvl w:val="0"/>
          <w:numId w:val="11"/>
        </w:numPr>
        <w:shd w:val="clear" w:color="auto" w:fill="FFFFFF"/>
        <w:spacing w:before="0" w:beforeAutospacing="0" w:after="150" w:afterAutospacing="0"/>
        <w:rPr>
          <w:rFonts w:ascii="Helvetica" w:hAnsi="Helvetica" w:cs="Helvetica"/>
          <w:color w:val="333333"/>
          <w:sz w:val="18"/>
          <w:szCs w:val="18"/>
        </w:rPr>
      </w:pPr>
      <w:r w:rsidRPr="00546183">
        <w:rPr>
          <w:rFonts w:ascii="Helvetica" w:hAnsi="Helvetica" w:cs="Helvetica"/>
          <w:color w:val="333333"/>
          <w:sz w:val="18"/>
          <w:szCs w:val="18"/>
        </w:rPr>
        <w:t>Действие:</w:t>
      </w:r>
    </w:p>
    <w:p w:rsidR="00493334" w:rsidRPr="00546183" w:rsidRDefault="00493334" w:rsidP="00493334">
      <w:pPr>
        <w:pStyle w:val="a3"/>
        <w:numPr>
          <w:ilvl w:val="0"/>
          <w:numId w:val="11"/>
        </w:numPr>
        <w:shd w:val="clear" w:color="auto" w:fill="FFFFFF"/>
        <w:spacing w:before="0" w:beforeAutospacing="0" w:after="150" w:afterAutospacing="0"/>
        <w:rPr>
          <w:rFonts w:ascii="Helvetica" w:hAnsi="Helvetica" w:cs="Helvetica"/>
          <w:color w:val="333333"/>
          <w:sz w:val="18"/>
          <w:szCs w:val="18"/>
        </w:rPr>
      </w:pPr>
      <w:r w:rsidRPr="00546183">
        <w:rPr>
          <w:rFonts w:ascii="Helvetica" w:hAnsi="Helvetica" w:cs="Helvetica"/>
          <w:color w:val="333333"/>
          <w:sz w:val="18"/>
          <w:szCs w:val="18"/>
        </w:rPr>
        <w:t>Действие составного оператора заключается в последовательном выполнении содержащихся в нем операторов, за исключением тех случаев, когда какой-либо оператор явно передает управление в другое место программы.</w:t>
      </w:r>
    </w:p>
    <w:p w:rsidR="00493334" w:rsidRPr="00546183" w:rsidRDefault="00493334" w:rsidP="00493334">
      <w:pPr>
        <w:pStyle w:val="a3"/>
        <w:numPr>
          <w:ilvl w:val="0"/>
          <w:numId w:val="11"/>
        </w:numPr>
        <w:shd w:val="clear" w:color="auto" w:fill="FFFFFF"/>
        <w:spacing w:before="0" w:beforeAutospacing="0" w:after="150" w:afterAutospacing="0"/>
        <w:rPr>
          <w:rFonts w:ascii="Helvetica" w:hAnsi="Helvetica" w:cs="Helvetica"/>
          <w:color w:val="333333"/>
          <w:sz w:val="18"/>
          <w:szCs w:val="18"/>
        </w:rPr>
      </w:pPr>
      <w:r w:rsidRPr="00546183">
        <w:rPr>
          <w:rFonts w:ascii="Helvetica" w:hAnsi="Helvetica" w:cs="Helvetica"/>
          <w:color w:val="333333"/>
          <w:sz w:val="18"/>
          <w:szCs w:val="18"/>
        </w:rPr>
        <w:t>В начале составного оператора могут содержаться объявления (см. разделы 3.6, 3.6.2). Они служат для определения переменных, локальных для данного блока, либо для распространения на данный блок области действия глобальных объектов</w:t>
      </w:r>
    </w:p>
    <w:p w:rsidR="00493334" w:rsidRPr="00546183" w:rsidRDefault="00493334" w:rsidP="00493334">
      <w:pPr>
        <w:pStyle w:val="a3"/>
        <w:shd w:val="clear" w:color="auto" w:fill="FFFFFF"/>
        <w:spacing w:before="0" w:beforeAutospacing="0" w:after="0" w:afterAutospacing="0"/>
        <w:jc w:val="both"/>
        <w:rPr>
          <w:rFonts w:ascii="Verdana" w:hAnsi="Verdana"/>
          <w:color w:val="000000"/>
          <w:sz w:val="18"/>
          <w:szCs w:val="18"/>
        </w:rPr>
      </w:pPr>
      <w:r w:rsidRPr="00546183">
        <w:rPr>
          <w:rFonts w:ascii="Helvetica" w:hAnsi="Helvetica" w:cs="Helvetica"/>
          <w:color w:val="333333"/>
          <w:sz w:val="18"/>
          <w:szCs w:val="18"/>
        </w:rPr>
        <w:t>28.</w:t>
      </w:r>
      <w:r w:rsidRPr="00546183">
        <w:rPr>
          <w:rFonts w:ascii="Verdana" w:hAnsi="Verdana"/>
          <w:color w:val="000000"/>
          <w:sz w:val="18"/>
          <w:szCs w:val="18"/>
        </w:rPr>
        <w:t xml:space="preserve"> Рассмотрим третью </w:t>
      </w:r>
      <w:hyperlink r:id="rId28" w:tgtFrame="_blank" w:history="1">
        <w:r w:rsidRPr="00546183">
          <w:rPr>
            <w:rStyle w:val="a4"/>
            <w:rFonts w:ascii="Verdana" w:hAnsi="Verdana"/>
            <w:color w:val="800000"/>
            <w:sz w:val="18"/>
            <w:szCs w:val="18"/>
          </w:rPr>
          <w:t>алгоритмическую структуру</w:t>
        </w:r>
      </w:hyperlink>
      <w:r w:rsidRPr="00546183">
        <w:rPr>
          <w:rFonts w:ascii="Verdana" w:hAnsi="Verdana"/>
          <w:color w:val="000000"/>
          <w:sz w:val="18"/>
          <w:szCs w:val="18"/>
        </w:rPr>
        <w:t> — цикл.</w:t>
      </w:r>
      <w:r w:rsidRPr="00546183">
        <w:rPr>
          <w:rFonts w:ascii="Verdana" w:hAnsi="Verdana"/>
          <w:color w:val="000000"/>
          <w:sz w:val="18"/>
          <w:szCs w:val="18"/>
        </w:rPr>
        <w:br/>
      </w:r>
      <w:r w:rsidRPr="00546183">
        <w:rPr>
          <w:rStyle w:val="define"/>
          <w:rFonts w:ascii="Verdana" w:hAnsi="Verdana"/>
          <w:b/>
          <w:bCs/>
          <w:i/>
          <w:iCs/>
          <w:color w:val="800000"/>
          <w:sz w:val="18"/>
          <w:szCs w:val="18"/>
        </w:rPr>
        <w:t>Циклом</w:t>
      </w:r>
      <w:r w:rsidRPr="00546183">
        <w:rPr>
          <w:rFonts w:ascii="Verdana" w:hAnsi="Verdana"/>
          <w:color w:val="000000"/>
          <w:sz w:val="18"/>
          <w:szCs w:val="18"/>
        </w:rPr>
        <w:t> называется блок кода, который для решения задачи требуется повторить несколько раз.</w:t>
      </w:r>
      <w:r w:rsidRPr="00546183">
        <w:rPr>
          <w:rFonts w:ascii="Verdana" w:hAnsi="Verdana"/>
          <w:color w:val="000000"/>
          <w:sz w:val="18"/>
          <w:szCs w:val="18"/>
        </w:rPr>
        <w:br/>
      </w:r>
      <w:r w:rsidRPr="00546183">
        <w:rPr>
          <w:rFonts w:ascii="Verdana" w:hAnsi="Verdana"/>
          <w:color w:val="000000"/>
          <w:sz w:val="18"/>
          <w:szCs w:val="18"/>
        </w:rPr>
        <w:br/>
        <w:t xml:space="preserve">Каждый цикл состоит </w:t>
      </w:r>
      <w:proofErr w:type="gramStart"/>
      <w:r w:rsidRPr="00546183">
        <w:rPr>
          <w:rFonts w:ascii="Verdana" w:hAnsi="Verdana"/>
          <w:color w:val="000000"/>
          <w:sz w:val="18"/>
          <w:szCs w:val="18"/>
        </w:rPr>
        <w:t>из</w:t>
      </w:r>
      <w:proofErr w:type="gramEnd"/>
    </w:p>
    <w:p w:rsidR="00493334" w:rsidRPr="00546183" w:rsidRDefault="00493334" w:rsidP="00493334">
      <w:pPr>
        <w:numPr>
          <w:ilvl w:val="0"/>
          <w:numId w:val="15"/>
        </w:numPr>
        <w:shd w:val="clear" w:color="auto" w:fill="FFFFFF"/>
        <w:spacing w:after="0" w:line="240" w:lineRule="auto"/>
        <w:ind w:left="0"/>
        <w:jc w:val="both"/>
        <w:rPr>
          <w:rFonts w:ascii="Verdana" w:hAnsi="Verdana"/>
          <w:color w:val="000000"/>
          <w:sz w:val="18"/>
          <w:szCs w:val="18"/>
        </w:rPr>
      </w:pPr>
      <w:r w:rsidRPr="00546183">
        <w:rPr>
          <w:rFonts w:ascii="Verdana" w:hAnsi="Verdana"/>
          <w:color w:val="000000"/>
          <w:sz w:val="18"/>
          <w:szCs w:val="18"/>
        </w:rPr>
        <w:t>блока проверки условия повторения цикла</w:t>
      </w:r>
    </w:p>
    <w:p w:rsidR="00493334" w:rsidRPr="00546183" w:rsidRDefault="00493334" w:rsidP="00493334">
      <w:pPr>
        <w:numPr>
          <w:ilvl w:val="0"/>
          <w:numId w:val="15"/>
        </w:numPr>
        <w:shd w:val="clear" w:color="auto" w:fill="FFFFFF"/>
        <w:spacing w:after="0" w:line="240" w:lineRule="auto"/>
        <w:ind w:left="0"/>
        <w:jc w:val="both"/>
        <w:rPr>
          <w:rFonts w:ascii="Verdana" w:hAnsi="Verdana"/>
          <w:color w:val="000000"/>
          <w:sz w:val="18"/>
          <w:szCs w:val="18"/>
        </w:rPr>
      </w:pPr>
      <w:r w:rsidRPr="00546183">
        <w:rPr>
          <w:rFonts w:ascii="Verdana" w:hAnsi="Verdana"/>
          <w:color w:val="000000"/>
          <w:sz w:val="18"/>
          <w:szCs w:val="18"/>
        </w:rPr>
        <w:t>тела цикла</w:t>
      </w:r>
    </w:p>
    <w:p w:rsidR="00493334" w:rsidRPr="00546183" w:rsidRDefault="00493334" w:rsidP="00493334">
      <w:pPr>
        <w:pStyle w:val="a3"/>
        <w:shd w:val="clear" w:color="auto" w:fill="FFFFFF"/>
        <w:spacing w:before="0" w:beforeAutospacing="0" w:after="0" w:afterAutospacing="0"/>
        <w:jc w:val="both"/>
        <w:rPr>
          <w:rFonts w:ascii="Verdana" w:hAnsi="Verdana"/>
          <w:color w:val="000000"/>
          <w:sz w:val="18"/>
          <w:szCs w:val="18"/>
        </w:rPr>
      </w:pPr>
      <w:r w:rsidRPr="00546183">
        <w:rPr>
          <w:rFonts w:ascii="Verdana" w:hAnsi="Verdana"/>
          <w:color w:val="000000"/>
          <w:sz w:val="18"/>
          <w:szCs w:val="18"/>
        </w:rPr>
        <w:t> </w:t>
      </w:r>
      <w:r w:rsidRPr="00546183">
        <w:rPr>
          <w:rFonts w:ascii="Verdana" w:hAnsi="Verdana"/>
          <w:color w:val="000000"/>
          <w:sz w:val="18"/>
          <w:szCs w:val="18"/>
        </w:rPr>
        <w:br/>
        <w:t>Цикл выполняется до тех пор, пока блок проверки условия возвращает истинное значение.</w:t>
      </w:r>
      <w:r w:rsidRPr="00546183">
        <w:rPr>
          <w:rFonts w:ascii="Verdana" w:hAnsi="Verdana"/>
          <w:color w:val="000000"/>
          <w:sz w:val="18"/>
          <w:szCs w:val="18"/>
        </w:rPr>
        <w:br/>
        <w:t>Тело цикла содержит последовательность операций, которая выполняется в случае истинного условия повторения цикла. После выполнения последней операции тела цикла снова выполняется операция проверки условия повторения цикла. Если это условие не выполняется, то будет выполнена операция, стоящая непосредственно после цикла в коде программы.</w:t>
      </w:r>
      <w:r w:rsidRPr="00546183">
        <w:rPr>
          <w:rFonts w:ascii="Verdana" w:hAnsi="Verdana"/>
          <w:color w:val="000000"/>
          <w:sz w:val="18"/>
          <w:szCs w:val="18"/>
        </w:rPr>
        <w:br/>
      </w:r>
      <w:r w:rsidRPr="00546183">
        <w:rPr>
          <w:rFonts w:ascii="Verdana" w:hAnsi="Verdana"/>
          <w:color w:val="000000"/>
          <w:sz w:val="18"/>
          <w:szCs w:val="18"/>
        </w:rPr>
        <w:br/>
        <w:t>В языке Си следующие виды циклов:</w:t>
      </w:r>
    </w:p>
    <w:p w:rsidR="00493334" w:rsidRPr="00546183" w:rsidRDefault="00493334" w:rsidP="00493334">
      <w:pPr>
        <w:numPr>
          <w:ilvl w:val="0"/>
          <w:numId w:val="16"/>
        </w:numPr>
        <w:shd w:val="clear" w:color="auto" w:fill="FFFFFF"/>
        <w:spacing w:after="0" w:line="240" w:lineRule="auto"/>
        <w:ind w:left="0"/>
        <w:jc w:val="both"/>
        <w:rPr>
          <w:rFonts w:ascii="Verdana" w:hAnsi="Verdana"/>
          <w:color w:val="000000"/>
          <w:sz w:val="18"/>
          <w:szCs w:val="18"/>
        </w:rPr>
      </w:pPr>
      <w:r w:rsidRPr="00546183">
        <w:rPr>
          <w:rStyle w:val="prog"/>
          <w:rFonts w:ascii="Consolas" w:hAnsi="Consolas" w:cs="Consolas"/>
          <w:color w:val="000000"/>
          <w:sz w:val="18"/>
          <w:szCs w:val="18"/>
        </w:rPr>
        <w:t>while</w:t>
      </w:r>
      <w:r w:rsidRPr="00546183">
        <w:rPr>
          <w:rFonts w:ascii="Verdana" w:hAnsi="Verdana"/>
          <w:color w:val="000000"/>
          <w:sz w:val="18"/>
          <w:szCs w:val="18"/>
        </w:rPr>
        <w:t> — ци</w:t>
      </w:r>
      <w:proofErr w:type="gramStart"/>
      <w:r w:rsidRPr="00546183">
        <w:rPr>
          <w:rFonts w:ascii="Verdana" w:hAnsi="Verdana"/>
          <w:color w:val="000000"/>
          <w:sz w:val="18"/>
          <w:szCs w:val="18"/>
        </w:rPr>
        <w:t>кл с пр</w:t>
      </w:r>
      <w:proofErr w:type="gramEnd"/>
      <w:r w:rsidRPr="00546183">
        <w:rPr>
          <w:rFonts w:ascii="Verdana" w:hAnsi="Verdana"/>
          <w:color w:val="000000"/>
          <w:sz w:val="18"/>
          <w:szCs w:val="18"/>
        </w:rPr>
        <w:t>едусловием;</w:t>
      </w:r>
    </w:p>
    <w:p w:rsidR="00493334" w:rsidRPr="00546183" w:rsidRDefault="00493334" w:rsidP="00493334">
      <w:pPr>
        <w:numPr>
          <w:ilvl w:val="0"/>
          <w:numId w:val="16"/>
        </w:numPr>
        <w:shd w:val="clear" w:color="auto" w:fill="FFFFFF"/>
        <w:spacing w:after="0" w:line="240" w:lineRule="auto"/>
        <w:ind w:left="0"/>
        <w:jc w:val="both"/>
        <w:rPr>
          <w:rFonts w:ascii="Verdana" w:hAnsi="Verdana"/>
          <w:color w:val="000000"/>
          <w:sz w:val="18"/>
          <w:szCs w:val="18"/>
        </w:rPr>
      </w:pPr>
      <w:r w:rsidRPr="00546183">
        <w:rPr>
          <w:rStyle w:val="prog"/>
          <w:rFonts w:ascii="Consolas" w:hAnsi="Consolas" w:cs="Consolas"/>
          <w:color w:val="000000"/>
          <w:sz w:val="18"/>
          <w:szCs w:val="18"/>
        </w:rPr>
        <w:t>do…while</w:t>
      </w:r>
      <w:r w:rsidRPr="00546183">
        <w:rPr>
          <w:rFonts w:ascii="Verdana" w:hAnsi="Verdana"/>
          <w:color w:val="000000"/>
          <w:sz w:val="18"/>
          <w:szCs w:val="18"/>
        </w:rPr>
        <w:t> — цикл с постусловием;</w:t>
      </w:r>
    </w:p>
    <w:p w:rsidR="00493334" w:rsidRPr="00546183" w:rsidRDefault="00493334" w:rsidP="00493334">
      <w:pPr>
        <w:numPr>
          <w:ilvl w:val="0"/>
          <w:numId w:val="16"/>
        </w:numPr>
        <w:shd w:val="clear" w:color="auto" w:fill="FFFFFF"/>
        <w:spacing w:after="0" w:line="240" w:lineRule="auto"/>
        <w:ind w:left="0"/>
        <w:jc w:val="both"/>
        <w:rPr>
          <w:rFonts w:ascii="Verdana" w:hAnsi="Verdana"/>
          <w:color w:val="000000"/>
          <w:sz w:val="18"/>
          <w:szCs w:val="18"/>
        </w:rPr>
      </w:pPr>
      <w:r w:rsidRPr="00546183">
        <w:rPr>
          <w:rStyle w:val="prog"/>
          <w:rFonts w:ascii="Consolas" w:hAnsi="Consolas" w:cs="Consolas"/>
          <w:color w:val="000000"/>
          <w:sz w:val="18"/>
          <w:szCs w:val="18"/>
        </w:rPr>
        <w:t>for</w:t>
      </w:r>
      <w:r w:rsidRPr="00546183">
        <w:rPr>
          <w:rFonts w:ascii="Verdana" w:hAnsi="Verdana"/>
          <w:color w:val="000000"/>
          <w:sz w:val="18"/>
          <w:szCs w:val="18"/>
        </w:rPr>
        <w:t> — параметрический цикл (цикл с заданным числом повторений).</w:t>
      </w:r>
    </w:p>
    <w:p w:rsidR="00493334" w:rsidRPr="00546183" w:rsidRDefault="00493334" w:rsidP="00493334">
      <w:pPr>
        <w:pStyle w:val="a3"/>
        <w:shd w:val="clear" w:color="auto" w:fill="FFFFFF"/>
        <w:spacing w:before="0" w:beforeAutospacing="0" w:after="0" w:afterAutospacing="0"/>
        <w:jc w:val="both"/>
        <w:rPr>
          <w:rFonts w:ascii="Verdana" w:hAnsi="Verdana"/>
          <w:color w:val="000000"/>
          <w:sz w:val="18"/>
          <w:szCs w:val="18"/>
        </w:rPr>
      </w:pPr>
      <w:r w:rsidRPr="00546183">
        <w:rPr>
          <w:rFonts w:ascii="Verdana" w:hAnsi="Verdana"/>
          <w:color w:val="000000"/>
          <w:sz w:val="18"/>
          <w:szCs w:val="18"/>
        </w:rPr>
        <w:t> </w:t>
      </w:r>
      <w:r w:rsidRPr="00546183">
        <w:rPr>
          <w:rFonts w:ascii="Verdana" w:hAnsi="Verdana"/>
          <w:color w:val="000000"/>
          <w:sz w:val="18"/>
          <w:szCs w:val="18"/>
        </w:rPr>
        <w:br/>
      </w:r>
      <w:bookmarkStart w:id="72" w:name="while"/>
      <w:bookmarkEnd w:id="72"/>
    </w:p>
    <w:p w:rsidR="00493334" w:rsidRPr="00546183" w:rsidRDefault="00493334" w:rsidP="00493334">
      <w:pPr>
        <w:pStyle w:val="2"/>
        <w:shd w:val="clear" w:color="auto" w:fill="FFFFFF"/>
        <w:spacing w:before="0" w:beforeAutospacing="0" w:after="0" w:afterAutospacing="0" w:line="480" w:lineRule="auto"/>
        <w:jc w:val="both"/>
        <w:textAlignment w:val="center"/>
        <w:rPr>
          <w:rFonts w:ascii="Verdana" w:hAnsi="Verdana"/>
          <w:color w:val="555555"/>
          <w:sz w:val="18"/>
          <w:szCs w:val="18"/>
        </w:rPr>
      </w:pPr>
      <w:r w:rsidRPr="00546183">
        <w:rPr>
          <w:rFonts w:ascii="Verdana" w:hAnsi="Verdana"/>
          <w:color w:val="555555"/>
          <w:sz w:val="18"/>
          <w:szCs w:val="18"/>
        </w:rPr>
        <w:t>Ци</w:t>
      </w:r>
      <w:proofErr w:type="gramStart"/>
      <w:r w:rsidRPr="00546183">
        <w:rPr>
          <w:rFonts w:ascii="Verdana" w:hAnsi="Verdana"/>
          <w:color w:val="555555"/>
          <w:sz w:val="18"/>
          <w:szCs w:val="18"/>
        </w:rPr>
        <w:t>кл с пр</w:t>
      </w:r>
      <w:proofErr w:type="gramEnd"/>
      <w:r w:rsidRPr="00546183">
        <w:rPr>
          <w:rFonts w:ascii="Verdana" w:hAnsi="Verdana"/>
          <w:color w:val="555555"/>
          <w:sz w:val="18"/>
          <w:szCs w:val="18"/>
        </w:rPr>
        <w:t>едусловием while</w:t>
      </w:r>
    </w:p>
    <w:p w:rsidR="00493334" w:rsidRPr="00546183" w:rsidRDefault="00493334" w:rsidP="00493334">
      <w:pPr>
        <w:pStyle w:val="a3"/>
        <w:shd w:val="clear" w:color="auto" w:fill="FFFFFF"/>
        <w:spacing w:before="0" w:beforeAutospacing="0" w:after="0" w:afterAutospacing="0"/>
        <w:jc w:val="both"/>
        <w:rPr>
          <w:rFonts w:ascii="Verdana" w:hAnsi="Verdana"/>
          <w:color w:val="000000"/>
          <w:sz w:val="18"/>
          <w:szCs w:val="18"/>
        </w:rPr>
      </w:pPr>
      <w:r w:rsidRPr="00546183">
        <w:rPr>
          <w:rFonts w:ascii="Verdana" w:hAnsi="Verdana"/>
          <w:color w:val="000000"/>
          <w:sz w:val="18"/>
          <w:szCs w:val="18"/>
        </w:rPr>
        <w:t>Общая форма записи</w:t>
      </w:r>
      <w:r w:rsidRPr="00546183">
        <w:rPr>
          <w:rFonts w:ascii="Consolas" w:hAnsi="Consolas" w:cs="Consolas"/>
          <w:color w:val="000000"/>
          <w:sz w:val="18"/>
          <w:szCs w:val="18"/>
        </w:rPr>
        <w:t> </w:t>
      </w:r>
    </w:p>
    <w:p w:rsidR="00493334" w:rsidRPr="00546183" w:rsidRDefault="00493334" w:rsidP="00493334">
      <w:pPr>
        <w:shd w:val="clear" w:color="auto" w:fill="EEEEEE"/>
        <w:jc w:val="both"/>
        <w:rPr>
          <w:rFonts w:ascii="Consolas" w:hAnsi="Consolas" w:cs="Consolas"/>
          <w:color w:val="000000"/>
          <w:sz w:val="18"/>
          <w:szCs w:val="18"/>
        </w:rPr>
      </w:pPr>
      <w:r w:rsidRPr="00546183">
        <w:rPr>
          <w:rStyle w:val="kwd"/>
          <w:rFonts w:ascii="Consolas" w:hAnsi="Consolas" w:cs="Consolas"/>
          <w:color w:val="000000"/>
          <w:sz w:val="18"/>
          <w:szCs w:val="18"/>
        </w:rPr>
        <w:t>while</w:t>
      </w:r>
      <w:r w:rsidRPr="00546183">
        <w:rPr>
          <w:rFonts w:ascii="Consolas" w:hAnsi="Consolas" w:cs="Consolas"/>
          <w:color w:val="000000"/>
          <w:sz w:val="18"/>
          <w:szCs w:val="18"/>
        </w:rPr>
        <w:t> (Условие)</w:t>
      </w:r>
      <w:r w:rsidRPr="00546183">
        <w:rPr>
          <w:rFonts w:ascii="Consolas" w:hAnsi="Consolas" w:cs="Consolas"/>
          <w:color w:val="000000"/>
          <w:sz w:val="18"/>
          <w:szCs w:val="18"/>
        </w:rPr>
        <w:br/>
        <w:t>{</w:t>
      </w:r>
      <w:r w:rsidRPr="00546183">
        <w:rPr>
          <w:rFonts w:ascii="Consolas" w:hAnsi="Consolas" w:cs="Consolas"/>
          <w:color w:val="000000"/>
          <w:sz w:val="18"/>
          <w:szCs w:val="18"/>
        </w:rPr>
        <w:br/>
        <w:t>  БлокОпераций</w:t>
      </w:r>
      <w:proofErr w:type="gramStart"/>
      <w:r w:rsidRPr="00546183">
        <w:rPr>
          <w:rFonts w:ascii="Consolas" w:hAnsi="Consolas" w:cs="Consolas"/>
          <w:color w:val="000000"/>
          <w:sz w:val="18"/>
          <w:szCs w:val="18"/>
        </w:rPr>
        <w:t>;</w:t>
      </w:r>
      <w:r w:rsidRPr="00546183">
        <w:rPr>
          <w:rFonts w:ascii="Consolas" w:hAnsi="Consolas" w:cs="Consolas"/>
          <w:color w:val="000000"/>
          <w:sz w:val="18"/>
          <w:szCs w:val="18"/>
        </w:rPr>
        <w:br/>
        <w:t>}</w:t>
      </w:r>
      <w:proofErr w:type="gramEnd"/>
    </w:p>
    <w:p w:rsidR="00493334" w:rsidRPr="00546183" w:rsidRDefault="00493334" w:rsidP="00493334">
      <w:pPr>
        <w:shd w:val="clear" w:color="auto" w:fill="EEEEEE"/>
        <w:jc w:val="both"/>
        <w:rPr>
          <w:rFonts w:ascii="Consolas" w:hAnsi="Consolas" w:cs="Consolas"/>
          <w:color w:val="000000"/>
          <w:sz w:val="18"/>
          <w:szCs w:val="18"/>
        </w:rPr>
      </w:pPr>
      <w:r w:rsidRPr="00546183">
        <w:rPr>
          <w:rFonts w:ascii="Verdana" w:hAnsi="Verdana"/>
          <w:color w:val="000000"/>
          <w:sz w:val="18"/>
          <w:szCs w:val="18"/>
          <w:shd w:val="clear" w:color="auto" w:fill="FFFFFF"/>
        </w:rPr>
        <w:t>Если </w:t>
      </w:r>
      <w:r w:rsidRPr="00546183">
        <w:rPr>
          <w:rStyle w:val="a7"/>
          <w:rFonts w:ascii="Consolas" w:hAnsi="Consolas" w:cs="Consolas"/>
          <w:color w:val="000000"/>
          <w:sz w:val="18"/>
          <w:szCs w:val="18"/>
          <w:shd w:val="clear" w:color="auto" w:fill="FFFFFF"/>
        </w:rPr>
        <w:t>Условие</w:t>
      </w:r>
      <w:r w:rsidRPr="00546183">
        <w:rPr>
          <w:rFonts w:ascii="Verdana" w:hAnsi="Verdana"/>
          <w:color w:val="000000"/>
          <w:sz w:val="18"/>
          <w:szCs w:val="18"/>
          <w:shd w:val="clear" w:color="auto" w:fill="FFFFFF"/>
        </w:rPr>
        <w:t> выполняется (выражение, проверяющее </w:t>
      </w:r>
      <w:r w:rsidRPr="00546183">
        <w:rPr>
          <w:rStyle w:val="a7"/>
          <w:rFonts w:ascii="Consolas" w:hAnsi="Consolas" w:cs="Consolas"/>
          <w:color w:val="000000"/>
          <w:sz w:val="18"/>
          <w:szCs w:val="18"/>
          <w:shd w:val="clear" w:color="auto" w:fill="FFFFFF"/>
        </w:rPr>
        <w:t>Условие</w:t>
      </w:r>
      <w:r w:rsidRPr="00546183">
        <w:rPr>
          <w:rFonts w:ascii="Verdana" w:hAnsi="Verdana"/>
          <w:color w:val="000000"/>
          <w:sz w:val="18"/>
          <w:szCs w:val="18"/>
          <w:shd w:val="clear" w:color="auto" w:fill="FFFFFF"/>
        </w:rPr>
        <w:t>, не равно нулю), то выполняется </w:t>
      </w:r>
      <w:r w:rsidRPr="00546183">
        <w:rPr>
          <w:rStyle w:val="a7"/>
          <w:rFonts w:ascii="Consolas" w:hAnsi="Consolas" w:cs="Consolas"/>
          <w:color w:val="000000"/>
          <w:sz w:val="18"/>
          <w:szCs w:val="18"/>
          <w:shd w:val="clear" w:color="auto" w:fill="FFFFFF"/>
        </w:rPr>
        <w:t>БлокОпераций</w:t>
      </w:r>
      <w:r w:rsidRPr="00546183">
        <w:rPr>
          <w:rFonts w:ascii="Verdana" w:hAnsi="Verdana"/>
          <w:color w:val="000000"/>
          <w:sz w:val="18"/>
          <w:szCs w:val="18"/>
          <w:shd w:val="clear" w:color="auto" w:fill="FFFFFF"/>
        </w:rPr>
        <w:t>, заключенный в фигурные скобки, затем </w:t>
      </w:r>
      <w:r w:rsidRPr="00546183">
        <w:rPr>
          <w:rStyle w:val="a7"/>
          <w:rFonts w:ascii="Consolas" w:hAnsi="Consolas" w:cs="Consolas"/>
          <w:color w:val="000000"/>
          <w:sz w:val="18"/>
          <w:szCs w:val="18"/>
          <w:shd w:val="clear" w:color="auto" w:fill="FFFFFF"/>
        </w:rPr>
        <w:t>Условие</w:t>
      </w:r>
      <w:r w:rsidRPr="00546183">
        <w:rPr>
          <w:rFonts w:ascii="Verdana" w:hAnsi="Verdana"/>
          <w:color w:val="000000"/>
          <w:sz w:val="18"/>
          <w:szCs w:val="18"/>
          <w:shd w:val="clear" w:color="auto" w:fill="FFFFFF"/>
        </w:rPr>
        <w:t> проверяется снова.</w:t>
      </w:r>
      <w:r w:rsidRPr="00546183">
        <w:rPr>
          <w:rFonts w:ascii="Verdana" w:hAnsi="Verdana"/>
          <w:color w:val="000000"/>
          <w:sz w:val="18"/>
          <w:szCs w:val="18"/>
        </w:rPr>
        <w:br/>
      </w:r>
      <w:r w:rsidRPr="00546183">
        <w:rPr>
          <w:rFonts w:ascii="Verdana" w:hAnsi="Verdana"/>
          <w:color w:val="000000"/>
          <w:sz w:val="18"/>
          <w:szCs w:val="18"/>
          <w:shd w:val="clear" w:color="auto" w:fill="FFFFFF"/>
        </w:rPr>
        <w:t>Последовательность действий, состоящая из проверки </w:t>
      </w:r>
      <w:r w:rsidRPr="00546183">
        <w:rPr>
          <w:rStyle w:val="a7"/>
          <w:rFonts w:ascii="Consolas" w:hAnsi="Consolas" w:cs="Consolas"/>
          <w:color w:val="000000"/>
          <w:sz w:val="18"/>
          <w:szCs w:val="18"/>
          <w:shd w:val="clear" w:color="auto" w:fill="FFFFFF"/>
        </w:rPr>
        <w:t>Условия</w:t>
      </w:r>
      <w:r w:rsidRPr="00546183">
        <w:rPr>
          <w:rFonts w:ascii="Verdana" w:hAnsi="Verdana"/>
          <w:color w:val="000000"/>
          <w:sz w:val="18"/>
          <w:szCs w:val="18"/>
          <w:shd w:val="clear" w:color="auto" w:fill="FFFFFF"/>
        </w:rPr>
        <w:t> и выполнения </w:t>
      </w:r>
      <w:r w:rsidRPr="00546183">
        <w:rPr>
          <w:rStyle w:val="a7"/>
          <w:rFonts w:ascii="Consolas" w:hAnsi="Consolas" w:cs="Consolas"/>
          <w:color w:val="000000"/>
          <w:sz w:val="18"/>
          <w:szCs w:val="18"/>
          <w:shd w:val="clear" w:color="auto" w:fill="FFFFFF"/>
        </w:rPr>
        <w:t>БлокаОпераций</w:t>
      </w:r>
      <w:r w:rsidRPr="00546183">
        <w:rPr>
          <w:rFonts w:ascii="Verdana" w:hAnsi="Verdana"/>
          <w:color w:val="000000"/>
          <w:sz w:val="18"/>
          <w:szCs w:val="18"/>
          <w:shd w:val="clear" w:color="auto" w:fill="FFFFFF"/>
        </w:rPr>
        <w:t>, повторяется до тех пор, пока выражение, проверяющее </w:t>
      </w:r>
      <w:r w:rsidRPr="00546183">
        <w:rPr>
          <w:rStyle w:val="a7"/>
          <w:rFonts w:ascii="Consolas" w:hAnsi="Consolas" w:cs="Consolas"/>
          <w:color w:val="000000"/>
          <w:sz w:val="18"/>
          <w:szCs w:val="18"/>
          <w:shd w:val="clear" w:color="auto" w:fill="FFFFFF"/>
        </w:rPr>
        <w:t>Условие</w:t>
      </w:r>
      <w:r w:rsidRPr="00546183">
        <w:rPr>
          <w:rFonts w:ascii="Verdana" w:hAnsi="Verdana"/>
          <w:color w:val="000000"/>
          <w:sz w:val="18"/>
          <w:szCs w:val="18"/>
          <w:shd w:val="clear" w:color="auto" w:fill="FFFFFF"/>
        </w:rPr>
        <w:t>, не станет ложным (равным нулю). При этом происходит выход из цикла, и производится выполнение операции, стоящей после оператора цикла.</w:t>
      </w:r>
    </w:p>
    <w:p w:rsidR="00353CAB" w:rsidRPr="00546183" w:rsidRDefault="00353CAB" w:rsidP="00353CAB">
      <w:pPr>
        <w:shd w:val="clear" w:color="auto" w:fill="FFFFFF"/>
        <w:spacing w:after="0" w:line="480" w:lineRule="auto"/>
        <w:jc w:val="both"/>
        <w:textAlignment w:val="center"/>
        <w:outlineLvl w:val="1"/>
        <w:rPr>
          <w:rFonts w:ascii="Verdana" w:eastAsia="Times New Roman" w:hAnsi="Verdana" w:cs="Times New Roman"/>
          <w:b/>
          <w:bCs/>
          <w:color w:val="555555"/>
          <w:sz w:val="18"/>
          <w:szCs w:val="18"/>
          <w:lang w:eastAsia="ru-RU"/>
        </w:rPr>
      </w:pPr>
      <w:r w:rsidRPr="00546183">
        <w:rPr>
          <w:rFonts w:ascii="Verdana" w:eastAsia="Times New Roman" w:hAnsi="Verdana" w:cs="Times New Roman"/>
          <w:b/>
          <w:bCs/>
          <w:color w:val="555555"/>
          <w:sz w:val="18"/>
          <w:szCs w:val="18"/>
          <w:lang w:eastAsia="ru-RU"/>
        </w:rPr>
        <w:lastRenderedPageBreak/>
        <w:t>Цикл с постусловием do...while</w:t>
      </w:r>
    </w:p>
    <w:p w:rsidR="00353CAB" w:rsidRPr="00546183" w:rsidRDefault="00353CAB" w:rsidP="00353CAB">
      <w:pPr>
        <w:shd w:val="clear" w:color="auto" w:fill="FFFFFF"/>
        <w:spacing w:after="0" w:line="240" w:lineRule="auto"/>
        <w:jc w:val="both"/>
        <w:rPr>
          <w:rFonts w:ascii="Consolas" w:eastAsia="Times New Roman" w:hAnsi="Consolas" w:cs="Consolas"/>
          <w:color w:val="000000"/>
          <w:sz w:val="18"/>
          <w:szCs w:val="18"/>
          <w:lang w:eastAsia="ru-RU"/>
        </w:rPr>
      </w:pPr>
      <w:r w:rsidRPr="00546183">
        <w:rPr>
          <w:rFonts w:ascii="Verdana" w:eastAsia="Times New Roman" w:hAnsi="Verdana" w:cs="Times New Roman"/>
          <w:color w:val="000000"/>
          <w:sz w:val="18"/>
          <w:szCs w:val="18"/>
          <w:lang w:eastAsia="ru-RU"/>
        </w:rPr>
        <w:t xml:space="preserve">Общая форма записи                                                  </w:t>
      </w:r>
      <w:r w:rsidRPr="00546183">
        <w:rPr>
          <w:rFonts w:ascii="Consolas" w:eastAsia="Times New Roman" w:hAnsi="Consolas" w:cs="Consolas"/>
          <w:color w:val="000000"/>
          <w:sz w:val="18"/>
          <w:szCs w:val="18"/>
          <w:lang w:eastAsia="ru-RU"/>
        </w:rPr>
        <w:t> do {</w:t>
      </w:r>
      <w:r w:rsidRPr="00546183">
        <w:rPr>
          <w:rFonts w:ascii="Consolas" w:eastAsia="Times New Roman" w:hAnsi="Consolas" w:cs="Consolas"/>
          <w:color w:val="000000"/>
          <w:sz w:val="18"/>
          <w:szCs w:val="18"/>
          <w:lang w:eastAsia="ru-RU"/>
        </w:rPr>
        <w:br/>
        <w:t>  БлокОпераций;</w:t>
      </w:r>
      <w:r w:rsidRPr="00546183">
        <w:rPr>
          <w:rFonts w:ascii="Consolas" w:eastAsia="Times New Roman" w:hAnsi="Consolas" w:cs="Consolas"/>
          <w:color w:val="000000"/>
          <w:sz w:val="18"/>
          <w:szCs w:val="18"/>
          <w:lang w:eastAsia="ru-RU"/>
        </w:rPr>
        <w:br/>
        <w:t>} while (Условие);</w:t>
      </w:r>
    </w:p>
    <w:p w:rsidR="00493334" w:rsidRPr="00546183" w:rsidRDefault="00353CAB" w:rsidP="00353CAB">
      <w:pPr>
        <w:spacing w:before="100" w:beforeAutospacing="1" w:after="100" w:afterAutospacing="1" w:line="240" w:lineRule="auto"/>
        <w:rPr>
          <w:rFonts w:ascii="Verdana" w:eastAsia="Times New Roman" w:hAnsi="Verdana" w:cs="Times New Roman"/>
          <w:color w:val="000000"/>
          <w:sz w:val="18"/>
          <w:szCs w:val="18"/>
          <w:shd w:val="clear" w:color="auto" w:fill="FFFFFF"/>
          <w:lang w:eastAsia="ru-RU"/>
        </w:rPr>
      </w:pPr>
      <w:r w:rsidRPr="00546183">
        <w:rPr>
          <w:rFonts w:ascii="Verdana" w:eastAsia="Times New Roman" w:hAnsi="Verdana" w:cs="Times New Roman"/>
          <w:color w:val="000000"/>
          <w:sz w:val="18"/>
          <w:szCs w:val="18"/>
          <w:lang w:eastAsia="ru-RU"/>
        </w:rPr>
        <w:br/>
      </w:r>
      <w:r w:rsidRPr="00546183">
        <w:rPr>
          <w:rFonts w:ascii="Verdana" w:eastAsia="Times New Roman" w:hAnsi="Verdana" w:cs="Times New Roman"/>
          <w:color w:val="000000"/>
          <w:sz w:val="18"/>
          <w:szCs w:val="18"/>
          <w:shd w:val="clear" w:color="auto" w:fill="FFFFFF"/>
          <w:lang w:eastAsia="ru-RU"/>
        </w:rPr>
        <w:t>Цикл </w:t>
      </w:r>
      <w:r w:rsidRPr="00546183">
        <w:rPr>
          <w:rFonts w:ascii="Consolas" w:eastAsia="Times New Roman" w:hAnsi="Consolas" w:cs="Consolas"/>
          <w:sz w:val="18"/>
          <w:szCs w:val="18"/>
          <w:shd w:val="clear" w:color="auto" w:fill="FFFFFF"/>
          <w:lang w:eastAsia="ru-RU"/>
        </w:rPr>
        <w:t>do...while</w:t>
      </w:r>
      <w:r w:rsidRPr="00546183">
        <w:rPr>
          <w:rFonts w:ascii="Verdana" w:eastAsia="Times New Roman" w:hAnsi="Verdana" w:cs="Times New Roman"/>
          <w:color w:val="000000"/>
          <w:sz w:val="18"/>
          <w:szCs w:val="18"/>
          <w:shd w:val="clear" w:color="auto" w:fill="FFFFFF"/>
          <w:lang w:eastAsia="ru-RU"/>
        </w:rPr>
        <w:t xml:space="preserve"> — это цикл с постусловием, где истинность </w:t>
      </w:r>
      <w:proofErr w:type="gramStart"/>
      <w:r w:rsidRPr="00546183">
        <w:rPr>
          <w:rFonts w:ascii="Verdana" w:eastAsia="Times New Roman" w:hAnsi="Verdana" w:cs="Times New Roman"/>
          <w:color w:val="000000"/>
          <w:sz w:val="18"/>
          <w:szCs w:val="18"/>
          <w:shd w:val="clear" w:color="auto" w:fill="FFFFFF"/>
          <w:lang w:eastAsia="ru-RU"/>
        </w:rPr>
        <w:t>выражения, проверяющего </w:t>
      </w:r>
      <w:r w:rsidRPr="00546183">
        <w:rPr>
          <w:rFonts w:ascii="Consolas" w:eastAsia="Times New Roman" w:hAnsi="Consolas" w:cs="Consolas"/>
          <w:b/>
          <w:bCs/>
          <w:color w:val="000000"/>
          <w:sz w:val="18"/>
          <w:szCs w:val="18"/>
          <w:shd w:val="clear" w:color="auto" w:fill="FFFFFF"/>
          <w:lang w:eastAsia="ru-RU"/>
        </w:rPr>
        <w:t>Условие</w:t>
      </w:r>
      <w:r w:rsidRPr="00546183">
        <w:rPr>
          <w:rFonts w:ascii="Verdana" w:eastAsia="Times New Roman" w:hAnsi="Verdana" w:cs="Times New Roman"/>
          <w:color w:val="000000"/>
          <w:sz w:val="18"/>
          <w:szCs w:val="18"/>
          <w:shd w:val="clear" w:color="auto" w:fill="FFFFFF"/>
          <w:lang w:eastAsia="ru-RU"/>
        </w:rPr>
        <w:t> проверяется</w:t>
      </w:r>
      <w:proofErr w:type="gramEnd"/>
      <w:r w:rsidRPr="00546183">
        <w:rPr>
          <w:rFonts w:ascii="Verdana" w:eastAsia="Times New Roman" w:hAnsi="Verdana" w:cs="Times New Roman"/>
          <w:color w:val="000000"/>
          <w:sz w:val="18"/>
          <w:szCs w:val="18"/>
          <w:shd w:val="clear" w:color="auto" w:fill="FFFFFF"/>
          <w:lang w:eastAsia="ru-RU"/>
        </w:rPr>
        <w:t xml:space="preserve"> после выполнения </w:t>
      </w:r>
      <w:r w:rsidRPr="00546183">
        <w:rPr>
          <w:rFonts w:ascii="Consolas" w:eastAsia="Times New Roman" w:hAnsi="Consolas" w:cs="Consolas"/>
          <w:b/>
          <w:bCs/>
          <w:color w:val="000000"/>
          <w:sz w:val="18"/>
          <w:szCs w:val="18"/>
          <w:shd w:val="clear" w:color="auto" w:fill="FFFFFF"/>
          <w:lang w:eastAsia="ru-RU"/>
        </w:rPr>
        <w:t>Блока Операций</w:t>
      </w:r>
      <w:r w:rsidRPr="00546183">
        <w:rPr>
          <w:rFonts w:ascii="Verdana" w:eastAsia="Times New Roman" w:hAnsi="Verdana" w:cs="Times New Roman"/>
          <w:color w:val="000000"/>
          <w:sz w:val="18"/>
          <w:szCs w:val="18"/>
          <w:shd w:val="clear" w:color="auto" w:fill="FFFFFF"/>
          <w:lang w:eastAsia="ru-RU"/>
        </w:rPr>
        <w:t>, заключенного в фигурные скобки. Тело цикла выполняется до тех пор, пока выражение, проверяющее </w:t>
      </w:r>
      <w:r w:rsidRPr="00546183">
        <w:rPr>
          <w:rFonts w:ascii="Consolas" w:eastAsia="Times New Roman" w:hAnsi="Consolas" w:cs="Consolas"/>
          <w:b/>
          <w:bCs/>
          <w:color w:val="000000"/>
          <w:sz w:val="18"/>
          <w:szCs w:val="18"/>
          <w:shd w:val="clear" w:color="auto" w:fill="FFFFFF"/>
          <w:lang w:eastAsia="ru-RU"/>
        </w:rPr>
        <w:t>Условие</w:t>
      </w:r>
      <w:r w:rsidRPr="00546183">
        <w:rPr>
          <w:rFonts w:ascii="Verdana" w:eastAsia="Times New Roman" w:hAnsi="Verdana" w:cs="Times New Roman"/>
          <w:color w:val="000000"/>
          <w:sz w:val="18"/>
          <w:szCs w:val="18"/>
          <w:shd w:val="clear" w:color="auto" w:fill="FFFFFF"/>
          <w:lang w:eastAsia="ru-RU"/>
        </w:rPr>
        <w:t xml:space="preserve">, не станет ложным, то есть тело цикла с постусловием </w:t>
      </w:r>
      <w:proofErr w:type="gramStart"/>
      <w:r w:rsidRPr="00546183">
        <w:rPr>
          <w:rFonts w:ascii="Verdana" w:eastAsia="Times New Roman" w:hAnsi="Verdana" w:cs="Times New Roman"/>
          <w:color w:val="000000"/>
          <w:sz w:val="18"/>
          <w:szCs w:val="18"/>
          <w:shd w:val="clear" w:color="auto" w:fill="FFFFFF"/>
          <w:lang w:eastAsia="ru-RU"/>
        </w:rPr>
        <w:t>выполнится</w:t>
      </w:r>
      <w:proofErr w:type="gramEnd"/>
      <w:r w:rsidRPr="00546183">
        <w:rPr>
          <w:rFonts w:ascii="Verdana" w:eastAsia="Times New Roman" w:hAnsi="Verdana" w:cs="Times New Roman"/>
          <w:color w:val="000000"/>
          <w:sz w:val="18"/>
          <w:szCs w:val="18"/>
          <w:shd w:val="clear" w:color="auto" w:fill="FFFFFF"/>
          <w:lang w:eastAsia="ru-RU"/>
        </w:rPr>
        <w:t xml:space="preserve"> хотя бы один раз.</w:t>
      </w:r>
      <w:r w:rsidRPr="00546183">
        <w:rPr>
          <w:rFonts w:ascii="Verdana" w:eastAsia="Times New Roman" w:hAnsi="Verdana" w:cs="Times New Roman"/>
          <w:color w:val="000000"/>
          <w:sz w:val="18"/>
          <w:szCs w:val="18"/>
          <w:lang w:eastAsia="ru-RU"/>
        </w:rPr>
        <w:br/>
      </w:r>
      <w:r w:rsidRPr="00546183">
        <w:rPr>
          <w:rFonts w:ascii="Verdana" w:eastAsia="Times New Roman" w:hAnsi="Verdana" w:cs="Times New Roman"/>
          <w:color w:val="000000"/>
          <w:sz w:val="18"/>
          <w:szCs w:val="18"/>
          <w:lang w:eastAsia="ru-RU"/>
        </w:rPr>
        <w:br/>
      </w:r>
      <w:r w:rsidRPr="00546183">
        <w:rPr>
          <w:rFonts w:ascii="Verdana" w:eastAsia="Times New Roman" w:hAnsi="Verdana" w:cs="Times New Roman"/>
          <w:color w:val="000000"/>
          <w:sz w:val="18"/>
          <w:szCs w:val="18"/>
          <w:shd w:val="clear" w:color="auto" w:fill="FFFFFF"/>
          <w:lang w:eastAsia="ru-RU"/>
        </w:rPr>
        <w:t>Использовать цикл </w:t>
      </w:r>
      <w:r w:rsidRPr="00546183">
        <w:rPr>
          <w:rFonts w:ascii="Consolas" w:eastAsia="Times New Roman" w:hAnsi="Consolas" w:cs="Consolas"/>
          <w:sz w:val="18"/>
          <w:szCs w:val="18"/>
          <w:shd w:val="clear" w:color="auto" w:fill="FFFFFF"/>
          <w:lang w:eastAsia="ru-RU"/>
        </w:rPr>
        <w:t>do...while</w:t>
      </w:r>
      <w:r w:rsidRPr="00546183">
        <w:rPr>
          <w:rFonts w:ascii="Verdana" w:eastAsia="Times New Roman" w:hAnsi="Verdana" w:cs="Times New Roman"/>
          <w:color w:val="000000"/>
          <w:sz w:val="18"/>
          <w:szCs w:val="18"/>
          <w:shd w:val="clear" w:color="auto" w:fill="FFFFFF"/>
          <w:lang w:eastAsia="ru-RU"/>
        </w:rPr>
        <w:t> лучше в тех случаях, когда должна быть выполнена хотя бы одна итерация, либо когда инициализация объектов, участвующих в проверке условия, происходит внутри тела цикла.</w:t>
      </w:r>
    </w:p>
    <w:p w:rsidR="00353CAB" w:rsidRPr="00546183" w:rsidRDefault="00353CAB" w:rsidP="00353CAB">
      <w:pPr>
        <w:pStyle w:val="2"/>
        <w:shd w:val="clear" w:color="auto" w:fill="FFFFFF"/>
        <w:spacing w:before="0" w:beforeAutospacing="0" w:after="0" w:afterAutospacing="0" w:line="480" w:lineRule="auto"/>
        <w:jc w:val="both"/>
        <w:textAlignment w:val="center"/>
        <w:rPr>
          <w:rFonts w:ascii="Verdana" w:hAnsi="Verdana"/>
          <w:color w:val="555555"/>
          <w:sz w:val="18"/>
          <w:szCs w:val="18"/>
        </w:rPr>
      </w:pPr>
      <w:r w:rsidRPr="00546183">
        <w:rPr>
          <w:rFonts w:ascii="Verdana" w:hAnsi="Verdana"/>
          <w:color w:val="555555"/>
          <w:sz w:val="18"/>
          <w:szCs w:val="18"/>
        </w:rPr>
        <w:t>Параметрический цикл for</w:t>
      </w:r>
    </w:p>
    <w:p w:rsidR="00353CAB" w:rsidRPr="00546183" w:rsidRDefault="00353CAB" w:rsidP="00353CAB">
      <w:pPr>
        <w:pStyle w:val="a3"/>
        <w:shd w:val="clear" w:color="auto" w:fill="FFFFFF"/>
        <w:spacing w:before="0" w:beforeAutospacing="0" w:after="0" w:afterAutospacing="0"/>
        <w:jc w:val="both"/>
        <w:rPr>
          <w:rFonts w:ascii="Verdana" w:hAnsi="Verdana"/>
          <w:color w:val="000000"/>
          <w:sz w:val="18"/>
          <w:szCs w:val="18"/>
        </w:rPr>
      </w:pPr>
      <w:r w:rsidRPr="00546183">
        <w:rPr>
          <w:rFonts w:ascii="Verdana" w:hAnsi="Verdana"/>
          <w:color w:val="000000"/>
          <w:sz w:val="18"/>
          <w:szCs w:val="18"/>
        </w:rPr>
        <w:t>Общая форма записи</w:t>
      </w:r>
      <w:r w:rsidRPr="00546183">
        <w:rPr>
          <w:rFonts w:ascii="Consolas" w:hAnsi="Consolas" w:cs="Consolas"/>
          <w:color w:val="000000"/>
          <w:sz w:val="18"/>
          <w:szCs w:val="18"/>
        </w:rPr>
        <w:t> </w:t>
      </w:r>
    </w:p>
    <w:p w:rsidR="00353CAB" w:rsidRPr="00546183" w:rsidRDefault="00353CAB" w:rsidP="00353CAB">
      <w:pPr>
        <w:shd w:val="clear" w:color="auto" w:fill="EEEEEE"/>
        <w:jc w:val="both"/>
        <w:rPr>
          <w:rFonts w:ascii="Consolas" w:hAnsi="Consolas" w:cs="Consolas"/>
          <w:color w:val="000000"/>
          <w:sz w:val="18"/>
          <w:szCs w:val="18"/>
        </w:rPr>
      </w:pPr>
      <w:r w:rsidRPr="00546183">
        <w:rPr>
          <w:rStyle w:val="kwd"/>
          <w:rFonts w:ascii="Consolas" w:hAnsi="Consolas" w:cs="Consolas"/>
          <w:color w:val="000000"/>
          <w:sz w:val="18"/>
          <w:szCs w:val="18"/>
        </w:rPr>
        <w:t>for</w:t>
      </w:r>
      <w:r w:rsidRPr="00546183">
        <w:rPr>
          <w:rFonts w:ascii="Consolas" w:hAnsi="Consolas" w:cs="Consolas"/>
          <w:color w:val="000000"/>
          <w:sz w:val="18"/>
          <w:szCs w:val="18"/>
        </w:rPr>
        <w:t> (Инициализация; Условие; Модификация)</w:t>
      </w:r>
      <w:r w:rsidRPr="00546183">
        <w:rPr>
          <w:rFonts w:ascii="Consolas" w:hAnsi="Consolas" w:cs="Consolas"/>
          <w:color w:val="000000"/>
          <w:sz w:val="18"/>
          <w:szCs w:val="18"/>
        </w:rPr>
        <w:br/>
        <w:t>{</w:t>
      </w:r>
      <w:r w:rsidRPr="00546183">
        <w:rPr>
          <w:rFonts w:ascii="Consolas" w:hAnsi="Consolas" w:cs="Consolas"/>
          <w:color w:val="000000"/>
          <w:sz w:val="18"/>
          <w:szCs w:val="18"/>
        </w:rPr>
        <w:br/>
        <w:t>  БлокОпераций;</w:t>
      </w:r>
      <w:r w:rsidRPr="00546183">
        <w:rPr>
          <w:rFonts w:ascii="Consolas" w:hAnsi="Consolas" w:cs="Consolas"/>
          <w:color w:val="000000"/>
          <w:sz w:val="18"/>
          <w:szCs w:val="18"/>
        </w:rPr>
        <w:br/>
        <w:t>}</w:t>
      </w:r>
      <w:r w:rsidRPr="00546183">
        <w:rPr>
          <w:rFonts w:ascii="Verdana" w:hAnsi="Verdana"/>
          <w:color w:val="000000"/>
          <w:sz w:val="18"/>
          <w:szCs w:val="18"/>
        </w:rPr>
        <w:br/>
      </w:r>
      <w:r w:rsidRPr="00546183">
        <w:rPr>
          <w:rFonts w:ascii="Verdana" w:hAnsi="Verdana"/>
          <w:color w:val="000000"/>
          <w:sz w:val="18"/>
          <w:szCs w:val="18"/>
        </w:rPr>
        <w:br/>
      </w:r>
      <w:r w:rsidRPr="00546183">
        <w:rPr>
          <w:rStyle w:val="prog"/>
          <w:rFonts w:ascii="Consolas" w:hAnsi="Consolas" w:cs="Consolas"/>
          <w:sz w:val="18"/>
          <w:szCs w:val="18"/>
          <w:shd w:val="clear" w:color="auto" w:fill="FFFFFF"/>
        </w:rPr>
        <w:t>for</w:t>
      </w:r>
      <w:r w:rsidRPr="00546183">
        <w:rPr>
          <w:rFonts w:ascii="Verdana" w:hAnsi="Verdana"/>
          <w:color w:val="000000"/>
          <w:sz w:val="18"/>
          <w:szCs w:val="18"/>
          <w:shd w:val="clear" w:color="auto" w:fill="FFFFFF"/>
        </w:rPr>
        <w:t> — параметрический цикл (цикл с фиксированным числом повторений). Для организации такого цикла необходимо осуществить три операции:</w:t>
      </w:r>
    </w:p>
    <w:p w:rsidR="00353CAB" w:rsidRPr="00546183" w:rsidRDefault="00353CAB" w:rsidP="00353CAB">
      <w:pPr>
        <w:numPr>
          <w:ilvl w:val="0"/>
          <w:numId w:val="17"/>
        </w:numPr>
        <w:shd w:val="clear" w:color="auto" w:fill="FFFFFF"/>
        <w:spacing w:after="0" w:line="240" w:lineRule="auto"/>
        <w:ind w:left="0"/>
        <w:jc w:val="both"/>
        <w:rPr>
          <w:rFonts w:ascii="Verdana" w:hAnsi="Verdana"/>
          <w:color w:val="000000"/>
          <w:sz w:val="18"/>
          <w:szCs w:val="18"/>
        </w:rPr>
      </w:pPr>
      <w:r w:rsidRPr="00546183">
        <w:rPr>
          <w:rStyle w:val="a7"/>
          <w:rFonts w:ascii="Consolas" w:hAnsi="Consolas" w:cs="Consolas"/>
          <w:color w:val="000000"/>
          <w:sz w:val="18"/>
          <w:szCs w:val="18"/>
        </w:rPr>
        <w:t>Инициализация</w:t>
      </w:r>
      <w:r w:rsidRPr="00546183">
        <w:rPr>
          <w:rFonts w:ascii="Verdana" w:hAnsi="Verdana"/>
          <w:color w:val="000000"/>
          <w:sz w:val="18"/>
          <w:szCs w:val="18"/>
        </w:rPr>
        <w:t> - присваивание параметру цикла начального значения;</w:t>
      </w:r>
    </w:p>
    <w:p w:rsidR="00353CAB" w:rsidRPr="00546183" w:rsidRDefault="00353CAB" w:rsidP="00353CAB">
      <w:pPr>
        <w:numPr>
          <w:ilvl w:val="0"/>
          <w:numId w:val="17"/>
        </w:numPr>
        <w:shd w:val="clear" w:color="auto" w:fill="FFFFFF"/>
        <w:spacing w:after="0" w:line="240" w:lineRule="auto"/>
        <w:ind w:left="0"/>
        <w:jc w:val="both"/>
        <w:rPr>
          <w:rFonts w:ascii="Verdana" w:hAnsi="Verdana"/>
          <w:color w:val="000000"/>
          <w:sz w:val="18"/>
          <w:szCs w:val="18"/>
        </w:rPr>
      </w:pPr>
      <w:r w:rsidRPr="00546183">
        <w:rPr>
          <w:rStyle w:val="a7"/>
          <w:rFonts w:ascii="Consolas" w:hAnsi="Consolas" w:cs="Consolas"/>
          <w:color w:val="000000"/>
          <w:sz w:val="18"/>
          <w:szCs w:val="18"/>
        </w:rPr>
        <w:t>Условие</w:t>
      </w:r>
      <w:r w:rsidRPr="00546183">
        <w:rPr>
          <w:rFonts w:ascii="Verdana" w:hAnsi="Verdana"/>
          <w:color w:val="000000"/>
          <w:sz w:val="18"/>
          <w:szCs w:val="18"/>
        </w:rPr>
        <w:t> - проверка условия повторения цикла, чаще всего - сравнение величины параметра с некоторым граничным значением;</w:t>
      </w:r>
    </w:p>
    <w:p w:rsidR="00353CAB" w:rsidRPr="00546183" w:rsidRDefault="00353CAB" w:rsidP="00353CAB">
      <w:pPr>
        <w:numPr>
          <w:ilvl w:val="0"/>
          <w:numId w:val="17"/>
        </w:numPr>
        <w:shd w:val="clear" w:color="auto" w:fill="FFFFFF"/>
        <w:spacing w:after="0" w:line="240" w:lineRule="auto"/>
        <w:ind w:left="0"/>
        <w:jc w:val="both"/>
        <w:rPr>
          <w:rFonts w:ascii="Verdana" w:hAnsi="Verdana"/>
          <w:color w:val="000000"/>
          <w:sz w:val="18"/>
          <w:szCs w:val="18"/>
        </w:rPr>
      </w:pPr>
      <w:r w:rsidRPr="00546183">
        <w:rPr>
          <w:rStyle w:val="a7"/>
          <w:rFonts w:ascii="Consolas" w:hAnsi="Consolas" w:cs="Consolas"/>
          <w:color w:val="000000"/>
          <w:sz w:val="18"/>
          <w:szCs w:val="18"/>
        </w:rPr>
        <w:t>Модификация</w:t>
      </w:r>
      <w:r w:rsidRPr="00546183">
        <w:rPr>
          <w:rFonts w:ascii="Verdana" w:hAnsi="Verdana"/>
          <w:color w:val="000000"/>
          <w:sz w:val="18"/>
          <w:szCs w:val="18"/>
        </w:rPr>
        <w:t> - изменение значения параметра для следующего прохождения тела цикла.</w:t>
      </w:r>
    </w:p>
    <w:p w:rsidR="00353CAB" w:rsidRPr="00546183" w:rsidRDefault="00353CAB" w:rsidP="00353CAB">
      <w:pPr>
        <w:pStyle w:val="a3"/>
        <w:shd w:val="clear" w:color="auto" w:fill="FFFFFF"/>
        <w:spacing w:before="0" w:beforeAutospacing="0" w:after="0" w:afterAutospacing="0"/>
        <w:jc w:val="both"/>
        <w:rPr>
          <w:rFonts w:ascii="Verdana" w:hAnsi="Verdana"/>
          <w:color w:val="000000"/>
          <w:sz w:val="18"/>
          <w:szCs w:val="18"/>
        </w:rPr>
      </w:pPr>
      <w:r w:rsidRPr="00546183">
        <w:rPr>
          <w:rFonts w:ascii="Verdana" w:hAnsi="Verdana"/>
          <w:color w:val="000000"/>
          <w:sz w:val="18"/>
          <w:szCs w:val="18"/>
        </w:rPr>
        <w:t> </w:t>
      </w:r>
      <w:r w:rsidRPr="00546183">
        <w:rPr>
          <w:rFonts w:ascii="Verdana" w:hAnsi="Verdana"/>
          <w:color w:val="000000"/>
          <w:sz w:val="18"/>
          <w:szCs w:val="18"/>
        </w:rPr>
        <w:br/>
        <w:t>Эти три операции записываются в скобках и разделяются точкой с запятой</w:t>
      </w:r>
      <w:proofErr w:type="gramStart"/>
      <w:r w:rsidRPr="00546183">
        <w:rPr>
          <w:rFonts w:ascii="Verdana" w:hAnsi="Verdana"/>
          <w:color w:val="000000"/>
          <w:sz w:val="18"/>
          <w:szCs w:val="18"/>
        </w:rPr>
        <w:t> </w:t>
      </w:r>
      <w:r w:rsidRPr="00546183">
        <w:rPr>
          <w:rStyle w:val="a7"/>
          <w:rFonts w:ascii="Consolas" w:hAnsi="Consolas" w:cs="Consolas"/>
          <w:color w:val="000000"/>
          <w:sz w:val="18"/>
          <w:szCs w:val="18"/>
        </w:rPr>
        <w:t>;</w:t>
      </w:r>
      <w:r w:rsidRPr="00546183">
        <w:rPr>
          <w:rFonts w:ascii="Verdana" w:hAnsi="Verdana"/>
          <w:color w:val="000000"/>
          <w:sz w:val="18"/>
          <w:szCs w:val="18"/>
        </w:rPr>
        <w:t xml:space="preserve">;. </w:t>
      </w:r>
      <w:proofErr w:type="gramEnd"/>
      <w:r w:rsidRPr="00546183">
        <w:rPr>
          <w:rFonts w:ascii="Verdana" w:hAnsi="Verdana"/>
          <w:color w:val="000000"/>
          <w:sz w:val="18"/>
          <w:szCs w:val="18"/>
        </w:rPr>
        <w:t>Как правило, параметром цикла является целочисленная переменная.</w:t>
      </w:r>
      <w:r w:rsidRPr="00546183">
        <w:rPr>
          <w:rFonts w:ascii="Verdana" w:hAnsi="Verdana"/>
          <w:color w:val="000000"/>
          <w:sz w:val="18"/>
          <w:szCs w:val="18"/>
        </w:rPr>
        <w:br/>
      </w:r>
      <w:r w:rsidRPr="00546183">
        <w:rPr>
          <w:rStyle w:val="a7"/>
          <w:rFonts w:ascii="Consolas" w:hAnsi="Consolas" w:cs="Consolas"/>
          <w:color w:val="000000"/>
          <w:sz w:val="18"/>
          <w:szCs w:val="18"/>
        </w:rPr>
        <w:t>Инициализация</w:t>
      </w:r>
      <w:r w:rsidRPr="00546183">
        <w:rPr>
          <w:rFonts w:ascii="Verdana" w:hAnsi="Verdana"/>
          <w:color w:val="000000"/>
          <w:sz w:val="18"/>
          <w:szCs w:val="18"/>
        </w:rPr>
        <w:t> параметра осуществляется только один раз — когда цикл </w:t>
      </w:r>
      <w:r w:rsidRPr="00546183">
        <w:rPr>
          <w:rStyle w:val="prog"/>
          <w:rFonts w:ascii="Consolas" w:hAnsi="Consolas" w:cs="Consolas"/>
          <w:color w:val="000000"/>
          <w:sz w:val="18"/>
          <w:szCs w:val="18"/>
        </w:rPr>
        <w:t>for</w:t>
      </w:r>
      <w:r w:rsidRPr="00546183">
        <w:rPr>
          <w:rFonts w:ascii="Verdana" w:hAnsi="Verdana"/>
          <w:color w:val="000000"/>
          <w:sz w:val="18"/>
          <w:szCs w:val="18"/>
        </w:rPr>
        <w:t> начинает выполняться.</w:t>
      </w:r>
    </w:p>
    <w:p w:rsidR="00353CAB" w:rsidRPr="00546183" w:rsidRDefault="00353CAB" w:rsidP="00353CAB">
      <w:pPr>
        <w:pStyle w:val="a3"/>
        <w:shd w:val="clear" w:color="auto" w:fill="FFFFFF"/>
        <w:spacing w:before="0" w:beforeAutospacing="0" w:after="0" w:afterAutospacing="0"/>
        <w:jc w:val="both"/>
        <w:rPr>
          <w:rFonts w:ascii="Arial" w:hAnsi="Arial" w:cs="Arial"/>
          <w:color w:val="222222"/>
          <w:sz w:val="18"/>
          <w:szCs w:val="18"/>
          <w:shd w:val="clear" w:color="auto" w:fill="FFFFFF"/>
        </w:rPr>
      </w:pPr>
      <w:r w:rsidRPr="00546183">
        <w:rPr>
          <w:rFonts w:ascii="Arial" w:hAnsi="Arial" w:cs="Arial"/>
          <w:b/>
          <w:bCs/>
          <w:color w:val="222222"/>
          <w:sz w:val="18"/>
          <w:szCs w:val="18"/>
          <w:shd w:val="clear" w:color="auto" w:fill="FFFFFF"/>
        </w:rPr>
        <w:t>Итерация</w:t>
      </w:r>
      <w:r w:rsidRPr="00546183">
        <w:rPr>
          <w:rFonts w:ascii="Arial" w:hAnsi="Arial" w:cs="Arial"/>
          <w:color w:val="222222"/>
          <w:sz w:val="18"/>
          <w:szCs w:val="18"/>
          <w:shd w:val="clear" w:color="auto" w:fill="FFFFFF"/>
        </w:rPr>
        <w:t> — повторение какого-либо действия.</w:t>
      </w:r>
    </w:p>
    <w:p w:rsidR="00353CAB" w:rsidRPr="00546183" w:rsidRDefault="00353CAB" w:rsidP="00353CAB">
      <w:pPr>
        <w:pStyle w:val="a3"/>
        <w:shd w:val="clear" w:color="auto" w:fill="FFFFFF"/>
        <w:spacing w:before="0" w:beforeAutospacing="0" w:after="0" w:afterAutospacing="0"/>
        <w:jc w:val="both"/>
        <w:rPr>
          <w:rFonts w:ascii="Verdana" w:hAnsi="Verdana"/>
          <w:color w:val="000000"/>
          <w:sz w:val="18"/>
          <w:szCs w:val="18"/>
        </w:rPr>
      </w:pPr>
      <w:r w:rsidRPr="00546183">
        <w:rPr>
          <w:rFonts w:ascii="Arial" w:hAnsi="Arial" w:cs="Arial"/>
          <w:color w:val="222222"/>
          <w:sz w:val="18"/>
          <w:szCs w:val="18"/>
          <w:shd w:val="clear" w:color="auto" w:fill="FFFFFF"/>
        </w:rPr>
        <w:t>29.</w:t>
      </w:r>
      <w:r w:rsidRPr="00546183">
        <w:rPr>
          <w:rFonts w:ascii="Verdana" w:hAnsi="Verdana"/>
          <w:color w:val="000000"/>
          <w:sz w:val="18"/>
          <w:szCs w:val="18"/>
        </w:rPr>
        <w:t>Условный оператор </w:t>
      </w:r>
      <w:r w:rsidRPr="00546183">
        <w:rPr>
          <w:rFonts w:ascii="Consolas" w:hAnsi="Consolas" w:cs="Consolas"/>
          <w:color w:val="000000"/>
          <w:sz w:val="18"/>
          <w:szCs w:val="18"/>
        </w:rPr>
        <w:t>if</w:t>
      </w:r>
      <w:r w:rsidRPr="00546183">
        <w:rPr>
          <w:rFonts w:ascii="Verdana" w:hAnsi="Verdana"/>
          <w:color w:val="000000"/>
          <w:sz w:val="18"/>
          <w:szCs w:val="18"/>
        </w:rPr>
        <w:t> может использоваться в форме </w:t>
      </w:r>
      <w:r w:rsidRPr="00546183">
        <w:rPr>
          <w:rFonts w:ascii="Verdana" w:hAnsi="Verdana"/>
          <w:b/>
          <w:bCs/>
          <w:i/>
          <w:iCs/>
          <w:color w:val="800000"/>
          <w:sz w:val="18"/>
          <w:szCs w:val="18"/>
        </w:rPr>
        <w:t>полной</w:t>
      </w:r>
      <w:r w:rsidRPr="00546183">
        <w:rPr>
          <w:rFonts w:ascii="Verdana" w:hAnsi="Verdana"/>
          <w:color w:val="000000"/>
          <w:sz w:val="18"/>
          <w:szCs w:val="18"/>
        </w:rPr>
        <w:t> или </w:t>
      </w:r>
      <w:r w:rsidRPr="00546183">
        <w:rPr>
          <w:rFonts w:ascii="Verdana" w:hAnsi="Verdana"/>
          <w:b/>
          <w:bCs/>
          <w:i/>
          <w:iCs/>
          <w:color w:val="800000"/>
          <w:sz w:val="18"/>
          <w:szCs w:val="18"/>
        </w:rPr>
        <w:t>неполной</w:t>
      </w:r>
      <w:r w:rsidRPr="00546183">
        <w:rPr>
          <w:rFonts w:ascii="Verdana" w:hAnsi="Verdana"/>
          <w:color w:val="000000"/>
          <w:sz w:val="18"/>
          <w:szCs w:val="18"/>
        </w:rPr>
        <w:t> развилки.</w:t>
      </w:r>
    </w:p>
    <w:tbl>
      <w:tblPr>
        <w:tblW w:w="13575" w:type="dxa"/>
        <w:tblCellMar>
          <w:left w:w="0" w:type="dxa"/>
          <w:right w:w="0" w:type="dxa"/>
        </w:tblCellMar>
        <w:tblLook w:val="04A0" w:firstRow="1" w:lastRow="0" w:firstColumn="1" w:lastColumn="0" w:noHBand="0" w:noVBand="1"/>
      </w:tblPr>
      <w:tblGrid>
        <w:gridCol w:w="5037"/>
        <w:gridCol w:w="1764"/>
        <w:gridCol w:w="6774"/>
      </w:tblGrid>
      <w:tr w:rsidR="00353CAB" w:rsidRPr="00546183" w:rsidTr="00353CAB">
        <w:trPr>
          <w:tblHeader/>
        </w:trPr>
        <w:tc>
          <w:tcPr>
            <w:tcW w:w="5037" w:type="dxa"/>
            <w:tcBorders>
              <w:top w:val="single" w:sz="6" w:space="0" w:color="000000"/>
              <w:left w:val="single" w:sz="6" w:space="0" w:color="000000"/>
              <w:bottom w:val="single" w:sz="6" w:space="0" w:color="000000"/>
              <w:right w:val="single" w:sz="6" w:space="0" w:color="000000"/>
            </w:tcBorders>
            <w:shd w:val="clear" w:color="auto" w:fill="DDBB99"/>
            <w:tcMar>
              <w:top w:w="75" w:type="dxa"/>
              <w:left w:w="75" w:type="dxa"/>
              <w:bottom w:w="75" w:type="dxa"/>
              <w:right w:w="75" w:type="dxa"/>
            </w:tcMar>
            <w:vAlign w:val="center"/>
            <w:hideMark/>
          </w:tcPr>
          <w:p w:rsidR="00353CAB" w:rsidRPr="00546183" w:rsidRDefault="00353CAB" w:rsidP="00353CAB">
            <w:pPr>
              <w:spacing w:after="0" w:line="240" w:lineRule="auto"/>
              <w:jc w:val="center"/>
              <w:rPr>
                <w:rFonts w:ascii="Times New Roman" w:eastAsia="Times New Roman" w:hAnsi="Times New Roman" w:cs="Times New Roman"/>
                <w:b/>
                <w:bCs/>
                <w:color w:val="800000"/>
                <w:sz w:val="18"/>
                <w:szCs w:val="18"/>
                <w:lang w:eastAsia="ru-RU"/>
              </w:rPr>
            </w:pPr>
            <w:r w:rsidRPr="00546183">
              <w:rPr>
                <w:rFonts w:ascii="Times New Roman" w:eastAsia="Times New Roman" w:hAnsi="Times New Roman" w:cs="Times New Roman"/>
                <w:b/>
                <w:bCs/>
                <w:color w:val="800000"/>
                <w:sz w:val="18"/>
                <w:szCs w:val="18"/>
                <w:lang w:eastAsia="ru-RU"/>
              </w:rPr>
              <w:t>Неполная развилка</w:t>
            </w:r>
          </w:p>
        </w:tc>
        <w:tc>
          <w:tcPr>
            <w:tcW w:w="8538" w:type="dxa"/>
            <w:gridSpan w:val="2"/>
            <w:tcBorders>
              <w:top w:val="single" w:sz="6" w:space="0" w:color="000000"/>
              <w:left w:val="single" w:sz="6" w:space="0" w:color="000000"/>
              <w:bottom w:val="single" w:sz="6" w:space="0" w:color="000000"/>
              <w:right w:val="single" w:sz="6" w:space="0" w:color="000000"/>
            </w:tcBorders>
            <w:shd w:val="clear" w:color="auto" w:fill="DDBB99"/>
            <w:tcMar>
              <w:top w:w="75" w:type="dxa"/>
              <w:left w:w="75" w:type="dxa"/>
              <w:bottom w:w="75" w:type="dxa"/>
              <w:right w:w="75" w:type="dxa"/>
            </w:tcMar>
            <w:vAlign w:val="center"/>
            <w:hideMark/>
          </w:tcPr>
          <w:p w:rsidR="00353CAB" w:rsidRPr="00546183" w:rsidRDefault="00353CAB" w:rsidP="00353CAB">
            <w:pPr>
              <w:spacing w:after="0" w:line="240" w:lineRule="auto"/>
              <w:rPr>
                <w:rFonts w:ascii="Times New Roman" w:eastAsia="Times New Roman" w:hAnsi="Times New Roman" w:cs="Times New Roman"/>
                <w:b/>
                <w:bCs/>
                <w:color w:val="800000"/>
                <w:sz w:val="18"/>
                <w:szCs w:val="18"/>
                <w:lang w:eastAsia="ru-RU"/>
              </w:rPr>
            </w:pPr>
            <w:r w:rsidRPr="00546183">
              <w:rPr>
                <w:rFonts w:ascii="Times New Roman" w:eastAsia="Times New Roman" w:hAnsi="Times New Roman" w:cs="Times New Roman"/>
                <w:b/>
                <w:bCs/>
                <w:color w:val="800000"/>
                <w:sz w:val="18"/>
                <w:szCs w:val="18"/>
                <w:lang w:eastAsia="ru-RU"/>
              </w:rPr>
              <w:t>Полная развилка</w:t>
            </w:r>
          </w:p>
        </w:tc>
      </w:tr>
      <w:tr w:rsidR="00353CAB" w:rsidRPr="00546183" w:rsidTr="00353CAB">
        <w:trPr>
          <w:gridAfter w:val="1"/>
          <w:wAfter w:w="6774" w:type="dxa"/>
          <w:trHeight w:val="2775"/>
        </w:trPr>
        <w:tc>
          <w:tcPr>
            <w:tcW w:w="5037"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353CAB" w:rsidRPr="00546183" w:rsidRDefault="00353CAB" w:rsidP="00353CAB">
            <w:pPr>
              <w:shd w:val="clear" w:color="auto" w:fill="EEEEEE"/>
              <w:spacing w:after="0" w:line="240" w:lineRule="auto"/>
              <w:rPr>
                <w:rFonts w:ascii="Consolas" w:eastAsia="Times New Roman" w:hAnsi="Consolas" w:cs="Consolas"/>
                <w:sz w:val="18"/>
                <w:szCs w:val="18"/>
                <w:lang w:val="en-US" w:eastAsia="ru-RU"/>
              </w:rPr>
            </w:pPr>
            <w:r w:rsidRPr="00546183">
              <w:rPr>
                <w:rFonts w:ascii="Consolas" w:eastAsia="Times New Roman" w:hAnsi="Consolas" w:cs="Consolas"/>
                <w:sz w:val="18"/>
                <w:szCs w:val="18"/>
                <w:lang w:val="en-US" w:eastAsia="ru-RU"/>
              </w:rPr>
              <w:t>if</w:t>
            </w:r>
            <w:r w:rsidRPr="00546183">
              <w:rPr>
                <w:rFonts w:ascii="Consolas" w:eastAsia="Times New Roman" w:hAnsi="Consolas" w:cs="Consolas"/>
                <w:sz w:val="18"/>
                <w:szCs w:val="18"/>
                <w:lang w:eastAsia="ru-RU"/>
              </w:rPr>
              <w:t> (Условие)</w:t>
            </w:r>
            <w:r w:rsidRPr="00546183">
              <w:rPr>
                <w:rFonts w:ascii="Consolas" w:eastAsia="Times New Roman" w:hAnsi="Consolas" w:cs="Consolas"/>
                <w:sz w:val="18"/>
                <w:szCs w:val="18"/>
                <w:lang w:eastAsia="ru-RU"/>
              </w:rPr>
              <w:br/>
              <w:t>{</w:t>
            </w:r>
            <w:r w:rsidRPr="00546183">
              <w:rPr>
                <w:rFonts w:ascii="Consolas" w:eastAsia="Times New Roman" w:hAnsi="Consolas" w:cs="Consolas"/>
                <w:sz w:val="18"/>
                <w:szCs w:val="18"/>
                <w:lang w:eastAsia="ru-RU"/>
              </w:rPr>
              <w:br/>
              <w:t>  БлокОпераций1;</w:t>
            </w:r>
            <w:r w:rsidRPr="00546183">
              <w:rPr>
                <w:rFonts w:ascii="Consolas" w:eastAsia="Times New Roman" w:hAnsi="Consolas" w:cs="Consolas"/>
                <w:sz w:val="18"/>
                <w:szCs w:val="18"/>
                <w:lang w:eastAsia="ru-RU"/>
              </w:rPr>
              <w:br/>
            </w:r>
            <w:r w:rsidRPr="00546183">
              <w:rPr>
                <w:rFonts w:ascii="Consolas" w:eastAsia="Times New Roman" w:hAnsi="Consolas" w:cs="Consolas"/>
                <w:sz w:val="18"/>
                <w:szCs w:val="18"/>
                <w:lang w:val="en-US" w:eastAsia="ru-RU"/>
              </w:rPr>
              <w:t>}</w:t>
            </w:r>
          </w:p>
        </w:tc>
        <w:tc>
          <w:tcPr>
            <w:tcW w:w="1764"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353CAB" w:rsidRPr="00546183" w:rsidRDefault="00353CAB" w:rsidP="00353CAB">
            <w:pPr>
              <w:shd w:val="clear" w:color="auto" w:fill="EEEEEE"/>
              <w:spacing w:after="0" w:line="240" w:lineRule="auto"/>
              <w:rPr>
                <w:rFonts w:ascii="Consolas" w:eastAsia="Times New Roman" w:hAnsi="Consolas" w:cs="Consolas"/>
                <w:sz w:val="18"/>
                <w:szCs w:val="18"/>
                <w:lang w:val="en-US" w:eastAsia="ru-RU"/>
              </w:rPr>
            </w:pPr>
          </w:p>
          <w:p w:rsidR="00353CAB" w:rsidRPr="00546183" w:rsidRDefault="00353CAB" w:rsidP="00353CAB">
            <w:pPr>
              <w:shd w:val="clear" w:color="auto" w:fill="EEEEEE"/>
              <w:spacing w:after="0" w:line="240" w:lineRule="auto"/>
              <w:rPr>
                <w:rFonts w:ascii="Consolas" w:eastAsia="Times New Roman" w:hAnsi="Consolas" w:cs="Consolas"/>
                <w:sz w:val="18"/>
                <w:szCs w:val="18"/>
                <w:lang w:eastAsia="ru-RU"/>
              </w:rPr>
            </w:pPr>
            <w:r w:rsidRPr="00546183">
              <w:rPr>
                <w:rFonts w:ascii="Consolas" w:eastAsia="Times New Roman" w:hAnsi="Consolas" w:cs="Consolas"/>
                <w:sz w:val="18"/>
                <w:szCs w:val="18"/>
                <w:lang w:eastAsia="ru-RU"/>
              </w:rPr>
              <w:t>if (Условие)</w:t>
            </w:r>
            <w:r w:rsidRPr="00546183">
              <w:rPr>
                <w:rFonts w:ascii="Consolas" w:eastAsia="Times New Roman" w:hAnsi="Consolas" w:cs="Consolas"/>
                <w:sz w:val="18"/>
                <w:szCs w:val="18"/>
                <w:lang w:eastAsia="ru-RU"/>
              </w:rPr>
              <w:br/>
              <w:t>{</w:t>
            </w:r>
            <w:r w:rsidRPr="00546183">
              <w:rPr>
                <w:rFonts w:ascii="Consolas" w:eastAsia="Times New Roman" w:hAnsi="Consolas" w:cs="Consolas"/>
                <w:sz w:val="18"/>
                <w:szCs w:val="18"/>
                <w:lang w:eastAsia="ru-RU"/>
              </w:rPr>
              <w:br/>
              <w:t>  БлокОпераций</w:t>
            </w:r>
            <w:proofErr w:type="gramStart"/>
            <w:r w:rsidRPr="00546183">
              <w:rPr>
                <w:rFonts w:ascii="Consolas" w:eastAsia="Times New Roman" w:hAnsi="Consolas" w:cs="Consolas"/>
                <w:sz w:val="18"/>
                <w:szCs w:val="18"/>
                <w:lang w:eastAsia="ru-RU"/>
              </w:rPr>
              <w:t>1</w:t>
            </w:r>
            <w:proofErr w:type="gramEnd"/>
            <w:r w:rsidRPr="00546183">
              <w:rPr>
                <w:rFonts w:ascii="Consolas" w:eastAsia="Times New Roman" w:hAnsi="Consolas" w:cs="Consolas"/>
                <w:sz w:val="18"/>
                <w:szCs w:val="18"/>
                <w:lang w:eastAsia="ru-RU"/>
              </w:rPr>
              <w:t>;</w:t>
            </w:r>
            <w:r w:rsidRPr="00546183">
              <w:rPr>
                <w:rFonts w:ascii="Consolas" w:eastAsia="Times New Roman" w:hAnsi="Consolas" w:cs="Consolas"/>
                <w:sz w:val="18"/>
                <w:szCs w:val="18"/>
                <w:lang w:eastAsia="ru-RU"/>
              </w:rPr>
              <w:br/>
              <w:t>}</w:t>
            </w:r>
            <w:r w:rsidRPr="00546183">
              <w:rPr>
                <w:rFonts w:ascii="Consolas" w:eastAsia="Times New Roman" w:hAnsi="Consolas" w:cs="Consolas"/>
                <w:sz w:val="18"/>
                <w:szCs w:val="18"/>
                <w:lang w:eastAsia="ru-RU"/>
              </w:rPr>
              <w:br/>
              <w:t>else</w:t>
            </w:r>
            <w:r w:rsidRPr="00546183">
              <w:rPr>
                <w:rFonts w:ascii="Consolas" w:eastAsia="Times New Roman" w:hAnsi="Consolas" w:cs="Consolas"/>
                <w:sz w:val="18"/>
                <w:szCs w:val="18"/>
                <w:lang w:eastAsia="ru-RU"/>
              </w:rPr>
              <w:br/>
              <w:t>{</w:t>
            </w:r>
            <w:r w:rsidRPr="00546183">
              <w:rPr>
                <w:rFonts w:ascii="Consolas" w:eastAsia="Times New Roman" w:hAnsi="Consolas" w:cs="Consolas"/>
                <w:sz w:val="18"/>
                <w:szCs w:val="18"/>
                <w:lang w:eastAsia="ru-RU"/>
              </w:rPr>
              <w:br/>
              <w:t>  БлокОпераций2;</w:t>
            </w:r>
            <w:r w:rsidRPr="00546183">
              <w:rPr>
                <w:rFonts w:ascii="Consolas" w:eastAsia="Times New Roman" w:hAnsi="Consolas" w:cs="Consolas"/>
                <w:sz w:val="18"/>
                <w:szCs w:val="18"/>
                <w:lang w:eastAsia="ru-RU"/>
              </w:rPr>
              <w:br/>
              <w:t>}</w:t>
            </w:r>
          </w:p>
        </w:tc>
      </w:tr>
    </w:tbl>
    <w:p w:rsidR="00353CAB" w:rsidRPr="00546183" w:rsidRDefault="00353CAB" w:rsidP="00353CAB">
      <w:pPr>
        <w:pStyle w:val="a3"/>
        <w:shd w:val="clear" w:color="auto" w:fill="FFFFFF"/>
        <w:spacing w:before="0" w:beforeAutospacing="0" w:after="0" w:afterAutospacing="0"/>
        <w:jc w:val="both"/>
        <w:rPr>
          <w:sz w:val="18"/>
          <w:szCs w:val="18"/>
        </w:rPr>
      </w:pPr>
    </w:p>
    <w:p w:rsidR="00353CAB" w:rsidRPr="00546183" w:rsidRDefault="00353CAB" w:rsidP="00353CAB">
      <w:pPr>
        <w:shd w:val="clear" w:color="auto" w:fill="FFFFFF"/>
        <w:spacing w:after="0" w:line="480" w:lineRule="auto"/>
        <w:jc w:val="both"/>
        <w:textAlignment w:val="center"/>
        <w:outlineLvl w:val="1"/>
        <w:rPr>
          <w:rFonts w:ascii="Verdana" w:eastAsia="Times New Roman" w:hAnsi="Verdana" w:cs="Times New Roman"/>
          <w:b/>
          <w:bCs/>
          <w:color w:val="555555"/>
          <w:sz w:val="18"/>
          <w:szCs w:val="18"/>
          <w:lang w:eastAsia="ru-RU"/>
        </w:rPr>
      </w:pPr>
      <w:r w:rsidRPr="00546183">
        <w:rPr>
          <w:rFonts w:ascii="Verdana" w:eastAsia="Times New Roman" w:hAnsi="Verdana" w:cs="Times New Roman"/>
          <w:b/>
          <w:bCs/>
          <w:color w:val="555555"/>
          <w:sz w:val="18"/>
          <w:szCs w:val="18"/>
          <w:lang w:eastAsia="ru-RU"/>
        </w:rPr>
        <w:t>Тернарные операции</w:t>
      </w:r>
    </w:p>
    <w:p w:rsidR="00353CAB" w:rsidRPr="00546183" w:rsidRDefault="00353CAB" w:rsidP="00353CAB">
      <w:pPr>
        <w:shd w:val="clear" w:color="auto" w:fill="FFFFFF"/>
        <w:spacing w:after="0" w:line="240" w:lineRule="auto"/>
        <w:jc w:val="both"/>
        <w:rPr>
          <w:rFonts w:ascii="Verdana" w:eastAsia="Times New Roman" w:hAnsi="Verdana" w:cs="Times New Roman"/>
          <w:color w:val="000000"/>
          <w:sz w:val="18"/>
          <w:szCs w:val="18"/>
          <w:lang w:eastAsia="ru-RU"/>
        </w:rPr>
      </w:pPr>
      <w:r w:rsidRPr="00546183">
        <w:rPr>
          <w:rFonts w:ascii="Verdana" w:eastAsia="Times New Roman" w:hAnsi="Verdana" w:cs="Times New Roman"/>
          <w:b/>
          <w:bCs/>
          <w:i/>
          <w:iCs/>
          <w:color w:val="800000"/>
          <w:sz w:val="18"/>
          <w:szCs w:val="18"/>
          <w:lang w:eastAsia="ru-RU"/>
        </w:rPr>
        <w:t>Тернарная условная операция</w:t>
      </w:r>
      <w:r w:rsidRPr="00546183">
        <w:rPr>
          <w:rFonts w:ascii="Verdana" w:eastAsia="Times New Roman" w:hAnsi="Verdana" w:cs="Times New Roman"/>
          <w:color w:val="000000"/>
          <w:sz w:val="18"/>
          <w:szCs w:val="18"/>
          <w:lang w:eastAsia="ru-RU"/>
        </w:rPr>
        <w:t> имеет 3 аргумента и возвращает свой второй или третий операнд в зависимости от значения логического выражения, заданного первым операндом. Синтаксис тернарной операции в языке Си</w:t>
      </w:r>
    </w:p>
    <w:p w:rsidR="00353CAB" w:rsidRPr="00546183" w:rsidRDefault="00353CAB" w:rsidP="00353CAB">
      <w:pPr>
        <w:shd w:val="clear" w:color="auto" w:fill="EEEEEE"/>
        <w:spacing w:after="0" w:line="240" w:lineRule="auto"/>
        <w:jc w:val="center"/>
        <w:rPr>
          <w:rFonts w:ascii="Consolas" w:eastAsia="Times New Roman" w:hAnsi="Consolas" w:cs="Consolas"/>
          <w:color w:val="000000"/>
          <w:sz w:val="18"/>
          <w:szCs w:val="18"/>
          <w:lang w:eastAsia="ru-RU"/>
        </w:rPr>
      </w:pPr>
      <w:r w:rsidRPr="00546183">
        <w:rPr>
          <w:rFonts w:ascii="Consolas" w:eastAsia="Times New Roman" w:hAnsi="Consolas" w:cs="Consolas"/>
          <w:color w:val="000000"/>
          <w:sz w:val="18"/>
          <w:szCs w:val="18"/>
          <w:lang w:eastAsia="ru-RU"/>
        </w:rPr>
        <w:t> </w:t>
      </w:r>
    </w:p>
    <w:p w:rsidR="00353CAB" w:rsidRPr="00546183" w:rsidRDefault="00353CAB" w:rsidP="00353CAB">
      <w:pPr>
        <w:shd w:val="clear" w:color="auto" w:fill="EEEEEE"/>
        <w:spacing w:after="0" w:line="240" w:lineRule="auto"/>
        <w:jc w:val="both"/>
        <w:rPr>
          <w:rFonts w:ascii="Consolas" w:eastAsia="Times New Roman" w:hAnsi="Consolas" w:cs="Consolas"/>
          <w:color w:val="000000"/>
          <w:sz w:val="18"/>
          <w:szCs w:val="18"/>
          <w:lang w:eastAsia="ru-RU"/>
        </w:rPr>
      </w:pPr>
      <w:r w:rsidRPr="00546183">
        <w:rPr>
          <w:rFonts w:ascii="Consolas" w:eastAsia="Times New Roman" w:hAnsi="Consolas" w:cs="Consolas"/>
          <w:color w:val="000000"/>
          <w:sz w:val="18"/>
          <w:szCs w:val="18"/>
          <w:lang w:eastAsia="ru-RU"/>
        </w:rPr>
        <w:t>Условие</w:t>
      </w:r>
      <w:proofErr w:type="gramStart"/>
      <w:r w:rsidRPr="00546183">
        <w:rPr>
          <w:rFonts w:ascii="Consolas" w:eastAsia="Times New Roman" w:hAnsi="Consolas" w:cs="Consolas"/>
          <w:color w:val="000000"/>
          <w:sz w:val="18"/>
          <w:szCs w:val="18"/>
          <w:lang w:eastAsia="ru-RU"/>
        </w:rPr>
        <w:t> ?</w:t>
      </w:r>
      <w:proofErr w:type="gramEnd"/>
      <w:r w:rsidRPr="00546183">
        <w:rPr>
          <w:rFonts w:ascii="Consolas" w:eastAsia="Times New Roman" w:hAnsi="Consolas" w:cs="Consolas"/>
          <w:color w:val="000000"/>
          <w:sz w:val="18"/>
          <w:szCs w:val="18"/>
          <w:lang w:eastAsia="ru-RU"/>
        </w:rPr>
        <w:t> Выражение1</w:t>
      </w:r>
      <w:proofErr w:type="gramStart"/>
      <w:r w:rsidRPr="00546183">
        <w:rPr>
          <w:rFonts w:ascii="Consolas" w:eastAsia="Times New Roman" w:hAnsi="Consolas" w:cs="Consolas"/>
          <w:color w:val="000000"/>
          <w:sz w:val="18"/>
          <w:szCs w:val="18"/>
          <w:lang w:eastAsia="ru-RU"/>
        </w:rPr>
        <w:t> :</w:t>
      </w:r>
      <w:proofErr w:type="gramEnd"/>
      <w:r w:rsidRPr="00546183">
        <w:rPr>
          <w:rFonts w:ascii="Consolas" w:eastAsia="Times New Roman" w:hAnsi="Consolas" w:cs="Consolas"/>
          <w:color w:val="000000"/>
          <w:sz w:val="18"/>
          <w:szCs w:val="18"/>
          <w:lang w:eastAsia="ru-RU"/>
        </w:rPr>
        <w:t> Выражение</w:t>
      </w:r>
      <w:proofErr w:type="gramStart"/>
      <w:r w:rsidRPr="00546183">
        <w:rPr>
          <w:rFonts w:ascii="Consolas" w:eastAsia="Times New Roman" w:hAnsi="Consolas" w:cs="Consolas"/>
          <w:color w:val="000000"/>
          <w:sz w:val="18"/>
          <w:szCs w:val="18"/>
          <w:lang w:eastAsia="ru-RU"/>
        </w:rPr>
        <w:t>2</w:t>
      </w:r>
      <w:proofErr w:type="gramEnd"/>
      <w:r w:rsidRPr="00546183">
        <w:rPr>
          <w:rFonts w:ascii="Consolas" w:eastAsia="Times New Roman" w:hAnsi="Consolas" w:cs="Consolas"/>
          <w:color w:val="000000"/>
          <w:sz w:val="18"/>
          <w:szCs w:val="18"/>
          <w:lang w:eastAsia="ru-RU"/>
        </w:rPr>
        <w:t>;</w:t>
      </w:r>
    </w:p>
    <w:p w:rsidR="00493334" w:rsidRPr="00546183" w:rsidRDefault="00353CAB" w:rsidP="00353CAB">
      <w:pPr>
        <w:spacing w:before="100" w:beforeAutospacing="1" w:after="100" w:afterAutospacing="1" w:line="240" w:lineRule="auto"/>
        <w:rPr>
          <w:rFonts w:ascii="Verdana" w:eastAsia="Times New Roman" w:hAnsi="Verdana" w:cs="Times New Roman"/>
          <w:color w:val="000000"/>
          <w:sz w:val="18"/>
          <w:szCs w:val="18"/>
          <w:shd w:val="clear" w:color="auto" w:fill="FFFFFF"/>
          <w:lang w:eastAsia="ru-RU"/>
        </w:rPr>
      </w:pPr>
      <w:r w:rsidRPr="00546183">
        <w:rPr>
          <w:rFonts w:ascii="Verdana" w:eastAsia="Times New Roman" w:hAnsi="Verdana" w:cs="Times New Roman"/>
          <w:color w:val="000000"/>
          <w:sz w:val="18"/>
          <w:szCs w:val="18"/>
          <w:shd w:val="clear" w:color="auto" w:fill="FFFFFF"/>
          <w:lang w:eastAsia="ru-RU"/>
        </w:rPr>
        <w:t>Если выполняется </w:t>
      </w:r>
      <w:r w:rsidRPr="00546183">
        <w:rPr>
          <w:rFonts w:ascii="Consolas" w:eastAsia="Times New Roman" w:hAnsi="Consolas" w:cs="Consolas"/>
          <w:b/>
          <w:bCs/>
          <w:color w:val="000000"/>
          <w:sz w:val="18"/>
          <w:szCs w:val="18"/>
          <w:shd w:val="clear" w:color="auto" w:fill="FFFFFF"/>
          <w:lang w:eastAsia="ru-RU"/>
        </w:rPr>
        <w:t>Условие</w:t>
      </w:r>
      <w:r w:rsidRPr="00546183">
        <w:rPr>
          <w:rFonts w:ascii="Verdana" w:eastAsia="Times New Roman" w:hAnsi="Verdana" w:cs="Times New Roman"/>
          <w:color w:val="000000"/>
          <w:sz w:val="18"/>
          <w:szCs w:val="18"/>
          <w:shd w:val="clear" w:color="auto" w:fill="FFFFFF"/>
          <w:lang w:eastAsia="ru-RU"/>
        </w:rPr>
        <w:t>, то тернарная операция возвращает </w:t>
      </w:r>
      <w:r w:rsidRPr="00546183">
        <w:rPr>
          <w:rFonts w:ascii="Consolas" w:eastAsia="Times New Roman" w:hAnsi="Consolas" w:cs="Consolas"/>
          <w:b/>
          <w:bCs/>
          <w:color w:val="000000"/>
          <w:sz w:val="18"/>
          <w:szCs w:val="18"/>
          <w:shd w:val="clear" w:color="auto" w:fill="FFFFFF"/>
          <w:lang w:eastAsia="ru-RU"/>
        </w:rPr>
        <w:t>Выражение</w:t>
      </w:r>
      <w:proofErr w:type="gramStart"/>
      <w:r w:rsidRPr="00546183">
        <w:rPr>
          <w:rFonts w:ascii="Consolas" w:eastAsia="Times New Roman" w:hAnsi="Consolas" w:cs="Consolas"/>
          <w:b/>
          <w:bCs/>
          <w:color w:val="000000"/>
          <w:sz w:val="18"/>
          <w:szCs w:val="18"/>
          <w:shd w:val="clear" w:color="auto" w:fill="FFFFFF"/>
          <w:lang w:eastAsia="ru-RU"/>
        </w:rPr>
        <w:t>1</w:t>
      </w:r>
      <w:proofErr w:type="gramEnd"/>
      <w:r w:rsidRPr="00546183">
        <w:rPr>
          <w:rFonts w:ascii="Verdana" w:eastAsia="Times New Roman" w:hAnsi="Verdana" w:cs="Times New Roman"/>
          <w:color w:val="000000"/>
          <w:sz w:val="18"/>
          <w:szCs w:val="18"/>
          <w:shd w:val="clear" w:color="auto" w:fill="FFFFFF"/>
          <w:lang w:eastAsia="ru-RU"/>
        </w:rPr>
        <w:t>, в противном случае - </w:t>
      </w:r>
      <w:r w:rsidRPr="00546183">
        <w:rPr>
          <w:rFonts w:ascii="Consolas" w:eastAsia="Times New Roman" w:hAnsi="Consolas" w:cs="Consolas"/>
          <w:b/>
          <w:bCs/>
          <w:color w:val="000000"/>
          <w:sz w:val="18"/>
          <w:szCs w:val="18"/>
          <w:shd w:val="clear" w:color="auto" w:fill="FFFFFF"/>
          <w:lang w:eastAsia="ru-RU"/>
        </w:rPr>
        <w:t>Выражение2</w:t>
      </w:r>
      <w:r w:rsidRPr="00546183">
        <w:rPr>
          <w:rFonts w:ascii="Verdana" w:eastAsia="Times New Roman" w:hAnsi="Verdana" w:cs="Times New Roman"/>
          <w:color w:val="000000"/>
          <w:sz w:val="18"/>
          <w:szCs w:val="18"/>
          <w:shd w:val="clear" w:color="auto" w:fill="FFFFFF"/>
          <w:lang w:eastAsia="ru-RU"/>
        </w:rPr>
        <w:t>.</w:t>
      </w:r>
      <w:r w:rsidRPr="00546183">
        <w:rPr>
          <w:rFonts w:ascii="Verdana" w:eastAsia="Times New Roman" w:hAnsi="Verdana" w:cs="Times New Roman"/>
          <w:color w:val="000000"/>
          <w:sz w:val="18"/>
          <w:szCs w:val="18"/>
          <w:lang w:eastAsia="ru-RU"/>
        </w:rPr>
        <w:br/>
      </w:r>
      <w:r w:rsidRPr="00546183">
        <w:rPr>
          <w:rFonts w:ascii="Verdana" w:eastAsia="Times New Roman" w:hAnsi="Verdana" w:cs="Times New Roman"/>
          <w:color w:val="000000"/>
          <w:sz w:val="18"/>
          <w:szCs w:val="18"/>
          <w:shd w:val="clear" w:color="auto" w:fill="FFFFFF"/>
          <w:lang w:eastAsia="ru-RU"/>
        </w:rPr>
        <w:lastRenderedPageBreak/>
        <w:t>Тернарные операции, как и операции условия, могут быть вложенными. Для  разделения вложенных операций используются круглые скобки.</w:t>
      </w:r>
    </w:p>
    <w:p w:rsidR="00166E8F" w:rsidRPr="00546183" w:rsidRDefault="00353CAB" w:rsidP="00166E8F">
      <w:pPr>
        <w:pStyle w:val="2"/>
        <w:shd w:val="clear" w:color="auto" w:fill="FFFFFF"/>
        <w:spacing w:before="0" w:beforeAutospacing="0" w:after="0" w:afterAutospacing="0" w:line="480" w:lineRule="auto"/>
        <w:jc w:val="both"/>
        <w:textAlignment w:val="center"/>
        <w:rPr>
          <w:rFonts w:ascii="Verdana" w:hAnsi="Verdana"/>
          <w:color w:val="555555"/>
          <w:sz w:val="18"/>
          <w:szCs w:val="18"/>
        </w:rPr>
      </w:pPr>
      <w:r w:rsidRPr="00546183">
        <w:rPr>
          <w:rFonts w:ascii="Verdana" w:hAnsi="Verdana"/>
          <w:color w:val="000000"/>
          <w:sz w:val="18"/>
          <w:szCs w:val="18"/>
          <w:shd w:val="clear" w:color="auto" w:fill="FFFFFF"/>
        </w:rPr>
        <w:t>30.</w:t>
      </w:r>
      <w:r w:rsidR="00166E8F" w:rsidRPr="00546183">
        <w:rPr>
          <w:rFonts w:ascii="Verdana" w:hAnsi="Verdana"/>
          <w:color w:val="555555"/>
          <w:sz w:val="18"/>
          <w:szCs w:val="18"/>
        </w:rPr>
        <w:t xml:space="preserve"> Оператор ветвления switch (оператор множественного выбора)</w:t>
      </w:r>
    </w:p>
    <w:p w:rsidR="00166E8F" w:rsidRPr="00546183" w:rsidRDefault="00166E8F" w:rsidP="00166E8F">
      <w:pPr>
        <w:pStyle w:val="a3"/>
        <w:shd w:val="clear" w:color="auto" w:fill="FFFFFF"/>
        <w:spacing w:before="0" w:beforeAutospacing="0" w:after="0" w:afterAutospacing="0"/>
        <w:jc w:val="both"/>
        <w:rPr>
          <w:rFonts w:ascii="Verdana" w:hAnsi="Verdana"/>
          <w:color w:val="000000"/>
          <w:sz w:val="18"/>
          <w:szCs w:val="18"/>
        </w:rPr>
      </w:pPr>
      <w:r w:rsidRPr="00546183">
        <w:rPr>
          <w:rFonts w:ascii="Verdana" w:hAnsi="Verdana"/>
          <w:color w:val="000000"/>
          <w:sz w:val="18"/>
          <w:szCs w:val="18"/>
        </w:rPr>
        <w:t>Оператор </w:t>
      </w:r>
      <w:r w:rsidRPr="00546183">
        <w:rPr>
          <w:rStyle w:val="prog"/>
          <w:rFonts w:ascii="Consolas" w:hAnsi="Consolas" w:cs="Consolas"/>
          <w:color w:val="000000"/>
          <w:sz w:val="18"/>
          <w:szCs w:val="18"/>
        </w:rPr>
        <w:t>if</w:t>
      </w:r>
      <w:r w:rsidRPr="00546183">
        <w:rPr>
          <w:rFonts w:ascii="Verdana" w:hAnsi="Verdana"/>
          <w:color w:val="000000"/>
          <w:sz w:val="18"/>
          <w:szCs w:val="18"/>
        </w:rPr>
        <w:t> позволяет осуществить выбор только между двумя вариантами. Для того</w:t>
      </w:r>
      <w:proofErr w:type="gramStart"/>
      <w:r w:rsidRPr="00546183">
        <w:rPr>
          <w:rFonts w:ascii="Verdana" w:hAnsi="Verdana"/>
          <w:color w:val="000000"/>
          <w:sz w:val="18"/>
          <w:szCs w:val="18"/>
        </w:rPr>
        <w:t>,</w:t>
      </w:r>
      <w:proofErr w:type="gramEnd"/>
      <w:r w:rsidRPr="00546183">
        <w:rPr>
          <w:rFonts w:ascii="Verdana" w:hAnsi="Verdana"/>
          <w:color w:val="000000"/>
          <w:sz w:val="18"/>
          <w:szCs w:val="18"/>
        </w:rPr>
        <w:t xml:space="preserve"> чтобы производить выбор одного из нескольких вариантов необходимо использовать вложенный оператор </w:t>
      </w:r>
      <w:r w:rsidRPr="00546183">
        <w:rPr>
          <w:rStyle w:val="prog"/>
          <w:rFonts w:ascii="Consolas" w:hAnsi="Consolas" w:cs="Consolas"/>
          <w:color w:val="000000"/>
          <w:sz w:val="18"/>
          <w:szCs w:val="18"/>
        </w:rPr>
        <w:t>if</w:t>
      </w:r>
      <w:r w:rsidRPr="00546183">
        <w:rPr>
          <w:rFonts w:ascii="Verdana" w:hAnsi="Verdana"/>
          <w:color w:val="000000"/>
          <w:sz w:val="18"/>
          <w:szCs w:val="18"/>
        </w:rPr>
        <w:t>. С этой же целью можно использовать оператор ветвления </w:t>
      </w:r>
      <w:r w:rsidRPr="00546183">
        <w:rPr>
          <w:rStyle w:val="prog"/>
          <w:rFonts w:ascii="Consolas" w:hAnsi="Consolas" w:cs="Consolas"/>
          <w:color w:val="000000"/>
          <w:sz w:val="18"/>
          <w:szCs w:val="18"/>
        </w:rPr>
        <w:t>switch</w:t>
      </w:r>
      <w:r w:rsidRPr="00546183">
        <w:rPr>
          <w:rFonts w:ascii="Verdana" w:hAnsi="Verdana"/>
          <w:color w:val="000000"/>
          <w:sz w:val="18"/>
          <w:szCs w:val="18"/>
        </w:rPr>
        <w:t>.</w:t>
      </w:r>
      <w:r w:rsidRPr="00546183">
        <w:rPr>
          <w:rFonts w:ascii="Verdana" w:hAnsi="Verdana"/>
          <w:color w:val="000000"/>
          <w:sz w:val="18"/>
          <w:szCs w:val="18"/>
        </w:rPr>
        <w:br/>
      </w:r>
      <w:r w:rsidRPr="00546183">
        <w:rPr>
          <w:rFonts w:ascii="Verdana" w:hAnsi="Verdana"/>
          <w:color w:val="000000"/>
          <w:sz w:val="18"/>
          <w:szCs w:val="18"/>
        </w:rPr>
        <w:br/>
        <w:t>Общая форма записи</w:t>
      </w:r>
    </w:p>
    <w:p w:rsidR="00166E8F" w:rsidRPr="00546183" w:rsidRDefault="00166E8F" w:rsidP="00166E8F">
      <w:pPr>
        <w:shd w:val="clear" w:color="auto" w:fill="EEEEEE"/>
        <w:jc w:val="center"/>
        <w:rPr>
          <w:rFonts w:ascii="Consolas" w:hAnsi="Consolas" w:cs="Consolas"/>
          <w:color w:val="000000"/>
          <w:sz w:val="18"/>
          <w:szCs w:val="18"/>
        </w:rPr>
      </w:pPr>
      <w:r w:rsidRPr="00546183">
        <w:rPr>
          <w:rStyle w:val="kwd"/>
          <w:rFonts w:ascii="Consolas" w:hAnsi="Consolas" w:cs="Consolas"/>
          <w:color w:val="000000"/>
          <w:sz w:val="18"/>
          <w:szCs w:val="18"/>
        </w:rPr>
        <w:t>switch</w:t>
      </w:r>
      <w:r w:rsidRPr="00546183">
        <w:rPr>
          <w:rFonts w:ascii="Consolas" w:hAnsi="Consolas" w:cs="Consolas"/>
          <w:color w:val="000000"/>
          <w:sz w:val="18"/>
          <w:szCs w:val="18"/>
        </w:rPr>
        <w:t> (ЦелоеВыражение)</w:t>
      </w:r>
      <w:r w:rsidRPr="00546183">
        <w:rPr>
          <w:rFonts w:ascii="Consolas" w:hAnsi="Consolas" w:cs="Consolas"/>
          <w:color w:val="000000"/>
          <w:sz w:val="18"/>
          <w:szCs w:val="18"/>
        </w:rPr>
        <w:br/>
        <w:t>{</w:t>
      </w:r>
      <w:r w:rsidRPr="00546183">
        <w:rPr>
          <w:rFonts w:ascii="Consolas" w:hAnsi="Consolas" w:cs="Consolas"/>
          <w:color w:val="000000"/>
          <w:sz w:val="18"/>
          <w:szCs w:val="18"/>
        </w:rPr>
        <w:br/>
        <w:t>  </w:t>
      </w:r>
      <w:r w:rsidRPr="00546183">
        <w:rPr>
          <w:rStyle w:val="kwd"/>
          <w:rFonts w:ascii="Consolas" w:hAnsi="Consolas" w:cs="Consolas"/>
          <w:color w:val="000000"/>
          <w:sz w:val="18"/>
          <w:szCs w:val="18"/>
        </w:rPr>
        <w:t>case</w:t>
      </w:r>
      <w:r w:rsidRPr="00546183">
        <w:rPr>
          <w:rFonts w:ascii="Consolas" w:hAnsi="Consolas" w:cs="Consolas"/>
          <w:color w:val="000000"/>
          <w:sz w:val="18"/>
          <w:szCs w:val="18"/>
        </w:rPr>
        <w:t> Константа</w:t>
      </w:r>
      <w:proofErr w:type="gramStart"/>
      <w:r w:rsidRPr="00546183">
        <w:rPr>
          <w:rFonts w:ascii="Consolas" w:hAnsi="Consolas" w:cs="Consolas"/>
          <w:color w:val="000000"/>
          <w:sz w:val="18"/>
          <w:szCs w:val="18"/>
        </w:rPr>
        <w:t>1</w:t>
      </w:r>
      <w:proofErr w:type="gramEnd"/>
      <w:r w:rsidRPr="00546183">
        <w:rPr>
          <w:rFonts w:ascii="Consolas" w:hAnsi="Consolas" w:cs="Consolas"/>
          <w:color w:val="000000"/>
          <w:sz w:val="18"/>
          <w:szCs w:val="18"/>
        </w:rPr>
        <w:t>: БлокОпераций</w:t>
      </w:r>
      <w:proofErr w:type="gramStart"/>
      <w:r w:rsidRPr="00546183">
        <w:rPr>
          <w:rFonts w:ascii="Consolas" w:hAnsi="Consolas" w:cs="Consolas"/>
          <w:color w:val="000000"/>
          <w:sz w:val="18"/>
          <w:szCs w:val="18"/>
        </w:rPr>
        <w:t>1</w:t>
      </w:r>
      <w:proofErr w:type="gramEnd"/>
      <w:r w:rsidRPr="00546183">
        <w:rPr>
          <w:rFonts w:ascii="Consolas" w:hAnsi="Consolas" w:cs="Consolas"/>
          <w:color w:val="000000"/>
          <w:sz w:val="18"/>
          <w:szCs w:val="18"/>
        </w:rPr>
        <w:t>;</w:t>
      </w:r>
      <w:r w:rsidRPr="00546183">
        <w:rPr>
          <w:rFonts w:ascii="Consolas" w:hAnsi="Consolas" w:cs="Consolas"/>
          <w:color w:val="000000"/>
          <w:sz w:val="18"/>
          <w:szCs w:val="18"/>
        </w:rPr>
        <w:br/>
        <w:t>    </w:t>
      </w:r>
      <w:r w:rsidRPr="00546183">
        <w:rPr>
          <w:rStyle w:val="kwd"/>
          <w:rFonts w:ascii="Consolas" w:hAnsi="Consolas" w:cs="Consolas"/>
          <w:color w:val="000000"/>
          <w:sz w:val="18"/>
          <w:szCs w:val="18"/>
        </w:rPr>
        <w:t>break</w:t>
      </w:r>
      <w:r w:rsidRPr="00546183">
        <w:rPr>
          <w:rFonts w:ascii="Consolas" w:hAnsi="Consolas" w:cs="Consolas"/>
          <w:color w:val="000000"/>
          <w:sz w:val="18"/>
          <w:szCs w:val="18"/>
        </w:rPr>
        <w:t>;</w:t>
      </w:r>
      <w:r w:rsidRPr="00546183">
        <w:rPr>
          <w:rFonts w:ascii="Consolas" w:hAnsi="Consolas" w:cs="Consolas"/>
          <w:color w:val="000000"/>
          <w:sz w:val="18"/>
          <w:szCs w:val="18"/>
        </w:rPr>
        <w:br/>
        <w:t>  </w:t>
      </w:r>
      <w:r w:rsidRPr="00546183">
        <w:rPr>
          <w:rStyle w:val="kwd"/>
          <w:rFonts w:ascii="Consolas" w:hAnsi="Consolas" w:cs="Consolas"/>
          <w:color w:val="000000"/>
          <w:sz w:val="18"/>
          <w:szCs w:val="18"/>
        </w:rPr>
        <w:t>case</w:t>
      </w:r>
      <w:r w:rsidRPr="00546183">
        <w:rPr>
          <w:rFonts w:ascii="Consolas" w:hAnsi="Consolas" w:cs="Consolas"/>
          <w:color w:val="000000"/>
          <w:sz w:val="18"/>
          <w:szCs w:val="18"/>
        </w:rPr>
        <w:t> Константа2: БлокОпераций</w:t>
      </w:r>
      <w:proofErr w:type="gramStart"/>
      <w:r w:rsidRPr="00546183">
        <w:rPr>
          <w:rFonts w:ascii="Consolas" w:hAnsi="Consolas" w:cs="Consolas"/>
          <w:color w:val="000000"/>
          <w:sz w:val="18"/>
          <w:szCs w:val="18"/>
        </w:rPr>
        <w:t>2</w:t>
      </w:r>
      <w:proofErr w:type="gramEnd"/>
      <w:r w:rsidRPr="00546183">
        <w:rPr>
          <w:rFonts w:ascii="Consolas" w:hAnsi="Consolas" w:cs="Consolas"/>
          <w:color w:val="000000"/>
          <w:sz w:val="18"/>
          <w:szCs w:val="18"/>
        </w:rPr>
        <w:t>;</w:t>
      </w:r>
      <w:r w:rsidRPr="00546183">
        <w:rPr>
          <w:rFonts w:ascii="Consolas" w:hAnsi="Consolas" w:cs="Consolas"/>
          <w:color w:val="000000"/>
          <w:sz w:val="18"/>
          <w:szCs w:val="18"/>
        </w:rPr>
        <w:br/>
        <w:t>    </w:t>
      </w:r>
      <w:r w:rsidRPr="00546183">
        <w:rPr>
          <w:rStyle w:val="kwd"/>
          <w:rFonts w:ascii="Consolas" w:hAnsi="Consolas" w:cs="Consolas"/>
          <w:color w:val="000000"/>
          <w:sz w:val="18"/>
          <w:szCs w:val="18"/>
        </w:rPr>
        <w:t>break</w:t>
      </w:r>
      <w:r w:rsidRPr="00546183">
        <w:rPr>
          <w:rFonts w:ascii="Consolas" w:hAnsi="Consolas" w:cs="Consolas"/>
          <w:color w:val="000000"/>
          <w:sz w:val="18"/>
          <w:szCs w:val="18"/>
        </w:rPr>
        <w:t>;</w:t>
      </w:r>
      <w:r w:rsidRPr="00546183">
        <w:rPr>
          <w:rFonts w:ascii="Consolas" w:hAnsi="Consolas" w:cs="Consolas"/>
          <w:color w:val="000000"/>
          <w:sz w:val="18"/>
          <w:szCs w:val="18"/>
        </w:rPr>
        <w:br/>
        <w:t>  . . .</w:t>
      </w:r>
      <w:r w:rsidRPr="00546183">
        <w:rPr>
          <w:rFonts w:ascii="Consolas" w:hAnsi="Consolas" w:cs="Consolas"/>
          <w:color w:val="000000"/>
          <w:sz w:val="18"/>
          <w:szCs w:val="18"/>
        </w:rPr>
        <w:br/>
        <w:t>  </w:t>
      </w:r>
      <w:r w:rsidRPr="00546183">
        <w:rPr>
          <w:rStyle w:val="kwd"/>
          <w:rFonts w:ascii="Consolas" w:hAnsi="Consolas" w:cs="Consolas"/>
          <w:color w:val="000000"/>
          <w:sz w:val="18"/>
          <w:szCs w:val="18"/>
        </w:rPr>
        <w:t>case</w:t>
      </w:r>
      <w:r w:rsidRPr="00546183">
        <w:rPr>
          <w:rFonts w:ascii="Consolas" w:hAnsi="Consolas" w:cs="Consolas"/>
          <w:color w:val="000000"/>
          <w:sz w:val="18"/>
          <w:szCs w:val="18"/>
        </w:rPr>
        <w:t> Константаn: БлокОпераций</w:t>
      </w:r>
      <w:proofErr w:type="gramStart"/>
      <w:r w:rsidRPr="00546183">
        <w:rPr>
          <w:rFonts w:ascii="Consolas" w:hAnsi="Consolas" w:cs="Consolas"/>
          <w:color w:val="000000"/>
          <w:sz w:val="18"/>
          <w:szCs w:val="18"/>
        </w:rPr>
        <w:t>n</w:t>
      </w:r>
      <w:proofErr w:type="gramEnd"/>
      <w:r w:rsidRPr="00546183">
        <w:rPr>
          <w:rFonts w:ascii="Consolas" w:hAnsi="Consolas" w:cs="Consolas"/>
          <w:color w:val="000000"/>
          <w:sz w:val="18"/>
          <w:szCs w:val="18"/>
        </w:rPr>
        <w:t>;</w:t>
      </w:r>
      <w:r w:rsidRPr="00546183">
        <w:rPr>
          <w:rFonts w:ascii="Consolas" w:hAnsi="Consolas" w:cs="Consolas"/>
          <w:color w:val="000000"/>
          <w:sz w:val="18"/>
          <w:szCs w:val="18"/>
        </w:rPr>
        <w:br/>
        <w:t>    </w:t>
      </w:r>
      <w:r w:rsidRPr="00546183">
        <w:rPr>
          <w:rStyle w:val="kwd"/>
          <w:rFonts w:ascii="Consolas" w:hAnsi="Consolas" w:cs="Consolas"/>
          <w:color w:val="000000"/>
          <w:sz w:val="18"/>
          <w:szCs w:val="18"/>
        </w:rPr>
        <w:t>break</w:t>
      </w:r>
      <w:r w:rsidRPr="00546183">
        <w:rPr>
          <w:rFonts w:ascii="Consolas" w:hAnsi="Consolas" w:cs="Consolas"/>
          <w:color w:val="000000"/>
          <w:sz w:val="18"/>
          <w:szCs w:val="18"/>
        </w:rPr>
        <w:t>;</w:t>
      </w:r>
      <w:r w:rsidRPr="00546183">
        <w:rPr>
          <w:rFonts w:ascii="Consolas" w:hAnsi="Consolas" w:cs="Consolas"/>
          <w:color w:val="000000"/>
          <w:sz w:val="18"/>
          <w:szCs w:val="18"/>
        </w:rPr>
        <w:br/>
        <w:t>  default: </w:t>
      </w:r>
      <w:proofErr w:type="gramStart"/>
      <w:r w:rsidRPr="00546183">
        <w:rPr>
          <w:rFonts w:ascii="Consolas" w:hAnsi="Consolas" w:cs="Consolas"/>
          <w:color w:val="000000"/>
          <w:sz w:val="18"/>
          <w:szCs w:val="18"/>
        </w:rPr>
        <w:t>БлокОперацийПоУмолчанию;</w:t>
      </w:r>
      <w:r w:rsidRPr="00546183">
        <w:rPr>
          <w:rFonts w:ascii="Consolas" w:hAnsi="Consolas" w:cs="Consolas"/>
          <w:color w:val="000000"/>
          <w:sz w:val="18"/>
          <w:szCs w:val="18"/>
        </w:rPr>
        <w:br/>
        <w:t>    </w:t>
      </w:r>
      <w:r w:rsidRPr="00546183">
        <w:rPr>
          <w:rStyle w:val="kwd"/>
          <w:rFonts w:ascii="Consolas" w:hAnsi="Consolas" w:cs="Consolas"/>
          <w:color w:val="000000"/>
          <w:sz w:val="18"/>
          <w:szCs w:val="18"/>
        </w:rPr>
        <w:t>break</w:t>
      </w:r>
      <w:r w:rsidRPr="00546183">
        <w:rPr>
          <w:rFonts w:ascii="Consolas" w:hAnsi="Consolas" w:cs="Consolas"/>
          <w:color w:val="000000"/>
          <w:sz w:val="18"/>
          <w:szCs w:val="18"/>
        </w:rPr>
        <w:t>;</w:t>
      </w:r>
      <w:r w:rsidRPr="00546183">
        <w:rPr>
          <w:rFonts w:ascii="Consolas" w:hAnsi="Consolas" w:cs="Consolas"/>
          <w:color w:val="000000"/>
          <w:sz w:val="18"/>
          <w:szCs w:val="18"/>
        </w:rPr>
        <w:br/>
        <w:t>}</w:t>
      </w:r>
      <w:proofErr w:type="gramEnd"/>
    </w:p>
    <w:p w:rsidR="00166E8F" w:rsidRPr="00546183" w:rsidRDefault="00166E8F" w:rsidP="00166E8F">
      <w:pPr>
        <w:rPr>
          <w:rFonts w:ascii="Times New Roman" w:hAnsi="Times New Roman" w:cs="Times New Roman"/>
          <w:sz w:val="18"/>
          <w:szCs w:val="18"/>
        </w:rPr>
      </w:pPr>
      <w:r w:rsidRPr="00546183">
        <w:rPr>
          <w:rFonts w:ascii="Verdana" w:hAnsi="Verdana"/>
          <w:color w:val="000000"/>
          <w:sz w:val="18"/>
          <w:szCs w:val="18"/>
        </w:rPr>
        <w:br/>
      </w:r>
      <w:r w:rsidRPr="00546183">
        <w:rPr>
          <w:rFonts w:ascii="Verdana" w:hAnsi="Verdana"/>
          <w:color w:val="000000"/>
          <w:sz w:val="18"/>
          <w:szCs w:val="18"/>
        </w:rPr>
        <w:br/>
      </w:r>
      <w:r w:rsidRPr="00546183">
        <w:rPr>
          <w:rFonts w:ascii="Verdana" w:hAnsi="Verdana"/>
          <w:color w:val="000000"/>
          <w:sz w:val="18"/>
          <w:szCs w:val="18"/>
          <w:shd w:val="clear" w:color="auto" w:fill="FFFFFF"/>
        </w:rPr>
        <w:t>Оператор ветвления </w:t>
      </w:r>
      <w:r w:rsidRPr="00546183">
        <w:rPr>
          <w:rStyle w:val="prog"/>
          <w:rFonts w:ascii="Consolas" w:hAnsi="Consolas" w:cs="Consolas"/>
          <w:sz w:val="18"/>
          <w:szCs w:val="18"/>
          <w:shd w:val="clear" w:color="auto" w:fill="FFFFFF"/>
        </w:rPr>
        <w:t>switch</w:t>
      </w:r>
      <w:r w:rsidRPr="00546183">
        <w:rPr>
          <w:rFonts w:ascii="Verdana" w:hAnsi="Verdana"/>
          <w:color w:val="000000"/>
          <w:sz w:val="18"/>
          <w:szCs w:val="18"/>
          <w:shd w:val="clear" w:color="auto" w:fill="FFFFFF"/>
        </w:rPr>
        <w:t> выполняется следующим образом:</w:t>
      </w:r>
    </w:p>
    <w:p w:rsidR="00166E8F" w:rsidRPr="00546183" w:rsidRDefault="00166E8F" w:rsidP="00166E8F">
      <w:pPr>
        <w:numPr>
          <w:ilvl w:val="0"/>
          <w:numId w:val="18"/>
        </w:numPr>
        <w:shd w:val="clear" w:color="auto" w:fill="FFFFFF"/>
        <w:spacing w:after="0" w:line="240" w:lineRule="auto"/>
        <w:ind w:left="0"/>
        <w:jc w:val="both"/>
        <w:rPr>
          <w:rFonts w:ascii="Verdana" w:hAnsi="Verdana"/>
          <w:color w:val="000000"/>
          <w:sz w:val="18"/>
          <w:szCs w:val="18"/>
        </w:rPr>
      </w:pPr>
      <w:r w:rsidRPr="00546183">
        <w:rPr>
          <w:rFonts w:ascii="Verdana" w:hAnsi="Verdana"/>
          <w:color w:val="000000"/>
          <w:sz w:val="18"/>
          <w:szCs w:val="18"/>
        </w:rPr>
        <w:t>вычисляется </w:t>
      </w:r>
      <w:r w:rsidRPr="00546183">
        <w:rPr>
          <w:rStyle w:val="a7"/>
          <w:rFonts w:ascii="Consolas" w:hAnsi="Consolas" w:cs="Consolas"/>
          <w:color w:val="000000"/>
          <w:sz w:val="18"/>
          <w:szCs w:val="18"/>
        </w:rPr>
        <w:t>ЦелоеВыражение</w:t>
      </w:r>
      <w:r w:rsidRPr="00546183">
        <w:rPr>
          <w:rFonts w:ascii="Verdana" w:hAnsi="Verdana"/>
          <w:color w:val="000000"/>
          <w:sz w:val="18"/>
          <w:szCs w:val="18"/>
        </w:rPr>
        <w:t> в скобках оператора </w:t>
      </w:r>
      <w:r w:rsidRPr="00546183">
        <w:rPr>
          <w:rStyle w:val="prog"/>
          <w:rFonts w:ascii="Consolas" w:hAnsi="Consolas" w:cs="Consolas"/>
          <w:color w:val="000000"/>
          <w:sz w:val="18"/>
          <w:szCs w:val="18"/>
        </w:rPr>
        <w:t>switch</w:t>
      </w:r>
      <w:r w:rsidRPr="00546183">
        <w:rPr>
          <w:rFonts w:ascii="Verdana" w:hAnsi="Verdana"/>
          <w:color w:val="000000"/>
          <w:sz w:val="18"/>
          <w:szCs w:val="18"/>
        </w:rPr>
        <w:t>;</w:t>
      </w:r>
    </w:p>
    <w:p w:rsidR="00166E8F" w:rsidRPr="00546183" w:rsidRDefault="00166E8F" w:rsidP="00166E8F">
      <w:pPr>
        <w:numPr>
          <w:ilvl w:val="0"/>
          <w:numId w:val="18"/>
        </w:numPr>
        <w:shd w:val="clear" w:color="auto" w:fill="FFFFFF"/>
        <w:spacing w:after="0" w:line="240" w:lineRule="auto"/>
        <w:ind w:left="0"/>
        <w:jc w:val="both"/>
        <w:rPr>
          <w:rFonts w:ascii="Verdana" w:hAnsi="Verdana"/>
          <w:color w:val="000000"/>
          <w:sz w:val="18"/>
          <w:szCs w:val="18"/>
        </w:rPr>
      </w:pPr>
      <w:r w:rsidRPr="00546183">
        <w:rPr>
          <w:rFonts w:ascii="Verdana" w:hAnsi="Verdana"/>
          <w:color w:val="000000"/>
          <w:sz w:val="18"/>
          <w:szCs w:val="18"/>
        </w:rPr>
        <w:t>полученное значение сравнивается с метками (</w:t>
      </w:r>
      <w:r w:rsidRPr="00546183">
        <w:rPr>
          <w:rStyle w:val="a7"/>
          <w:rFonts w:ascii="Consolas" w:hAnsi="Consolas" w:cs="Consolas"/>
          <w:color w:val="000000"/>
          <w:sz w:val="18"/>
          <w:szCs w:val="18"/>
        </w:rPr>
        <w:t>Константами</w:t>
      </w:r>
      <w:r w:rsidRPr="00546183">
        <w:rPr>
          <w:rFonts w:ascii="Verdana" w:hAnsi="Verdana"/>
          <w:color w:val="000000"/>
          <w:sz w:val="18"/>
          <w:szCs w:val="18"/>
        </w:rPr>
        <w:t>) в опциях </w:t>
      </w:r>
      <w:r w:rsidRPr="00546183">
        <w:rPr>
          <w:rStyle w:val="prog"/>
          <w:rFonts w:ascii="Consolas" w:hAnsi="Consolas" w:cs="Consolas"/>
          <w:color w:val="000000"/>
          <w:sz w:val="18"/>
          <w:szCs w:val="18"/>
        </w:rPr>
        <w:t>case</w:t>
      </w:r>
      <w:r w:rsidRPr="00546183">
        <w:rPr>
          <w:rFonts w:ascii="Verdana" w:hAnsi="Verdana"/>
          <w:color w:val="000000"/>
          <w:sz w:val="18"/>
          <w:szCs w:val="18"/>
        </w:rPr>
        <w:t>, сравнение производится до тех пор, пока не будет найдена метка, соответствующая вычисленному значению целочисленного выражения;</w:t>
      </w:r>
    </w:p>
    <w:p w:rsidR="00166E8F" w:rsidRPr="00546183" w:rsidRDefault="00166E8F" w:rsidP="00166E8F">
      <w:pPr>
        <w:numPr>
          <w:ilvl w:val="0"/>
          <w:numId w:val="18"/>
        </w:numPr>
        <w:shd w:val="clear" w:color="auto" w:fill="FFFFFF"/>
        <w:spacing w:after="0" w:line="240" w:lineRule="auto"/>
        <w:ind w:left="0"/>
        <w:jc w:val="both"/>
        <w:rPr>
          <w:rFonts w:ascii="Verdana" w:hAnsi="Verdana"/>
          <w:color w:val="000000"/>
          <w:sz w:val="18"/>
          <w:szCs w:val="18"/>
        </w:rPr>
      </w:pPr>
      <w:r w:rsidRPr="00546183">
        <w:rPr>
          <w:rFonts w:ascii="Verdana" w:hAnsi="Verdana"/>
          <w:color w:val="000000"/>
          <w:sz w:val="18"/>
          <w:szCs w:val="18"/>
        </w:rPr>
        <w:t>выполняется </w:t>
      </w:r>
      <w:r w:rsidRPr="00546183">
        <w:rPr>
          <w:rStyle w:val="a7"/>
          <w:rFonts w:ascii="Consolas" w:hAnsi="Consolas" w:cs="Consolas"/>
          <w:color w:val="000000"/>
          <w:sz w:val="18"/>
          <w:szCs w:val="18"/>
        </w:rPr>
        <w:t>БлокОпераций</w:t>
      </w:r>
      <w:r w:rsidRPr="00546183">
        <w:rPr>
          <w:rFonts w:ascii="Verdana" w:hAnsi="Verdana"/>
          <w:color w:val="000000"/>
          <w:sz w:val="18"/>
          <w:szCs w:val="18"/>
        </w:rPr>
        <w:t> соответствующей метки </w:t>
      </w:r>
      <w:r w:rsidRPr="00546183">
        <w:rPr>
          <w:rStyle w:val="prog"/>
          <w:rFonts w:ascii="Consolas" w:hAnsi="Consolas" w:cs="Consolas"/>
          <w:color w:val="000000"/>
          <w:sz w:val="18"/>
          <w:szCs w:val="18"/>
        </w:rPr>
        <w:t>case</w:t>
      </w:r>
      <w:r w:rsidRPr="00546183">
        <w:rPr>
          <w:rFonts w:ascii="Verdana" w:hAnsi="Verdana"/>
          <w:color w:val="000000"/>
          <w:sz w:val="18"/>
          <w:szCs w:val="18"/>
        </w:rPr>
        <w:t>;</w:t>
      </w:r>
    </w:p>
    <w:p w:rsidR="00166E8F" w:rsidRPr="00546183" w:rsidRDefault="00166E8F" w:rsidP="00166E8F">
      <w:pPr>
        <w:numPr>
          <w:ilvl w:val="0"/>
          <w:numId w:val="18"/>
        </w:numPr>
        <w:shd w:val="clear" w:color="auto" w:fill="FFFFFF"/>
        <w:spacing w:after="0" w:line="240" w:lineRule="auto"/>
        <w:ind w:left="0"/>
        <w:jc w:val="both"/>
        <w:rPr>
          <w:rFonts w:ascii="Verdana" w:hAnsi="Verdana"/>
          <w:color w:val="000000"/>
          <w:sz w:val="18"/>
          <w:szCs w:val="18"/>
        </w:rPr>
      </w:pPr>
      <w:r w:rsidRPr="00546183">
        <w:rPr>
          <w:rFonts w:ascii="Verdana" w:hAnsi="Verdana"/>
          <w:color w:val="000000"/>
          <w:sz w:val="18"/>
          <w:szCs w:val="18"/>
        </w:rPr>
        <w:t>если соответствующая метка не найдена, то выполнится </w:t>
      </w:r>
      <w:r w:rsidRPr="00546183">
        <w:rPr>
          <w:rStyle w:val="a7"/>
          <w:rFonts w:ascii="Consolas" w:hAnsi="Consolas" w:cs="Consolas"/>
          <w:color w:val="000000"/>
          <w:sz w:val="18"/>
          <w:szCs w:val="18"/>
        </w:rPr>
        <w:t>БлокОперацийПоУмолчанию</w:t>
      </w:r>
      <w:r w:rsidRPr="00546183">
        <w:rPr>
          <w:rFonts w:ascii="Verdana" w:hAnsi="Verdana"/>
          <w:color w:val="000000"/>
          <w:sz w:val="18"/>
          <w:szCs w:val="18"/>
        </w:rPr>
        <w:t xml:space="preserve">, </w:t>
      </w:r>
      <w:proofErr w:type="gramStart"/>
      <w:r w:rsidRPr="00546183">
        <w:rPr>
          <w:rFonts w:ascii="Verdana" w:hAnsi="Verdana"/>
          <w:color w:val="000000"/>
          <w:sz w:val="18"/>
          <w:szCs w:val="18"/>
        </w:rPr>
        <w:t>описанный</w:t>
      </w:r>
      <w:proofErr w:type="gramEnd"/>
      <w:r w:rsidRPr="00546183">
        <w:rPr>
          <w:rFonts w:ascii="Verdana" w:hAnsi="Verdana"/>
          <w:color w:val="000000"/>
          <w:sz w:val="18"/>
          <w:szCs w:val="18"/>
        </w:rPr>
        <w:t xml:space="preserve"> в опции </w:t>
      </w:r>
      <w:r w:rsidRPr="00546183">
        <w:rPr>
          <w:rStyle w:val="prog"/>
          <w:rFonts w:ascii="Consolas" w:hAnsi="Consolas" w:cs="Consolas"/>
          <w:color w:val="000000"/>
          <w:sz w:val="18"/>
          <w:szCs w:val="18"/>
        </w:rPr>
        <w:t>default</w:t>
      </w:r>
      <w:r w:rsidRPr="00546183">
        <w:rPr>
          <w:rFonts w:ascii="Verdana" w:hAnsi="Verdana"/>
          <w:color w:val="000000"/>
          <w:sz w:val="18"/>
          <w:szCs w:val="18"/>
        </w:rPr>
        <w:t>.</w:t>
      </w:r>
    </w:p>
    <w:p w:rsidR="00166E8F" w:rsidRPr="00546183" w:rsidRDefault="00166E8F" w:rsidP="00166E8F">
      <w:pPr>
        <w:pStyle w:val="a3"/>
        <w:shd w:val="clear" w:color="auto" w:fill="FFFFFF"/>
        <w:spacing w:before="0" w:beforeAutospacing="0" w:after="0" w:afterAutospacing="0"/>
        <w:jc w:val="both"/>
        <w:rPr>
          <w:rFonts w:ascii="Verdana" w:hAnsi="Verdana"/>
          <w:color w:val="000000"/>
          <w:sz w:val="18"/>
          <w:szCs w:val="18"/>
        </w:rPr>
      </w:pPr>
      <w:r w:rsidRPr="00546183">
        <w:rPr>
          <w:rFonts w:ascii="Verdana" w:hAnsi="Verdana"/>
          <w:color w:val="000000"/>
          <w:sz w:val="18"/>
          <w:szCs w:val="18"/>
        </w:rPr>
        <w:t>Альтернатива </w:t>
      </w:r>
      <w:r w:rsidRPr="00546183">
        <w:rPr>
          <w:rStyle w:val="prog"/>
          <w:rFonts w:ascii="Consolas" w:hAnsi="Consolas" w:cs="Consolas"/>
          <w:color w:val="000000"/>
          <w:sz w:val="18"/>
          <w:szCs w:val="18"/>
        </w:rPr>
        <w:t>default</w:t>
      </w:r>
      <w:r w:rsidRPr="00546183">
        <w:rPr>
          <w:rFonts w:ascii="Verdana" w:hAnsi="Verdana"/>
          <w:color w:val="000000"/>
          <w:sz w:val="18"/>
          <w:szCs w:val="18"/>
        </w:rPr>
        <w:t> может отсутствовать, тогда не будет произведено никаких действий.</w:t>
      </w:r>
      <w:r w:rsidRPr="00546183">
        <w:rPr>
          <w:rFonts w:ascii="Verdana" w:hAnsi="Verdana"/>
          <w:color w:val="000000"/>
          <w:sz w:val="18"/>
          <w:szCs w:val="18"/>
        </w:rPr>
        <w:br/>
        <w:t>Опция </w:t>
      </w:r>
      <w:r w:rsidRPr="00546183">
        <w:rPr>
          <w:rStyle w:val="prog"/>
          <w:rFonts w:ascii="Consolas" w:hAnsi="Consolas" w:cs="Consolas"/>
          <w:color w:val="000000"/>
          <w:sz w:val="18"/>
          <w:szCs w:val="18"/>
        </w:rPr>
        <w:t>break;</w:t>
      </w:r>
      <w:r w:rsidRPr="00546183">
        <w:rPr>
          <w:rFonts w:ascii="Verdana" w:hAnsi="Verdana"/>
          <w:color w:val="000000"/>
          <w:sz w:val="18"/>
          <w:szCs w:val="18"/>
        </w:rPr>
        <w:t> осуществляет выход из оператора </w:t>
      </w:r>
      <w:r w:rsidRPr="00546183">
        <w:rPr>
          <w:rStyle w:val="prog"/>
          <w:rFonts w:ascii="Consolas" w:hAnsi="Consolas" w:cs="Consolas"/>
          <w:color w:val="000000"/>
          <w:sz w:val="18"/>
          <w:szCs w:val="18"/>
        </w:rPr>
        <w:t>switch</w:t>
      </w:r>
      <w:r w:rsidRPr="00546183">
        <w:rPr>
          <w:rFonts w:ascii="Verdana" w:hAnsi="Verdana"/>
          <w:color w:val="000000"/>
          <w:sz w:val="18"/>
          <w:szCs w:val="18"/>
        </w:rPr>
        <w:t> и переход к следующему за ним оператору. При отсутствии опции </w:t>
      </w:r>
      <w:r w:rsidRPr="00546183">
        <w:rPr>
          <w:rStyle w:val="prog"/>
          <w:rFonts w:ascii="Consolas" w:hAnsi="Consolas" w:cs="Consolas"/>
          <w:color w:val="000000"/>
          <w:sz w:val="18"/>
          <w:szCs w:val="18"/>
        </w:rPr>
        <w:t>break</w:t>
      </w:r>
      <w:r w:rsidRPr="00546183">
        <w:rPr>
          <w:rFonts w:ascii="Verdana" w:hAnsi="Verdana"/>
          <w:color w:val="000000"/>
          <w:sz w:val="18"/>
          <w:szCs w:val="18"/>
        </w:rPr>
        <w:t xml:space="preserve"> будут выполняться все операторы, начиная с </w:t>
      </w:r>
      <w:proofErr w:type="gramStart"/>
      <w:r w:rsidRPr="00546183">
        <w:rPr>
          <w:rFonts w:ascii="Verdana" w:hAnsi="Verdana"/>
          <w:color w:val="000000"/>
          <w:sz w:val="18"/>
          <w:szCs w:val="18"/>
        </w:rPr>
        <w:t>помеченного</w:t>
      </w:r>
      <w:proofErr w:type="gramEnd"/>
      <w:r w:rsidRPr="00546183">
        <w:rPr>
          <w:rFonts w:ascii="Verdana" w:hAnsi="Verdana"/>
          <w:color w:val="000000"/>
          <w:sz w:val="18"/>
          <w:szCs w:val="18"/>
        </w:rPr>
        <w:t xml:space="preserve"> данной меткой и кончая оператором в опции </w:t>
      </w:r>
      <w:r w:rsidRPr="00546183">
        <w:rPr>
          <w:rStyle w:val="prog"/>
          <w:rFonts w:ascii="Consolas" w:hAnsi="Consolas" w:cs="Consolas"/>
          <w:color w:val="000000"/>
          <w:sz w:val="18"/>
          <w:szCs w:val="18"/>
        </w:rPr>
        <w:t>default</w:t>
      </w:r>
      <w:r w:rsidRPr="00546183">
        <w:rPr>
          <w:rFonts w:ascii="Verdana" w:hAnsi="Verdana"/>
          <w:color w:val="000000"/>
          <w:sz w:val="18"/>
          <w:szCs w:val="18"/>
        </w:rPr>
        <w:t>.</w:t>
      </w:r>
      <w:r w:rsidRPr="00546183">
        <w:rPr>
          <w:rFonts w:ascii="Verdana" w:hAnsi="Verdana"/>
          <w:color w:val="000000"/>
          <w:sz w:val="18"/>
          <w:szCs w:val="18"/>
        </w:rPr>
        <w:br/>
      </w:r>
      <w:r w:rsidRPr="00546183">
        <w:rPr>
          <w:rFonts w:ascii="Verdana" w:hAnsi="Verdana"/>
          <w:color w:val="000000"/>
          <w:sz w:val="18"/>
          <w:szCs w:val="18"/>
        </w:rPr>
        <w:br/>
        <w:t>Константы в опциях </w:t>
      </w:r>
      <w:r w:rsidRPr="00546183">
        <w:rPr>
          <w:rStyle w:val="prog"/>
          <w:rFonts w:ascii="Consolas" w:hAnsi="Consolas" w:cs="Consolas"/>
          <w:color w:val="000000"/>
          <w:sz w:val="18"/>
          <w:szCs w:val="18"/>
        </w:rPr>
        <w:t>case</w:t>
      </w:r>
      <w:r w:rsidRPr="00546183">
        <w:rPr>
          <w:rFonts w:ascii="Verdana" w:hAnsi="Verdana"/>
          <w:color w:val="000000"/>
          <w:sz w:val="18"/>
          <w:szCs w:val="18"/>
        </w:rPr>
        <w:t> должны быть целого типа (могут быть символами).</w:t>
      </w:r>
    </w:p>
    <w:p w:rsidR="00166E8F" w:rsidRPr="00546183" w:rsidRDefault="00166E8F" w:rsidP="00166E8F">
      <w:pPr>
        <w:pStyle w:val="2"/>
        <w:shd w:val="clear" w:color="auto" w:fill="FFFFFF" w:themeFill="background1"/>
        <w:spacing w:before="450" w:beforeAutospacing="0" w:after="450" w:afterAutospacing="0"/>
        <w:rPr>
          <w:rFonts w:ascii="Arial" w:hAnsi="Arial" w:cs="Arial"/>
          <w:b w:val="0"/>
          <w:bCs w:val="0"/>
          <w:sz w:val="18"/>
          <w:szCs w:val="18"/>
        </w:rPr>
      </w:pPr>
      <w:r w:rsidRPr="00546183">
        <w:rPr>
          <w:rFonts w:ascii="Arial" w:hAnsi="Arial" w:cs="Arial"/>
          <w:b w:val="0"/>
          <w:bCs w:val="0"/>
          <w:sz w:val="18"/>
          <w:szCs w:val="18"/>
        </w:rPr>
        <w:t>Оператор goto</w:t>
      </w:r>
    </w:p>
    <w:p w:rsidR="00166E8F" w:rsidRPr="00546183" w:rsidRDefault="00166E8F" w:rsidP="00166E8F">
      <w:pPr>
        <w:pStyle w:val="2"/>
        <w:shd w:val="clear" w:color="auto" w:fill="FFFFFF" w:themeFill="background1"/>
        <w:spacing w:before="450" w:beforeAutospacing="0" w:after="450" w:afterAutospacing="0"/>
        <w:rPr>
          <w:rFonts w:ascii="Arial" w:hAnsi="Arial" w:cs="Arial"/>
          <w:b w:val="0"/>
          <w:bCs w:val="0"/>
          <w:sz w:val="18"/>
          <w:szCs w:val="18"/>
        </w:rPr>
      </w:pPr>
      <w:r w:rsidRPr="00546183">
        <w:rPr>
          <w:rFonts w:ascii="Arial" w:hAnsi="Arial" w:cs="Arial"/>
          <w:b w:val="0"/>
          <w:sz w:val="18"/>
          <w:szCs w:val="18"/>
        </w:rPr>
        <w:t>Имеющийся в C# </w:t>
      </w:r>
      <w:r w:rsidRPr="00546183">
        <w:rPr>
          <w:rStyle w:val="a7"/>
          <w:rFonts w:ascii="Arial" w:hAnsi="Arial" w:cs="Arial"/>
          <w:sz w:val="18"/>
          <w:szCs w:val="18"/>
        </w:rPr>
        <w:t>оператор goto</w:t>
      </w:r>
      <w:r w:rsidRPr="00546183">
        <w:rPr>
          <w:rFonts w:ascii="Arial" w:hAnsi="Arial" w:cs="Arial"/>
          <w:b w:val="0"/>
          <w:sz w:val="18"/>
          <w:szCs w:val="18"/>
        </w:rPr>
        <w:t> представляет собой оператор безусловного перехода. Когда в программе встречается оператор goto, ее выполнение переходит непосредственно к тому месту, на которое указывает этот оператор. Он уже давно "вышел из употребления" в программировании, поскольку способствует созданию "макаронного" кода. Хотя в некоторых случаях он оказывается удобным и дает определенные преимущества, если используется благоразумно. Главный недостаток оператора goto с точки зрения программирования заключается в том, что он вносит в программу беспорядок и делает ее практически неудобочитаемой. Но иногда применение оператора goto может, скорее, прояснить, чем запутать ход выполнения программы.</w:t>
      </w:r>
    </w:p>
    <w:p w:rsidR="00166E8F" w:rsidRPr="00546183" w:rsidRDefault="00166E8F" w:rsidP="00166E8F">
      <w:pPr>
        <w:pStyle w:val="a3"/>
        <w:shd w:val="clear" w:color="auto" w:fill="FFFFFF" w:themeFill="background1"/>
        <w:spacing w:before="225" w:beforeAutospacing="0" w:after="225" w:afterAutospacing="0"/>
        <w:ind w:firstLine="300"/>
        <w:rPr>
          <w:rFonts w:ascii="Arial" w:hAnsi="Arial" w:cs="Arial"/>
          <w:color w:val="E4E4E4"/>
          <w:sz w:val="18"/>
          <w:szCs w:val="18"/>
        </w:rPr>
      </w:pPr>
      <w:r w:rsidRPr="00546183">
        <w:rPr>
          <w:rFonts w:ascii="Arial" w:hAnsi="Arial" w:cs="Arial"/>
          <w:sz w:val="18"/>
          <w:szCs w:val="18"/>
        </w:rPr>
        <w:t>Для выполнения оператора goto требуется </w:t>
      </w:r>
      <w:r w:rsidRPr="00546183">
        <w:rPr>
          <w:rStyle w:val="a8"/>
          <w:rFonts w:ascii="Arial" w:hAnsi="Arial" w:cs="Arial"/>
          <w:sz w:val="18"/>
          <w:szCs w:val="18"/>
        </w:rPr>
        <w:t>метка</w:t>
      </w:r>
      <w:r w:rsidRPr="00546183">
        <w:rPr>
          <w:rFonts w:ascii="Arial" w:hAnsi="Arial" w:cs="Arial"/>
          <w:sz w:val="18"/>
          <w:szCs w:val="18"/>
        </w:rPr>
        <w:t> — действительный в C# идентификатор с двоеточием. Метка должна находиться в том же методе, где и оператор goto, а также в пределах той же самой области действия.</w:t>
      </w:r>
    </w:p>
    <w:p w:rsidR="00353CAB" w:rsidRPr="00546183" w:rsidRDefault="00166E8F" w:rsidP="00353CAB">
      <w:pPr>
        <w:spacing w:before="100" w:beforeAutospacing="1" w:after="100" w:afterAutospacing="1" w:line="240" w:lineRule="auto"/>
        <w:rPr>
          <w:rFonts w:ascii="Arial" w:hAnsi="Arial" w:cs="Arial"/>
          <w:color w:val="000000"/>
          <w:sz w:val="18"/>
          <w:szCs w:val="18"/>
          <w:shd w:val="clear" w:color="auto" w:fill="FFFFFF"/>
        </w:rPr>
      </w:pPr>
      <w:r w:rsidRPr="00546183">
        <w:rPr>
          <w:rFonts w:ascii="Arial" w:hAnsi="Arial" w:cs="Arial"/>
          <w:color w:val="000000"/>
          <w:sz w:val="18"/>
          <w:szCs w:val="18"/>
          <w:shd w:val="clear" w:color="auto" w:fill="FFFFFF"/>
        </w:rPr>
        <w:t>Оператор break</w:t>
      </w:r>
      <w:proofErr w:type="gramStart"/>
      <w:r w:rsidRPr="00546183">
        <w:rPr>
          <w:rFonts w:ascii="Arial" w:hAnsi="Arial" w:cs="Arial"/>
          <w:color w:val="000000"/>
          <w:sz w:val="18"/>
          <w:szCs w:val="18"/>
          <w:shd w:val="clear" w:color="auto" w:fill="FFFFFF"/>
        </w:rPr>
        <w:t>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С</w:t>
      </w:r>
      <w:proofErr w:type="gramEnd"/>
      <w:r w:rsidRPr="00546183">
        <w:rPr>
          <w:rFonts w:ascii="Arial" w:hAnsi="Arial" w:cs="Arial"/>
          <w:color w:val="000000"/>
          <w:sz w:val="18"/>
          <w:szCs w:val="18"/>
          <w:shd w:val="clear" w:color="auto" w:fill="FFFFFF"/>
        </w:rPr>
        <w:t xml:space="preserve"> помощью оператора break можно специально организовать немедленный выход из цикла в обход любого кода, оставшегося в теле цикла, а также минуя проверку условия цикла. Когда в теле цикла встречается оператор break, цикл завершается, а выполнение программы возобновляется с оператора, следующего после этого цикла. Оператор break можно применять в любом цикле, предусмотренном в C#. </w:t>
      </w:r>
    </w:p>
    <w:p w:rsidR="00166E8F" w:rsidRPr="00546183" w:rsidRDefault="00166E8F" w:rsidP="00353CAB">
      <w:pPr>
        <w:spacing w:before="100" w:beforeAutospacing="1" w:after="100" w:afterAutospacing="1" w:line="240" w:lineRule="auto"/>
        <w:rPr>
          <w:rFonts w:ascii="Arial" w:hAnsi="Arial" w:cs="Arial"/>
          <w:color w:val="000000"/>
          <w:sz w:val="18"/>
          <w:szCs w:val="18"/>
          <w:shd w:val="clear" w:color="auto" w:fill="FFFFFF"/>
        </w:rPr>
      </w:pPr>
      <w:r w:rsidRPr="00546183">
        <w:rPr>
          <w:rFonts w:ascii="Arial" w:hAnsi="Arial" w:cs="Arial"/>
          <w:color w:val="000000"/>
          <w:sz w:val="18"/>
          <w:szCs w:val="18"/>
          <w:shd w:val="clear" w:color="auto" w:fill="FFFFFF"/>
        </w:rPr>
        <w:lastRenderedPageBreak/>
        <w:t>Оператор continue</w:t>
      </w:r>
      <w:proofErr w:type="gramStart"/>
      <w:r w:rsidRPr="00546183">
        <w:rPr>
          <w:rFonts w:ascii="Arial" w:hAnsi="Arial" w:cs="Arial"/>
          <w:color w:val="000000"/>
          <w:sz w:val="18"/>
          <w:szCs w:val="18"/>
          <w:shd w:val="clear" w:color="auto" w:fill="FFFFFF"/>
        </w:rPr>
        <w:t>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С</w:t>
      </w:r>
      <w:proofErr w:type="gramEnd"/>
      <w:r w:rsidRPr="00546183">
        <w:rPr>
          <w:rFonts w:ascii="Arial" w:hAnsi="Arial" w:cs="Arial"/>
          <w:color w:val="000000"/>
          <w:sz w:val="18"/>
          <w:szCs w:val="18"/>
          <w:shd w:val="clear" w:color="auto" w:fill="FFFFFF"/>
        </w:rPr>
        <w:t xml:space="preserve"> помощью оператора continue можно организовать преждевременное завершение шага итерации цикла в обход обычной структуры управления циклом. Оператор continue осуществляет принудительный переход к следующему шагу цикла, пропуская любой код, оставшийся невыполненным. Таким образом, оператор continue служит своего рода дополнением оператора break. </w:t>
      </w:r>
      <w:r w:rsidRPr="00546183">
        <w:rPr>
          <w:rFonts w:ascii="Arial" w:hAnsi="Arial" w:cs="Arial"/>
          <w:color w:val="000000"/>
          <w:sz w:val="18"/>
          <w:szCs w:val="18"/>
        </w:rPr>
        <w:br/>
      </w:r>
      <w:r w:rsidRPr="00546183">
        <w:rPr>
          <w:rFonts w:ascii="Arial" w:hAnsi="Arial" w:cs="Arial"/>
          <w:color w:val="000000"/>
          <w:sz w:val="18"/>
          <w:szCs w:val="18"/>
        </w:rPr>
        <w:br/>
      </w:r>
      <w:r w:rsidRPr="00546183">
        <w:rPr>
          <w:rFonts w:ascii="Arial" w:hAnsi="Arial" w:cs="Arial"/>
          <w:color w:val="000000"/>
          <w:sz w:val="18"/>
          <w:szCs w:val="18"/>
          <w:shd w:val="clear" w:color="auto" w:fill="FFFFFF"/>
        </w:rPr>
        <w:t>В циклах while и do-while оператор continue вызывает передачу управления непосредственно условному выражению, после чего продолжается процесс выполнения цикла. А в цикле for сначала вычисляется итерационное выражение, затем условное выражение, после чего цикл продолжается:</w:t>
      </w:r>
    </w:p>
    <w:p w:rsidR="00166E8F" w:rsidRPr="00546183" w:rsidRDefault="00166E8F" w:rsidP="00166E8F">
      <w:pPr>
        <w:pStyle w:val="a3"/>
        <w:shd w:val="clear" w:color="auto" w:fill="FFFFFF"/>
        <w:spacing w:before="0" w:beforeAutospacing="0" w:after="0" w:afterAutospacing="0"/>
        <w:jc w:val="both"/>
        <w:rPr>
          <w:rFonts w:ascii="Verdana" w:hAnsi="Verdana"/>
          <w:color w:val="000000"/>
          <w:sz w:val="18"/>
          <w:szCs w:val="18"/>
        </w:rPr>
      </w:pPr>
      <w:r w:rsidRPr="00546183">
        <w:rPr>
          <w:rFonts w:ascii="Arial" w:hAnsi="Arial" w:cs="Arial"/>
          <w:color w:val="000000"/>
          <w:sz w:val="18"/>
          <w:szCs w:val="18"/>
          <w:shd w:val="clear" w:color="auto" w:fill="FFFFFF"/>
        </w:rPr>
        <w:t>Оператор return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Оператор return организует возврат из метода. Его можно также использовать для возврата значения. Имеются две формы оператора return: одна — для методов типа void, т.е. тех методов, которые не возвращают значения, а другая — для методов, возвращающих конкретные значения.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31.</w:t>
      </w:r>
      <w:r w:rsidRPr="00546183">
        <w:rPr>
          <w:rStyle w:val="define"/>
          <w:rFonts w:ascii="Verdana" w:hAnsi="Verdana"/>
          <w:b/>
          <w:bCs/>
          <w:i/>
          <w:iCs/>
          <w:color w:val="800000"/>
          <w:sz w:val="18"/>
          <w:szCs w:val="18"/>
        </w:rPr>
        <w:t xml:space="preserve"> </w:t>
      </w:r>
      <w:r w:rsidRPr="00546183">
        <w:rPr>
          <w:rFonts w:ascii="Verdana" w:hAnsi="Verdana"/>
          <w:b/>
          <w:bCs/>
          <w:i/>
          <w:iCs/>
          <w:color w:val="800000"/>
          <w:sz w:val="18"/>
          <w:szCs w:val="18"/>
        </w:rPr>
        <w:t>Массив</w:t>
      </w:r>
      <w:r w:rsidRPr="00546183">
        <w:rPr>
          <w:rFonts w:ascii="Verdana" w:hAnsi="Verdana"/>
          <w:color w:val="000000"/>
          <w:sz w:val="18"/>
          <w:szCs w:val="18"/>
        </w:rPr>
        <w:t> — это непрерывный участок памяти, содержащий последовательность объектов одинакового типа, обозначаемый одним именем.</w:t>
      </w:r>
      <w:r w:rsidRPr="00546183">
        <w:rPr>
          <w:rFonts w:ascii="Verdana" w:hAnsi="Verdana"/>
          <w:color w:val="000000"/>
          <w:sz w:val="18"/>
          <w:szCs w:val="18"/>
        </w:rPr>
        <w:br/>
      </w:r>
      <w:r w:rsidRPr="00546183">
        <w:rPr>
          <w:rFonts w:ascii="Verdana" w:hAnsi="Verdana"/>
          <w:color w:val="000000"/>
          <w:sz w:val="18"/>
          <w:szCs w:val="18"/>
        </w:rPr>
        <w:br/>
        <w:t>Массив характеризуется следующими основными понятиями:</w:t>
      </w:r>
      <w:r w:rsidRPr="00546183">
        <w:rPr>
          <w:rFonts w:ascii="Verdana" w:hAnsi="Verdana"/>
          <w:color w:val="000000"/>
          <w:sz w:val="18"/>
          <w:szCs w:val="18"/>
        </w:rPr>
        <w:br/>
      </w:r>
      <w:r w:rsidRPr="00546183">
        <w:rPr>
          <w:rFonts w:ascii="Verdana" w:hAnsi="Verdana"/>
          <w:color w:val="000000"/>
          <w:sz w:val="18"/>
          <w:szCs w:val="18"/>
        </w:rPr>
        <w:br/>
      </w:r>
      <w:r w:rsidRPr="00546183">
        <w:rPr>
          <w:rFonts w:ascii="Verdana" w:hAnsi="Verdana"/>
          <w:b/>
          <w:bCs/>
          <w:i/>
          <w:iCs/>
          <w:color w:val="800000"/>
          <w:sz w:val="18"/>
          <w:szCs w:val="18"/>
        </w:rPr>
        <w:t>Элемент массива (значение элемента массива)</w:t>
      </w:r>
      <w:r w:rsidRPr="00546183">
        <w:rPr>
          <w:rFonts w:ascii="Verdana" w:hAnsi="Verdana"/>
          <w:color w:val="000000"/>
          <w:sz w:val="18"/>
          <w:szCs w:val="18"/>
        </w:rPr>
        <w:t> – значение, хранящееся в определенной ячейке памяти, расположенной в пределах массива, а также адрес этой ячейки памяти.</w:t>
      </w:r>
      <w:r w:rsidRPr="00546183">
        <w:rPr>
          <w:rFonts w:ascii="Verdana" w:hAnsi="Verdana"/>
          <w:color w:val="000000"/>
          <w:sz w:val="18"/>
          <w:szCs w:val="18"/>
        </w:rPr>
        <w:br/>
        <w:t>Каждый элемент массива характеризуется тремя величинами:</w:t>
      </w:r>
    </w:p>
    <w:p w:rsidR="00166E8F" w:rsidRPr="00546183" w:rsidRDefault="00166E8F" w:rsidP="00166E8F">
      <w:pPr>
        <w:numPr>
          <w:ilvl w:val="0"/>
          <w:numId w:val="19"/>
        </w:numPr>
        <w:shd w:val="clear" w:color="auto" w:fill="FFFFFF"/>
        <w:spacing w:after="0" w:line="240" w:lineRule="auto"/>
        <w:ind w:left="0"/>
        <w:jc w:val="both"/>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адресом элемента — адресом начальной ячейки памяти, в которой расположен этот элемент;</w:t>
      </w:r>
    </w:p>
    <w:p w:rsidR="00166E8F" w:rsidRPr="00546183" w:rsidRDefault="00166E8F" w:rsidP="00166E8F">
      <w:pPr>
        <w:numPr>
          <w:ilvl w:val="0"/>
          <w:numId w:val="19"/>
        </w:numPr>
        <w:shd w:val="clear" w:color="auto" w:fill="FFFFFF"/>
        <w:spacing w:after="0" w:line="240" w:lineRule="auto"/>
        <w:ind w:left="0"/>
        <w:jc w:val="both"/>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индексом элемента (порядковым номером элемента в массиве);</w:t>
      </w:r>
    </w:p>
    <w:p w:rsidR="00166E8F" w:rsidRPr="00546183" w:rsidRDefault="00166E8F" w:rsidP="00166E8F">
      <w:pPr>
        <w:numPr>
          <w:ilvl w:val="0"/>
          <w:numId w:val="19"/>
        </w:numPr>
        <w:shd w:val="clear" w:color="auto" w:fill="FFFFFF"/>
        <w:spacing w:after="0" w:line="240" w:lineRule="auto"/>
        <w:ind w:left="0"/>
        <w:jc w:val="both"/>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значением элемента.</w:t>
      </w:r>
    </w:p>
    <w:p w:rsidR="00166E8F" w:rsidRPr="00546183" w:rsidRDefault="00166E8F" w:rsidP="00166E8F">
      <w:pPr>
        <w:shd w:val="clear" w:color="auto" w:fill="FFFFFF"/>
        <w:spacing w:after="0" w:line="240" w:lineRule="auto"/>
        <w:jc w:val="both"/>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 </w:t>
      </w:r>
      <w:r w:rsidRPr="00546183">
        <w:rPr>
          <w:rFonts w:ascii="Verdana" w:eastAsia="Times New Roman" w:hAnsi="Verdana" w:cs="Times New Roman"/>
          <w:color w:val="000000"/>
          <w:sz w:val="18"/>
          <w:szCs w:val="18"/>
          <w:lang w:eastAsia="ru-RU"/>
        </w:rPr>
        <w:br/>
      </w:r>
      <w:r w:rsidRPr="00546183">
        <w:rPr>
          <w:rFonts w:ascii="Verdana" w:eastAsia="Times New Roman" w:hAnsi="Verdana" w:cs="Times New Roman"/>
          <w:b/>
          <w:bCs/>
          <w:i/>
          <w:iCs/>
          <w:color w:val="800000"/>
          <w:sz w:val="18"/>
          <w:szCs w:val="18"/>
          <w:lang w:eastAsia="ru-RU"/>
        </w:rPr>
        <w:t>Адрес массива</w:t>
      </w:r>
      <w:r w:rsidRPr="00546183">
        <w:rPr>
          <w:rFonts w:ascii="Verdana" w:eastAsia="Times New Roman" w:hAnsi="Verdana" w:cs="Times New Roman"/>
          <w:color w:val="000000"/>
          <w:sz w:val="18"/>
          <w:szCs w:val="18"/>
          <w:lang w:eastAsia="ru-RU"/>
        </w:rPr>
        <w:t> – адрес начального элемента массива.</w:t>
      </w:r>
      <w:r w:rsidRPr="00546183">
        <w:rPr>
          <w:rFonts w:ascii="Verdana" w:eastAsia="Times New Roman" w:hAnsi="Verdana" w:cs="Times New Roman"/>
          <w:color w:val="000000"/>
          <w:sz w:val="18"/>
          <w:szCs w:val="18"/>
          <w:lang w:eastAsia="ru-RU"/>
        </w:rPr>
        <w:br/>
      </w:r>
      <w:r w:rsidRPr="00546183">
        <w:rPr>
          <w:rFonts w:ascii="Verdana" w:eastAsia="Times New Roman" w:hAnsi="Verdana" w:cs="Times New Roman"/>
          <w:color w:val="000000"/>
          <w:sz w:val="18"/>
          <w:szCs w:val="18"/>
          <w:lang w:eastAsia="ru-RU"/>
        </w:rPr>
        <w:br/>
      </w:r>
      <w:r w:rsidRPr="00546183">
        <w:rPr>
          <w:rFonts w:ascii="Verdana" w:eastAsia="Times New Roman" w:hAnsi="Verdana" w:cs="Times New Roman"/>
          <w:b/>
          <w:bCs/>
          <w:i/>
          <w:iCs/>
          <w:color w:val="800000"/>
          <w:sz w:val="18"/>
          <w:szCs w:val="18"/>
          <w:lang w:eastAsia="ru-RU"/>
        </w:rPr>
        <w:t>Имя массива</w:t>
      </w:r>
      <w:r w:rsidRPr="00546183">
        <w:rPr>
          <w:rFonts w:ascii="Verdana" w:eastAsia="Times New Roman" w:hAnsi="Verdana" w:cs="Times New Roman"/>
          <w:color w:val="000000"/>
          <w:sz w:val="18"/>
          <w:szCs w:val="18"/>
          <w:lang w:eastAsia="ru-RU"/>
        </w:rPr>
        <w:t> – идентификатор, используемый для обращения к элементам массива.</w:t>
      </w:r>
      <w:r w:rsidRPr="00546183">
        <w:rPr>
          <w:rFonts w:ascii="Verdana" w:eastAsia="Times New Roman" w:hAnsi="Verdana" w:cs="Times New Roman"/>
          <w:color w:val="000000"/>
          <w:sz w:val="18"/>
          <w:szCs w:val="18"/>
          <w:lang w:eastAsia="ru-RU"/>
        </w:rPr>
        <w:br/>
      </w:r>
      <w:r w:rsidRPr="00546183">
        <w:rPr>
          <w:rFonts w:ascii="Verdana" w:eastAsia="Times New Roman" w:hAnsi="Verdana" w:cs="Times New Roman"/>
          <w:color w:val="000000"/>
          <w:sz w:val="18"/>
          <w:szCs w:val="18"/>
          <w:lang w:eastAsia="ru-RU"/>
        </w:rPr>
        <w:br/>
      </w:r>
      <w:r w:rsidRPr="00546183">
        <w:rPr>
          <w:rFonts w:ascii="Verdana" w:eastAsia="Times New Roman" w:hAnsi="Verdana" w:cs="Times New Roman"/>
          <w:b/>
          <w:bCs/>
          <w:i/>
          <w:iCs/>
          <w:color w:val="800000"/>
          <w:sz w:val="18"/>
          <w:szCs w:val="18"/>
          <w:lang w:eastAsia="ru-RU"/>
        </w:rPr>
        <w:t>Размер массива</w:t>
      </w:r>
      <w:r w:rsidRPr="00546183">
        <w:rPr>
          <w:rFonts w:ascii="Verdana" w:eastAsia="Times New Roman" w:hAnsi="Verdana" w:cs="Times New Roman"/>
          <w:color w:val="000000"/>
          <w:sz w:val="18"/>
          <w:szCs w:val="18"/>
          <w:lang w:eastAsia="ru-RU"/>
        </w:rPr>
        <w:t> – количество элементов массива</w:t>
      </w:r>
      <w:r w:rsidRPr="00546183">
        <w:rPr>
          <w:rFonts w:ascii="Verdana" w:eastAsia="Times New Roman" w:hAnsi="Verdana" w:cs="Times New Roman"/>
          <w:color w:val="000000"/>
          <w:sz w:val="18"/>
          <w:szCs w:val="18"/>
          <w:lang w:eastAsia="ru-RU"/>
        </w:rPr>
        <w:br/>
      </w:r>
      <w:r w:rsidRPr="00546183">
        <w:rPr>
          <w:rFonts w:ascii="Verdana" w:eastAsia="Times New Roman" w:hAnsi="Verdana" w:cs="Times New Roman"/>
          <w:color w:val="000000"/>
          <w:sz w:val="18"/>
          <w:szCs w:val="18"/>
          <w:lang w:eastAsia="ru-RU"/>
        </w:rPr>
        <w:br/>
      </w:r>
      <w:r w:rsidRPr="00546183">
        <w:rPr>
          <w:rFonts w:ascii="Verdana" w:eastAsia="Times New Roman" w:hAnsi="Verdana" w:cs="Times New Roman"/>
          <w:b/>
          <w:bCs/>
          <w:i/>
          <w:iCs/>
          <w:color w:val="800000"/>
          <w:sz w:val="18"/>
          <w:szCs w:val="18"/>
          <w:lang w:eastAsia="ru-RU"/>
        </w:rPr>
        <w:t>Размер элемента</w:t>
      </w:r>
      <w:r w:rsidRPr="00546183">
        <w:rPr>
          <w:rFonts w:ascii="Verdana" w:eastAsia="Times New Roman" w:hAnsi="Verdana" w:cs="Times New Roman"/>
          <w:color w:val="000000"/>
          <w:sz w:val="18"/>
          <w:szCs w:val="18"/>
          <w:lang w:eastAsia="ru-RU"/>
        </w:rPr>
        <w:t> – количество байт, занимаемых одним элементом массива.</w:t>
      </w:r>
      <w:r w:rsidRPr="00546183">
        <w:rPr>
          <w:rFonts w:ascii="Verdana" w:eastAsia="Times New Roman" w:hAnsi="Verdana" w:cs="Times New Roman"/>
          <w:color w:val="000000"/>
          <w:sz w:val="18"/>
          <w:szCs w:val="18"/>
          <w:lang w:eastAsia="ru-RU"/>
        </w:rPr>
        <w:br/>
      </w:r>
      <w:r w:rsidRPr="00546183">
        <w:rPr>
          <w:rFonts w:ascii="Verdana" w:eastAsia="Times New Roman" w:hAnsi="Verdana" w:cs="Times New Roman"/>
          <w:color w:val="000000"/>
          <w:sz w:val="18"/>
          <w:szCs w:val="18"/>
          <w:lang w:eastAsia="ru-RU"/>
        </w:rPr>
        <w:br/>
        <w:t>Графически расположение массива в памяти компьютера можно представить в виде непрерывной ленты адресов.</w:t>
      </w:r>
      <w:r w:rsidRPr="00546183">
        <w:rPr>
          <w:rFonts w:ascii="Verdana" w:eastAsia="Times New Roman" w:hAnsi="Verdana" w:cs="Times New Roman"/>
          <w:color w:val="000000"/>
          <w:sz w:val="18"/>
          <w:szCs w:val="18"/>
          <w:lang w:eastAsia="ru-RU"/>
        </w:rPr>
        <w:br/>
      </w:r>
      <w:r w:rsidRPr="00546183">
        <w:rPr>
          <w:rFonts w:ascii="Verdana" w:eastAsia="Times New Roman" w:hAnsi="Verdana" w:cs="Times New Roman"/>
          <w:noProof/>
          <w:color w:val="000000"/>
          <w:sz w:val="18"/>
          <w:szCs w:val="18"/>
          <w:lang w:eastAsia="ru-RU"/>
        </w:rPr>
        <w:drawing>
          <wp:inline distT="0" distB="0" distL="0" distR="0" wp14:anchorId="15024F01" wp14:editId="149D9409">
            <wp:extent cx="5002530" cy="887730"/>
            <wp:effectExtent l="0" t="0" r="7620" b="7620"/>
            <wp:docPr id="2" name="Рисунок 2" descr="Расположение массива в памя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асположение массива в памяти"/>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02530" cy="887730"/>
                    </a:xfrm>
                    <a:prstGeom prst="rect">
                      <a:avLst/>
                    </a:prstGeom>
                    <a:noFill/>
                    <a:ln>
                      <a:noFill/>
                    </a:ln>
                  </pic:spPr>
                </pic:pic>
              </a:graphicData>
            </a:graphic>
          </wp:inline>
        </w:drawing>
      </w:r>
    </w:p>
    <w:p w:rsidR="00166E8F" w:rsidRPr="00546183" w:rsidRDefault="00166E8F" w:rsidP="00166E8F">
      <w:pPr>
        <w:shd w:val="clear" w:color="auto" w:fill="FFFFFF"/>
        <w:spacing w:after="0" w:line="240" w:lineRule="auto"/>
        <w:jc w:val="both"/>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Представленный на рисунке массив содержит </w:t>
      </w:r>
      <w:r w:rsidRPr="00546183">
        <w:rPr>
          <w:rFonts w:ascii="Consolas" w:eastAsia="Times New Roman" w:hAnsi="Consolas" w:cs="Consolas"/>
          <w:color w:val="000000"/>
          <w:sz w:val="18"/>
          <w:szCs w:val="18"/>
          <w:lang w:eastAsia="ru-RU"/>
        </w:rPr>
        <w:t>q</w:t>
      </w:r>
      <w:r w:rsidRPr="00546183">
        <w:rPr>
          <w:rFonts w:ascii="Verdana" w:eastAsia="Times New Roman" w:hAnsi="Verdana" w:cs="Times New Roman"/>
          <w:color w:val="000000"/>
          <w:sz w:val="18"/>
          <w:szCs w:val="18"/>
          <w:lang w:eastAsia="ru-RU"/>
        </w:rPr>
        <w:t> элементов с индексами от </w:t>
      </w:r>
      <w:r w:rsidRPr="00546183">
        <w:rPr>
          <w:rFonts w:ascii="Consolas" w:eastAsia="Times New Roman" w:hAnsi="Consolas" w:cs="Consolas"/>
          <w:color w:val="000000"/>
          <w:sz w:val="18"/>
          <w:szCs w:val="18"/>
          <w:lang w:eastAsia="ru-RU"/>
        </w:rPr>
        <w:t>0</w:t>
      </w:r>
      <w:r w:rsidRPr="00546183">
        <w:rPr>
          <w:rFonts w:ascii="Verdana" w:eastAsia="Times New Roman" w:hAnsi="Verdana" w:cs="Times New Roman"/>
          <w:color w:val="000000"/>
          <w:sz w:val="18"/>
          <w:szCs w:val="18"/>
          <w:lang w:eastAsia="ru-RU"/>
        </w:rPr>
        <w:t> до </w:t>
      </w:r>
      <w:r w:rsidRPr="00546183">
        <w:rPr>
          <w:rFonts w:ascii="Consolas" w:eastAsia="Times New Roman" w:hAnsi="Consolas" w:cs="Consolas"/>
          <w:color w:val="000000"/>
          <w:sz w:val="18"/>
          <w:szCs w:val="18"/>
          <w:lang w:eastAsia="ru-RU"/>
        </w:rPr>
        <w:t>q-1</w:t>
      </w:r>
      <w:r w:rsidRPr="00546183">
        <w:rPr>
          <w:rFonts w:ascii="Verdana" w:eastAsia="Times New Roman" w:hAnsi="Verdana" w:cs="Times New Roman"/>
          <w:color w:val="000000"/>
          <w:sz w:val="18"/>
          <w:szCs w:val="18"/>
          <w:lang w:eastAsia="ru-RU"/>
        </w:rPr>
        <w:t>. Каждый элемент занимает в памяти компьютера </w:t>
      </w:r>
      <w:r w:rsidRPr="00546183">
        <w:rPr>
          <w:rFonts w:ascii="Consolas" w:eastAsia="Times New Roman" w:hAnsi="Consolas" w:cs="Consolas"/>
          <w:color w:val="000000"/>
          <w:sz w:val="18"/>
          <w:szCs w:val="18"/>
          <w:lang w:eastAsia="ru-RU"/>
        </w:rPr>
        <w:t>k</w:t>
      </w:r>
      <w:r w:rsidRPr="00546183">
        <w:rPr>
          <w:rFonts w:ascii="Verdana" w:eastAsia="Times New Roman" w:hAnsi="Verdana" w:cs="Times New Roman"/>
          <w:color w:val="000000"/>
          <w:sz w:val="18"/>
          <w:szCs w:val="18"/>
          <w:lang w:eastAsia="ru-RU"/>
        </w:rPr>
        <w:t> байт, причем расположение элементов в памяти последовательное.</w:t>
      </w:r>
      <w:r w:rsidRPr="00546183">
        <w:rPr>
          <w:rFonts w:ascii="Verdana" w:eastAsia="Times New Roman" w:hAnsi="Verdana" w:cs="Times New Roman"/>
          <w:color w:val="000000"/>
          <w:sz w:val="18"/>
          <w:szCs w:val="18"/>
          <w:lang w:eastAsia="ru-RU"/>
        </w:rPr>
        <w:br/>
      </w:r>
      <w:r w:rsidRPr="00546183">
        <w:rPr>
          <w:rFonts w:ascii="Verdana" w:eastAsia="Times New Roman" w:hAnsi="Verdana" w:cs="Times New Roman"/>
          <w:color w:val="000000"/>
          <w:sz w:val="18"/>
          <w:szCs w:val="18"/>
          <w:lang w:eastAsia="ru-RU"/>
        </w:rPr>
        <w:br/>
        <w:t>Адреса </w:t>
      </w:r>
      <w:r w:rsidRPr="00546183">
        <w:rPr>
          <w:rFonts w:ascii="Consolas" w:eastAsia="Times New Roman" w:hAnsi="Consolas" w:cs="Consolas"/>
          <w:color w:val="000000"/>
          <w:sz w:val="18"/>
          <w:szCs w:val="18"/>
          <w:lang w:eastAsia="ru-RU"/>
        </w:rPr>
        <w:t>i</w:t>
      </w:r>
      <w:r w:rsidRPr="00546183">
        <w:rPr>
          <w:rFonts w:ascii="Verdana" w:eastAsia="Times New Roman" w:hAnsi="Verdana" w:cs="Times New Roman"/>
          <w:color w:val="000000"/>
          <w:sz w:val="18"/>
          <w:szCs w:val="18"/>
          <w:lang w:eastAsia="ru-RU"/>
        </w:rPr>
        <w:t>-го элемента массива имеет значение</w:t>
      </w:r>
    </w:p>
    <w:p w:rsidR="00166E8F" w:rsidRPr="00546183" w:rsidRDefault="00166E8F" w:rsidP="00166E8F">
      <w:pPr>
        <w:shd w:val="clear" w:color="auto" w:fill="FFFFFF"/>
        <w:spacing w:after="0" w:line="240" w:lineRule="auto"/>
        <w:jc w:val="center"/>
        <w:rPr>
          <w:rFonts w:ascii="Consolas" w:eastAsia="Times New Roman" w:hAnsi="Consolas" w:cs="Consolas"/>
          <w:color w:val="000000"/>
          <w:sz w:val="18"/>
          <w:szCs w:val="18"/>
          <w:lang w:eastAsia="ru-RU"/>
        </w:rPr>
      </w:pPr>
      <w:r w:rsidRPr="00546183">
        <w:rPr>
          <w:rFonts w:ascii="Consolas" w:eastAsia="Times New Roman" w:hAnsi="Consolas" w:cs="Consolas"/>
          <w:b/>
          <w:bCs/>
          <w:color w:val="000000"/>
          <w:sz w:val="18"/>
          <w:szCs w:val="18"/>
          <w:lang w:eastAsia="ru-RU"/>
        </w:rPr>
        <w:t>n+k·i</w:t>
      </w:r>
    </w:p>
    <w:p w:rsidR="00166E8F" w:rsidRPr="00546183" w:rsidRDefault="00166E8F" w:rsidP="00166E8F">
      <w:pPr>
        <w:shd w:val="clear" w:color="auto" w:fill="FFFFFF"/>
        <w:spacing w:after="0" w:line="240" w:lineRule="auto"/>
        <w:jc w:val="both"/>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Адрес массива представляет собой адрес начального (нулевого) элемента массива. Для обращения к элементам массива используется порядковый номер (индекс) элемента, начальное значение которого равно </w:t>
      </w:r>
      <w:r w:rsidRPr="00546183">
        <w:rPr>
          <w:rFonts w:ascii="Consolas" w:eastAsia="Times New Roman" w:hAnsi="Consolas" w:cs="Consolas"/>
          <w:color w:val="000000"/>
          <w:sz w:val="18"/>
          <w:szCs w:val="18"/>
          <w:lang w:eastAsia="ru-RU"/>
        </w:rPr>
        <w:t>0</w:t>
      </w:r>
      <w:r w:rsidRPr="00546183">
        <w:rPr>
          <w:rFonts w:ascii="Verdana" w:eastAsia="Times New Roman" w:hAnsi="Verdana" w:cs="Times New Roman"/>
          <w:color w:val="000000"/>
          <w:sz w:val="18"/>
          <w:szCs w:val="18"/>
          <w:lang w:eastAsia="ru-RU"/>
        </w:rPr>
        <w:t>. Так, если массив содержит </w:t>
      </w:r>
      <w:r w:rsidRPr="00546183">
        <w:rPr>
          <w:rFonts w:ascii="Consolas" w:eastAsia="Times New Roman" w:hAnsi="Consolas" w:cs="Consolas"/>
          <w:color w:val="000000"/>
          <w:sz w:val="18"/>
          <w:szCs w:val="18"/>
          <w:lang w:eastAsia="ru-RU"/>
        </w:rPr>
        <w:t>q</w:t>
      </w:r>
      <w:r w:rsidRPr="00546183">
        <w:rPr>
          <w:rFonts w:ascii="Verdana" w:eastAsia="Times New Roman" w:hAnsi="Verdana" w:cs="Times New Roman"/>
          <w:color w:val="000000"/>
          <w:sz w:val="18"/>
          <w:szCs w:val="18"/>
          <w:lang w:eastAsia="ru-RU"/>
        </w:rPr>
        <w:t> элементов, то индексы элементов массива меняются в пределах от </w:t>
      </w:r>
      <w:r w:rsidRPr="00546183">
        <w:rPr>
          <w:rFonts w:ascii="Consolas" w:eastAsia="Times New Roman" w:hAnsi="Consolas" w:cs="Consolas"/>
          <w:color w:val="000000"/>
          <w:sz w:val="18"/>
          <w:szCs w:val="18"/>
          <w:lang w:eastAsia="ru-RU"/>
        </w:rPr>
        <w:t>0</w:t>
      </w:r>
      <w:r w:rsidRPr="00546183">
        <w:rPr>
          <w:rFonts w:ascii="Verdana" w:eastAsia="Times New Roman" w:hAnsi="Verdana" w:cs="Times New Roman"/>
          <w:color w:val="000000"/>
          <w:sz w:val="18"/>
          <w:szCs w:val="18"/>
          <w:lang w:eastAsia="ru-RU"/>
        </w:rPr>
        <w:t> до </w:t>
      </w:r>
      <w:r w:rsidRPr="00546183">
        <w:rPr>
          <w:rFonts w:ascii="Consolas" w:eastAsia="Times New Roman" w:hAnsi="Consolas" w:cs="Consolas"/>
          <w:color w:val="000000"/>
          <w:sz w:val="18"/>
          <w:szCs w:val="18"/>
          <w:lang w:eastAsia="ru-RU"/>
        </w:rPr>
        <w:t>q-1</w:t>
      </w:r>
      <w:r w:rsidRPr="00546183">
        <w:rPr>
          <w:rFonts w:ascii="Verdana" w:eastAsia="Times New Roman" w:hAnsi="Verdana" w:cs="Times New Roman"/>
          <w:color w:val="000000"/>
          <w:sz w:val="18"/>
          <w:szCs w:val="18"/>
          <w:lang w:eastAsia="ru-RU"/>
        </w:rPr>
        <w:t>.</w:t>
      </w:r>
    </w:p>
    <w:p w:rsidR="00166E8F" w:rsidRPr="00546183" w:rsidRDefault="00166E8F" w:rsidP="00166E8F">
      <w:pPr>
        <w:shd w:val="clear" w:color="auto" w:fill="FFFFFF"/>
        <w:spacing w:after="0" w:line="480" w:lineRule="auto"/>
        <w:jc w:val="both"/>
        <w:textAlignment w:val="center"/>
        <w:outlineLvl w:val="1"/>
        <w:rPr>
          <w:rFonts w:ascii="Verdana" w:eastAsia="Times New Roman" w:hAnsi="Verdana" w:cs="Times New Roman"/>
          <w:b/>
          <w:bCs/>
          <w:color w:val="555555"/>
          <w:sz w:val="18"/>
          <w:szCs w:val="18"/>
          <w:lang w:eastAsia="ru-RU"/>
        </w:rPr>
      </w:pPr>
      <w:r w:rsidRPr="00546183">
        <w:rPr>
          <w:rFonts w:ascii="Verdana" w:eastAsia="Times New Roman" w:hAnsi="Verdana" w:cs="Times New Roman"/>
          <w:b/>
          <w:bCs/>
          <w:color w:val="555555"/>
          <w:sz w:val="18"/>
          <w:szCs w:val="18"/>
          <w:lang w:eastAsia="ru-RU"/>
        </w:rPr>
        <w:t>Объявление и инициализация массивов</w:t>
      </w:r>
    </w:p>
    <w:p w:rsidR="00166E8F" w:rsidRPr="00546183" w:rsidRDefault="00166E8F" w:rsidP="00166E8F">
      <w:pPr>
        <w:shd w:val="clear" w:color="auto" w:fill="FFFFFF"/>
        <w:spacing w:after="0" w:line="240" w:lineRule="auto"/>
        <w:jc w:val="both"/>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Для объявления массива в языке Си используется следующий синтаксис:</w:t>
      </w:r>
    </w:p>
    <w:p w:rsidR="00166E8F" w:rsidRPr="00546183" w:rsidRDefault="00166E8F" w:rsidP="00166E8F">
      <w:pPr>
        <w:shd w:val="clear" w:color="auto" w:fill="FFFFFF"/>
        <w:spacing w:after="0" w:line="240" w:lineRule="auto"/>
        <w:jc w:val="both"/>
        <w:rPr>
          <w:rFonts w:ascii="Consolas" w:eastAsia="Times New Roman" w:hAnsi="Consolas" w:cs="Consolas"/>
          <w:color w:val="000000"/>
          <w:sz w:val="18"/>
          <w:szCs w:val="18"/>
          <w:lang w:eastAsia="ru-RU"/>
        </w:rPr>
      </w:pPr>
      <w:r w:rsidRPr="00546183">
        <w:rPr>
          <w:rFonts w:ascii="Consolas" w:eastAsia="Times New Roman" w:hAnsi="Consolas" w:cs="Consolas"/>
          <w:b/>
          <w:bCs/>
          <w:color w:val="000000"/>
          <w:sz w:val="18"/>
          <w:szCs w:val="18"/>
          <w:lang w:eastAsia="ru-RU"/>
        </w:rPr>
        <w:t>тип им</w:t>
      </w:r>
      <w:proofErr w:type="gramStart"/>
      <w:r w:rsidRPr="00546183">
        <w:rPr>
          <w:rFonts w:ascii="Consolas" w:eastAsia="Times New Roman" w:hAnsi="Consolas" w:cs="Consolas"/>
          <w:b/>
          <w:bCs/>
          <w:color w:val="000000"/>
          <w:sz w:val="18"/>
          <w:szCs w:val="18"/>
          <w:lang w:eastAsia="ru-RU"/>
        </w:rPr>
        <w:t>я[</w:t>
      </w:r>
      <w:proofErr w:type="gramEnd"/>
      <w:r w:rsidRPr="00546183">
        <w:rPr>
          <w:rFonts w:ascii="Consolas" w:eastAsia="Times New Roman" w:hAnsi="Consolas" w:cs="Consolas"/>
          <w:b/>
          <w:bCs/>
          <w:color w:val="000000"/>
          <w:sz w:val="18"/>
          <w:szCs w:val="18"/>
          <w:lang w:eastAsia="ru-RU"/>
        </w:rPr>
        <w:t>размерность]={инициализация};</w:t>
      </w:r>
    </w:p>
    <w:p w:rsidR="00166E8F" w:rsidRPr="00546183" w:rsidRDefault="00166E8F" w:rsidP="00166E8F">
      <w:pPr>
        <w:shd w:val="clear" w:color="auto" w:fill="FFFFFF"/>
        <w:spacing w:after="0" w:line="240" w:lineRule="auto"/>
        <w:jc w:val="both"/>
        <w:rPr>
          <w:rFonts w:ascii="Verdana" w:eastAsia="Times New Roman" w:hAnsi="Verdana" w:cs="Times New Roman"/>
          <w:color w:val="000000"/>
          <w:sz w:val="18"/>
          <w:szCs w:val="18"/>
          <w:lang w:eastAsia="ru-RU"/>
        </w:rPr>
      </w:pPr>
      <w:r w:rsidRPr="00546183">
        <w:rPr>
          <w:rFonts w:ascii="Verdana" w:eastAsia="Times New Roman" w:hAnsi="Verdana" w:cs="Times New Roman"/>
          <w:b/>
          <w:bCs/>
          <w:i/>
          <w:iCs/>
          <w:color w:val="800000"/>
          <w:sz w:val="18"/>
          <w:szCs w:val="18"/>
          <w:lang w:eastAsia="ru-RU"/>
        </w:rPr>
        <w:t>Инициализация</w:t>
      </w:r>
      <w:r w:rsidRPr="00546183">
        <w:rPr>
          <w:rFonts w:ascii="Verdana" w:eastAsia="Times New Roman" w:hAnsi="Verdana" w:cs="Times New Roman"/>
          <w:color w:val="000000"/>
          <w:sz w:val="18"/>
          <w:szCs w:val="18"/>
          <w:lang w:eastAsia="ru-RU"/>
        </w:rPr>
        <w:t> представляет собой набор начальных значений элементов массива, указанных в фигурных скобках, и разделенных запятыми.</w:t>
      </w:r>
    </w:p>
    <w:p w:rsidR="00166E8F" w:rsidRPr="00546183" w:rsidRDefault="00166E8F" w:rsidP="00166E8F">
      <w:pPr>
        <w:shd w:val="clear" w:color="auto" w:fill="EEEEEE"/>
        <w:spacing w:after="0" w:line="240" w:lineRule="auto"/>
        <w:jc w:val="center"/>
        <w:rPr>
          <w:rFonts w:ascii="Consolas" w:eastAsia="Times New Roman" w:hAnsi="Consolas" w:cs="Consolas"/>
          <w:color w:val="000000"/>
          <w:sz w:val="18"/>
          <w:szCs w:val="18"/>
          <w:lang w:eastAsia="ru-RU"/>
        </w:rPr>
      </w:pPr>
      <w:r w:rsidRPr="00546183">
        <w:rPr>
          <w:rFonts w:ascii="Consolas" w:eastAsia="Times New Roman" w:hAnsi="Consolas" w:cs="Consolas"/>
          <w:color w:val="000000"/>
          <w:sz w:val="18"/>
          <w:szCs w:val="18"/>
          <w:lang w:eastAsia="ru-RU"/>
        </w:rPr>
        <w:t> </w:t>
      </w:r>
    </w:p>
    <w:p w:rsidR="00166E8F" w:rsidRPr="00546183" w:rsidRDefault="00166E8F" w:rsidP="00166E8F">
      <w:pPr>
        <w:shd w:val="clear" w:color="auto" w:fill="EEEEEE"/>
        <w:spacing w:after="0" w:line="240" w:lineRule="auto"/>
        <w:jc w:val="both"/>
        <w:rPr>
          <w:rFonts w:ascii="Consolas" w:eastAsia="Times New Roman" w:hAnsi="Consolas" w:cs="Consolas"/>
          <w:color w:val="000000"/>
          <w:sz w:val="18"/>
          <w:szCs w:val="18"/>
          <w:lang w:eastAsia="ru-RU"/>
        </w:rPr>
      </w:pPr>
      <w:r w:rsidRPr="00546183">
        <w:rPr>
          <w:rFonts w:ascii="Consolas" w:eastAsia="Times New Roman" w:hAnsi="Consolas" w:cs="Consolas"/>
          <w:color w:val="000000"/>
          <w:sz w:val="18"/>
          <w:szCs w:val="18"/>
          <w:lang w:eastAsia="ru-RU"/>
        </w:rPr>
        <w:t>int a[10] = {0, 1, 2, 3, 4, 5, 6, 7, 8, 9};  // массив a из 10 целых чисел</w:t>
      </w:r>
    </w:p>
    <w:p w:rsidR="00166E8F" w:rsidRPr="00546183" w:rsidRDefault="00166E8F" w:rsidP="00166E8F">
      <w:pPr>
        <w:spacing w:after="0" w:line="240" w:lineRule="auto"/>
        <w:rPr>
          <w:rFonts w:ascii="Times New Roman" w:eastAsia="Times New Roman" w:hAnsi="Times New Roman" w:cs="Times New Roman"/>
          <w:sz w:val="18"/>
          <w:szCs w:val="18"/>
          <w:lang w:eastAsia="ru-RU"/>
        </w:rPr>
      </w:pPr>
      <w:r w:rsidRPr="00546183">
        <w:rPr>
          <w:rFonts w:ascii="Verdana" w:eastAsia="Times New Roman" w:hAnsi="Verdana" w:cs="Times New Roman"/>
          <w:color w:val="000000"/>
          <w:sz w:val="18"/>
          <w:szCs w:val="18"/>
          <w:lang w:eastAsia="ru-RU"/>
        </w:rPr>
        <w:br/>
      </w:r>
      <w:r w:rsidRPr="00546183">
        <w:rPr>
          <w:rFonts w:ascii="Verdana" w:eastAsia="Times New Roman" w:hAnsi="Verdana" w:cs="Times New Roman"/>
          <w:color w:val="000000"/>
          <w:sz w:val="18"/>
          <w:szCs w:val="18"/>
          <w:lang w:eastAsia="ru-RU"/>
        </w:rPr>
        <w:br/>
      </w:r>
      <w:r w:rsidRPr="00546183">
        <w:rPr>
          <w:rFonts w:ascii="Verdana" w:eastAsia="Times New Roman" w:hAnsi="Verdana" w:cs="Times New Roman"/>
          <w:color w:val="000000"/>
          <w:sz w:val="18"/>
          <w:szCs w:val="18"/>
          <w:shd w:val="clear" w:color="auto" w:fill="FFFFFF"/>
          <w:lang w:eastAsia="ru-RU"/>
        </w:rPr>
        <w:t>Если количество инициализирующих значений, указанных в фигурных скобках, меньше, чем количество элементов массива, указанное в квадратных скобках, то все оставшиеся элементы в массиве (для которых не хватило инициализирующих значений) будут равны нулю. Это свойство удобно использовать для задания нулевых значений всем элементам массива.</w:t>
      </w:r>
    </w:p>
    <w:p w:rsidR="00166E8F" w:rsidRPr="00546183" w:rsidRDefault="00166E8F" w:rsidP="00166E8F">
      <w:pPr>
        <w:shd w:val="clear" w:color="auto" w:fill="EEEEEE"/>
        <w:spacing w:after="0" w:line="240" w:lineRule="auto"/>
        <w:jc w:val="center"/>
        <w:rPr>
          <w:rFonts w:ascii="Consolas" w:eastAsia="Times New Roman" w:hAnsi="Consolas" w:cs="Consolas"/>
          <w:color w:val="000000"/>
          <w:sz w:val="18"/>
          <w:szCs w:val="18"/>
          <w:lang w:eastAsia="ru-RU"/>
        </w:rPr>
      </w:pPr>
      <w:r w:rsidRPr="00546183">
        <w:rPr>
          <w:rFonts w:ascii="Consolas" w:eastAsia="Times New Roman" w:hAnsi="Consolas" w:cs="Consolas"/>
          <w:color w:val="000000"/>
          <w:sz w:val="18"/>
          <w:szCs w:val="18"/>
          <w:lang w:eastAsia="ru-RU"/>
        </w:rPr>
        <w:lastRenderedPageBreak/>
        <w:t> </w:t>
      </w:r>
    </w:p>
    <w:p w:rsidR="00166E8F" w:rsidRPr="00546183" w:rsidRDefault="00166E8F" w:rsidP="00166E8F">
      <w:pPr>
        <w:shd w:val="clear" w:color="auto" w:fill="EEEEEE"/>
        <w:spacing w:after="0" w:line="240" w:lineRule="auto"/>
        <w:jc w:val="both"/>
        <w:rPr>
          <w:rFonts w:ascii="Consolas" w:eastAsia="Times New Roman" w:hAnsi="Consolas" w:cs="Consolas"/>
          <w:color w:val="000000"/>
          <w:sz w:val="18"/>
          <w:szCs w:val="18"/>
          <w:lang w:eastAsia="ru-RU"/>
        </w:rPr>
      </w:pPr>
      <w:r w:rsidRPr="00546183">
        <w:rPr>
          <w:rFonts w:ascii="Consolas" w:eastAsia="Times New Roman" w:hAnsi="Consolas" w:cs="Consolas"/>
          <w:color w:val="000000"/>
          <w:sz w:val="18"/>
          <w:szCs w:val="18"/>
          <w:lang w:eastAsia="ru-RU"/>
        </w:rPr>
        <w:t>int b[10] = {0}; // массив b из 10 элементов, инициализированных 0</w:t>
      </w:r>
    </w:p>
    <w:p w:rsidR="00166E8F" w:rsidRPr="00546183" w:rsidRDefault="00166E8F" w:rsidP="00166E8F">
      <w:pPr>
        <w:spacing w:after="0" w:line="240" w:lineRule="auto"/>
        <w:rPr>
          <w:rFonts w:ascii="Times New Roman" w:eastAsia="Times New Roman" w:hAnsi="Times New Roman" w:cs="Times New Roman"/>
          <w:sz w:val="18"/>
          <w:szCs w:val="18"/>
          <w:lang w:eastAsia="ru-RU"/>
        </w:rPr>
      </w:pPr>
      <w:r w:rsidRPr="00546183">
        <w:rPr>
          <w:rFonts w:ascii="Verdana" w:eastAsia="Times New Roman" w:hAnsi="Verdana" w:cs="Times New Roman"/>
          <w:color w:val="000000"/>
          <w:sz w:val="18"/>
          <w:szCs w:val="18"/>
          <w:lang w:eastAsia="ru-RU"/>
        </w:rPr>
        <w:br/>
      </w:r>
    </w:p>
    <w:p w:rsidR="00166E8F" w:rsidRPr="00546183" w:rsidRDefault="00166E8F" w:rsidP="00166E8F">
      <w:pPr>
        <w:shd w:val="clear" w:color="auto" w:fill="FFFFFF"/>
        <w:spacing w:after="0" w:line="240" w:lineRule="auto"/>
        <w:jc w:val="both"/>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Если массив проинициализирован при объявлении, то константные начальные значения его элементов указываются через запятую в фигурных скобках. В этом случае количество элементов в квадратных скобках может быть опущено.</w:t>
      </w:r>
    </w:p>
    <w:p w:rsidR="00166E8F" w:rsidRPr="00546183" w:rsidRDefault="00166E8F" w:rsidP="00166E8F">
      <w:pPr>
        <w:shd w:val="clear" w:color="auto" w:fill="EEEEEE"/>
        <w:spacing w:after="0" w:line="240" w:lineRule="auto"/>
        <w:jc w:val="center"/>
        <w:rPr>
          <w:rFonts w:ascii="Consolas" w:eastAsia="Times New Roman" w:hAnsi="Consolas" w:cs="Consolas"/>
          <w:color w:val="000000"/>
          <w:sz w:val="18"/>
          <w:szCs w:val="18"/>
          <w:lang w:eastAsia="ru-RU"/>
        </w:rPr>
      </w:pPr>
      <w:r w:rsidRPr="00546183">
        <w:rPr>
          <w:rFonts w:ascii="Consolas" w:eastAsia="Times New Roman" w:hAnsi="Consolas" w:cs="Consolas"/>
          <w:color w:val="000000"/>
          <w:sz w:val="18"/>
          <w:szCs w:val="18"/>
          <w:lang w:eastAsia="ru-RU"/>
        </w:rPr>
        <w:t> </w:t>
      </w:r>
    </w:p>
    <w:p w:rsidR="00166E8F" w:rsidRPr="00546183" w:rsidRDefault="00166E8F" w:rsidP="00166E8F">
      <w:pPr>
        <w:shd w:val="clear" w:color="auto" w:fill="EEEEEE"/>
        <w:spacing w:after="0" w:line="240" w:lineRule="auto"/>
        <w:jc w:val="both"/>
        <w:rPr>
          <w:rFonts w:ascii="Consolas" w:eastAsia="Times New Roman" w:hAnsi="Consolas" w:cs="Consolas"/>
          <w:color w:val="000000"/>
          <w:sz w:val="18"/>
          <w:szCs w:val="18"/>
          <w:lang w:eastAsia="ru-RU"/>
        </w:rPr>
      </w:pPr>
      <w:r w:rsidRPr="00546183">
        <w:rPr>
          <w:rFonts w:ascii="Consolas" w:eastAsia="Times New Roman" w:hAnsi="Consolas" w:cs="Consolas"/>
          <w:color w:val="000000"/>
          <w:sz w:val="18"/>
          <w:szCs w:val="18"/>
          <w:lang w:eastAsia="ru-RU"/>
        </w:rPr>
        <w:t>int a[] = {1, 2, 3, 4, 5, 6, 7, 8, 9};</w:t>
      </w:r>
    </w:p>
    <w:p w:rsidR="00166E8F" w:rsidRPr="00546183" w:rsidRDefault="00166E8F" w:rsidP="00166E8F">
      <w:pPr>
        <w:pStyle w:val="3"/>
        <w:shd w:val="clear" w:color="auto" w:fill="FFFFFF"/>
        <w:rPr>
          <w:rFonts w:ascii="Georgia" w:hAnsi="Georgia"/>
          <w:color w:val="000000"/>
          <w:sz w:val="18"/>
          <w:szCs w:val="18"/>
        </w:rPr>
      </w:pPr>
      <w:r w:rsidRPr="00546183">
        <w:rPr>
          <w:rFonts w:ascii="Verdana" w:eastAsia="Times New Roman" w:hAnsi="Verdana" w:cs="Times New Roman"/>
          <w:color w:val="000000"/>
          <w:sz w:val="18"/>
          <w:szCs w:val="18"/>
          <w:shd w:val="clear" w:color="auto" w:fill="FFFFFF"/>
          <w:lang w:eastAsia="ru-RU"/>
        </w:rPr>
        <w:t>При обращении к элементам массива индекс требуемого элемента указывается в квадратных скобках</w:t>
      </w:r>
      <w:proofErr w:type="gramStart"/>
      <w:r w:rsidRPr="00546183">
        <w:rPr>
          <w:rFonts w:ascii="Verdana" w:eastAsia="Times New Roman" w:hAnsi="Verdana" w:cs="Times New Roman"/>
          <w:color w:val="000000"/>
          <w:sz w:val="18"/>
          <w:szCs w:val="18"/>
          <w:shd w:val="clear" w:color="auto" w:fill="FFFFFF"/>
          <w:lang w:eastAsia="ru-RU"/>
        </w:rPr>
        <w:t> </w:t>
      </w:r>
      <w:r w:rsidRPr="00546183">
        <w:rPr>
          <w:rFonts w:ascii="Consolas" w:eastAsia="Times New Roman" w:hAnsi="Consolas" w:cs="Consolas"/>
          <w:color w:val="000000"/>
          <w:sz w:val="18"/>
          <w:szCs w:val="18"/>
          <w:shd w:val="clear" w:color="auto" w:fill="FFFFFF"/>
          <w:lang w:eastAsia="ru-RU"/>
        </w:rPr>
        <w:t>[]</w:t>
      </w:r>
      <w:r w:rsidRPr="00546183">
        <w:rPr>
          <w:rFonts w:ascii="Verdana" w:eastAsia="Times New Roman" w:hAnsi="Verdana" w:cs="Times New Roman"/>
          <w:color w:val="000000"/>
          <w:sz w:val="18"/>
          <w:szCs w:val="18"/>
          <w:shd w:val="clear" w:color="auto" w:fill="FFFFFF"/>
          <w:lang w:eastAsia="ru-RU"/>
        </w:rPr>
        <w:t>.</w:t>
      </w:r>
      <w:r w:rsidRPr="00546183">
        <w:rPr>
          <w:rFonts w:ascii="Verdana" w:hAnsi="Verdana"/>
          <w:color w:val="000000"/>
          <w:sz w:val="18"/>
          <w:szCs w:val="18"/>
        </w:rPr>
        <w:br/>
      </w:r>
      <w:proofErr w:type="gramEnd"/>
      <w:r w:rsidRPr="00546183">
        <w:rPr>
          <w:rFonts w:ascii="Georgia" w:hAnsi="Georgia"/>
          <w:color w:val="000000"/>
          <w:sz w:val="18"/>
          <w:szCs w:val="18"/>
        </w:rPr>
        <w:t>Операции с элементами массива.</w:t>
      </w:r>
    </w:p>
    <w:p w:rsidR="00166E8F" w:rsidRPr="00546183" w:rsidRDefault="00166E8F" w:rsidP="00166E8F">
      <w:pPr>
        <w:pStyle w:val="a3"/>
        <w:shd w:val="clear" w:color="auto" w:fill="FFFFFF"/>
        <w:ind w:firstLine="709"/>
        <w:rPr>
          <w:rFonts w:ascii="Georgia" w:hAnsi="Georgia"/>
          <w:color w:val="000000"/>
          <w:sz w:val="18"/>
          <w:szCs w:val="18"/>
        </w:rPr>
      </w:pPr>
      <w:r w:rsidRPr="00546183">
        <w:rPr>
          <w:rFonts w:ascii="Georgia" w:hAnsi="Georgia"/>
          <w:color w:val="000000"/>
          <w:sz w:val="18"/>
          <w:szCs w:val="18"/>
        </w:rPr>
        <w:t>Практически все операции с массивом следует проводить поэлементно в цикле. Для обработки элементов массива удобно использовать цикл </w:t>
      </w:r>
      <w:r w:rsidRPr="00546183">
        <w:rPr>
          <w:rFonts w:ascii="Georgia" w:hAnsi="Georgia"/>
          <w:b/>
          <w:bCs/>
          <w:i/>
          <w:iCs/>
          <w:color w:val="000000"/>
          <w:sz w:val="18"/>
          <w:szCs w:val="18"/>
        </w:rPr>
        <w:t>for ...do</w:t>
      </w:r>
      <w:r w:rsidRPr="00546183">
        <w:rPr>
          <w:rFonts w:ascii="Georgia" w:hAnsi="Georgia"/>
          <w:color w:val="000000"/>
          <w:sz w:val="18"/>
          <w:szCs w:val="18"/>
        </w:rPr>
        <w:t>, а верхний индекс массивов определять как предварительно описанную константу. В этом случае все циклы по обработке массива будут заканчиваться значением этой константы. При изменении числа элементов массива, в программе достаточно изменить значение константы (т.к. все циклы зависят от константы).</w:t>
      </w:r>
    </w:p>
    <w:p w:rsidR="00493334" w:rsidRPr="00546183" w:rsidRDefault="00166E8F" w:rsidP="00166E8F">
      <w:pPr>
        <w:pStyle w:val="a3"/>
        <w:shd w:val="clear" w:color="auto" w:fill="FFFFFF"/>
        <w:ind w:firstLine="709"/>
        <w:rPr>
          <w:rFonts w:ascii="Georgia" w:hAnsi="Georgia"/>
          <w:color w:val="000000"/>
          <w:sz w:val="18"/>
          <w:szCs w:val="18"/>
        </w:rPr>
      </w:pPr>
      <w:r w:rsidRPr="00546183">
        <w:rPr>
          <w:rFonts w:ascii="Georgia" w:hAnsi="Georgia"/>
          <w:color w:val="000000"/>
          <w:sz w:val="18"/>
          <w:szCs w:val="18"/>
        </w:rPr>
        <w:t>Стандартные функции Low() и High() действуют для идентификаторов типа массива. Они возвращают нижние и верхние границы массива. Стандартная функция Length() возвращает количество элементов первого измерения массива (для матрицы возвращается число строк)</w:t>
      </w:r>
    </w:p>
    <w:p w:rsidR="00166E8F" w:rsidRPr="00546183" w:rsidRDefault="00166E8F" w:rsidP="00166E8F">
      <w:pPr>
        <w:pStyle w:val="a3"/>
        <w:shd w:val="clear" w:color="auto" w:fill="FFFFFF"/>
        <w:ind w:firstLine="709"/>
        <w:rPr>
          <w:rFonts w:ascii="Georgia" w:hAnsi="Georgia"/>
          <w:color w:val="000000"/>
          <w:sz w:val="18"/>
          <w:szCs w:val="18"/>
        </w:rPr>
      </w:pPr>
      <w:r w:rsidRPr="00546183">
        <w:rPr>
          <w:rFonts w:ascii="Georgia" w:hAnsi="Georgia"/>
          <w:color w:val="000000"/>
          <w:sz w:val="18"/>
          <w:szCs w:val="18"/>
        </w:rPr>
        <w:t>Доступ к каждому элементу массива осуществляется с помощью индекса, т.е. порядкового номера элемента массива. Когда мы хотим обратиться к элементу массива, надо указать имя массива и порядковый номер элемента: </w:t>
      </w:r>
      <w:r w:rsidRPr="00546183">
        <w:rPr>
          <w:rFonts w:ascii="Georgia" w:hAnsi="Georgia"/>
          <w:i/>
          <w:iCs/>
          <w:color w:val="000000"/>
          <w:sz w:val="18"/>
          <w:szCs w:val="18"/>
        </w:rPr>
        <w:t>a[1]</w:t>
      </w:r>
      <w:r w:rsidRPr="00546183">
        <w:rPr>
          <w:rFonts w:ascii="Georgia" w:hAnsi="Georgia"/>
          <w:color w:val="000000"/>
          <w:sz w:val="18"/>
          <w:szCs w:val="18"/>
        </w:rPr>
        <w:t>, </w:t>
      </w:r>
      <w:r w:rsidRPr="00546183">
        <w:rPr>
          <w:rFonts w:ascii="Georgia" w:hAnsi="Georgia"/>
          <w:i/>
          <w:iCs/>
          <w:color w:val="000000"/>
          <w:sz w:val="18"/>
          <w:szCs w:val="18"/>
        </w:rPr>
        <w:t>b[red]</w:t>
      </w:r>
      <w:r w:rsidRPr="00546183">
        <w:rPr>
          <w:rFonts w:ascii="Georgia" w:hAnsi="Georgia"/>
          <w:color w:val="000000"/>
          <w:sz w:val="18"/>
          <w:szCs w:val="18"/>
        </w:rPr>
        <w:t>, </w:t>
      </w:r>
      <w:r w:rsidRPr="00546183">
        <w:rPr>
          <w:rFonts w:ascii="Georgia" w:hAnsi="Georgia"/>
          <w:i/>
          <w:iCs/>
          <w:color w:val="000000"/>
          <w:sz w:val="18"/>
          <w:szCs w:val="18"/>
        </w:rPr>
        <w:t>c['z']</w:t>
      </w:r>
      <w:r w:rsidRPr="00546183">
        <w:rPr>
          <w:rFonts w:ascii="Georgia" w:hAnsi="Georgia"/>
          <w:color w:val="000000"/>
          <w:sz w:val="18"/>
          <w:szCs w:val="18"/>
        </w:rPr>
        <w:t>, </w:t>
      </w:r>
      <w:r w:rsidRPr="00546183">
        <w:rPr>
          <w:rFonts w:ascii="Georgia" w:hAnsi="Georgia"/>
          <w:i/>
          <w:iCs/>
          <w:color w:val="000000"/>
          <w:sz w:val="18"/>
          <w:szCs w:val="18"/>
        </w:rPr>
        <w:t>d['s']</w:t>
      </w:r>
      <w:r w:rsidRPr="00546183">
        <w:rPr>
          <w:rFonts w:ascii="Georgia" w:hAnsi="Georgia"/>
          <w:color w:val="000000"/>
          <w:sz w:val="18"/>
          <w:szCs w:val="18"/>
        </w:rPr>
        <w:t> . Если указано только имя массива - речь идет обо всем массиве (a, s и d и т.д.). Для массивов определена единственная операция – операция присваивания для однотипных массивов. Например, </w:t>
      </w:r>
      <w:r w:rsidRPr="00546183">
        <w:rPr>
          <w:rFonts w:ascii="Georgia" w:hAnsi="Georgia"/>
          <w:i/>
          <w:iCs/>
          <w:color w:val="000000"/>
          <w:sz w:val="18"/>
          <w:szCs w:val="18"/>
        </w:rPr>
        <w:t>s:=a</w:t>
      </w:r>
      <w:r w:rsidRPr="00546183">
        <w:rPr>
          <w:rFonts w:ascii="Georgia" w:hAnsi="Georgia"/>
          <w:color w:val="000000"/>
          <w:sz w:val="18"/>
          <w:szCs w:val="18"/>
        </w:rPr>
        <w:t> (такая операция означает, что все элементы массива </w:t>
      </w:r>
      <w:r w:rsidRPr="00546183">
        <w:rPr>
          <w:rFonts w:ascii="Georgia" w:hAnsi="Georgia"/>
          <w:i/>
          <w:iCs/>
          <w:color w:val="000000"/>
          <w:sz w:val="18"/>
          <w:szCs w:val="18"/>
        </w:rPr>
        <w:t>a</w:t>
      </w:r>
      <w:r w:rsidRPr="00546183">
        <w:rPr>
          <w:rFonts w:ascii="Georgia" w:hAnsi="Georgia"/>
          <w:color w:val="000000"/>
          <w:sz w:val="18"/>
          <w:szCs w:val="18"/>
        </w:rPr>
        <w:t> копируются в соответствующие элементы массива </w:t>
      </w:r>
      <w:r w:rsidRPr="00546183">
        <w:rPr>
          <w:rFonts w:ascii="Georgia" w:hAnsi="Georgia"/>
          <w:i/>
          <w:iCs/>
          <w:color w:val="000000"/>
          <w:sz w:val="18"/>
          <w:szCs w:val="18"/>
        </w:rPr>
        <w:t>s</w:t>
      </w:r>
      <w:r w:rsidRPr="00546183">
        <w:rPr>
          <w:rFonts w:ascii="Georgia" w:hAnsi="Georgia"/>
          <w:color w:val="000000"/>
          <w:sz w:val="18"/>
          <w:szCs w:val="18"/>
        </w:rPr>
        <w:t>). Все остальные операции определены для элементов согласно их типу. При обработке массива нужно последовательно обрабатывать все его элементы; при вводе массива необходимо последовательно вводить 1-й, 2-й и 3-й и т.д. элементы массива; аналогично и при выводе. Если статический массив создан, но значения назначены не во все элементы, неиспользованные элементы занимают память и содержат произвольные данные.</w:t>
      </w:r>
    </w:p>
    <w:p w:rsidR="00166E8F" w:rsidRPr="00546183" w:rsidRDefault="00166E8F" w:rsidP="00166E8F">
      <w:pPr>
        <w:pStyle w:val="a3"/>
        <w:shd w:val="clear" w:color="auto" w:fill="FFFFFF"/>
        <w:ind w:firstLine="709"/>
        <w:rPr>
          <w:rFonts w:ascii="Georgia" w:hAnsi="Georgia"/>
          <w:color w:val="000000"/>
          <w:sz w:val="18"/>
          <w:szCs w:val="18"/>
        </w:rPr>
      </w:pPr>
    </w:p>
    <w:p w:rsidR="00166E8F" w:rsidRPr="00546183" w:rsidRDefault="00166E8F" w:rsidP="00166E8F">
      <w:pPr>
        <w:pStyle w:val="2"/>
        <w:shd w:val="clear" w:color="auto" w:fill="FFFFFF"/>
        <w:spacing w:before="0" w:beforeAutospacing="0" w:after="0" w:afterAutospacing="0" w:line="480" w:lineRule="auto"/>
        <w:jc w:val="both"/>
        <w:textAlignment w:val="center"/>
        <w:rPr>
          <w:rFonts w:ascii="Verdana" w:hAnsi="Verdana"/>
          <w:color w:val="555555"/>
          <w:sz w:val="18"/>
          <w:szCs w:val="18"/>
        </w:rPr>
      </w:pPr>
      <w:r w:rsidRPr="00546183">
        <w:rPr>
          <w:rFonts w:ascii="Verdana" w:hAnsi="Verdana"/>
          <w:color w:val="000000"/>
          <w:sz w:val="18"/>
          <w:szCs w:val="18"/>
          <w:shd w:val="clear" w:color="auto" w:fill="FFFFFF"/>
        </w:rPr>
        <w:t>32.</w:t>
      </w:r>
      <w:r w:rsidRPr="00546183">
        <w:rPr>
          <w:rFonts w:ascii="Verdana" w:hAnsi="Verdana"/>
          <w:color w:val="555555"/>
          <w:sz w:val="18"/>
          <w:szCs w:val="18"/>
        </w:rPr>
        <w:t xml:space="preserve"> Многомерные массивы</w:t>
      </w:r>
    </w:p>
    <w:p w:rsidR="00166E8F" w:rsidRPr="00546183" w:rsidRDefault="00166E8F" w:rsidP="00166E8F">
      <w:pPr>
        <w:shd w:val="clear" w:color="auto" w:fill="FFFFFF"/>
        <w:spacing w:after="0" w:line="240" w:lineRule="auto"/>
        <w:jc w:val="both"/>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 xml:space="preserve">В языке Си могут быть также объявлены многомерные массивы. </w:t>
      </w:r>
      <w:proofErr w:type="gramStart"/>
      <w:r w:rsidRPr="00546183">
        <w:rPr>
          <w:rFonts w:ascii="Verdana" w:eastAsia="Times New Roman" w:hAnsi="Verdana" w:cs="Times New Roman"/>
          <w:color w:val="000000"/>
          <w:sz w:val="18"/>
          <w:szCs w:val="18"/>
          <w:lang w:eastAsia="ru-RU"/>
        </w:rPr>
        <w:t>Отличие многомерного массива от одномерного состоит в том, что в одномерном массиве положение элемента определяется одним индексом, а в многомерном — несколькими.</w:t>
      </w:r>
      <w:proofErr w:type="gramEnd"/>
      <w:r w:rsidRPr="00546183">
        <w:rPr>
          <w:rFonts w:ascii="Verdana" w:eastAsia="Times New Roman" w:hAnsi="Verdana" w:cs="Times New Roman"/>
          <w:color w:val="000000"/>
          <w:sz w:val="18"/>
          <w:szCs w:val="18"/>
          <w:lang w:eastAsia="ru-RU"/>
        </w:rPr>
        <w:t xml:space="preserve"> Примером многомерного массива является матрица.</w:t>
      </w:r>
      <w:r w:rsidRPr="00546183">
        <w:rPr>
          <w:rFonts w:ascii="Verdana" w:eastAsia="Times New Roman" w:hAnsi="Verdana" w:cs="Times New Roman"/>
          <w:color w:val="000000"/>
          <w:sz w:val="18"/>
          <w:szCs w:val="18"/>
          <w:lang w:eastAsia="ru-RU"/>
        </w:rPr>
        <w:br/>
      </w:r>
      <w:r w:rsidRPr="00546183">
        <w:rPr>
          <w:rFonts w:ascii="Verdana" w:eastAsia="Times New Roman" w:hAnsi="Verdana" w:cs="Times New Roman"/>
          <w:color w:val="000000"/>
          <w:sz w:val="18"/>
          <w:szCs w:val="18"/>
          <w:lang w:eastAsia="ru-RU"/>
        </w:rPr>
        <w:br/>
        <w:t>Общая форма объявления многомерного массива</w:t>
      </w:r>
    </w:p>
    <w:p w:rsidR="00166E8F" w:rsidRPr="00546183" w:rsidRDefault="00166E8F" w:rsidP="00166E8F">
      <w:pPr>
        <w:shd w:val="clear" w:color="auto" w:fill="EEEEEE"/>
        <w:spacing w:after="0" w:line="240" w:lineRule="auto"/>
        <w:jc w:val="center"/>
        <w:rPr>
          <w:rFonts w:ascii="Consolas" w:eastAsia="Times New Roman" w:hAnsi="Consolas" w:cs="Consolas"/>
          <w:color w:val="000000"/>
          <w:sz w:val="18"/>
          <w:szCs w:val="18"/>
          <w:lang w:eastAsia="ru-RU"/>
        </w:rPr>
      </w:pPr>
      <w:r w:rsidRPr="00546183">
        <w:rPr>
          <w:rFonts w:ascii="Consolas" w:eastAsia="Times New Roman" w:hAnsi="Consolas" w:cs="Consolas"/>
          <w:color w:val="000000"/>
          <w:sz w:val="18"/>
          <w:szCs w:val="18"/>
          <w:lang w:eastAsia="ru-RU"/>
        </w:rPr>
        <w:t> </w:t>
      </w:r>
    </w:p>
    <w:p w:rsidR="00166E8F" w:rsidRPr="00546183" w:rsidRDefault="00166E8F" w:rsidP="00166E8F">
      <w:pPr>
        <w:shd w:val="clear" w:color="auto" w:fill="EEEEEE"/>
        <w:spacing w:after="0" w:line="240" w:lineRule="auto"/>
        <w:jc w:val="both"/>
        <w:rPr>
          <w:rFonts w:ascii="Consolas" w:eastAsia="Times New Roman" w:hAnsi="Consolas" w:cs="Consolas"/>
          <w:color w:val="000000"/>
          <w:sz w:val="18"/>
          <w:szCs w:val="18"/>
          <w:lang w:eastAsia="ru-RU"/>
        </w:rPr>
      </w:pPr>
      <w:r w:rsidRPr="00546183">
        <w:rPr>
          <w:rFonts w:ascii="Consolas" w:eastAsia="Times New Roman" w:hAnsi="Consolas" w:cs="Consolas"/>
          <w:color w:val="000000"/>
          <w:sz w:val="18"/>
          <w:szCs w:val="18"/>
          <w:lang w:eastAsia="ru-RU"/>
        </w:rPr>
        <w:t>тип им</w:t>
      </w:r>
      <w:proofErr w:type="gramStart"/>
      <w:r w:rsidRPr="00546183">
        <w:rPr>
          <w:rFonts w:ascii="Consolas" w:eastAsia="Times New Roman" w:hAnsi="Consolas" w:cs="Consolas"/>
          <w:color w:val="000000"/>
          <w:sz w:val="18"/>
          <w:szCs w:val="18"/>
          <w:lang w:eastAsia="ru-RU"/>
        </w:rPr>
        <w:t>я[</w:t>
      </w:r>
      <w:proofErr w:type="gramEnd"/>
      <w:r w:rsidRPr="00546183">
        <w:rPr>
          <w:rFonts w:ascii="Consolas" w:eastAsia="Times New Roman" w:hAnsi="Consolas" w:cs="Consolas"/>
          <w:color w:val="000000"/>
          <w:sz w:val="18"/>
          <w:szCs w:val="18"/>
          <w:lang w:eastAsia="ru-RU"/>
        </w:rPr>
        <w:t>размерность1][размерность2]...[размерностьm];</w:t>
      </w:r>
    </w:p>
    <w:p w:rsidR="00166E8F" w:rsidRPr="00546183" w:rsidRDefault="00166E8F" w:rsidP="00166E8F">
      <w:pPr>
        <w:spacing w:after="0" w:line="240" w:lineRule="auto"/>
        <w:rPr>
          <w:rFonts w:ascii="Times New Roman" w:eastAsia="Times New Roman" w:hAnsi="Times New Roman" w:cs="Times New Roman"/>
          <w:sz w:val="18"/>
          <w:szCs w:val="18"/>
          <w:lang w:eastAsia="ru-RU"/>
        </w:rPr>
      </w:pPr>
      <w:r w:rsidRPr="00546183">
        <w:rPr>
          <w:rFonts w:ascii="Verdana" w:eastAsia="Times New Roman" w:hAnsi="Verdana" w:cs="Times New Roman"/>
          <w:color w:val="000000"/>
          <w:sz w:val="18"/>
          <w:szCs w:val="18"/>
          <w:lang w:eastAsia="ru-RU"/>
        </w:rPr>
        <w:br/>
      </w:r>
      <w:r w:rsidRPr="00546183">
        <w:rPr>
          <w:rFonts w:ascii="Verdana" w:eastAsia="Times New Roman" w:hAnsi="Verdana" w:cs="Times New Roman"/>
          <w:color w:val="000000"/>
          <w:sz w:val="18"/>
          <w:szCs w:val="18"/>
          <w:lang w:eastAsia="ru-RU"/>
        </w:rPr>
        <w:br/>
      </w:r>
      <w:r w:rsidRPr="00546183">
        <w:rPr>
          <w:rFonts w:ascii="Verdana" w:eastAsia="Times New Roman" w:hAnsi="Verdana" w:cs="Times New Roman"/>
          <w:color w:val="000000"/>
          <w:sz w:val="18"/>
          <w:szCs w:val="18"/>
          <w:shd w:val="clear" w:color="auto" w:fill="FFFFFF"/>
          <w:lang w:eastAsia="ru-RU"/>
        </w:rPr>
        <w:t>Элементы многомерного массива располагаются в последовательных ячейках оперативной памяти по возрастанию адресов. В памяти компьютера элементы многомерного массива располагаются подряд, например массив, имеющий 2 строки и 3 столбца,</w:t>
      </w:r>
    </w:p>
    <w:p w:rsidR="00166E8F" w:rsidRPr="00546183" w:rsidRDefault="00166E8F" w:rsidP="00166E8F">
      <w:pPr>
        <w:shd w:val="clear" w:color="auto" w:fill="EEEEEE"/>
        <w:spacing w:after="0" w:line="240" w:lineRule="auto"/>
        <w:jc w:val="center"/>
        <w:rPr>
          <w:rFonts w:ascii="Consolas" w:eastAsia="Times New Roman" w:hAnsi="Consolas" w:cs="Consolas"/>
          <w:color w:val="000000"/>
          <w:sz w:val="18"/>
          <w:szCs w:val="18"/>
          <w:lang w:eastAsia="ru-RU"/>
        </w:rPr>
      </w:pPr>
      <w:r w:rsidRPr="00546183">
        <w:rPr>
          <w:rFonts w:ascii="Consolas" w:eastAsia="Times New Roman" w:hAnsi="Consolas" w:cs="Consolas"/>
          <w:color w:val="000000"/>
          <w:sz w:val="18"/>
          <w:szCs w:val="18"/>
          <w:lang w:eastAsia="ru-RU"/>
        </w:rPr>
        <w:t> </w:t>
      </w:r>
    </w:p>
    <w:p w:rsidR="00166E8F" w:rsidRPr="00546183" w:rsidRDefault="00166E8F" w:rsidP="00166E8F">
      <w:pPr>
        <w:shd w:val="clear" w:color="auto" w:fill="EEEEEE"/>
        <w:spacing w:after="0" w:line="240" w:lineRule="auto"/>
        <w:jc w:val="both"/>
        <w:rPr>
          <w:rFonts w:ascii="Consolas" w:eastAsia="Times New Roman" w:hAnsi="Consolas" w:cs="Consolas"/>
          <w:color w:val="000000"/>
          <w:sz w:val="18"/>
          <w:szCs w:val="18"/>
          <w:lang w:eastAsia="ru-RU"/>
        </w:rPr>
      </w:pPr>
      <w:r w:rsidRPr="00546183">
        <w:rPr>
          <w:rFonts w:ascii="Consolas" w:eastAsia="Times New Roman" w:hAnsi="Consolas" w:cs="Consolas"/>
          <w:color w:val="000000"/>
          <w:sz w:val="18"/>
          <w:szCs w:val="18"/>
          <w:lang w:eastAsia="ru-RU"/>
        </w:rPr>
        <w:t>int a[2][3];</w:t>
      </w:r>
    </w:p>
    <w:p w:rsidR="00166E8F" w:rsidRPr="00546183" w:rsidRDefault="00166E8F" w:rsidP="00166E8F">
      <w:pPr>
        <w:spacing w:after="0" w:line="240" w:lineRule="auto"/>
        <w:rPr>
          <w:rFonts w:ascii="Times New Roman" w:eastAsia="Times New Roman" w:hAnsi="Times New Roman" w:cs="Times New Roman"/>
          <w:sz w:val="18"/>
          <w:szCs w:val="18"/>
          <w:lang w:eastAsia="ru-RU"/>
        </w:rPr>
      </w:pPr>
      <w:r w:rsidRPr="00546183">
        <w:rPr>
          <w:rFonts w:ascii="Verdana" w:eastAsia="Times New Roman" w:hAnsi="Verdana" w:cs="Times New Roman"/>
          <w:color w:val="000000"/>
          <w:sz w:val="18"/>
          <w:szCs w:val="18"/>
          <w:lang w:eastAsia="ru-RU"/>
        </w:rPr>
        <w:br/>
      </w:r>
      <w:r w:rsidRPr="00546183">
        <w:rPr>
          <w:rFonts w:ascii="Verdana" w:eastAsia="Times New Roman" w:hAnsi="Verdana" w:cs="Times New Roman"/>
          <w:color w:val="000000"/>
          <w:sz w:val="18"/>
          <w:szCs w:val="18"/>
          <w:shd w:val="clear" w:color="auto" w:fill="FFFFFF"/>
          <w:lang w:eastAsia="ru-RU"/>
        </w:rPr>
        <w:t>будет расположен в памяти следующим образом</w:t>
      </w:r>
    </w:p>
    <w:p w:rsidR="00166E8F" w:rsidRPr="00546183" w:rsidRDefault="00166E8F" w:rsidP="00166E8F">
      <w:pPr>
        <w:shd w:val="clear" w:color="auto" w:fill="FFFFFF"/>
        <w:spacing w:after="0" w:line="240" w:lineRule="auto"/>
        <w:jc w:val="both"/>
        <w:rPr>
          <w:rFonts w:ascii="Verdana" w:eastAsia="Times New Roman" w:hAnsi="Verdana" w:cs="Times New Roman"/>
          <w:color w:val="000000"/>
          <w:sz w:val="18"/>
          <w:szCs w:val="18"/>
          <w:lang w:eastAsia="ru-RU"/>
        </w:rPr>
      </w:pPr>
      <w:r w:rsidRPr="00546183">
        <w:rPr>
          <w:rFonts w:ascii="Verdana" w:eastAsia="Times New Roman" w:hAnsi="Verdana" w:cs="Times New Roman"/>
          <w:noProof/>
          <w:color w:val="000000"/>
          <w:sz w:val="18"/>
          <w:szCs w:val="18"/>
          <w:lang w:eastAsia="ru-RU"/>
        </w:rPr>
        <w:drawing>
          <wp:inline distT="0" distB="0" distL="0" distR="0" wp14:anchorId="7C44D95C" wp14:editId="7853922F">
            <wp:extent cx="5728335" cy="887730"/>
            <wp:effectExtent l="0" t="0" r="5715" b="7620"/>
            <wp:docPr id="3" name="Рисунок 3" descr="Двумерный масси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Двумерный массив"/>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8335" cy="887730"/>
                    </a:xfrm>
                    <a:prstGeom prst="rect">
                      <a:avLst/>
                    </a:prstGeom>
                    <a:noFill/>
                    <a:ln>
                      <a:noFill/>
                    </a:ln>
                  </pic:spPr>
                </pic:pic>
              </a:graphicData>
            </a:graphic>
          </wp:inline>
        </w:drawing>
      </w:r>
      <w:r w:rsidRPr="00546183">
        <w:rPr>
          <w:rFonts w:ascii="Verdana" w:eastAsia="Times New Roman" w:hAnsi="Verdana" w:cs="Times New Roman"/>
          <w:color w:val="000000"/>
          <w:sz w:val="18"/>
          <w:szCs w:val="18"/>
          <w:lang w:eastAsia="ru-RU"/>
        </w:rPr>
        <w:br/>
      </w:r>
      <w:r w:rsidRPr="00546183">
        <w:rPr>
          <w:rFonts w:ascii="Verdana" w:eastAsia="Times New Roman" w:hAnsi="Verdana" w:cs="Times New Roman"/>
          <w:color w:val="000000"/>
          <w:sz w:val="18"/>
          <w:szCs w:val="18"/>
          <w:lang w:eastAsia="ru-RU"/>
        </w:rPr>
        <w:br/>
        <w:t>Общее количество элементов в приведенном двумерном массиве определится как</w:t>
      </w:r>
    </w:p>
    <w:p w:rsidR="00166E8F" w:rsidRPr="00546183" w:rsidRDefault="00166E8F" w:rsidP="00166E8F">
      <w:pPr>
        <w:shd w:val="clear" w:color="auto" w:fill="FFFFFF"/>
        <w:spacing w:after="0" w:line="240" w:lineRule="auto"/>
        <w:jc w:val="center"/>
        <w:rPr>
          <w:rFonts w:ascii="Consolas" w:eastAsia="Times New Roman" w:hAnsi="Consolas" w:cs="Consolas"/>
          <w:color w:val="000000"/>
          <w:sz w:val="18"/>
          <w:szCs w:val="18"/>
          <w:lang w:eastAsia="ru-RU"/>
        </w:rPr>
      </w:pPr>
      <w:r w:rsidRPr="00546183">
        <w:rPr>
          <w:rFonts w:ascii="Consolas" w:eastAsia="Times New Roman" w:hAnsi="Consolas" w:cs="Consolas"/>
          <w:b/>
          <w:bCs/>
          <w:color w:val="000000"/>
          <w:sz w:val="18"/>
          <w:szCs w:val="18"/>
          <w:lang w:eastAsia="ru-RU"/>
        </w:rPr>
        <w:t>КоличествоСтрок * КоличествоСтолбцов = 2 * 3 = 6.</w:t>
      </w:r>
    </w:p>
    <w:p w:rsidR="00166E8F" w:rsidRPr="00546183" w:rsidRDefault="00166E8F" w:rsidP="00166E8F">
      <w:pPr>
        <w:shd w:val="clear" w:color="auto" w:fill="FFFFFF"/>
        <w:spacing w:after="0" w:line="240" w:lineRule="auto"/>
        <w:jc w:val="both"/>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 xml:space="preserve">Количество байт памяти, </w:t>
      </w:r>
      <w:proofErr w:type="gramStart"/>
      <w:r w:rsidRPr="00546183">
        <w:rPr>
          <w:rFonts w:ascii="Verdana" w:eastAsia="Times New Roman" w:hAnsi="Verdana" w:cs="Times New Roman"/>
          <w:color w:val="000000"/>
          <w:sz w:val="18"/>
          <w:szCs w:val="18"/>
          <w:lang w:eastAsia="ru-RU"/>
        </w:rPr>
        <w:t>требуемых</w:t>
      </w:r>
      <w:proofErr w:type="gramEnd"/>
      <w:r w:rsidRPr="00546183">
        <w:rPr>
          <w:rFonts w:ascii="Verdana" w:eastAsia="Times New Roman" w:hAnsi="Verdana" w:cs="Times New Roman"/>
          <w:color w:val="000000"/>
          <w:sz w:val="18"/>
          <w:szCs w:val="18"/>
          <w:lang w:eastAsia="ru-RU"/>
        </w:rPr>
        <w:t xml:space="preserve"> для размещения массива, определится как</w:t>
      </w:r>
    </w:p>
    <w:p w:rsidR="00166E8F" w:rsidRPr="00546183" w:rsidRDefault="00166E8F" w:rsidP="00166E8F">
      <w:pPr>
        <w:shd w:val="clear" w:color="auto" w:fill="FFFFFF"/>
        <w:spacing w:after="0" w:line="240" w:lineRule="auto"/>
        <w:jc w:val="center"/>
        <w:rPr>
          <w:rFonts w:ascii="Consolas" w:eastAsia="Times New Roman" w:hAnsi="Consolas" w:cs="Consolas"/>
          <w:color w:val="000000"/>
          <w:sz w:val="18"/>
          <w:szCs w:val="18"/>
          <w:lang w:eastAsia="ru-RU"/>
        </w:rPr>
      </w:pPr>
      <w:r w:rsidRPr="00546183">
        <w:rPr>
          <w:rFonts w:ascii="Consolas" w:eastAsia="Times New Roman" w:hAnsi="Consolas" w:cs="Consolas"/>
          <w:b/>
          <w:bCs/>
          <w:color w:val="000000"/>
          <w:sz w:val="18"/>
          <w:szCs w:val="18"/>
          <w:lang w:eastAsia="ru-RU"/>
        </w:rPr>
        <w:lastRenderedPageBreak/>
        <w:t>КоличествоЭлементов * РазмерЭлемента = 6 * 4 = 24 байта.</w:t>
      </w:r>
    </w:p>
    <w:p w:rsidR="00166E8F" w:rsidRPr="00546183" w:rsidRDefault="00166E8F" w:rsidP="00166E8F">
      <w:pPr>
        <w:shd w:val="clear" w:color="auto" w:fill="FFFFFF"/>
        <w:spacing w:after="0" w:line="480" w:lineRule="auto"/>
        <w:jc w:val="both"/>
        <w:textAlignment w:val="center"/>
        <w:outlineLvl w:val="1"/>
        <w:rPr>
          <w:rFonts w:ascii="Verdana" w:eastAsia="Times New Roman" w:hAnsi="Verdana" w:cs="Times New Roman"/>
          <w:b/>
          <w:bCs/>
          <w:color w:val="555555"/>
          <w:sz w:val="18"/>
          <w:szCs w:val="18"/>
          <w:lang w:eastAsia="ru-RU"/>
        </w:rPr>
      </w:pPr>
      <w:r w:rsidRPr="00546183">
        <w:rPr>
          <w:rFonts w:ascii="Verdana" w:eastAsia="Times New Roman" w:hAnsi="Verdana" w:cs="Times New Roman"/>
          <w:b/>
          <w:bCs/>
          <w:color w:val="555555"/>
          <w:sz w:val="18"/>
          <w:szCs w:val="18"/>
          <w:lang w:eastAsia="ru-RU"/>
        </w:rPr>
        <w:t>Инициализация многомерных массивов</w:t>
      </w:r>
    </w:p>
    <w:p w:rsidR="00166E8F" w:rsidRPr="00546183" w:rsidRDefault="00166E8F" w:rsidP="00166E8F">
      <w:pPr>
        <w:shd w:val="clear" w:color="auto" w:fill="FFFFFF"/>
        <w:spacing w:after="0" w:line="240" w:lineRule="auto"/>
        <w:jc w:val="both"/>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Значения элементов многомерного массива, как и в одномерном случае, могут быть заданы константными значениями при объявлении, заключенными в фигурные скобки</w:t>
      </w:r>
      <w:proofErr w:type="gramStart"/>
      <w:r w:rsidRPr="00546183">
        <w:rPr>
          <w:rFonts w:ascii="Verdana" w:eastAsia="Times New Roman" w:hAnsi="Verdana" w:cs="Times New Roman"/>
          <w:color w:val="000000"/>
          <w:sz w:val="18"/>
          <w:szCs w:val="18"/>
          <w:lang w:eastAsia="ru-RU"/>
        </w:rPr>
        <w:t> </w:t>
      </w:r>
      <w:r w:rsidRPr="00546183">
        <w:rPr>
          <w:rFonts w:ascii="Consolas" w:eastAsia="Times New Roman" w:hAnsi="Consolas" w:cs="Consolas"/>
          <w:color w:val="000000"/>
          <w:sz w:val="18"/>
          <w:szCs w:val="18"/>
          <w:lang w:eastAsia="ru-RU"/>
        </w:rPr>
        <w:t>{}</w:t>
      </w:r>
      <w:r w:rsidRPr="00546183">
        <w:rPr>
          <w:rFonts w:ascii="Verdana" w:eastAsia="Times New Roman" w:hAnsi="Verdana" w:cs="Times New Roman"/>
          <w:color w:val="000000"/>
          <w:sz w:val="18"/>
          <w:szCs w:val="18"/>
          <w:lang w:eastAsia="ru-RU"/>
        </w:rPr>
        <w:t xml:space="preserve">. </w:t>
      </w:r>
      <w:proofErr w:type="gramEnd"/>
      <w:r w:rsidRPr="00546183">
        <w:rPr>
          <w:rFonts w:ascii="Verdana" w:eastAsia="Times New Roman" w:hAnsi="Verdana" w:cs="Times New Roman"/>
          <w:color w:val="000000"/>
          <w:sz w:val="18"/>
          <w:szCs w:val="18"/>
          <w:lang w:eastAsia="ru-RU"/>
        </w:rPr>
        <w:t>Однако в этом случае указание количества элементов в строках и столбцах должно быть обязательно указано в квадратных скобках </w:t>
      </w:r>
      <w:r w:rsidRPr="00546183">
        <w:rPr>
          <w:rFonts w:ascii="Consolas" w:eastAsia="Times New Roman" w:hAnsi="Consolas" w:cs="Consolas"/>
          <w:color w:val="000000"/>
          <w:sz w:val="18"/>
          <w:szCs w:val="18"/>
          <w:lang w:eastAsia="ru-RU"/>
        </w:rPr>
        <w:t>[]</w:t>
      </w:r>
      <w:r w:rsidRPr="00546183">
        <w:rPr>
          <w:rFonts w:ascii="Verdana" w:eastAsia="Times New Roman" w:hAnsi="Verdana" w:cs="Times New Roman"/>
          <w:color w:val="000000"/>
          <w:sz w:val="18"/>
          <w:szCs w:val="18"/>
          <w:lang w:eastAsia="ru-RU"/>
        </w:rPr>
        <w:t>.</w:t>
      </w:r>
    </w:p>
    <w:p w:rsidR="008033C4" w:rsidRPr="00546183" w:rsidRDefault="008033C4" w:rsidP="00166E8F">
      <w:pPr>
        <w:shd w:val="clear" w:color="auto" w:fill="FFFFFF"/>
        <w:spacing w:after="0" w:line="240" w:lineRule="auto"/>
        <w:jc w:val="both"/>
        <w:rPr>
          <w:rFonts w:ascii="Arial" w:hAnsi="Arial" w:cs="Arial"/>
          <w:color w:val="000000"/>
          <w:sz w:val="18"/>
          <w:szCs w:val="18"/>
          <w:shd w:val="clear" w:color="auto" w:fill="FFFFFF"/>
          <w:lang w:val="en-US"/>
        </w:rPr>
      </w:pPr>
      <w:r w:rsidRPr="00546183">
        <w:rPr>
          <w:rFonts w:ascii="Verdana" w:eastAsia="Times New Roman" w:hAnsi="Verdana" w:cs="Times New Roman"/>
          <w:color w:val="000000"/>
          <w:sz w:val="18"/>
          <w:szCs w:val="18"/>
          <w:lang w:eastAsia="ru-RU"/>
        </w:rPr>
        <w:t>33.</w:t>
      </w:r>
      <w:r w:rsidRPr="00546183">
        <w:rPr>
          <w:rFonts w:ascii="Arial" w:hAnsi="Arial" w:cs="Arial"/>
          <w:color w:val="000000"/>
          <w:sz w:val="18"/>
          <w:szCs w:val="18"/>
          <w:shd w:val="clear" w:color="auto" w:fill="FFFFFF"/>
        </w:rPr>
        <w:t xml:space="preserve"> Указатели представляют собой объекты, значением которых служат адреса других объектов (переменных, констант, указателей) или функций. Указатели - это неотъемлемый компонент для управления памятью в языке Си. </w:t>
      </w:r>
      <w:r w:rsidRPr="00546183">
        <w:rPr>
          <w:rFonts w:ascii="Arial" w:hAnsi="Arial" w:cs="Arial"/>
          <w:color w:val="000000"/>
          <w:sz w:val="18"/>
          <w:szCs w:val="18"/>
        </w:rPr>
        <w:br/>
      </w:r>
      <w:r w:rsidRPr="00546183">
        <w:rPr>
          <w:rFonts w:ascii="Arial" w:hAnsi="Arial" w:cs="Arial"/>
          <w:color w:val="000000"/>
          <w:sz w:val="18"/>
          <w:szCs w:val="18"/>
        </w:rPr>
        <w:br/>
      </w:r>
      <w:r w:rsidRPr="00546183">
        <w:rPr>
          <w:rFonts w:ascii="Arial" w:hAnsi="Arial" w:cs="Arial"/>
          <w:color w:val="000000"/>
          <w:sz w:val="18"/>
          <w:szCs w:val="18"/>
          <w:shd w:val="clear" w:color="auto" w:fill="FFFFFF"/>
        </w:rPr>
        <w:t>Для определения указателя надо указать тип объекта, на который указывает указатель, и символ звездочки *. Например, определим указатель на объект типа int: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int *p;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Пока указатель не ссылается ни на какой объект. Теперь присвоим ему адрес переменной: </w:t>
      </w:r>
      <w:r w:rsidRPr="00546183">
        <w:rPr>
          <w:rFonts w:ascii="Arial" w:hAnsi="Arial" w:cs="Arial"/>
          <w:color w:val="000000"/>
          <w:sz w:val="18"/>
          <w:szCs w:val="18"/>
        </w:rPr>
        <w:br/>
      </w:r>
      <w:r w:rsidRPr="00546183">
        <w:rPr>
          <w:rFonts w:ascii="Arial" w:hAnsi="Arial" w:cs="Arial"/>
          <w:color w:val="000000"/>
          <w:sz w:val="18"/>
          <w:szCs w:val="18"/>
        </w:rPr>
        <w:br/>
      </w:r>
      <w:r w:rsidRPr="00546183">
        <w:rPr>
          <w:rFonts w:ascii="Arial" w:hAnsi="Arial" w:cs="Arial"/>
          <w:color w:val="000000"/>
          <w:sz w:val="18"/>
          <w:szCs w:val="18"/>
          <w:shd w:val="clear" w:color="auto" w:fill="FFFFFF"/>
        </w:rPr>
        <w:t>int x = 10; // определяем переменную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int *p; // определяем указатель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 xml:space="preserve">p = &amp;x; // указатель </w:t>
      </w:r>
      <w:proofErr w:type="gramStart"/>
      <w:r w:rsidRPr="00546183">
        <w:rPr>
          <w:rFonts w:ascii="Arial" w:hAnsi="Arial" w:cs="Arial"/>
          <w:color w:val="000000"/>
          <w:sz w:val="18"/>
          <w:szCs w:val="18"/>
          <w:shd w:val="clear" w:color="auto" w:fill="FFFFFF"/>
        </w:rPr>
        <w:t>получает адрес переменной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Указатель хранит</w:t>
      </w:r>
      <w:proofErr w:type="gramEnd"/>
      <w:r w:rsidRPr="00546183">
        <w:rPr>
          <w:rFonts w:ascii="Arial" w:hAnsi="Arial" w:cs="Arial"/>
          <w:color w:val="000000"/>
          <w:sz w:val="18"/>
          <w:szCs w:val="18"/>
          <w:shd w:val="clear" w:color="auto" w:fill="FFFFFF"/>
        </w:rPr>
        <w:t xml:space="preserve"> адрес объекта в памяти компьютера. И для получения адреса к переменной применяется операция &amp;. Эта операция применяется только к таким объектам, которые хранятся в памяти компьютера, то есть к переменным и элементам массива. </w:t>
      </w:r>
      <w:r w:rsidRPr="00546183">
        <w:rPr>
          <w:rFonts w:ascii="Arial" w:hAnsi="Arial" w:cs="Arial"/>
          <w:color w:val="000000"/>
          <w:sz w:val="18"/>
          <w:szCs w:val="18"/>
        </w:rPr>
        <w:br/>
      </w:r>
      <w:r w:rsidRPr="00546183">
        <w:rPr>
          <w:rFonts w:ascii="Arial" w:hAnsi="Arial" w:cs="Arial"/>
          <w:color w:val="000000"/>
          <w:sz w:val="18"/>
          <w:szCs w:val="18"/>
        </w:rPr>
        <w:br/>
      </w:r>
      <w:r w:rsidRPr="00546183">
        <w:rPr>
          <w:rFonts w:ascii="Arial" w:hAnsi="Arial" w:cs="Arial"/>
          <w:color w:val="000000"/>
          <w:sz w:val="18"/>
          <w:szCs w:val="18"/>
          <w:shd w:val="clear" w:color="auto" w:fill="FFFFFF"/>
        </w:rPr>
        <w:t xml:space="preserve">Что важно, переменная x имеет тип int, и указатель, который </w:t>
      </w:r>
      <w:proofErr w:type="gramStart"/>
      <w:r w:rsidRPr="00546183">
        <w:rPr>
          <w:rFonts w:ascii="Arial" w:hAnsi="Arial" w:cs="Arial"/>
          <w:color w:val="000000"/>
          <w:sz w:val="18"/>
          <w:szCs w:val="18"/>
          <w:shd w:val="clear" w:color="auto" w:fill="FFFFFF"/>
        </w:rPr>
        <w:t>указывает на ее адрес тоже имеет</w:t>
      </w:r>
      <w:proofErr w:type="gramEnd"/>
      <w:r w:rsidRPr="00546183">
        <w:rPr>
          <w:rFonts w:ascii="Arial" w:hAnsi="Arial" w:cs="Arial"/>
          <w:color w:val="000000"/>
          <w:sz w:val="18"/>
          <w:szCs w:val="18"/>
          <w:shd w:val="clear" w:color="auto" w:fill="FFFFFF"/>
        </w:rPr>
        <w:t xml:space="preserve"> тип int. То </w:t>
      </w:r>
      <w:proofErr w:type="gramStart"/>
      <w:r w:rsidRPr="00546183">
        <w:rPr>
          <w:rFonts w:ascii="Arial" w:hAnsi="Arial" w:cs="Arial"/>
          <w:color w:val="000000"/>
          <w:sz w:val="18"/>
          <w:szCs w:val="18"/>
          <w:shd w:val="clear" w:color="auto" w:fill="FFFFFF"/>
        </w:rPr>
        <w:t>есть</w:t>
      </w:r>
      <w:proofErr w:type="gramEnd"/>
      <w:r w:rsidRPr="00546183">
        <w:rPr>
          <w:rFonts w:ascii="Arial" w:hAnsi="Arial" w:cs="Arial"/>
          <w:color w:val="000000"/>
          <w:sz w:val="18"/>
          <w:szCs w:val="18"/>
          <w:shd w:val="clear" w:color="auto" w:fill="FFFFFF"/>
        </w:rPr>
        <w:t xml:space="preserve"> должно быть соответствие по типу. </w:t>
      </w:r>
      <w:r w:rsidRPr="00546183">
        <w:rPr>
          <w:rFonts w:ascii="Arial" w:hAnsi="Arial" w:cs="Arial"/>
          <w:color w:val="000000"/>
          <w:sz w:val="18"/>
          <w:szCs w:val="18"/>
        </w:rPr>
        <w:br/>
      </w:r>
      <w:r w:rsidRPr="00546183">
        <w:rPr>
          <w:rFonts w:ascii="Arial" w:hAnsi="Arial" w:cs="Arial"/>
          <w:color w:val="000000"/>
          <w:sz w:val="18"/>
          <w:szCs w:val="18"/>
        </w:rPr>
        <w:br/>
      </w:r>
      <w:r w:rsidRPr="00546183">
        <w:rPr>
          <w:rFonts w:ascii="Arial" w:hAnsi="Arial" w:cs="Arial"/>
          <w:color w:val="000000"/>
          <w:sz w:val="18"/>
          <w:szCs w:val="18"/>
          <w:shd w:val="clear" w:color="auto" w:fill="FFFFFF"/>
        </w:rPr>
        <w:t>Какой именно адрес имеет переменная x? Для вывода значения указателя можно использовать специальный спецификатор %p: </w:t>
      </w:r>
      <w:r w:rsidRPr="00546183">
        <w:rPr>
          <w:rFonts w:ascii="Arial" w:hAnsi="Arial" w:cs="Arial"/>
          <w:color w:val="000000"/>
          <w:sz w:val="18"/>
          <w:szCs w:val="18"/>
        </w:rPr>
        <w:br/>
      </w:r>
      <w:r w:rsidRPr="00546183">
        <w:rPr>
          <w:rFonts w:ascii="Arial" w:hAnsi="Arial" w:cs="Arial"/>
          <w:color w:val="000000"/>
          <w:sz w:val="18"/>
          <w:szCs w:val="18"/>
        </w:rPr>
        <w:br/>
      </w:r>
      <w:r w:rsidRPr="00546183">
        <w:rPr>
          <w:rFonts w:ascii="Arial" w:hAnsi="Arial" w:cs="Arial"/>
          <w:color w:val="000000"/>
          <w:sz w:val="18"/>
          <w:szCs w:val="18"/>
          <w:shd w:val="clear" w:color="auto" w:fill="FFFFFF"/>
        </w:rPr>
        <w:t>В моем случае машинный адрес переменной x - 0060FEA8. Но в каждом отдельном случае адрес может быть иным. Фактически адрес представляет целочисленное значение, выраженное в шестнадцатеричном формате.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То есть в памяти компьютера есть адрес 0x0060FEA8, по которому располагается переменная x. Так как переменная x представляет тип int, то на большинстве архитектур она будет занимать следующие 4 байта (на конкретных архитектурах размер памяти для типа int может отличаться). Таким образом, переменная типа int последовательно займет ячейки памяти с адресами 0x0060FEA8, 0x0060FEA9, 0x0060FEAA, 0x0060FEAB. </w:t>
      </w:r>
    </w:p>
    <w:p w:rsidR="008033C4" w:rsidRPr="00546183" w:rsidRDefault="008033C4" w:rsidP="008033C4">
      <w:pPr>
        <w:pStyle w:val="1"/>
        <w:keepNext w:val="0"/>
        <w:keepLines w:val="0"/>
        <w:numPr>
          <w:ilvl w:val="1"/>
          <w:numId w:val="20"/>
        </w:numPr>
        <w:spacing w:before="100" w:beforeAutospacing="1" w:after="100" w:afterAutospacing="1" w:line="240" w:lineRule="auto"/>
        <w:jc w:val="center"/>
        <w:rPr>
          <w:rFonts w:ascii="Arial" w:hAnsi="Arial" w:cs="Arial"/>
          <w:b w:val="0"/>
          <w:bCs w:val="0"/>
          <w:color w:val="000000"/>
          <w:sz w:val="18"/>
          <w:szCs w:val="18"/>
        </w:rPr>
      </w:pPr>
      <w:r w:rsidRPr="00546183">
        <w:rPr>
          <w:rFonts w:ascii="Arial" w:hAnsi="Arial" w:cs="Arial"/>
          <w:b w:val="0"/>
          <w:bCs w:val="0"/>
          <w:color w:val="000000"/>
          <w:sz w:val="18"/>
          <w:szCs w:val="18"/>
        </w:rPr>
        <w:t>Области применения указателей</w:t>
      </w:r>
    </w:p>
    <w:p w:rsidR="008033C4" w:rsidRPr="00546183" w:rsidRDefault="008033C4" w:rsidP="008033C4">
      <w:pPr>
        <w:pStyle w:val="a3"/>
        <w:rPr>
          <w:rFonts w:ascii="Arial" w:hAnsi="Arial" w:cs="Arial"/>
          <w:color w:val="000000"/>
          <w:sz w:val="18"/>
          <w:szCs w:val="18"/>
        </w:rPr>
      </w:pPr>
      <w:r w:rsidRPr="00546183">
        <w:rPr>
          <w:rFonts w:ascii="Arial" w:hAnsi="Arial" w:cs="Arial"/>
          <w:color w:val="000000"/>
          <w:sz w:val="18"/>
          <w:szCs w:val="18"/>
        </w:rPr>
        <w:t>Можно выделить следующие основные области применения указателей:</w:t>
      </w:r>
    </w:p>
    <w:p w:rsidR="008033C4" w:rsidRPr="00546183" w:rsidRDefault="008033C4" w:rsidP="008033C4">
      <w:pPr>
        <w:pStyle w:val="a3"/>
        <w:numPr>
          <w:ilvl w:val="0"/>
          <w:numId w:val="21"/>
        </w:numPr>
        <w:rPr>
          <w:rFonts w:ascii="Arial" w:hAnsi="Arial" w:cs="Arial"/>
          <w:color w:val="000000"/>
          <w:sz w:val="18"/>
          <w:szCs w:val="18"/>
        </w:rPr>
      </w:pPr>
      <w:r w:rsidRPr="00546183">
        <w:rPr>
          <w:rFonts w:ascii="Arial" w:hAnsi="Arial" w:cs="Arial"/>
          <w:color w:val="000000"/>
          <w:sz w:val="18"/>
          <w:szCs w:val="18"/>
        </w:rPr>
        <w:t>Использование указателей в качестве параметров функций для возврата результатов вычислений.</w:t>
      </w:r>
    </w:p>
    <w:p w:rsidR="008033C4" w:rsidRPr="00546183" w:rsidRDefault="008033C4" w:rsidP="008033C4">
      <w:pPr>
        <w:pStyle w:val="a3"/>
        <w:numPr>
          <w:ilvl w:val="0"/>
          <w:numId w:val="21"/>
        </w:numPr>
        <w:rPr>
          <w:rFonts w:ascii="Arial" w:hAnsi="Arial" w:cs="Arial"/>
          <w:color w:val="000000"/>
          <w:sz w:val="18"/>
          <w:szCs w:val="18"/>
        </w:rPr>
      </w:pPr>
      <w:r w:rsidRPr="00546183">
        <w:rPr>
          <w:rFonts w:ascii="Arial" w:hAnsi="Arial" w:cs="Arial"/>
          <w:color w:val="000000"/>
          <w:sz w:val="18"/>
          <w:szCs w:val="18"/>
        </w:rPr>
        <w:t>Работа с объектами, размещенными в динамической памяти.</w:t>
      </w:r>
    </w:p>
    <w:p w:rsidR="008033C4" w:rsidRPr="00546183" w:rsidRDefault="008033C4" w:rsidP="008033C4">
      <w:pPr>
        <w:pStyle w:val="a3"/>
        <w:numPr>
          <w:ilvl w:val="0"/>
          <w:numId w:val="21"/>
        </w:numPr>
        <w:rPr>
          <w:rFonts w:ascii="Arial" w:hAnsi="Arial" w:cs="Arial"/>
          <w:color w:val="000000"/>
          <w:sz w:val="18"/>
          <w:szCs w:val="18"/>
        </w:rPr>
      </w:pPr>
      <w:r w:rsidRPr="00546183">
        <w:rPr>
          <w:rFonts w:ascii="Arial" w:hAnsi="Arial" w:cs="Arial"/>
          <w:color w:val="000000"/>
          <w:sz w:val="18"/>
          <w:szCs w:val="18"/>
        </w:rPr>
        <w:t>Замена манипуляций со сложными объектами данных манипуляцией с адресами этих объектов.</w:t>
      </w:r>
    </w:p>
    <w:p w:rsidR="008033C4" w:rsidRPr="00546183" w:rsidRDefault="008033C4" w:rsidP="008033C4">
      <w:pPr>
        <w:pStyle w:val="2"/>
        <w:numPr>
          <w:ilvl w:val="1"/>
          <w:numId w:val="22"/>
        </w:numPr>
        <w:spacing w:before="0" w:beforeAutospacing="0" w:after="0" w:afterAutospacing="0"/>
        <w:jc w:val="center"/>
        <w:rPr>
          <w:rFonts w:ascii="Arial" w:hAnsi="Arial" w:cs="Arial"/>
          <w:b w:val="0"/>
          <w:bCs w:val="0"/>
          <w:color w:val="000000"/>
          <w:sz w:val="18"/>
          <w:szCs w:val="18"/>
        </w:rPr>
      </w:pPr>
      <w:r w:rsidRPr="00546183">
        <w:rPr>
          <w:rFonts w:ascii="Arial" w:hAnsi="Arial" w:cs="Arial"/>
          <w:b w:val="0"/>
          <w:bCs w:val="0"/>
          <w:color w:val="000000"/>
          <w:sz w:val="18"/>
          <w:szCs w:val="18"/>
        </w:rPr>
        <w:t>Нулевой указатель</w:t>
      </w:r>
    </w:p>
    <w:p w:rsidR="008033C4" w:rsidRPr="00546183" w:rsidRDefault="008033C4" w:rsidP="008033C4">
      <w:pPr>
        <w:pStyle w:val="a3"/>
        <w:rPr>
          <w:rFonts w:ascii="Arial" w:hAnsi="Arial" w:cs="Arial"/>
          <w:color w:val="000000"/>
          <w:sz w:val="18"/>
          <w:szCs w:val="18"/>
        </w:rPr>
      </w:pPr>
      <w:r w:rsidRPr="00546183">
        <w:rPr>
          <w:rFonts w:ascii="Arial" w:hAnsi="Arial" w:cs="Arial"/>
          <w:color w:val="000000"/>
          <w:sz w:val="18"/>
          <w:szCs w:val="18"/>
        </w:rPr>
        <w:t>Нулевой указатель – это такое значение указателя, которое не может быть адресом переменной или функции. Наиболее часто используемыми представлениями нулевого указателя как константы являются 0, 0LиNULL. Считается хорошим стилем программирования всем указателям, которые не работают с реальными объектами (переменными) или функциями, было присвоено значение</w:t>
      </w:r>
      <w:proofErr w:type="gramStart"/>
      <w:r w:rsidRPr="00546183">
        <w:rPr>
          <w:rFonts w:ascii="Arial" w:hAnsi="Arial" w:cs="Arial"/>
          <w:color w:val="000000"/>
          <w:sz w:val="18"/>
          <w:szCs w:val="18"/>
        </w:rPr>
        <w:t>NULL</w:t>
      </w:r>
      <w:proofErr w:type="gramEnd"/>
    </w:p>
    <w:p w:rsidR="008033C4" w:rsidRPr="00546183" w:rsidRDefault="008033C4" w:rsidP="008033C4">
      <w:pPr>
        <w:pStyle w:val="2"/>
        <w:numPr>
          <w:ilvl w:val="1"/>
          <w:numId w:val="23"/>
        </w:numPr>
        <w:spacing w:before="0" w:beforeAutospacing="0" w:after="0" w:afterAutospacing="0"/>
        <w:jc w:val="center"/>
        <w:rPr>
          <w:rFonts w:ascii="Arial" w:hAnsi="Arial" w:cs="Arial"/>
          <w:b w:val="0"/>
          <w:bCs w:val="0"/>
          <w:color w:val="000000"/>
          <w:sz w:val="18"/>
          <w:szCs w:val="18"/>
        </w:rPr>
      </w:pPr>
      <w:r w:rsidRPr="00546183">
        <w:rPr>
          <w:rFonts w:ascii="Arial" w:hAnsi="Arial" w:cs="Arial"/>
          <w:b w:val="0"/>
          <w:bCs w:val="0"/>
          <w:color w:val="000000"/>
          <w:sz w:val="18"/>
          <w:szCs w:val="18"/>
        </w:rPr>
        <w:t>Определение указателя</w:t>
      </w:r>
    </w:p>
    <w:p w:rsidR="008033C4" w:rsidRPr="00546183" w:rsidRDefault="008033C4" w:rsidP="008033C4">
      <w:pPr>
        <w:pStyle w:val="a3"/>
        <w:rPr>
          <w:rFonts w:ascii="Arial" w:hAnsi="Arial" w:cs="Arial"/>
          <w:color w:val="000000"/>
          <w:sz w:val="18"/>
          <w:szCs w:val="18"/>
        </w:rPr>
      </w:pPr>
      <w:r w:rsidRPr="00546183">
        <w:rPr>
          <w:rFonts w:ascii="Arial" w:hAnsi="Arial" w:cs="Arial"/>
          <w:color w:val="000000"/>
          <w:sz w:val="18"/>
          <w:szCs w:val="18"/>
        </w:rPr>
        <w:t>В определении указателя используется оператор разыменования “*”. Упрощенный формат определения указателя имеет следующий вид:</w:t>
      </w:r>
    </w:p>
    <w:p w:rsidR="008033C4" w:rsidRPr="00546183" w:rsidRDefault="008033C4" w:rsidP="008033C4">
      <w:pPr>
        <w:pStyle w:val="a3"/>
        <w:rPr>
          <w:rFonts w:ascii="Arial" w:hAnsi="Arial" w:cs="Arial"/>
          <w:color w:val="000000"/>
          <w:sz w:val="18"/>
          <w:szCs w:val="18"/>
        </w:rPr>
      </w:pPr>
      <w:r w:rsidRPr="00546183">
        <w:rPr>
          <w:rFonts w:ascii="Arial" w:hAnsi="Arial" w:cs="Arial"/>
          <w:i/>
          <w:iCs/>
          <w:color w:val="000000"/>
          <w:sz w:val="18"/>
          <w:szCs w:val="18"/>
        </w:rPr>
        <w:t>type</w:t>
      </w:r>
      <w:r w:rsidRPr="00546183">
        <w:rPr>
          <w:rFonts w:ascii="Arial" w:hAnsi="Arial" w:cs="Arial"/>
          <w:color w:val="000000"/>
          <w:sz w:val="18"/>
          <w:szCs w:val="18"/>
        </w:rPr>
        <w:t>*</w:t>
      </w:r>
      <w:r w:rsidRPr="00546183">
        <w:rPr>
          <w:rFonts w:ascii="Arial" w:hAnsi="Arial" w:cs="Arial"/>
          <w:i/>
          <w:iCs/>
          <w:color w:val="000000"/>
          <w:sz w:val="18"/>
          <w:szCs w:val="18"/>
        </w:rPr>
        <w:t>name</w:t>
      </w:r>
      <w:r w:rsidRPr="00546183">
        <w:rPr>
          <w:rFonts w:ascii="Arial" w:hAnsi="Arial" w:cs="Arial"/>
          <w:color w:val="000000"/>
          <w:sz w:val="18"/>
          <w:szCs w:val="18"/>
        </w:rPr>
        <w:t>;</w:t>
      </w:r>
    </w:p>
    <w:p w:rsidR="008033C4" w:rsidRPr="00546183" w:rsidRDefault="008033C4" w:rsidP="008033C4">
      <w:pPr>
        <w:pStyle w:val="a3"/>
        <w:rPr>
          <w:rFonts w:ascii="Arial" w:hAnsi="Arial" w:cs="Arial"/>
          <w:color w:val="000000"/>
          <w:sz w:val="18"/>
          <w:szCs w:val="18"/>
        </w:rPr>
      </w:pPr>
      <w:r w:rsidRPr="00546183">
        <w:rPr>
          <w:rFonts w:ascii="Arial" w:hAnsi="Arial" w:cs="Arial"/>
          <w:color w:val="000000"/>
          <w:sz w:val="18"/>
          <w:szCs w:val="18"/>
        </w:rPr>
        <w:t>Здесь </w:t>
      </w:r>
      <w:r w:rsidRPr="00546183">
        <w:rPr>
          <w:rFonts w:ascii="Arial" w:hAnsi="Arial" w:cs="Arial"/>
          <w:i/>
          <w:iCs/>
          <w:color w:val="000000"/>
          <w:sz w:val="18"/>
          <w:szCs w:val="18"/>
        </w:rPr>
        <w:t>type – </w:t>
      </w:r>
      <w:r w:rsidRPr="00546183">
        <w:rPr>
          <w:rFonts w:ascii="Arial" w:hAnsi="Arial" w:cs="Arial"/>
          <w:color w:val="000000"/>
          <w:sz w:val="18"/>
          <w:szCs w:val="18"/>
        </w:rPr>
        <w:t>спецификация типа, определяющая тип объекта, адрес которого будет храниться в указателе;</w:t>
      </w:r>
      <w:r w:rsidRPr="00546183">
        <w:rPr>
          <w:rFonts w:ascii="Arial" w:hAnsi="Arial" w:cs="Arial"/>
          <w:i/>
          <w:iCs/>
          <w:color w:val="000000"/>
          <w:sz w:val="18"/>
          <w:szCs w:val="18"/>
        </w:rPr>
        <w:t>name – </w:t>
      </w:r>
      <w:r w:rsidRPr="00546183">
        <w:rPr>
          <w:rFonts w:ascii="Arial" w:hAnsi="Arial" w:cs="Arial"/>
          <w:color w:val="000000"/>
          <w:sz w:val="18"/>
          <w:szCs w:val="18"/>
        </w:rPr>
        <w:t>имя (идентификатор) указателя. Заметим, что иногда тип объект, на который установлен указатель, называют базовым типом. Как уже отмечалось, в записи определений используется синтаксис выражений. Продемонстрируем это положение на примере. Пусть имеется следующее определение указателя:</w:t>
      </w:r>
    </w:p>
    <w:p w:rsidR="008033C4" w:rsidRPr="00546183" w:rsidRDefault="008033C4" w:rsidP="008033C4">
      <w:pPr>
        <w:pStyle w:val="a3"/>
        <w:rPr>
          <w:rFonts w:ascii="Arial" w:hAnsi="Arial" w:cs="Arial"/>
          <w:color w:val="000000"/>
          <w:sz w:val="18"/>
          <w:szCs w:val="18"/>
        </w:rPr>
      </w:pPr>
      <w:r w:rsidRPr="00546183">
        <w:rPr>
          <w:rFonts w:ascii="Arial" w:hAnsi="Arial" w:cs="Arial"/>
          <w:b/>
          <w:bCs/>
          <w:color w:val="000000"/>
          <w:sz w:val="18"/>
          <w:szCs w:val="18"/>
        </w:rPr>
        <w:t>int </w:t>
      </w:r>
      <w:r w:rsidRPr="00546183">
        <w:rPr>
          <w:rFonts w:ascii="Arial" w:hAnsi="Arial" w:cs="Arial"/>
          <w:color w:val="000000"/>
          <w:sz w:val="18"/>
          <w:szCs w:val="18"/>
        </w:rPr>
        <w:t>*ptr;</w:t>
      </w:r>
    </w:p>
    <w:p w:rsidR="008033C4" w:rsidRPr="00546183" w:rsidRDefault="008033C4" w:rsidP="008033C4">
      <w:pPr>
        <w:pStyle w:val="a3"/>
        <w:rPr>
          <w:rFonts w:ascii="Arial" w:hAnsi="Arial" w:cs="Arial"/>
          <w:color w:val="000000"/>
          <w:sz w:val="18"/>
          <w:szCs w:val="18"/>
        </w:rPr>
      </w:pPr>
      <w:r w:rsidRPr="00546183">
        <w:rPr>
          <w:rFonts w:ascii="Arial" w:hAnsi="Arial" w:cs="Arial"/>
          <w:color w:val="000000"/>
          <w:sz w:val="18"/>
          <w:szCs w:val="18"/>
        </w:rPr>
        <w:lastRenderedPageBreak/>
        <w:t>Здесь</w:t>
      </w:r>
      <w:r w:rsidRPr="00546183">
        <w:rPr>
          <w:rFonts w:ascii="Arial" w:hAnsi="Arial" w:cs="Arial"/>
          <w:b/>
          <w:bCs/>
          <w:i/>
          <w:iCs/>
          <w:color w:val="000000"/>
          <w:sz w:val="18"/>
          <w:szCs w:val="18"/>
        </w:rPr>
        <w:t> </w:t>
      </w:r>
      <w:r w:rsidRPr="00546183">
        <w:rPr>
          <w:rFonts w:ascii="Arial" w:hAnsi="Arial" w:cs="Arial"/>
          <w:i/>
          <w:iCs/>
          <w:color w:val="000000"/>
          <w:sz w:val="18"/>
          <w:szCs w:val="18"/>
        </w:rPr>
        <w:t>type</w:t>
      </w:r>
      <w:r w:rsidRPr="00546183">
        <w:rPr>
          <w:rFonts w:ascii="Arial" w:hAnsi="Arial" w:cs="Arial"/>
          <w:color w:val="000000"/>
          <w:sz w:val="18"/>
          <w:szCs w:val="18"/>
        </w:rPr>
        <w:t>– это</w:t>
      </w:r>
      <w:r w:rsidRPr="00546183">
        <w:rPr>
          <w:rFonts w:ascii="Arial" w:hAnsi="Arial" w:cs="Arial"/>
          <w:b/>
          <w:bCs/>
          <w:i/>
          <w:iCs/>
          <w:color w:val="000000"/>
          <w:sz w:val="18"/>
          <w:szCs w:val="18"/>
        </w:rPr>
        <w:t> int</w:t>
      </w:r>
      <w:r w:rsidRPr="00546183">
        <w:rPr>
          <w:rFonts w:ascii="Arial" w:hAnsi="Arial" w:cs="Arial"/>
          <w:color w:val="000000"/>
          <w:sz w:val="18"/>
          <w:szCs w:val="18"/>
        </w:rPr>
        <w:t xml:space="preserve">, </w:t>
      </w:r>
      <w:proofErr w:type="gramStart"/>
      <w:r w:rsidRPr="00546183">
        <w:rPr>
          <w:rFonts w:ascii="Arial" w:hAnsi="Arial" w:cs="Arial"/>
          <w:color w:val="000000"/>
          <w:sz w:val="18"/>
          <w:szCs w:val="18"/>
        </w:rPr>
        <w:t>а</w:t>
      </w:r>
      <w:proofErr w:type="gramEnd"/>
      <w:r w:rsidRPr="00546183">
        <w:rPr>
          <w:rFonts w:ascii="Arial" w:hAnsi="Arial" w:cs="Arial"/>
          <w:color w:val="000000"/>
          <w:sz w:val="18"/>
          <w:szCs w:val="18"/>
        </w:rPr>
        <w:t>ptr–</w:t>
      </w:r>
      <w:r w:rsidRPr="00546183">
        <w:rPr>
          <w:rFonts w:ascii="Arial" w:hAnsi="Arial" w:cs="Arial"/>
          <w:i/>
          <w:iCs/>
          <w:color w:val="000000"/>
          <w:sz w:val="18"/>
          <w:szCs w:val="18"/>
        </w:rPr>
        <w:t>name</w:t>
      </w:r>
      <w:r w:rsidRPr="00546183">
        <w:rPr>
          <w:rFonts w:ascii="Arial" w:hAnsi="Arial" w:cs="Arial"/>
          <w:color w:val="000000"/>
          <w:sz w:val="18"/>
          <w:szCs w:val="18"/>
        </w:rPr>
        <w:t>. Приведенное выше определение можно “прочитать”, используя синтаксис выражений, следующим образом. Применение оператора разыменования к имени</w:t>
      </w:r>
      <w:proofErr w:type="gramStart"/>
      <w:r w:rsidRPr="00546183">
        <w:rPr>
          <w:rFonts w:ascii="Arial" w:hAnsi="Arial" w:cs="Arial"/>
          <w:color w:val="000000"/>
          <w:sz w:val="18"/>
          <w:szCs w:val="18"/>
        </w:rPr>
        <w:t>ptr</w:t>
      </w:r>
      <w:proofErr w:type="gramEnd"/>
      <w:r w:rsidRPr="00546183">
        <w:rPr>
          <w:rFonts w:ascii="Arial" w:hAnsi="Arial" w:cs="Arial"/>
          <w:color w:val="000000"/>
          <w:sz w:val="18"/>
          <w:szCs w:val="18"/>
        </w:rPr>
        <w:t>позволяет получить объект типа</w:t>
      </w:r>
      <w:r w:rsidRPr="00546183">
        <w:rPr>
          <w:rFonts w:ascii="Arial" w:hAnsi="Arial" w:cs="Arial"/>
          <w:b/>
          <w:bCs/>
          <w:color w:val="000000"/>
          <w:sz w:val="18"/>
          <w:szCs w:val="18"/>
        </w:rPr>
        <w:t>int</w:t>
      </w:r>
      <w:r w:rsidRPr="00546183">
        <w:rPr>
          <w:rFonts w:ascii="Arial" w:hAnsi="Arial" w:cs="Arial"/>
          <w:color w:val="000000"/>
          <w:sz w:val="18"/>
          <w:szCs w:val="18"/>
        </w:rPr>
        <w:t>. Отсюда следует тот факт, что</w:t>
      </w:r>
      <w:proofErr w:type="gramStart"/>
      <w:r w:rsidRPr="00546183">
        <w:rPr>
          <w:rFonts w:ascii="Arial" w:hAnsi="Arial" w:cs="Arial"/>
          <w:color w:val="000000"/>
          <w:sz w:val="18"/>
          <w:szCs w:val="18"/>
        </w:rPr>
        <w:t>ptr</w:t>
      </w:r>
      <w:proofErr w:type="gramEnd"/>
      <w:r w:rsidRPr="00546183">
        <w:rPr>
          <w:rFonts w:ascii="Arial" w:hAnsi="Arial" w:cs="Arial"/>
          <w:color w:val="000000"/>
          <w:sz w:val="18"/>
          <w:szCs w:val="18"/>
        </w:rPr>
        <w:t>является именем указателя</w:t>
      </w:r>
    </w:p>
    <w:p w:rsidR="008033C4" w:rsidRPr="00546183" w:rsidRDefault="008033C4" w:rsidP="008033C4">
      <w:pPr>
        <w:pStyle w:val="a3"/>
        <w:rPr>
          <w:rFonts w:ascii="Arial" w:hAnsi="Arial" w:cs="Arial"/>
          <w:color w:val="000000"/>
          <w:sz w:val="18"/>
          <w:szCs w:val="18"/>
        </w:rPr>
      </w:pPr>
      <w:r w:rsidRPr="00546183">
        <w:rPr>
          <w:rFonts w:ascii="Arial" w:hAnsi="Arial" w:cs="Arial"/>
          <w:color w:val="000000"/>
          <w:sz w:val="18"/>
          <w:szCs w:val="18"/>
        </w:rPr>
        <w:t>Во время определения указатель может быть инициализирован. В качестве инициализаторов указателя при его объявлении могут использоваться:</w:t>
      </w:r>
    </w:p>
    <w:p w:rsidR="008033C4" w:rsidRPr="00546183" w:rsidRDefault="008033C4" w:rsidP="008033C4">
      <w:pPr>
        <w:pStyle w:val="a3"/>
        <w:numPr>
          <w:ilvl w:val="0"/>
          <w:numId w:val="24"/>
        </w:numPr>
        <w:rPr>
          <w:rFonts w:ascii="Arial" w:hAnsi="Arial" w:cs="Arial"/>
          <w:color w:val="000000"/>
          <w:sz w:val="18"/>
          <w:szCs w:val="18"/>
        </w:rPr>
      </w:pPr>
      <w:r w:rsidRPr="00546183">
        <w:rPr>
          <w:rFonts w:ascii="Arial" w:hAnsi="Arial" w:cs="Arial"/>
          <w:color w:val="000000"/>
          <w:sz w:val="18"/>
          <w:szCs w:val="18"/>
        </w:rPr>
        <w:t>Нулевой указатель.</w:t>
      </w:r>
    </w:p>
    <w:p w:rsidR="008033C4" w:rsidRPr="00546183" w:rsidRDefault="008033C4" w:rsidP="008033C4">
      <w:pPr>
        <w:pStyle w:val="a3"/>
        <w:numPr>
          <w:ilvl w:val="0"/>
          <w:numId w:val="24"/>
        </w:numPr>
        <w:rPr>
          <w:rFonts w:ascii="Arial" w:hAnsi="Arial" w:cs="Arial"/>
          <w:color w:val="000000"/>
          <w:sz w:val="18"/>
          <w:szCs w:val="18"/>
        </w:rPr>
      </w:pPr>
      <w:r w:rsidRPr="00546183">
        <w:rPr>
          <w:rFonts w:ascii="Arial" w:hAnsi="Arial" w:cs="Arial"/>
          <w:color w:val="000000"/>
          <w:sz w:val="18"/>
          <w:szCs w:val="18"/>
        </w:rPr>
        <w:t>Указатель-переменная</w:t>
      </w:r>
    </w:p>
    <w:p w:rsidR="008033C4" w:rsidRPr="00546183" w:rsidRDefault="008033C4" w:rsidP="008033C4">
      <w:pPr>
        <w:pStyle w:val="a3"/>
        <w:numPr>
          <w:ilvl w:val="0"/>
          <w:numId w:val="24"/>
        </w:numPr>
        <w:rPr>
          <w:rFonts w:ascii="Arial" w:hAnsi="Arial" w:cs="Arial"/>
          <w:color w:val="000000"/>
          <w:sz w:val="18"/>
          <w:szCs w:val="18"/>
        </w:rPr>
      </w:pPr>
      <w:r w:rsidRPr="00546183">
        <w:rPr>
          <w:rFonts w:ascii="Arial" w:hAnsi="Arial" w:cs="Arial"/>
          <w:color w:val="000000"/>
          <w:sz w:val="18"/>
          <w:szCs w:val="18"/>
        </w:rPr>
        <w:t>Указатель-выражение.</w:t>
      </w:r>
    </w:p>
    <w:p w:rsidR="008033C4" w:rsidRPr="00546183" w:rsidRDefault="008033C4" w:rsidP="008033C4">
      <w:pPr>
        <w:pStyle w:val="a3"/>
        <w:rPr>
          <w:rFonts w:ascii="Arial" w:hAnsi="Arial" w:cs="Arial"/>
          <w:color w:val="000000"/>
          <w:sz w:val="18"/>
          <w:szCs w:val="18"/>
        </w:rPr>
      </w:pPr>
      <w:r w:rsidRPr="00546183">
        <w:rPr>
          <w:rFonts w:ascii="Arial" w:hAnsi="Arial" w:cs="Arial"/>
          <w:color w:val="000000"/>
          <w:sz w:val="18"/>
          <w:szCs w:val="18"/>
        </w:rPr>
        <w:t>Приведем примеры инициализации указателей во время их определения.</w:t>
      </w:r>
    </w:p>
    <w:p w:rsidR="008033C4" w:rsidRPr="00546183" w:rsidRDefault="008033C4" w:rsidP="008033C4">
      <w:pPr>
        <w:pStyle w:val="a3"/>
        <w:rPr>
          <w:rFonts w:ascii="Arial" w:hAnsi="Arial" w:cs="Arial"/>
          <w:color w:val="000000"/>
          <w:sz w:val="18"/>
          <w:szCs w:val="18"/>
        </w:rPr>
      </w:pPr>
      <w:r w:rsidRPr="00546183">
        <w:rPr>
          <w:rFonts w:ascii="Arial" w:hAnsi="Arial" w:cs="Arial"/>
          <w:color w:val="000000"/>
          <w:sz w:val="18"/>
          <w:szCs w:val="18"/>
        </w:rPr>
        <w:t>/* Примеры инициализации указателей при их определении */ int* p = NULL; /* Инициализация указателя p нулевым указателем*/ int* p2 = p; /* Инициализация указателя p2 значением существующего указателя p*/ int n = 5; int* p3 = &amp;n; /* Инициализация указателя значением указателя-выражения &amp;n */ /* . . . . . . . . . . . . . . . . . . . . . . . . . . . */</w:t>
      </w:r>
    </w:p>
    <w:p w:rsidR="008033C4" w:rsidRPr="00546183" w:rsidRDefault="008033C4" w:rsidP="00166E8F">
      <w:pPr>
        <w:shd w:val="clear" w:color="auto" w:fill="FFFFFF"/>
        <w:spacing w:after="0" w:line="240" w:lineRule="auto"/>
        <w:jc w:val="both"/>
        <w:rPr>
          <w:rFonts w:ascii="Verdana" w:eastAsia="Times New Roman" w:hAnsi="Verdana" w:cs="Times New Roman"/>
          <w:color w:val="000000"/>
          <w:sz w:val="18"/>
          <w:szCs w:val="18"/>
          <w:lang w:eastAsia="ru-RU"/>
        </w:rPr>
      </w:pPr>
    </w:p>
    <w:p w:rsidR="00166E8F" w:rsidRPr="00546183" w:rsidRDefault="008033C4" w:rsidP="00166E8F">
      <w:pPr>
        <w:spacing w:before="100" w:beforeAutospacing="1" w:after="100" w:afterAutospacing="1" w:line="240" w:lineRule="auto"/>
        <w:rPr>
          <w:rFonts w:ascii="Arial" w:hAnsi="Arial" w:cs="Arial"/>
          <w:color w:val="000000"/>
          <w:sz w:val="18"/>
          <w:szCs w:val="18"/>
          <w:shd w:val="clear" w:color="auto" w:fill="FFFFFF"/>
          <w:lang w:val="en-US"/>
        </w:rPr>
      </w:pPr>
      <w:r w:rsidRPr="00546183">
        <w:rPr>
          <w:rFonts w:ascii="Arial" w:eastAsia="Times New Roman" w:hAnsi="Arial" w:cs="Arial"/>
          <w:color w:val="000000"/>
          <w:sz w:val="18"/>
          <w:szCs w:val="18"/>
          <w:lang w:eastAsia="ru-RU"/>
        </w:rPr>
        <w:t>34.</w:t>
      </w:r>
      <w:r w:rsidRPr="00546183">
        <w:rPr>
          <w:rFonts w:ascii="Arial" w:hAnsi="Arial" w:cs="Arial"/>
          <w:color w:val="000000"/>
          <w:sz w:val="18"/>
          <w:szCs w:val="18"/>
          <w:shd w:val="clear" w:color="auto" w:fill="FFFFFF"/>
        </w:rPr>
        <w:t xml:space="preserve"> Указатели поддерживают ряд операций: присваивание, получение адреса указателя, получение значения по указателю, некоторые арифметические операции и операции сравнения.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Присваивание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Указателю можно присвоить либо адрес объекта того же типа, либо значение другого указателя.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Присвоение указателю адреса уже рассматривалось в прошлой теме. Для получения адреса объекта используется операция &amp;: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int a = 10;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int *pa = &amp;a; // указатель pa хранит адрес переменной a</w:t>
      </w:r>
      <w:proofErr w:type="gramStart"/>
      <w:r w:rsidRPr="00546183">
        <w:rPr>
          <w:rFonts w:ascii="Arial" w:hAnsi="Arial" w:cs="Arial"/>
          <w:color w:val="000000"/>
          <w:sz w:val="18"/>
          <w:szCs w:val="18"/>
          <w:shd w:val="clear" w:color="auto" w:fill="FFFFFF"/>
        </w:rPr>
        <w:t>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П</w:t>
      </w:r>
      <w:proofErr w:type="gramEnd"/>
      <w:r w:rsidRPr="00546183">
        <w:rPr>
          <w:rFonts w:ascii="Arial" w:hAnsi="Arial" w:cs="Arial"/>
          <w:color w:val="000000"/>
          <w:sz w:val="18"/>
          <w:szCs w:val="18"/>
          <w:shd w:val="clear" w:color="auto" w:fill="FFFFFF"/>
        </w:rPr>
        <w:t>ри этом указатель и переменная должны иметь один и тот же тип, в данном случае это тип int.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Присвоение указателю другого указателя: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#include &lt;iostream&gt;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using std::cout;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using std::endl; </w:t>
      </w:r>
      <w:r w:rsidRPr="00546183">
        <w:rPr>
          <w:rFonts w:ascii="Arial" w:hAnsi="Arial" w:cs="Arial"/>
          <w:color w:val="000000"/>
          <w:sz w:val="18"/>
          <w:szCs w:val="18"/>
        </w:rPr>
        <w:br/>
      </w:r>
      <w:r w:rsidRPr="00546183">
        <w:rPr>
          <w:rFonts w:ascii="Arial" w:hAnsi="Arial" w:cs="Arial"/>
          <w:color w:val="000000"/>
          <w:sz w:val="18"/>
          <w:szCs w:val="18"/>
        </w:rPr>
        <w:br/>
      </w:r>
      <w:r w:rsidRPr="00546183">
        <w:rPr>
          <w:rFonts w:ascii="Arial" w:hAnsi="Arial" w:cs="Arial"/>
          <w:color w:val="000000"/>
          <w:sz w:val="18"/>
          <w:szCs w:val="18"/>
          <w:shd w:val="clear" w:color="auto" w:fill="FFFFFF"/>
        </w:rPr>
        <w:t>int main() </w:t>
      </w:r>
      <w:r w:rsidRPr="00546183">
        <w:rPr>
          <w:rFonts w:ascii="Arial" w:hAnsi="Arial" w:cs="Arial"/>
          <w:color w:val="000000"/>
          <w:sz w:val="18"/>
          <w:szCs w:val="18"/>
        </w:rPr>
        <w:br/>
      </w:r>
      <w:proofErr w:type="gramStart"/>
      <w:r w:rsidRPr="00546183">
        <w:rPr>
          <w:rFonts w:ascii="Arial" w:hAnsi="Arial" w:cs="Arial"/>
          <w:color w:val="000000"/>
          <w:sz w:val="18"/>
          <w:szCs w:val="18"/>
          <w:shd w:val="clear" w:color="auto" w:fill="FFFFFF"/>
        </w:rPr>
        <w:t>{ </w:t>
      </w:r>
      <w:proofErr w:type="gramEnd"/>
      <w:r w:rsidRPr="00546183">
        <w:rPr>
          <w:rFonts w:ascii="Arial" w:hAnsi="Arial" w:cs="Arial"/>
          <w:color w:val="000000"/>
          <w:sz w:val="18"/>
          <w:szCs w:val="18"/>
        </w:rPr>
        <w:br/>
      </w:r>
      <w:r w:rsidRPr="00546183">
        <w:rPr>
          <w:rFonts w:ascii="Arial" w:hAnsi="Arial" w:cs="Arial"/>
          <w:color w:val="000000"/>
          <w:sz w:val="18"/>
          <w:szCs w:val="18"/>
          <w:shd w:val="clear" w:color="auto" w:fill="FFFFFF"/>
        </w:rPr>
        <w:t>int a = 10;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int b = 2; </w:t>
      </w:r>
      <w:r w:rsidRPr="00546183">
        <w:rPr>
          <w:rFonts w:ascii="Arial" w:hAnsi="Arial" w:cs="Arial"/>
          <w:color w:val="000000"/>
          <w:sz w:val="18"/>
          <w:szCs w:val="18"/>
        </w:rPr>
        <w:br/>
      </w:r>
      <w:r w:rsidRPr="00546183">
        <w:rPr>
          <w:rFonts w:ascii="Arial" w:hAnsi="Arial" w:cs="Arial"/>
          <w:color w:val="000000"/>
          <w:sz w:val="18"/>
          <w:szCs w:val="18"/>
        </w:rPr>
        <w:br/>
      </w:r>
      <w:r w:rsidRPr="00546183">
        <w:rPr>
          <w:rFonts w:ascii="Arial" w:hAnsi="Arial" w:cs="Arial"/>
          <w:color w:val="000000"/>
          <w:sz w:val="18"/>
          <w:szCs w:val="18"/>
          <w:shd w:val="clear" w:color="auto" w:fill="FFFFFF"/>
        </w:rPr>
        <w:t>int *pa = &amp;a;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int *pb = &amp;b; </w:t>
      </w:r>
      <w:r w:rsidRPr="00546183">
        <w:rPr>
          <w:rFonts w:ascii="Arial" w:hAnsi="Arial" w:cs="Arial"/>
          <w:color w:val="000000"/>
          <w:sz w:val="18"/>
          <w:szCs w:val="18"/>
        </w:rPr>
        <w:br/>
      </w:r>
      <w:r w:rsidRPr="00546183">
        <w:rPr>
          <w:rFonts w:ascii="Arial" w:hAnsi="Arial" w:cs="Arial"/>
          <w:color w:val="000000"/>
          <w:sz w:val="18"/>
          <w:szCs w:val="18"/>
        </w:rPr>
        <w:br/>
      </w:r>
      <w:r w:rsidRPr="00546183">
        <w:rPr>
          <w:rFonts w:ascii="Arial" w:hAnsi="Arial" w:cs="Arial"/>
          <w:color w:val="000000"/>
          <w:sz w:val="18"/>
          <w:szCs w:val="18"/>
          <w:shd w:val="clear" w:color="auto" w:fill="FFFFFF"/>
        </w:rPr>
        <w:t>cout &lt;&lt; "Variable a: address=" &lt;&lt; pa &lt;&lt; "\t value=" &lt;&lt; *pa &lt;&lt; endl;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cout &lt;&lt; "Variable b: address=" &lt;&lt; pb &lt;&lt; "\t value=" &lt;&lt; *pb &lt;&lt; endl; </w:t>
      </w:r>
      <w:r w:rsidRPr="00546183">
        <w:rPr>
          <w:rFonts w:ascii="Arial" w:hAnsi="Arial" w:cs="Arial"/>
          <w:color w:val="000000"/>
          <w:sz w:val="18"/>
          <w:szCs w:val="18"/>
        </w:rPr>
        <w:br/>
      </w:r>
      <w:r w:rsidRPr="00546183">
        <w:rPr>
          <w:rFonts w:ascii="Arial" w:hAnsi="Arial" w:cs="Arial"/>
          <w:color w:val="000000"/>
          <w:sz w:val="18"/>
          <w:szCs w:val="18"/>
        </w:rPr>
        <w:br/>
      </w:r>
      <w:r w:rsidRPr="00546183">
        <w:rPr>
          <w:rFonts w:ascii="Arial" w:hAnsi="Arial" w:cs="Arial"/>
          <w:color w:val="000000"/>
          <w:sz w:val="18"/>
          <w:szCs w:val="18"/>
          <w:shd w:val="clear" w:color="auto" w:fill="FFFFFF"/>
        </w:rPr>
        <w:t xml:space="preserve">pa = pb; // </w:t>
      </w:r>
      <w:proofErr w:type="gramStart"/>
      <w:r w:rsidRPr="00546183">
        <w:rPr>
          <w:rFonts w:ascii="Arial" w:hAnsi="Arial" w:cs="Arial"/>
          <w:color w:val="000000"/>
          <w:sz w:val="18"/>
          <w:szCs w:val="18"/>
          <w:shd w:val="clear" w:color="auto" w:fill="FFFFFF"/>
        </w:rPr>
        <w:t>теперь указатель pa хранит адрес переменной b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cout &lt;&lt; "Variable b: address=" &lt;&lt; pa &lt;&lt; "\t value=" &lt;&lt; *pa &lt;&lt; endl; </w:t>
      </w:r>
      <w:r w:rsidRPr="00546183">
        <w:rPr>
          <w:rFonts w:ascii="Arial" w:hAnsi="Arial" w:cs="Arial"/>
          <w:color w:val="000000"/>
          <w:sz w:val="18"/>
          <w:szCs w:val="18"/>
        </w:rPr>
        <w:br/>
      </w:r>
      <w:r w:rsidRPr="00546183">
        <w:rPr>
          <w:rFonts w:ascii="Arial" w:hAnsi="Arial" w:cs="Arial"/>
          <w:color w:val="000000"/>
          <w:sz w:val="18"/>
          <w:szCs w:val="18"/>
        </w:rPr>
        <w:br/>
      </w:r>
      <w:r w:rsidRPr="00546183">
        <w:rPr>
          <w:rFonts w:ascii="Arial" w:hAnsi="Arial" w:cs="Arial"/>
          <w:color w:val="000000"/>
          <w:sz w:val="18"/>
          <w:szCs w:val="18"/>
          <w:shd w:val="clear" w:color="auto" w:fill="FFFFFF"/>
        </w:rPr>
        <w:t>return 0;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Когда указателю присваивается другой указатель, то фактически первый указатель начинает также указывать на тот же адрес, на который указывает второй указатель.</w:t>
      </w:r>
      <w:proofErr w:type="gramEnd"/>
      <w:r w:rsidRPr="00546183">
        <w:rPr>
          <w:rFonts w:ascii="Arial" w:hAnsi="Arial" w:cs="Arial"/>
          <w:color w:val="000000"/>
          <w:sz w:val="18"/>
          <w:szCs w:val="18"/>
          <w:shd w:val="clear" w:color="auto" w:fill="FFFFFF"/>
        </w:rPr>
        <w:t> </w:t>
      </w:r>
      <w:r w:rsidRPr="00546183">
        <w:rPr>
          <w:rFonts w:ascii="Arial" w:hAnsi="Arial" w:cs="Arial"/>
          <w:color w:val="000000"/>
          <w:sz w:val="18"/>
          <w:szCs w:val="18"/>
        </w:rPr>
        <w:br/>
      </w:r>
      <w:r w:rsidRPr="00546183">
        <w:rPr>
          <w:rFonts w:ascii="Arial" w:hAnsi="Arial" w:cs="Arial"/>
          <w:color w:val="000000"/>
          <w:sz w:val="18"/>
          <w:szCs w:val="18"/>
        </w:rPr>
        <w:br/>
      </w:r>
      <w:r w:rsidRPr="00546183">
        <w:rPr>
          <w:rFonts w:ascii="Arial" w:hAnsi="Arial" w:cs="Arial"/>
          <w:color w:val="000000"/>
          <w:sz w:val="18"/>
          <w:szCs w:val="18"/>
          <w:shd w:val="clear" w:color="auto" w:fill="FFFFFF"/>
        </w:rPr>
        <w:t>Нулевые указатели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Нулевой указатель (null pointer) - это указатель, который не указывает ни на какой объект. Если мы не хотим, чтобы указатель указывал на какой-то конкретный адрес, то можно присвоить ему условное нулевое значение. Для создания нулевого указателя можно применять различные способы: </w:t>
      </w:r>
      <w:r w:rsidRPr="00546183">
        <w:rPr>
          <w:rFonts w:ascii="Arial" w:hAnsi="Arial" w:cs="Arial"/>
          <w:color w:val="000000"/>
          <w:sz w:val="18"/>
          <w:szCs w:val="18"/>
        </w:rPr>
        <w:br/>
      </w:r>
      <w:r w:rsidRPr="00546183">
        <w:rPr>
          <w:rFonts w:ascii="Arial" w:hAnsi="Arial" w:cs="Arial"/>
          <w:color w:val="000000"/>
          <w:sz w:val="18"/>
          <w:szCs w:val="18"/>
        </w:rPr>
        <w:br/>
      </w:r>
      <w:r w:rsidRPr="00546183">
        <w:rPr>
          <w:rFonts w:ascii="Arial" w:hAnsi="Arial" w:cs="Arial"/>
          <w:color w:val="000000"/>
          <w:sz w:val="18"/>
          <w:szCs w:val="18"/>
          <w:shd w:val="clear" w:color="auto" w:fill="FFFFFF"/>
        </w:rPr>
        <w:t>int *p1 = nullptr;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int *p2 = NULL;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int *p3 = 0;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Ссылки на указатели</w:t>
      </w:r>
      <w:proofErr w:type="gramStart"/>
      <w:r w:rsidRPr="00546183">
        <w:rPr>
          <w:rFonts w:ascii="Arial" w:hAnsi="Arial" w:cs="Arial"/>
          <w:color w:val="000000"/>
          <w:sz w:val="18"/>
          <w:szCs w:val="18"/>
          <w:shd w:val="clear" w:color="auto" w:fill="FFFFFF"/>
        </w:rPr>
        <w:t>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Т</w:t>
      </w:r>
      <w:proofErr w:type="gramEnd"/>
      <w:r w:rsidRPr="00546183">
        <w:rPr>
          <w:rFonts w:ascii="Arial" w:hAnsi="Arial" w:cs="Arial"/>
          <w:color w:val="000000"/>
          <w:sz w:val="18"/>
          <w:szCs w:val="18"/>
          <w:shd w:val="clear" w:color="auto" w:fill="FFFFFF"/>
        </w:rPr>
        <w:t>ак как ссылка не является объектом, то нельзя определить указатель на ссылку, однако можно определить ссылку на указатель. Через подобную ссылку можно изменять значение, на которое указывает указатель или изменять адрес самого указателя: </w:t>
      </w:r>
      <w:r w:rsidRPr="00546183">
        <w:rPr>
          <w:rFonts w:ascii="Arial" w:hAnsi="Arial" w:cs="Arial"/>
          <w:color w:val="000000"/>
          <w:sz w:val="18"/>
          <w:szCs w:val="18"/>
        </w:rPr>
        <w:br/>
      </w:r>
      <w:r w:rsidRPr="00546183">
        <w:rPr>
          <w:rFonts w:ascii="Arial" w:hAnsi="Arial" w:cs="Arial"/>
          <w:color w:val="000000"/>
          <w:sz w:val="18"/>
          <w:szCs w:val="18"/>
        </w:rPr>
        <w:br/>
      </w:r>
      <w:r w:rsidRPr="00546183">
        <w:rPr>
          <w:rFonts w:ascii="Arial" w:hAnsi="Arial" w:cs="Arial"/>
          <w:color w:val="000000"/>
          <w:sz w:val="18"/>
          <w:szCs w:val="18"/>
          <w:shd w:val="clear" w:color="auto" w:fill="FFFFFF"/>
        </w:rPr>
        <w:t>#include &lt;iostream&gt; </w:t>
      </w:r>
      <w:r w:rsidRPr="00546183">
        <w:rPr>
          <w:rFonts w:ascii="Arial" w:hAnsi="Arial" w:cs="Arial"/>
          <w:color w:val="000000"/>
          <w:sz w:val="18"/>
          <w:szCs w:val="18"/>
        </w:rPr>
        <w:br/>
      </w:r>
      <w:r w:rsidRPr="00546183">
        <w:rPr>
          <w:rFonts w:ascii="Arial" w:hAnsi="Arial" w:cs="Arial"/>
          <w:color w:val="000000"/>
          <w:sz w:val="18"/>
          <w:szCs w:val="18"/>
          <w:shd w:val="clear" w:color="auto" w:fill="FFFFFF"/>
        </w:rPr>
        <w:lastRenderedPageBreak/>
        <w:t>int main() </w:t>
      </w:r>
      <w:r w:rsidRPr="00546183">
        <w:rPr>
          <w:rFonts w:ascii="Arial" w:hAnsi="Arial" w:cs="Arial"/>
          <w:color w:val="000000"/>
          <w:sz w:val="18"/>
          <w:szCs w:val="18"/>
        </w:rPr>
        <w:br/>
      </w:r>
      <w:proofErr w:type="gramStart"/>
      <w:r w:rsidRPr="00546183">
        <w:rPr>
          <w:rFonts w:ascii="Arial" w:hAnsi="Arial" w:cs="Arial"/>
          <w:color w:val="000000"/>
          <w:sz w:val="18"/>
          <w:szCs w:val="18"/>
          <w:shd w:val="clear" w:color="auto" w:fill="FFFFFF"/>
        </w:rPr>
        <w:t>{ </w:t>
      </w:r>
      <w:proofErr w:type="gramEnd"/>
      <w:r w:rsidRPr="00546183">
        <w:rPr>
          <w:rFonts w:ascii="Arial" w:hAnsi="Arial" w:cs="Arial"/>
          <w:color w:val="000000"/>
          <w:sz w:val="18"/>
          <w:szCs w:val="18"/>
        </w:rPr>
        <w:br/>
      </w:r>
      <w:r w:rsidRPr="00546183">
        <w:rPr>
          <w:rFonts w:ascii="Arial" w:hAnsi="Arial" w:cs="Arial"/>
          <w:color w:val="000000"/>
          <w:sz w:val="18"/>
          <w:szCs w:val="18"/>
          <w:shd w:val="clear" w:color="auto" w:fill="FFFFFF"/>
        </w:rPr>
        <w:t>int a = 10;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int b = 6;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int *p = 0; // указатель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int *&amp;pRef = p; // ссылка на указатель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pRef = &amp;a; // через ссылку указателю p присваивается адрес переменной a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 xml:space="preserve">std::cout &lt;&lt; "p value=" &lt;&lt; *p &lt;&lt; std::endl; // </w:t>
      </w:r>
      <w:proofErr w:type="gramStart"/>
      <w:r w:rsidRPr="00546183">
        <w:rPr>
          <w:rFonts w:ascii="Arial" w:hAnsi="Arial" w:cs="Arial"/>
          <w:color w:val="000000"/>
          <w:sz w:val="18"/>
          <w:szCs w:val="18"/>
          <w:shd w:val="clear" w:color="auto" w:fill="FFFFFF"/>
        </w:rPr>
        <w:t>10 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*pRef = 70; // изменяем значение по адресу, на который указывает указатель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std::cout &lt;&lt; "a value=" &lt;&lt; a &lt;&lt; std::endl; // 70 </w:t>
      </w:r>
      <w:r w:rsidRPr="00546183">
        <w:rPr>
          <w:rFonts w:ascii="Arial" w:hAnsi="Arial" w:cs="Arial"/>
          <w:color w:val="000000"/>
          <w:sz w:val="18"/>
          <w:szCs w:val="18"/>
        </w:rPr>
        <w:br/>
      </w:r>
      <w:r w:rsidRPr="00546183">
        <w:rPr>
          <w:rFonts w:ascii="Arial" w:hAnsi="Arial" w:cs="Arial"/>
          <w:color w:val="000000"/>
          <w:sz w:val="18"/>
          <w:szCs w:val="18"/>
        </w:rPr>
        <w:br/>
      </w:r>
      <w:r w:rsidRPr="00546183">
        <w:rPr>
          <w:rFonts w:ascii="Arial" w:hAnsi="Arial" w:cs="Arial"/>
          <w:color w:val="000000"/>
          <w:sz w:val="18"/>
          <w:szCs w:val="18"/>
          <w:shd w:val="clear" w:color="auto" w:fill="FFFFFF"/>
        </w:rPr>
        <w:t>pRef = &amp;b; // изменяем адрес, на который указывает указатель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std::cout &lt;&lt; "p value=" &lt;&lt; *p &lt;&lt; std::endl; // 6 </w:t>
      </w:r>
      <w:r w:rsidRPr="00546183">
        <w:rPr>
          <w:rFonts w:ascii="Arial" w:hAnsi="Arial" w:cs="Arial"/>
          <w:color w:val="000000"/>
          <w:sz w:val="18"/>
          <w:szCs w:val="18"/>
        </w:rPr>
        <w:br/>
      </w:r>
      <w:r w:rsidRPr="00546183">
        <w:rPr>
          <w:rFonts w:ascii="Arial" w:hAnsi="Arial" w:cs="Arial"/>
          <w:color w:val="000000"/>
          <w:sz w:val="18"/>
          <w:szCs w:val="18"/>
        </w:rPr>
        <w:br/>
      </w:r>
      <w:r w:rsidRPr="00546183">
        <w:rPr>
          <w:rFonts w:ascii="Arial" w:hAnsi="Arial" w:cs="Arial"/>
          <w:color w:val="000000"/>
          <w:sz w:val="18"/>
          <w:szCs w:val="18"/>
          <w:shd w:val="clear" w:color="auto" w:fill="FFFFFF"/>
        </w:rPr>
        <w:t>return 0;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Разыменование указателя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Операция разыменования указателя представляет выражение в виде *имя_указателя.</w:t>
      </w:r>
      <w:proofErr w:type="gramEnd"/>
      <w:r w:rsidRPr="00546183">
        <w:rPr>
          <w:rFonts w:ascii="Arial" w:hAnsi="Arial" w:cs="Arial"/>
          <w:color w:val="000000"/>
          <w:sz w:val="18"/>
          <w:szCs w:val="18"/>
          <w:shd w:val="clear" w:color="auto" w:fill="FFFFFF"/>
        </w:rPr>
        <w:t xml:space="preserve"> Эта операция позволяет получить объект по адресу, который хранится в указателе.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#include &lt;iostream&gt;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using std::cout;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using std::endl;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int main() </w:t>
      </w:r>
      <w:r w:rsidRPr="00546183">
        <w:rPr>
          <w:rFonts w:ascii="Arial" w:hAnsi="Arial" w:cs="Arial"/>
          <w:color w:val="000000"/>
          <w:sz w:val="18"/>
          <w:szCs w:val="18"/>
        </w:rPr>
        <w:br/>
      </w:r>
      <w:proofErr w:type="gramStart"/>
      <w:r w:rsidRPr="00546183">
        <w:rPr>
          <w:rFonts w:ascii="Arial" w:hAnsi="Arial" w:cs="Arial"/>
          <w:color w:val="000000"/>
          <w:sz w:val="18"/>
          <w:szCs w:val="18"/>
          <w:shd w:val="clear" w:color="auto" w:fill="FFFFFF"/>
        </w:rPr>
        <w:t>{ </w:t>
      </w:r>
      <w:proofErr w:type="gramEnd"/>
      <w:r w:rsidRPr="00546183">
        <w:rPr>
          <w:rFonts w:ascii="Arial" w:hAnsi="Arial" w:cs="Arial"/>
          <w:color w:val="000000"/>
          <w:sz w:val="18"/>
          <w:szCs w:val="18"/>
        </w:rPr>
        <w:br/>
      </w:r>
      <w:r w:rsidRPr="00546183">
        <w:rPr>
          <w:rFonts w:ascii="Arial" w:hAnsi="Arial" w:cs="Arial"/>
          <w:color w:val="000000"/>
          <w:sz w:val="18"/>
          <w:szCs w:val="18"/>
          <w:shd w:val="clear" w:color="auto" w:fill="FFFFFF"/>
        </w:rPr>
        <w:t>int a = 10;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int *pa = &amp;a;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int *pb = pa;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*pa = 25;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cout &lt;&lt; "Value on pointer pa: " &lt;&lt; *pa &lt;&lt; endl; // 25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cout &lt;&lt; "Value on pointer pb: " &lt;&lt; *pb &lt;&lt; endl; // 25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 xml:space="preserve">cout &lt;&lt; "Value of variable a: " &lt;&lt; a &lt;&lt; endl; // </w:t>
      </w:r>
      <w:proofErr w:type="gramStart"/>
      <w:r w:rsidRPr="00546183">
        <w:rPr>
          <w:rFonts w:ascii="Arial" w:hAnsi="Arial" w:cs="Arial"/>
          <w:color w:val="000000"/>
          <w:sz w:val="18"/>
          <w:szCs w:val="18"/>
          <w:shd w:val="clear" w:color="auto" w:fill="FFFFFF"/>
        </w:rPr>
        <w:t>25 </w:t>
      </w:r>
      <w:r w:rsidRPr="00546183">
        <w:rPr>
          <w:rFonts w:ascii="Arial" w:hAnsi="Arial" w:cs="Arial"/>
          <w:color w:val="000000"/>
          <w:sz w:val="18"/>
          <w:szCs w:val="18"/>
        </w:rPr>
        <w:br/>
      </w:r>
      <w:r w:rsidRPr="00546183">
        <w:rPr>
          <w:rFonts w:ascii="Arial" w:hAnsi="Arial" w:cs="Arial"/>
          <w:color w:val="000000"/>
          <w:sz w:val="18"/>
          <w:szCs w:val="18"/>
        </w:rPr>
        <w:br/>
      </w:r>
      <w:r w:rsidRPr="00546183">
        <w:rPr>
          <w:rFonts w:ascii="Arial" w:hAnsi="Arial" w:cs="Arial"/>
          <w:color w:val="000000"/>
          <w:sz w:val="18"/>
          <w:szCs w:val="18"/>
          <w:shd w:val="clear" w:color="auto" w:fill="FFFFFF"/>
        </w:rPr>
        <w:t>return 0;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Через выражение *pa мы можем получить значение по адресу, который хранится в указателе pa, а через выражение типа *pa = значение вложить по этому адресу новое значение.</w:t>
      </w:r>
      <w:proofErr w:type="gramEnd"/>
      <w:r w:rsidRPr="00546183">
        <w:rPr>
          <w:rFonts w:ascii="Arial" w:hAnsi="Arial" w:cs="Arial"/>
          <w:color w:val="000000"/>
          <w:sz w:val="18"/>
          <w:szCs w:val="18"/>
          <w:shd w:val="clear" w:color="auto" w:fill="FFFFFF"/>
        </w:rPr>
        <w:t> </w:t>
      </w:r>
      <w:r w:rsidRPr="00546183">
        <w:rPr>
          <w:rFonts w:ascii="Arial" w:hAnsi="Arial" w:cs="Arial"/>
          <w:color w:val="000000"/>
          <w:sz w:val="18"/>
          <w:szCs w:val="18"/>
        </w:rPr>
        <w:br/>
      </w:r>
      <w:r w:rsidRPr="00546183">
        <w:rPr>
          <w:rFonts w:ascii="Arial" w:hAnsi="Arial" w:cs="Arial"/>
          <w:color w:val="000000"/>
          <w:sz w:val="18"/>
          <w:szCs w:val="18"/>
        </w:rPr>
        <w:br/>
      </w:r>
      <w:r w:rsidRPr="00546183">
        <w:rPr>
          <w:rFonts w:ascii="Arial" w:hAnsi="Arial" w:cs="Arial"/>
          <w:color w:val="000000"/>
          <w:sz w:val="18"/>
          <w:szCs w:val="18"/>
          <w:shd w:val="clear" w:color="auto" w:fill="FFFFFF"/>
        </w:rPr>
        <w:t>И так как в данном случае указатель pa указывает на переменную a, то при изменении значения по адресу, на который указывает указатель, также изменится и значение переменной a. </w:t>
      </w:r>
      <w:r w:rsidRPr="00546183">
        <w:rPr>
          <w:rFonts w:ascii="Arial" w:hAnsi="Arial" w:cs="Arial"/>
          <w:color w:val="000000"/>
          <w:sz w:val="18"/>
          <w:szCs w:val="18"/>
        </w:rPr>
        <w:br/>
      </w:r>
      <w:r w:rsidRPr="00546183">
        <w:rPr>
          <w:rFonts w:ascii="Arial" w:hAnsi="Arial" w:cs="Arial"/>
          <w:color w:val="000000"/>
          <w:sz w:val="18"/>
          <w:szCs w:val="18"/>
        </w:rPr>
        <w:br/>
      </w:r>
      <w:r w:rsidRPr="00546183">
        <w:rPr>
          <w:rFonts w:ascii="Arial" w:hAnsi="Arial" w:cs="Arial"/>
          <w:color w:val="000000"/>
          <w:sz w:val="18"/>
          <w:szCs w:val="18"/>
          <w:shd w:val="clear" w:color="auto" w:fill="FFFFFF"/>
        </w:rPr>
        <w:t>Адрес указателя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 xml:space="preserve">Указатель хранит адрес переменной, и по этому адресу мы можем получить значение этой переменной. </w:t>
      </w:r>
      <w:proofErr w:type="gramStart"/>
      <w:r w:rsidRPr="00546183">
        <w:rPr>
          <w:rFonts w:ascii="Arial" w:hAnsi="Arial" w:cs="Arial"/>
          <w:color w:val="000000"/>
          <w:sz w:val="18"/>
          <w:szCs w:val="18"/>
          <w:shd w:val="clear" w:color="auto" w:fill="FFFFFF"/>
        </w:rPr>
        <w:t>Но</w:t>
      </w:r>
      <w:proofErr w:type="gramEnd"/>
      <w:r w:rsidRPr="00546183">
        <w:rPr>
          <w:rFonts w:ascii="Arial" w:hAnsi="Arial" w:cs="Arial"/>
          <w:color w:val="000000"/>
          <w:sz w:val="18"/>
          <w:szCs w:val="18"/>
          <w:shd w:val="clear" w:color="auto" w:fill="FFFFFF"/>
        </w:rPr>
        <w:t xml:space="preserve"> кроме того, указатель, как и любая переменная, сам имеет адрес, по которому он располагается в памяти. Этот адрес можно получить также через операцию &amp;: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int a = 10;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int *pa = &amp;a;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std::cout &lt;&lt; "address of pointer=" &lt;&lt; &amp;pa &lt;&lt; std::endl; // адрес указателя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std::cout &lt;&lt; "address stored in pointer=" &lt;&lt; pa &lt;&lt; std::endl; // адрес, который хранится в указателе - адрес переменной a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std::cout &lt;&lt; "value on pointer=" &lt;&lt; *pa &lt;&lt; std::endl; // значение по адресу в указателе - значение переменной a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Операции сравнения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К указателям могут применяться операции сравнения &gt;, &gt;=, &lt;, &lt;=,==,</w:t>
      </w:r>
      <w:proofErr w:type="gramStart"/>
      <w:r w:rsidRPr="00546183">
        <w:rPr>
          <w:rFonts w:ascii="Arial" w:hAnsi="Arial" w:cs="Arial"/>
          <w:color w:val="000000"/>
          <w:sz w:val="18"/>
          <w:szCs w:val="18"/>
          <w:shd w:val="clear" w:color="auto" w:fill="FFFFFF"/>
        </w:rPr>
        <w:t xml:space="preserve"> !</w:t>
      </w:r>
      <w:proofErr w:type="gramEnd"/>
      <w:r w:rsidRPr="00546183">
        <w:rPr>
          <w:rFonts w:ascii="Arial" w:hAnsi="Arial" w:cs="Arial"/>
          <w:color w:val="000000"/>
          <w:sz w:val="18"/>
          <w:szCs w:val="18"/>
          <w:shd w:val="clear" w:color="auto" w:fill="FFFFFF"/>
        </w:rPr>
        <w:t>=. Операции сравнения применяются только к указателям одного типа и к значениям NULL и nullptr. Для сравнения используются номера адресов: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#include &lt;iostream&gt;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using std::cout;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using std::endl; </w:t>
      </w:r>
      <w:r w:rsidRPr="00546183">
        <w:rPr>
          <w:rFonts w:ascii="Arial" w:hAnsi="Arial" w:cs="Arial"/>
          <w:color w:val="000000"/>
          <w:sz w:val="18"/>
          <w:szCs w:val="18"/>
        </w:rPr>
        <w:br/>
      </w:r>
      <w:r w:rsidRPr="00546183">
        <w:rPr>
          <w:rFonts w:ascii="Arial" w:hAnsi="Arial" w:cs="Arial"/>
          <w:color w:val="000000"/>
          <w:sz w:val="18"/>
          <w:szCs w:val="18"/>
        </w:rPr>
        <w:br/>
      </w:r>
      <w:r w:rsidRPr="00546183">
        <w:rPr>
          <w:rFonts w:ascii="Arial" w:hAnsi="Arial" w:cs="Arial"/>
          <w:color w:val="000000"/>
          <w:sz w:val="18"/>
          <w:szCs w:val="18"/>
          <w:shd w:val="clear" w:color="auto" w:fill="FFFFFF"/>
        </w:rPr>
        <w:t>int main() </w:t>
      </w:r>
      <w:r w:rsidRPr="00546183">
        <w:rPr>
          <w:rFonts w:ascii="Arial" w:hAnsi="Arial" w:cs="Arial"/>
          <w:color w:val="000000"/>
          <w:sz w:val="18"/>
          <w:szCs w:val="18"/>
        </w:rPr>
        <w:br/>
      </w:r>
      <w:proofErr w:type="gramStart"/>
      <w:r w:rsidRPr="00546183">
        <w:rPr>
          <w:rFonts w:ascii="Arial" w:hAnsi="Arial" w:cs="Arial"/>
          <w:color w:val="000000"/>
          <w:sz w:val="18"/>
          <w:szCs w:val="18"/>
          <w:shd w:val="clear" w:color="auto" w:fill="FFFFFF"/>
        </w:rPr>
        <w:t>{ </w:t>
      </w:r>
      <w:proofErr w:type="gramEnd"/>
      <w:r w:rsidRPr="00546183">
        <w:rPr>
          <w:rFonts w:ascii="Arial" w:hAnsi="Arial" w:cs="Arial"/>
          <w:color w:val="000000"/>
          <w:sz w:val="18"/>
          <w:szCs w:val="18"/>
        </w:rPr>
        <w:br/>
      </w:r>
      <w:r w:rsidRPr="00546183">
        <w:rPr>
          <w:rFonts w:ascii="Arial" w:hAnsi="Arial" w:cs="Arial"/>
          <w:color w:val="000000"/>
          <w:sz w:val="18"/>
          <w:szCs w:val="18"/>
          <w:shd w:val="clear" w:color="auto" w:fill="FFFFFF"/>
        </w:rPr>
        <w:t>int a = 10;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int b = 20;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int *pa = &amp;a;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int *pb = &amp;b; </w:t>
      </w:r>
      <w:r w:rsidRPr="00546183">
        <w:rPr>
          <w:rFonts w:ascii="Arial" w:hAnsi="Arial" w:cs="Arial"/>
          <w:color w:val="000000"/>
          <w:sz w:val="18"/>
          <w:szCs w:val="18"/>
        </w:rPr>
        <w:br/>
      </w:r>
      <w:r w:rsidRPr="00546183">
        <w:rPr>
          <w:rFonts w:ascii="Arial" w:hAnsi="Arial" w:cs="Arial"/>
          <w:color w:val="000000"/>
          <w:sz w:val="18"/>
          <w:szCs w:val="18"/>
        </w:rPr>
        <w:br/>
      </w:r>
      <w:r w:rsidRPr="00546183">
        <w:rPr>
          <w:rFonts w:ascii="Arial" w:hAnsi="Arial" w:cs="Arial"/>
          <w:color w:val="000000"/>
          <w:sz w:val="18"/>
          <w:szCs w:val="18"/>
          <w:shd w:val="clear" w:color="auto" w:fill="FFFFFF"/>
        </w:rPr>
        <w:t>if(pa &gt; pb)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cout &lt;&lt; "pa (" &lt;&lt; pa &lt;&lt; ") is greater than pb ("&lt;&lt; pb &lt;&lt; ")" &lt;&lt; endl;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else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cout &lt;&lt; "pa (" &lt;&lt; pa &lt;&lt; ") is less or equal pb ("&lt;&lt; pb &lt;&lt; ")" &lt;&lt; endl; </w:t>
      </w:r>
      <w:r w:rsidRPr="00546183">
        <w:rPr>
          <w:rFonts w:ascii="Arial" w:hAnsi="Arial" w:cs="Arial"/>
          <w:color w:val="000000"/>
          <w:sz w:val="18"/>
          <w:szCs w:val="18"/>
        </w:rPr>
        <w:br/>
      </w:r>
      <w:r w:rsidRPr="00546183">
        <w:rPr>
          <w:rFonts w:ascii="Arial" w:hAnsi="Arial" w:cs="Arial"/>
          <w:color w:val="000000"/>
          <w:sz w:val="18"/>
          <w:szCs w:val="18"/>
        </w:rPr>
        <w:br/>
      </w:r>
      <w:r w:rsidRPr="00546183">
        <w:rPr>
          <w:rFonts w:ascii="Arial" w:hAnsi="Arial" w:cs="Arial"/>
          <w:color w:val="000000"/>
          <w:sz w:val="18"/>
          <w:szCs w:val="18"/>
          <w:shd w:val="clear" w:color="auto" w:fill="FFFFFF"/>
        </w:rPr>
        <w:t>return 0; </w:t>
      </w:r>
      <w:r w:rsidRPr="00546183">
        <w:rPr>
          <w:rFonts w:ascii="Arial" w:hAnsi="Arial" w:cs="Arial"/>
          <w:color w:val="000000"/>
          <w:sz w:val="18"/>
          <w:szCs w:val="18"/>
        </w:rPr>
        <w:br/>
      </w:r>
      <w:r w:rsidRPr="00546183">
        <w:rPr>
          <w:rFonts w:ascii="Arial" w:hAnsi="Arial" w:cs="Arial"/>
          <w:color w:val="000000"/>
          <w:sz w:val="18"/>
          <w:szCs w:val="18"/>
          <w:shd w:val="clear" w:color="auto" w:fill="FFFFFF"/>
        </w:rPr>
        <w:lastRenderedPageBreak/>
        <w:t>}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Консольный вывод в моем случае: </w:t>
      </w:r>
      <w:r w:rsidRPr="00546183">
        <w:rPr>
          <w:rFonts w:ascii="Arial" w:hAnsi="Arial" w:cs="Arial"/>
          <w:color w:val="000000"/>
          <w:sz w:val="18"/>
          <w:szCs w:val="18"/>
        </w:rPr>
        <w:br/>
      </w:r>
      <w:r w:rsidRPr="00546183">
        <w:rPr>
          <w:rFonts w:ascii="Arial" w:hAnsi="Arial" w:cs="Arial"/>
          <w:color w:val="000000"/>
          <w:sz w:val="18"/>
          <w:szCs w:val="18"/>
        </w:rPr>
        <w:br/>
      </w:r>
      <w:r w:rsidRPr="00546183">
        <w:rPr>
          <w:rFonts w:ascii="Arial" w:hAnsi="Arial" w:cs="Arial"/>
          <w:color w:val="000000"/>
          <w:sz w:val="18"/>
          <w:szCs w:val="18"/>
          <w:shd w:val="clear" w:color="auto" w:fill="FFFFFF"/>
        </w:rPr>
        <w:t>pa (0x60fe94) is greater than pb (0x60fe90)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Приведение типов</w:t>
      </w:r>
      <w:proofErr w:type="gramStart"/>
      <w:r w:rsidRPr="00546183">
        <w:rPr>
          <w:rFonts w:ascii="Arial" w:hAnsi="Arial" w:cs="Arial"/>
          <w:color w:val="000000"/>
          <w:sz w:val="18"/>
          <w:szCs w:val="18"/>
          <w:shd w:val="clear" w:color="auto" w:fill="FFFFFF"/>
        </w:rPr>
        <w:t>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И</w:t>
      </w:r>
      <w:proofErr w:type="gramEnd"/>
      <w:r w:rsidRPr="00546183">
        <w:rPr>
          <w:rFonts w:ascii="Arial" w:hAnsi="Arial" w:cs="Arial"/>
          <w:color w:val="000000"/>
          <w:sz w:val="18"/>
          <w:szCs w:val="18"/>
          <w:shd w:val="clear" w:color="auto" w:fill="FFFFFF"/>
        </w:rPr>
        <w:t>ногда требуется присвоить указателю одного типа значение указателя другого типа. В этом случае следует выполнить операцию приведения типов с помощью операции (тип_указателя *): </w:t>
      </w:r>
      <w:r w:rsidRPr="00546183">
        <w:rPr>
          <w:rFonts w:ascii="Arial" w:hAnsi="Arial" w:cs="Arial"/>
          <w:color w:val="000000"/>
          <w:sz w:val="18"/>
          <w:szCs w:val="18"/>
        </w:rPr>
        <w:br/>
      </w:r>
      <w:r w:rsidRPr="00546183">
        <w:rPr>
          <w:rFonts w:ascii="Arial" w:hAnsi="Arial" w:cs="Arial"/>
          <w:color w:val="000000"/>
          <w:sz w:val="18"/>
          <w:szCs w:val="18"/>
        </w:rPr>
        <w:br/>
      </w:r>
      <w:r w:rsidRPr="00546183">
        <w:rPr>
          <w:rFonts w:ascii="Arial" w:hAnsi="Arial" w:cs="Arial"/>
          <w:color w:val="000000"/>
          <w:sz w:val="18"/>
          <w:szCs w:val="18"/>
          <w:shd w:val="clear" w:color="auto" w:fill="FFFFFF"/>
        </w:rPr>
        <w:t>#include &lt;iostream&gt;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int main() </w:t>
      </w:r>
      <w:r w:rsidRPr="00546183">
        <w:rPr>
          <w:rFonts w:ascii="Arial" w:hAnsi="Arial" w:cs="Arial"/>
          <w:color w:val="000000"/>
          <w:sz w:val="18"/>
          <w:szCs w:val="18"/>
        </w:rPr>
        <w:br/>
      </w:r>
      <w:proofErr w:type="gramStart"/>
      <w:r w:rsidRPr="00546183">
        <w:rPr>
          <w:rFonts w:ascii="Arial" w:hAnsi="Arial" w:cs="Arial"/>
          <w:color w:val="000000"/>
          <w:sz w:val="18"/>
          <w:szCs w:val="18"/>
          <w:shd w:val="clear" w:color="auto" w:fill="FFFFFF"/>
        </w:rPr>
        <w:t>{ </w:t>
      </w:r>
      <w:proofErr w:type="gramEnd"/>
      <w:r w:rsidRPr="00546183">
        <w:rPr>
          <w:rFonts w:ascii="Arial" w:hAnsi="Arial" w:cs="Arial"/>
          <w:color w:val="000000"/>
          <w:sz w:val="18"/>
          <w:szCs w:val="18"/>
        </w:rPr>
        <w:br/>
      </w:r>
      <w:r w:rsidRPr="00546183">
        <w:rPr>
          <w:rFonts w:ascii="Arial" w:hAnsi="Arial" w:cs="Arial"/>
          <w:color w:val="000000"/>
          <w:sz w:val="18"/>
          <w:szCs w:val="18"/>
          <w:shd w:val="clear" w:color="auto" w:fill="FFFFFF"/>
        </w:rPr>
        <w:t>char c = 'N';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char *pc = &amp;c;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int *pd = (int *)pc;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void *pv = (void*)pc;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std::cout &lt;&lt; "pv=" &lt;&lt; pv &lt;&lt; std::endl;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std::cout &lt;&lt; "pd=" &lt;&lt; pd &lt;&lt; std::endl; </w:t>
      </w:r>
      <w:r w:rsidRPr="00546183">
        <w:rPr>
          <w:rFonts w:ascii="Arial" w:hAnsi="Arial" w:cs="Arial"/>
          <w:color w:val="000000"/>
          <w:sz w:val="18"/>
          <w:szCs w:val="18"/>
        </w:rPr>
        <w:br/>
      </w:r>
      <w:r w:rsidRPr="00546183">
        <w:rPr>
          <w:rFonts w:ascii="Arial" w:hAnsi="Arial" w:cs="Arial"/>
          <w:color w:val="000000"/>
          <w:sz w:val="18"/>
          <w:szCs w:val="18"/>
        </w:rPr>
        <w:br/>
      </w:r>
      <w:r w:rsidRPr="00546183">
        <w:rPr>
          <w:rFonts w:ascii="Arial" w:hAnsi="Arial" w:cs="Arial"/>
          <w:color w:val="000000"/>
          <w:sz w:val="18"/>
          <w:szCs w:val="18"/>
          <w:shd w:val="clear" w:color="auto" w:fill="FFFFFF"/>
        </w:rPr>
        <w:t>return 0;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Для преобразования указателя к другому типу в скобках перед указателем ставится тип, к которому надо преобразовать. Причем если мы не можем просто создать объект, например, переменную типа void, то для указателя это вполне будет работать. То есть можно создать указатель типа void. </w:t>
      </w:r>
      <w:r w:rsidRPr="00546183">
        <w:rPr>
          <w:rFonts w:ascii="Arial" w:hAnsi="Arial" w:cs="Arial"/>
          <w:color w:val="000000"/>
          <w:sz w:val="18"/>
          <w:szCs w:val="18"/>
        </w:rPr>
        <w:br/>
      </w:r>
      <w:r w:rsidRPr="00546183">
        <w:rPr>
          <w:rFonts w:ascii="Arial" w:hAnsi="Arial" w:cs="Arial"/>
          <w:color w:val="000000"/>
          <w:sz w:val="18"/>
          <w:szCs w:val="18"/>
        </w:rPr>
        <w:br/>
      </w:r>
      <w:proofErr w:type="gramStart"/>
      <w:r w:rsidRPr="00546183">
        <w:rPr>
          <w:rFonts w:ascii="Arial" w:hAnsi="Arial" w:cs="Arial"/>
          <w:color w:val="000000"/>
          <w:sz w:val="18"/>
          <w:szCs w:val="18"/>
          <w:shd w:val="clear" w:color="auto" w:fill="FFFFFF"/>
        </w:rPr>
        <w:t>Кроме того, следует отметить, что указатель на тип char (char *pc = &amp;c) при выводе на консоль система интерпретирует как строку: </w:t>
      </w:r>
      <w:r w:rsidRPr="00546183">
        <w:rPr>
          <w:rFonts w:ascii="Arial" w:hAnsi="Arial" w:cs="Arial"/>
          <w:color w:val="000000"/>
          <w:sz w:val="18"/>
          <w:szCs w:val="18"/>
        </w:rPr>
        <w:br/>
      </w:r>
      <w:r w:rsidRPr="00546183">
        <w:rPr>
          <w:rFonts w:ascii="Arial" w:hAnsi="Arial" w:cs="Arial"/>
          <w:color w:val="000000"/>
          <w:sz w:val="18"/>
          <w:szCs w:val="18"/>
        </w:rPr>
        <w:br/>
      </w:r>
      <w:r w:rsidRPr="00546183">
        <w:rPr>
          <w:rFonts w:ascii="Arial" w:hAnsi="Arial" w:cs="Arial"/>
          <w:color w:val="000000"/>
          <w:sz w:val="18"/>
          <w:szCs w:val="18"/>
        </w:rPr>
        <w:br/>
      </w:r>
      <w:r w:rsidRPr="00546183">
        <w:rPr>
          <w:rFonts w:ascii="Arial" w:hAnsi="Arial" w:cs="Arial"/>
          <w:color w:val="000000"/>
          <w:sz w:val="18"/>
          <w:szCs w:val="18"/>
          <w:shd w:val="clear" w:color="auto" w:fill="FFFFFF"/>
        </w:rPr>
        <w:t>std::cout &lt;&lt; "pc=" &lt;&lt; pc &lt;&lt; std::endl;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Поэтому если мы все-таки хотим вывести на консоль адрес, который хранится в указателе типа char, то это указатель надо преобразовать к другому типу, например, к void* или к int*.</w:t>
      </w:r>
      <w:proofErr w:type="gramEnd"/>
    </w:p>
    <w:p w:rsidR="008033C4" w:rsidRPr="00546183" w:rsidRDefault="008033C4" w:rsidP="00166E8F">
      <w:pPr>
        <w:spacing w:before="100" w:beforeAutospacing="1" w:after="100" w:afterAutospacing="1" w:line="240" w:lineRule="auto"/>
        <w:rPr>
          <w:rFonts w:ascii="Arial" w:hAnsi="Arial" w:cs="Arial"/>
          <w:color w:val="000000"/>
          <w:sz w:val="18"/>
          <w:szCs w:val="18"/>
          <w:shd w:val="clear" w:color="auto" w:fill="FFFFFF"/>
        </w:rPr>
      </w:pPr>
      <w:r w:rsidRPr="00546183">
        <w:rPr>
          <w:rFonts w:ascii="Arial" w:hAnsi="Arial" w:cs="Arial"/>
          <w:color w:val="000000"/>
          <w:sz w:val="18"/>
          <w:szCs w:val="18"/>
          <w:shd w:val="clear" w:color="auto" w:fill="FFFFFF"/>
        </w:rPr>
        <w:t>35. Ссылка (на неконстантное значение) объявляется с использованием амперсанда (&amp;) между типом данных и именем ссылки: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int value = 7; // обычная переменная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int &amp;ref = value; // ссылка на переменную value</w:t>
      </w:r>
      <w:proofErr w:type="gramStart"/>
      <w:r w:rsidRPr="00546183">
        <w:rPr>
          <w:rFonts w:ascii="Arial" w:hAnsi="Arial" w:cs="Arial"/>
          <w:color w:val="000000"/>
          <w:sz w:val="18"/>
          <w:szCs w:val="18"/>
          <w:shd w:val="clear" w:color="auto" w:fill="FFFFFF"/>
        </w:rPr>
        <w:t> </w:t>
      </w:r>
      <w:r w:rsidRPr="00546183">
        <w:rPr>
          <w:rFonts w:ascii="Arial" w:hAnsi="Arial" w:cs="Arial"/>
          <w:color w:val="000000"/>
          <w:sz w:val="18"/>
          <w:szCs w:val="18"/>
        </w:rPr>
        <w:br/>
      </w:r>
      <w:r w:rsidRPr="00546183">
        <w:rPr>
          <w:rFonts w:ascii="Arial" w:hAnsi="Arial" w:cs="Arial"/>
          <w:color w:val="000000"/>
          <w:sz w:val="18"/>
          <w:szCs w:val="18"/>
          <w:shd w:val="clear" w:color="auto" w:fill="FFFFFF"/>
        </w:rPr>
        <w:t>В</w:t>
      </w:r>
      <w:proofErr w:type="gramEnd"/>
      <w:r w:rsidRPr="00546183">
        <w:rPr>
          <w:rFonts w:ascii="Arial" w:hAnsi="Arial" w:cs="Arial"/>
          <w:color w:val="000000"/>
          <w:sz w:val="18"/>
          <w:szCs w:val="18"/>
          <w:shd w:val="clear" w:color="auto" w:fill="FFFFFF"/>
        </w:rPr>
        <w:t xml:space="preserve"> этом контексте амперсанд не означает «оператор адреса», он означает «ссылка на».</w:t>
      </w:r>
    </w:p>
    <w:p w:rsidR="008033C4" w:rsidRPr="00546183" w:rsidRDefault="008033C4" w:rsidP="00166E8F">
      <w:pPr>
        <w:spacing w:before="100" w:beforeAutospacing="1" w:after="100" w:afterAutospacing="1" w:line="240" w:lineRule="auto"/>
        <w:rPr>
          <w:rFonts w:ascii="Arial" w:hAnsi="Arial" w:cs="Arial"/>
          <w:color w:val="000000"/>
          <w:sz w:val="18"/>
          <w:szCs w:val="18"/>
          <w:shd w:val="clear" w:color="auto" w:fill="FFFFFF"/>
          <w:lang w:val="en-US"/>
        </w:rPr>
      </w:pPr>
      <w:r w:rsidRPr="00546183">
        <w:rPr>
          <w:rFonts w:ascii="Open Sans" w:hAnsi="Open Sans"/>
          <w:color w:val="000000"/>
          <w:spacing w:val="5"/>
          <w:sz w:val="18"/>
          <w:szCs w:val="18"/>
          <w:shd w:val="clear" w:color="auto" w:fill="FFFFFF"/>
        </w:rPr>
        <w:t>Ссылки чаще всего используются в качестве </w:t>
      </w:r>
      <w:hyperlink r:id="rId31" w:tgtFrame="_blank" w:history="1">
        <w:r w:rsidRPr="00546183">
          <w:rPr>
            <w:rStyle w:val="a7"/>
            <w:rFonts w:ascii="Open Sans" w:hAnsi="Open Sans"/>
            <w:color w:val="00B5B5"/>
            <w:spacing w:val="5"/>
            <w:sz w:val="18"/>
            <w:szCs w:val="18"/>
            <w:shd w:val="clear" w:color="auto" w:fill="FFFFFF"/>
          </w:rPr>
          <w:t>параметров</w:t>
        </w:r>
      </w:hyperlink>
      <w:r w:rsidRPr="00546183">
        <w:rPr>
          <w:rFonts w:ascii="Open Sans" w:hAnsi="Open Sans"/>
          <w:color w:val="000000"/>
          <w:spacing w:val="5"/>
          <w:sz w:val="18"/>
          <w:szCs w:val="18"/>
          <w:shd w:val="clear" w:color="auto" w:fill="FFFFFF"/>
        </w:rPr>
        <w:t> в функциях. В этом контексте ссылка-параметр работает как псевдоним аргумента, и сам аргумент не копируется при передаче в параметр. Это, в свою очередь, улучшает производительность, если аргумент слишком большой или затратный для копирования.</w:t>
      </w:r>
    </w:p>
    <w:p w:rsidR="00242369" w:rsidRPr="00546183" w:rsidRDefault="008033C4" w:rsidP="00242369">
      <w:pPr>
        <w:pStyle w:val="3"/>
        <w:shd w:val="clear" w:color="auto" w:fill="FFFFFF"/>
        <w:spacing w:before="75" w:after="75"/>
        <w:rPr>
          <w:rFonts w:ascii="Tahoma" w:hAnsi="Tahoma" w:cs="Tahoma"/>
          <w:color w:val="000000"/>
          <w:sz w:val="18"/>
          <w:szCs w:val="18"/>
        </w:rPr>
      </w:pPr>
      <w:r w:rsidRPr="00546183">
        <w:rPr>
          <w:rFonts w:ascii="Verdana" w:hAnsi="Verdana"/>
          <w:sz w:val="18"/>
          <w:szCs w:val="18"/>
        </w:rPr>
        <w:t>36.</w:t>
      </w:r>
      <w:r w:rsidR="00242369" w:rsidRPr="00546183">
        <w:rPr>
          <w:rFonts w:ascii="Open Sans" w:hAnsi="Open Sans"/>
          <w:color w:val="000000"/>
          <w:spacing w:val="5"/>
          <w:sz w:val="18"/>
          <w:szCs w:val="18"/>
          <w:shd w:val="clear" w:color="auto" w:fill="FFFFFF"/>
        </w:rPr>
        <w:t xml:space="preserve"> </w:t>
      </w:r>
      <w:r w:rsidR="00242369" w:rsidRPr="00546183">
        <w:rPr>
          <w:rFonts w:ascii="Tahoma" w:hAnsi="Tahoma" w:cs="Tahoma"/>
          <w:color w:val="000000"/>
          <w:sz w:val="18"/>
          <w:szCs w:val="18"/>
        </w:rPr>
        <w:t>Объявление одномерных динамических массивов</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Fonts w:ascii="Tahoma" w:hAnsi="Tahoma" w:cs="Tahoma"/>
          <w:color w:val="000000"/>
          <w:sz w:val="18"/>
          <w:szCs w:val="18"/>
        </w:rPr>
        <w:t>Под объявлением одномерного </w:t>
      </w:r>
      <w:bookmarkStart w:id="73" w:name="keyword13"/>
      <w:bookmarkEnd w:id="73"/>
      <w:r w:rsidRPr="00546183">
        <w:rPr>
          <w:rStyle w:val="keyword"/>
          <w:rFonts w:ascii="Tahoma" w:hAnsi="Tahoma" w:cs="Tahoma"/>
          <w:i/>
          <w:iCs/>
          <w:color w:val="000000"/>
          <w:sz w:val="18"/>
          <w:szCs w:val="18"/>
        </w:rPr>
        <w:t>динамического массива</w:t>
      </w:r>
      <w:r w:rsidRPr="00546183">
        <w:rPr>
          <w:rFonts w:ascii="Tahoma" w:hAnsi="Tahoma" w:cs="Tahoma"/>
          <w:color w:val="000000"/>
          <w:sz w:val="18"/>
          <w:szCs w:val="18"/>
        </w:rPr>
        <w:t> понимают объявление указателя на переменную заданного типа для того, чтобы данную переменную можно было использовать как </w:t>
      </w:r>
      <w:bookmarkStart w:id="74" w:name="keyword14"/>
      <w:bookmarkEnd w:id="74"/>
      <w:r w:rsidRPr="00546183">
        <w:rPr>
          <w:rStyle w:val="keyword"/>
          <w:rFonts w:ascii="Tahoma" w:hAnsi="Tahoma" w:cs="Tahoma"/>
          <w:i/>
          <w:iCs/>
          <w:color w:val="000000"/>
          <w:sz w:val="18"/>
          <w:szCs w:val="18"/>
        </w:rPr>
        <w:t>динамический массив</w:t>
      </w:r>
      <w:r w:rsidRPr="00546183">
        <w:rPr>
          <w:rFonts w:ascii="Tahoma" w:hAnsi="Tahoma" w:cs="Tahoma"/>
          <w:color w:val="000000"/>
          <w:sz w:val="18"/>
          <w:szCs w:val="18"/>
        </w:rPr>
        <w:t>.</w:t>
      </w:r>
    </w:p>
    <w:p w:rsidR="00242369" w:rsidRPr="00546183" w:rsidRDefault="00242369" w:rsidP="00242369">
      <w:pPr>
        <w:pStyle w:val="a3"/>
        <w:shd w:val="clear" w:color="auto" w:fill="FFFFFF"/>
        <w:spacing w:line="240" w:lineRule="atLeast"/>
        <w:rPr>
          <w:rFonts w:ascii="Tahoma" w:hAnsi="Tahoma" w:cs="Tahoma"/>
          <w:color w:val="000000"/>
          <w:sz w:val="18"/>
          <w:szCs w:val="18"/>
        </w:rPr>
      </w:pPr>
      <w:bookmarkStart w:id="75" w:name="keyword15"/>
      <w:bookmarkEnd w:id="75"/>
      <w:r w:rsidRPr="00546183">
        <w:rPr>
          <w:rStyle w:val="keyword"/>
          <w:rFonts w:ascii="Tahoma" w:hAnsi="Tahoma" w:cs="Tahoma"/>
          <w:i/>
          <w:iCs/>
          <w:color w:val="000000"/>
          <w:sz w:val="18"/>
          <w:szCs w:val="18"/>
        </w:rPr>
        <w:t>Синтаксис</w:t>
      </w:r>
      <w:r w:rsidRPr="00546183">
        <w:rPr>
          <w:rFonts w:ascii="Tahoma" w:hAnsi="Tahoma" w:cs="Tahoma"/>
          <w:color w:val="000000"/>
          <w:sz w:val="18"/>
          <w:szCs w:val="18"/>
        </w:rPr>
        <w:t>:</w:t>
      </w:r>
    </w:p>
    <w:p w:rsidR="00242369" w:rsidRPr="00546183" w:rsidRDefault="00242369" w:rsidP="00242369">
      <w:pPr>
        <w:pStyle w:val="HTML"/>
        <w:shd w:val="clear" w:color="auto" w:fill="FFFFFF"/>
        <w:rPr>
          <w:color w:val="8B0000"/>
          <w:sz w:val="18"/>
          <w:szCs w:val="18"/>
        </w:rPr>
      </w:pPr>
      <w:r w:rsidRPr="00546183">
        <w:rPr>
          <w:color w:val="8B0000"/>
          <w:sz w:val="18"/>
          <w:szCs w:val="18"/>
        </w:rPr>
        <w:t>Тип * ИмяМассива;</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Style w:val="texample"/>
          <w:rFonts w:ascii="Courier New" w:hAnsi="Courier New" w:cs="Courier New"/>
          <w:color w:val="8B0000"/>
          <w:sz w:val="18"/>
          <w:szCs w:val="18"/>
        </w:rPr>
        <w:t>ИмяМассива</w:t>
      </w:r>
      <w:r w:rsidRPr="00546183">
        <w:rPr>
          <w:rFonts w:ascii="Tahoma" w:hAnsi="Tahoma" w:cs="Tahoma"/>
          <w:color w:val="000000"/>
          <w:sz w:val="18"/>
          <w:szCs w:val="18"/>
        </w:rPr>
        <w:t> – </w:t>
      </w:r>
      <w:bookmarkStart w:id="76" w:name="keyword16"/>
      <w:bookmarkEnd w:id="76"/>
      <w:r w:rsidRPr="00546183">
        <w:rPr>
          <w:rStyle w:val="keyword"/>
          <w:rFonts w:ascii="Tahoma" w:hAnsi="Tahoma" w:cs="Tahoma"/>
          <w:i/>
          <w:iCs/>
          <w:color w:val="000000"/>
          <w:sz w:val="18"/>
          <w:szCs w:val="18"/>
        </w:rPr>
        <w:t>идентификатор</w:t>
      </w:r>
      <w:r w:rsidRPr="00546183">
        <w:rPr>
          <w:rFonts w:ascii="Tahoma" w:hAnsi="Tahoma" w:cs="Tahoma"/>
          <w:color w:val="000000"/>
          <w:sz w:val="18"/>
          <w:szCs w:val="18"/>
        </w:rPr>
        <w:t> массива, то есть имя указателя для выделяемого </w:t>
      </w:r>
      <w:bookmarkStart w:id="77" w:name="keyword17"/>
      <w:bookmarkEnd w:id="77"/>
      <w:r w:rsidRPr="00546183">
        <w:rPr>
          <w:rStyle w:val="keyword"/>
          <w:rFonts w:ascii="Tahoma" w:hAnsi="Tahoma" w:cs="Tahoma"/>
          <w:i/>
          <w:iCs/>
          <w:color w:val="000000"/>
          <w:sz w:val="18"/>
          <w:szCs w:val="18"/>
        </w:rPr>
        <w:t>блока памяти</w:t>
      </w:r>
      <w:r w:rsidRPr="00546183">
        <w:rPr>
          <w:rFonts w:ascii="Tahoma" w:hAnsi="Tahoma" w:cs="Tahoma"/>
          <w:color w:val="000000"/>
          <w:sz w:val="18"/>
          <w:szCs w:val="18"/>
        </w:rPr>
        <w:t>.</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Style w:val="texample"/>
          <w:rFonts w:ascii="Courier New" w:hAnsi="Courier New" w:cs="Courier New"/>
          <w:color w:val="8B0000"/>
          <w:sz w:val="18"/>
          <w:szCs w:val="18"/>
        </w:rPr>
        <w:t>Тип</w:t>
      </w:r>
      <w:r w:rsidRPr="00546183">
        <w:rPr>
          <w:rFonts w:ascii="Tahoma" w:hAnsi="Tahoma" w:cs="Tahoma"/>
          <w:color w:val="000000"/>
          <w:sz w:val="18"/>
          <w:szCs w:val="18"/>
        </w:rPr>
        <w:t> – тип элементов объявляемого </w:t>
      </w:r>
      <w:bookmarkStart w:id="78" w:name="keyword18"/>
      <w:bookmarkEnd w:id="78"/>
      <w:r w:rsidRPr="00546183">
        <w:rPr>
          <w:rStyle w:val="keyword"/>
          <w:rFonts w:ascii="Tahoma" w:hAnsi="Tahoma" w:cs="Tahoma"/>
          <w:i/>
          <w:iCs/>
          <w:color w:val="000000"/>
          <w:sz w:val="18"/>
          <w:szCs w:val="18"/>
        </w:rPr>
        <w:t>динамического массива</w:t>
      </w:r>
      <w:r w:rsidRPr="00546183">
        <w:rPr>
          <w:rFonts w:ascii="Tahoma" w:hAnsi="Tahoma" w:cs="Tahoma"/>
          <w:color w:val="000000"/>
          <w:sz w:val="18"/>
          <w:szCs w:val="18"/>
        </w:rPr>
        <w:t>. Элементами </w:t>
      </w:r>
      <w:bookmarkStart w:id="79" w:name="keyword19"/>
      <w:bookmarkEnd w:id="79"/>
      <w:r w:rsidRPr="00546183">
        <w:rPr>
          <w:rStyle w:val="keyword"/>
          <w:rFonts w:ascii="Tahoma" w:hAnsi="Tahoma" w:cs="Tahoma"/>
          <w:i/>
          <w:iCs/>
          <w:color w:val="000000"/>
          <w:sz w:val="18"/>
          <w:szCs w:val="18"/>
        </w:rPr>
        <w:t>динамического массива</w:t>
      </w:r>
      <w:r w:rsidRPr="00546183">
        <w:rPr>
          <w:rFonts w:ascii="Tahoma" w:hAnsi="Tahoma" w:cs="Tahoma"/>
          <w:color w:val="000000"/>
          <w:sz w:val="18"/>
          <w:szCs w:val="18"/>
        </w:rPr>
        <w:t> не могут быть функции и элементы типа </w:t>
      </w:r>
      <w:r w:rsidRPr="00546183">
        <w:rPr>
          <w:rStyle w:val="texample"/>
          <w:rFonts w:ascii="Courier New" w:hAnsi="Courier New" w:cs="Courier New"/>
          <w:color w:val="8B0000"/>
          <w:sz w:val="18"/>
          <w:szCs w:val="18"/>
        </w:rPr>
        <w:t>void</w:t>
      </w:r>
      <w:r w:rsidRPr="00546183">
        <w:rPr>
          <w:rFonts w:ascii="Tahoma" w:hAnsi="Tahoma" w:cs="Tahoma"/>
          <w:color w:val="000000"/>
          <w:sz w:val="18"/>
          <w:szCs w:val="18"/>
        </w:rPr>
        <w:t>.</w:t>
      </w:r>
    </w:p>
    <w:p w:rsidR="00242369" w:rsidRPr="00546183" w:rsidRDefault="00242369" w:rsidP="00242369">
      <w:pPr>
        <w:pStyle w:val="a3"/>
        <w:shd w:val="clear" w:color="auto" w:fill="FFFFFF"/>
        <w:spacing w:line="240" w:lineRule="atLeast"/>
        <w:rPr>
          <w:rFonts w:ascii="Tahoma" w:hAnsi="Tahoma" w:cs="Tahoma"/>
          <w:color w:val="000000"/>
          <w:sz w:val="18"/>
          <w:szCs w:val="18"/>
          <w:lang w:val="en-US"/>
        </w:rPr>
      </w:pPr>
      <w:r w:rsidRPr="00546183">
        <w:rPr>
          <w:rFonts w:ascii="Tahoma" w:hAnsi="Tahoma" w:cs="Tahoma"/>
          <w:color w:val="000000"/>
          <w:sz w:val="18"/>
          <w:szCs w:val="18"/>
        </w:rPr>
        <w:t>Например</w:t>
      </w:r>
      <w:r w:rsidRPr="00546183">
        <w:rPr>
          <w:rFonts w:ascii="Tahoma" w:hAnsi="Tahoma" w:cs="Tahoma"/>
          <w:color w:val="000000"/>
          <w:sz w:val="18"/>
          <w:szCs w:val="18"/>
          <w:lang w:val="en-US"/>
        </w:rPr>
        <w:t>:</w:t>
      </w:r>
    </w:p>
    <w:p w:rsidR="00242369" w:rsidRPr="00546183" w:rsidRDefault="00242369" w:rsidP="00242369">
      <w:pPr>
        <w:pStyle w:val="HTML"/>
        <w:shd w:val="clear" w:color="auto" w:fill="FFFFFF"/>
        <w:rPr>
          <w:color w:val="8B0000"/>
          <w:sz w:val="18"/>
          <w:szCs w:val="18"/>
          <w:lang w:val="en-US"/>
        </w:rPr>
      </w:pPr>
      <w:proofErr w:type="gramStart"/>
      <w:r w:rsidRPr="00546183">
        <w:rPr>
          <w:color w:val="8B0000"/>
          <w:sz w:val="18"/>
          <w:szCs w:val="18"/>
          <w:lang w:val="en-US"/>
        </w:rPr>
        <w:t>int</w:t>
      </w:r>
      <w:proofErr w:type="gramEnd"/>
      <w:r w:rsidRPr="00546183">
        <w:rPr>
          <w:color w:val="8B0000"/>
          <w:sz w:val="18"/>
          <w:szCs w:val="18"/>
          <w:lang w:val="en-US"/>
        </w:rPr>
        <w:t xml:space="preserve"> *a; </w:t>
      </w:r>
    </w:p>
    <w:p w:rsidR="00242369" w:rsidRPr="00546183" w:rsidRDefault="00242369" w:rsidP="00242369">
      <w:pPr>
        <w:pStyle w:val="HTML"/>
        <w:shd w:val="clear" w:color="auto" w:fill="FFFFFF"/>
        <w:rPr>
          <w:color w:val="8B0000"/>
          <w:sz w:val="18"/>
          <w:szCs w:val="18"/>
          <w:lang w:val="en-US"/>
        </w:rPr>
      </w:pPr>
      <w:proofErr w:type="gramStart"/>
      <w:r w:rsidRPr="00546183">
        <w:rPr>
          <w:color w:val="8B0000"/>
          <w:sz w:val="18"/>
          <w:szCs w:val="18"/>
          <w:lang w:val="en-US"/>
        </w:rPr>
        <w:t>double</w:t>
      </w:r>
      <w:proofErr w:type="gramEnd"/>
      <w:r w:rsidRPr="00546183">
        <w:rPr>
          <w:color w:val="8B0000"/>
          <w:sz w:val="18"/>
          <w:szCs w:val="18"/>
          <w:lang w:val="en-US"/>
        </w:rPr>
        <w:t xml:space="preserve"> *d;</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Fonts w:ascii="Tahoma" w:hAnsi="Tahoma" w:cs="Tahoma"/>
          <w:color w:val="000000"/>
          <w:sz w:val="18"/>
          <w:szCs w:val="18"/>
        </w:rPr>
        <w:t>В данных примерах </w:t>
      </w:r>
      <w:r w:rsidRPr="00546183">
        <w:rPr>
          <w:rStyle w:val="texample"/>
          <w:rFonts w:ascii="Courier New" w:hAnsi="Courier New" w:cs="Courier New"/>
          <w:color w:val="8B0000"/>
          <w:sz w:val="18"/>
          <w:szCs w:val="18"/>
        </w:rPr>
        <w:t>a</w:t>
      </w:r>
      <w:r w:rsidRPr="00546183">
        <w:rPr>
          <w:rFonts w:ascii="Tahoma" w:hAnsi="Tahoma" w:cs="Tahoma"/>
          <w:color w:val="000000"/>
          <w:sz w:val="18"/>
          <w:szCs w:val="18"/>
        </w:rPr>
        <w:t> и </w:t>
      </w:r>
      <w:r w:rsidRPr="00546183">
        <w:rPr>
          <w:rStyle w:val="texample"/>
          <w:rFonts w:ascii="Courier New" w:hAnsi="Courier New" w:cs="Courier New"/>
          <w:color w:val="8B0000"/>
          <w:sz w:val="18"/>
          <w:szCs w:val="18"/>
        </w:rPr>
        <w:t>d</w:t>
      </w:r>
      <w:r w:rsidRPr="00546183">
        <w:rPr>
          <w:rFonts w:ascii="Tahoma" w:hAnsi="Tahoma" w:cs="Tahoma"/>
          <w:color w:val="000000"/>
          <w:sz w:val="18"/>
          <w:szCs w:val="18"/>
        </w:rPr>
        <w:t> являются указателями на начало выделяемого участка памяти. Указатели принимают </w:t>
      </w:r>
      <w:bookmarkStart w:id="80" w:name="keyword20"/>
      <w:bookmarkEnd w:id="80"/>
      <w:r w:rsidRPr="00546183">
        <w:rPr>
          <w:rStyle w:val="keyword"/>
          <w:rFonts w:ascii="Tahoma" w:hAnsi="Tahoma" w:cs="Tahoma"/>
          <w:i/>
          <w:iCs/>
          <w:color w:val="000000"/>
          <w:sz w:val="18"/>
          <w:szCs w:val="18"/>
        </w:rPr>
        <w:t>значение</w:t>
      </w:r>
      <w:r w:rsidRPr="00546183">
        <w:rPr>
          <w:rFonts w:ascii="Tahoma" w:hAnsi="Tahoma" w:cs="Tahoma"/>
          <w:color w:val="000000"/>
          <w:sz w:val="18"/>
          <w:szCs w:val="18"/>
        </w:rPr>
        <w:t> адреса выделяемой области памяти для значений типа </w:t>
      </w:r>
      <w:r w:rsidRPr="00546183">
        <w:rPr>
          <w:rStyle w:val="texample"/>
          <w:rFonts w:ascii="Courier New" w:hAnsi="Courier New" w:cs="Courier New"/>
          <w:color w:val="8B0000"/>
          <w:sz w:val="18"/>
          <w:szCs w:val="18"/>
        </w:rPr>
        <w:t>int</w:t>
      </w:r>
      <w:r w:rsidRPr="00546183">
        <w:rPr>
          <w:rFonts w:ascii="Tahoma" w:hAnsi="Tahoma" w:cs="Tahoma"/>
          <w:color w:val="000000"/>
          <w:sz w:val="18"/>
          <w:szCs w:val="18"/>
        </w:rPr>
        <w:t> и типа </w:t>
      </w:r>
      <w:r w:rsidRPr="00546183">
        <w:rPr>
          <w:rStyle w:val="texample"/>
          <w:rFonts w:ascii="Courier New" w:hAnsi="Courier New" w:cs="Courier New"/>
          <w:color w:val="8B0000"/>
          <w:sz w:val="18"/>
          <w:szCs w:val="18"/>
        </w:rPr>
        <w:t>double</w:t>
      </w:r>
      <w:r w:rsidRPr="00546183">
        <w:rPr>
          <w:rFonts w:ascii="Tahoma" w:hAnsi="Tahoma" w:cs="Tahoma"/>
          <w:color w:val="000000"/>
          <w:sz w:val="18"/>
          <w:szCs w:val="18"/>
        </w:rPr>
        <w:t> соответственно.</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Fonts w:ascii="Tahoma" w:hAnsi="Tahoma" w:cs="Tahoma"/>
          <w:color w:val="000000"/>
          <w:sz w:val="18"/>
          <w:szCs w:val="18"/>
        </w:rPr>
        <w:lastRenderedPageBreak/>
        <w:t>Таким образом, при динамическом распределении памяти для динамических массивов следует описать соответствующий </w:t>
      </w:r>
      <w:bookmarkStart w:id="81" w:name="keyword21"/>
      <w:bookmarkEnd w:id="81"/>
      <w:r w:rsidRPr="00546183">
        <w:rPr>
          <w:rStyle w:val="keyword"/>
          <w:rFonts w:ascii="Tahoma" w:hAnsi="Tahoma" w:cs="Tahoma"/>
          <w:i/>
          <w:iCs/>
          <w:color w:val="000000"/>
          <w:sz w:val="18"/>
          <w:szCs w:val="18"/>
        </w:rPr>
        <w:t>указатель</w:t>
      </w:r>
      <w:r w:rsidRPr="00546183">
        <w:rPr>
          <w:rFonts w:ascii="Tahoma" w:hAnsi="Tahoma" w:cs="Tahoma"/>
          <w:color w:val="000000"/>
          <w:sz w:val="18"/>
          <w:szCs w:val="18"/>
        </w:rPr>
        <w:t>, которому будет присвоено </w:t>
      </w:r>
      <w:bookmarkStart w:id="82" w:name="keyword22"/>
      <w:bookmarkEnd w:id="82"/>
      <w:r w:rsidRPr="00546183">
        <w:rPr>
          <w:rStyle w:val="keyword"/>
          <w:rFonts w:ascii="Tahoma" w:hAnsi="Tahoma" w:cs="Tahoma"/>
          <w:i/>
          <w:iCs/>
          <w:color w:val="000000"/>
          <w:sz w:val="18"/>
          <w:szCs w:val="18"/>
        </w:rPr>
        <w:t>значение</w:t>
      </w:r>
      <w:r w:rsidRPr="00546183">
        <w:rPr>
          <w:rFonts w:ascii="Tahoma" w:hAnsi="Tahoma" w:cs="Tahoma"/>
          <w:color w:val="000000"/>
          <w:sz w:val="18"/>
          <w:szCs w:val="18"/>
        </w:rPr>
        <w:t> адреса начала области выделенной памяти.</w:t>
      </w:r>
    </w:p>
    <w:p w:rsidR="00242369" w:rsidRPr="00546183" w:rsidRDefault="00242369" w:rsidP="00242369">
      <w:pPr>
        <w:pStyle w:val="3"/>
        <w:shd w:val="clear" w:color="auto" w:fill="FFFFFF"/>
        <w:spacing w:before="75" w:after="75"/>
        <w:rPr>
          <w:rFonts w:ascii="Tahoma" w:hAnsi="Tahoma" w:cs="Tahoma"/>
          <w:color w:val="000000"/>
          <w:sz w:val="18"/>
          <w:szCs w:val="18"/>
        </w:rPr>
      </w:pPr>
      <w:bookmarkStart w:id="83" w:name="sect3"/>
      <w:bookmarkEnd w:id="83"/>
      <w:r w:rsidRPr="00546183">
        <w:rPr>
          <w:rFonts w:ascii="Tahoma" w:hAnsi="Tahoma" w:cs="Tahoma"/>
          <w:color w:val="000000"/>
          <w:sz w:val="18"/>
          <w:szCs w:val="18"/>
        </w:rPr>
        <w:t>Выделение памяти под одномерный динамический массив</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Fonts w:ascii="Tahoma" w:hAnsi="Tahoma" w:cs="Tahoma"/>
          <w:color w:val="000000"/>
          <w:sz w:val="18"/>
          <w:szCs w:val="18"/>
        </w:rPr>
        <w:t>Для того чтобы выделить </w:t>
      </w:r>
      <w:bookmarkStart w:id="84" w:name="keyword23"/>
      <w:bookmarkEnd w:id="84"/>
      <w:r w:rsidRPr="00546183">
        <w:rPr>
          <w:rStyle w:val="keyword"/>
          <w:rFonts w:ascii="Tahoma" w:hAnsi="Tahoma" w:cs="Tahoma"/>
          <w:i/>
          <w:iCs/>
          <w:color w:val="000000"/>
          <w:sz w:val="18"/>
          <w:szCs w:val="18"/>
        </w:rPr>
        <w:t>память</w:t>
      </w:r>
      <w:r w:rsidRPr="00546183">
        <w:rPr>
          <w:rFonts w:ascii="Tahoma" w:hAnsi="Tahoma" w:cs="Tahoma"/>
          <w:color w:val="000000"/>
          <w:sz w:val="18"/>
          <w:szCs w:val="18"/>
        </w:rPr>
        <w:t> под одномерный </w:t>
      </w:r>
      <w:bookmarkStart w:id="85" w:name="keyword24"/>
      <w:bookmarkEnd w:id="85"/>
      <w:r w:rsidRPr="00546183">
        <w:rPr>
          <w:rStyle w:val="keyword"/>
          <w:rFonts w:ascii="Tahoma" w:hAnsi="Tahoma" w:cs="Tahoma"/>
          <w:i/>
          <w:iCs/>
          <w:color w:val="000000"/>
          <w:sz w:val="18"/>
          <w:szCs w:val="18"/>
        </w:rPr>
        <w:t>динамический массив</w:t>
      </w:r>
      <w:r w:rsidRPr="00546183">
        <w:rPr>
          <w:rFonts w:ascii="Tahoma" w:hAnsi="Tahoma" w:cs="Tahoma"/>
          <w:color w:val="000000"/>
          <w:sz w:val="18"/>
          <w:szCs w:val="18"/>
        </w:rPr>
        <w:t> в языке</w:t>
      </w:r>
      <w:proofErr w:type="gramStart"/>
      <w:r w:rsidRPr="00546183">
        <w:rPr>
          <w:rFonts w:ascii="Tahoma" w:hAnsi="Tahoma" w:cs="Tahoma"/>
          <w:color w:val="000000"/>
          <w:sz w:val="18"/>
          <w:szCs w:val="18"/>
        </w:rPr>
        <w:t xml:space="preserve"> С</w:t>
      </w:r>
      <w:proofErr w:type="gramEnd"/>
      <w:r w:rsidRPr="00546183">
        <w:rPr>
          <w:rFonts w:ascii="Tahoma" w:hAnsi="Tahoma" w:cs="Tahoma"/>
          <w:color w:val="000000"/>
          <w:sz w:val="18"/>
          <w:szCs w:val="18"/>
        </w:rPr>
        <w:t>++ существует 2 способа.</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Fonts w:ascii="Tahoma" w:hAnsi="Tahoma" w:cs="Tahoma"/>
          <w:color w:val="000000"/>
          <w:sz w:val="18"/>
          <w:szCs w:val="18"/>
        </w:rPr>
        <w:t>1) </w:t>
      </w:r>
      <w:r w:rsidRPr="00546183">
        <w:rPr>
          <w:rFonts w:ascii="Tahoma" w:hAnsi="Tahoma" w:cs="Tahoma"/>
          <w:i/>
          <w:iCs/>
          <w:color w:val="000000"/>
          <w:sz w:val="18"/>
          <w:szCs w:val="18"/>
        </w:rPr>
        <w:t>при помощи операции</w:t>
      </w:r>
      <w:r w:rsidRPr="00546183">
        <w:rPr>
          <w:rFonts w:ascii="Tahoma" w:hAnsi="Tahoma" w:cs="Tahoma"/>
          <w:color w:val="000000"/>
          <w:sz w:val="18"/>
          <w:szCs w:val="18"/>
        </w:rPr>
        <w:t> </w:t>
      </w:r>
      <w:r w:rsidRPr="00546183">
        <w:rPr>
          <w:rStyle w:val="texample"/>
          <w:rFonts w:ascii="Courier New" w:hAnsi="Courier New" w:cs="Courier New"/>
          <w:color w:val="8B0000"/>
          <w:sz w:val="18"/>
          <w:szCs w:val="18"/>
        </w:rPr>
        <w:t>new</w:t>
      </w:r>
      <w:r w:rsidRPr="00546183">
        <w:rPr>
          <w:rFonts w:ascii="Tahoma" w:hAnsi="Tahoma" w:cs="Tahoma"/>
          <w:color w:val="000000"/>
          <w:sz w:val="18"/>
          <w:szCs w:val="18"/>
        </w:rPr>
        <w:t>, которая выделяет для размещения массива участок динамической памяти соответствующего размера и не позволяет инициализировать элементы массива.</w:t>
      </w:r>
    </w:p>
    <w:p w:rsidR="00242369" w:rsidRPr="00546183" w:rsidRDefault="00242369" w:rsidP="00242369">
      <w:pPr>
        <w:pStyle w:val="a3"/>
        <w:shd w:val="clear" w:color="auto" w:fill="FFFFFF"/>
        <w:spacing w:line="240" w:lineRule="atLeast"/>
        <w:rPr>
          <w:rFonts w:ascii="Tahoma" w:hAnsi="Tahoma" w:cs="Tahoma"/>
          <w:color w:val="000000"/>
          <w:sz w:val="18"/>
          <w:szCs w:val="18"/>
        </w:rPr>
      </w:pPr>
      <w:bookmarkStart w:id="86" w:name="keyword25"/>
      <w:bookmarkEnd w:id="86"/>
      <w:r w:rsidRPr="00546183">
        <w:rPr>
          <w:rStyle w:val="keyword"/>
          <w:rFonts w:ascii="Tahoma" w:hAnsi="Tahoma" w:cs="Tahoma"/>
          <w:i/>
          <w:iCs/>
          <w:color w:val="000000"/>
          <w:sz w:val="18"/>
          <w:szCs w:val="18"/>
        </w:rPr>
        <w:t>Синтаксис</w:t>
      </w:r>
      <w:r w:rsidRPr="00546183">
        <w:rPr>
          <w:rFonts w:ascii="Tahoma" w:hAnsi="Tahoma" w:cs="Tahoma"/>
          <w:color w:val="000000"/>
          <w:sz w:val="18"/>
          <w:szCs w:val="18"/>
        </w:rPr>
        <w:t>:</w:t>
      </w:r>
    </w:p>
    <w:p w:rsidR="00242369" w:rsidRPr="00546183" w:rsidRDefault="00242369" w:rsidP="00242369">
      <w:pPr>
        <w:pStyle w:val="HTML"/>
        <w:shd w:val="clear" w:color="auto" w:fill="FFFFFF"/>
        <w:rPr>
          <w:color w:val="8B0000"/>
          <w:sz w:val="18"/>
          <w:szCs w:val="18"/>
        </w:rPr>
      </w:pPr>
      <w:r w:rsidRPr="00546183">
        <w:rPr>
          <w:color w:val="8B0000"/>
          <w:sz w:val="18"/>
          <w:szCs w:val="18"/>
        </w:rPr>
        <w:t>ИмяМассива = new Тип [ВыражениеТипаКонстанты];</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Style w:val="texample"/>
          <w:rFonts w:ascii="Courier New" w:hAnsi="Courier New" w:cs="Courier New"/>
          <w:color w:val="8B0000"/>
          <w:sz w:val="18"/>
          <w:szCs w:val="18"/>
        </w:rPr>
        <w:t>ИмяМассива</w:t>
      </w:r>
      <w:r w:rsidRPr="00546183">
        <w:rPr>
          <w:rFonts w:ascii="Tahoma" w:hAnsi="Tahoma" w:cs="Tahoma"/>
          <w:color w:val="000000"/>
          <w:sz w:val="18"/>
          <w:szCs w:val="18"/>
        </w:rPr>
        <w:t> – </w:t>
      </w:r>
      <w:bookmarkStart w:id="87" w:name="keyword26"/>
      <w:bookmarkEnd w:id="87"/>
      <w:r w:rsidRPr="00546183">
        <w:rPr>
          <w:rStyle w:val="keyword"/>
          <w:rFonts w:ascii="Tahoma" w:hAnsi="Tahoma" w:cs="Tahoma"/>
          <w:i/>
          <w:iCs/>
          <w:color w:val="000000"/>
          <w:sz w:val="18"/>
          <w:szCs w:val="18"/>
        </w:rPr>
        <w:t>идентификатор</w:t>
      </w:r>
      <w:r w:rsidRPr="00546183">
        <w:rPr>
          <w:rFonts w:ascii="Tahoma" w:hAnsi="Tahoma" w:cs="Tahoma"/>
          <w:color w:val="000000"/>
          <w:sz w:val="18"/>
          <w:szCs w:val="18"/>
        </w:rPr>
        <w:t> массива, то есть имя указателя для выделяемого </w:t>
      </w:r>
      <w:bookmarkStart w:id="88" w:name="keyword27"/>
      <w:bookmarkEnd w:id="88"/>
      <w:r w:rsidRPr="00546183">
        <w:rPr>
          <w:rStyle w:val="keyword"/>
          <w:rFonts w:ascii="Tahoma" w:hAnsi="Tahoma" w:cs="Tahoma"/>
          <w:i/>
          <w:iCs/>
          <w:color w:val="000000"/>
          <w:sz w:val="18"/>
          <w:szCs w:val="18"/>
        </w:rPr>
        <w:t>блока памяти</w:t>
      </w:r>
      <w:r w:rsidRPr="00546183">
        <w:rPr>
          <w:rFonts w:ascii="Tahoma" w:hAnsi="Tahoma" w:cs="Tahoma"/>
          <w:color w:val="000000"/>
          <w:sz w:val="18"/>
          <w:szCs w:val="18"/>
        </w:rPr>
        <w:t>.</w:t>
      </w:r>
    </w:p>
    <w:p w:rsidR="00242369" w:rsidRPr="00546183" w:rsidRDefault="00242369" w:rsidP="00242369">
      <w:pPr>
        <w:pStyle w:val="a3"/>
        <w:shd w:val="clear" w:color="auto" w:fill="FFFFFF"/>
        <w:spacing w:line="240" w:lineRule="atLeast"/>
        <w:rPr>
          <w:rFonts w:ascii="Tahoma" w:hAnsi="Tahoma" w:cs="Tahoma"/>
          <w:color w:val="000000"/>
          <w:sz w:val="18"/>
          <w:szCs w:val="18"/>
          <w:lang w:val="en-US"/>
        </w:rPr>
      </w:pPr>
      <w:r w:rsidRPr="00546183">
        <w:rPr>
          <w:rStyle w:val="texample"/>
          <w:rFonts w:ascii="Courier New" w:hAnsi="Courier New" w:cs="Courier New"/>
          <w:color w:val="8B0000"/>
          <w:sz w:val="18"/>
          <w:szCs w:val="18"/>
        </w:rPr>
        <w:t>Тип</w:t>
      </w:r>
      <w:r w:rsidRPr="00546183">
        <w:rPr>
          <w:rFonts w:ascii="Tahoma" w:hAnsi="Tahoma" w:cs="Tahoma"/>
          <w:color w:val="000000"/>
          <w:sz w:val="18"/>
          <w:szCs w:val="18"/>
        </w:rPr>
        <w:t> – тип указателя на </w:t>
      </w:r>
      <w:bookmarkStart w:id="89" w:name="keyword28"/>
      <w:bookmarkEnd w:id="89"/>
      <w:r w:rsidRPr="00546183">
        <w:rPr>
          <w:rStyle w:val="keyword"/>
          <w:rFonts w:ascii="Tahoma" w:hAnsi="Tahoma" w:cs="Tahoma"/>
          <w:i/>
          <w:iCs/>
          <w:color w:val="000000"/>
          <w:sz w:val="18"/>
          <w:szCs w:val="18"/>
        </w:rPr>
        <w:t>массив</w:t>
      </w:r>
      <w:r w:rsidRPr="00546183">
        <w:rPr>
          <w:rFonts w:ascii="Tahoma" w:hAnsi="Tahoma" w:cs="Tahoma"/>
          <w:color w:val="000000"/>
          <w:sz w:val="18"/>
          <w:szCs w:val="18"/>
        </w:rPr>
        <w:t>.</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Style w:val="texample"/>
          <w:rFonts w:ascii="Courier New" w:hAnsi="Courier New" w:cs="Courier New"/>
          <w:color w:val="8B0000"/>
          <w:sz w:val="18"/>
          <w:szCs w:val="18"/>
        </w:rPr>
        <w:t>ВыражениеТипаКонстанты</w:t>
      </w:r>
      <w:r w:rsidRPr="00546183">
        <w:rPr>
          <w:rFonts w:ascii="Tahoma" w:hAnsi="Tahoma" w:cs="Tahoma"/>
          <w:color w:val="000000"/>
          <w:sz w:val="18"/>
          <w:szCs w:val="18"/>
        </w:rPr>
        <w:t> – задает количество элементов (</w:t>
      </w:r>
      <w:bookmarkStart w:id="90" w:name="keyword29"/>
      <w:bookmarkEnd w:id="90"/>
      <w:r w:rsidRPr="00546183">
        <w:rPr>
          <w:rStyle w:val="keyword"/>
          <w:rFonts w:ascii="Tahoma" w:hAnsi="Tahoma" w:cs="Tahoma"/>
          <w:i/>
          <w:iCs/>
          <w:color w:val="000000"/>
          <w:sz w:val="18"/>
          <w:szCs w:val="18"/>
        </w:rPr>
        <w:t>размерность) массива</w:t>
      </w:r>
      <w:r w:rsidRPr="00546183">
        <w:rPr>
          <w:rFonts w:ascii="Tahoma" w:hAnsi="Tahoma" w:cs="Tahoma"/>
          <w:color w:val="000000"/>
          <w:sz w:val="18"/>
          <w:szCs w:val="18"/>
        </w:rPr>
        <w:t>. </w:t>
      </w:r>
      <w:bookmarkStart w:id="91" w:name="keyword30"/>
      <w:bookmarkEnd w:id="91"/>
      <w:r w:rsidRPr="00546183">
        <w:rPr>
          <w:rStyle w:val="keyword"/>
          <w:rFonts w:ascii="Tahoma" w:hAnsi="Tahoma" w:cs="Tahoma"/>
          <w:i/>
          <w:iCs/>
          <w:color w:val="000000"/>
          <w:sz w:val="18"/>
          <w:szCs w:val="18"/>
        </w:rPr>
        <w:t>Выражение</w:t>
      </w:r>
      <w:r w:rsidRPr="00546183">
        <w:rPr>
          <w:rFonts w:ascii="Tahoma" w:hAnsi="Tahoma" w:cs="Tahoma"/>
          <w:color w:val="000000"/>
          <w:sz w:val="18"/>
          <w:szCs w:val="18"/>
        </w:rPr>
        <w:t> константного типа вычисляется на этапе компиляции.</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Fonts w:ascii="Tahoma" w:hAnsi="Tahoma" w:cs="Tahoma"/>
          <w:color w:val="000000"/>
          <w:sz w:val="18"/>
          <w:szCs w:val="18"/>
        </w:rPr>
        <w:t>Например:</w:t>
      </w:r>
    </w:p>
    <w:p w:rsidR="00242369" w:rsidRPr="00546183" w:rsidRDefault="00242369" w:rsidP="00242369">
      <w:pPr>
        <w:pStyle w:val="HTML"/>
        <w:shd w:val="clear" w:color="auto" w:fill="FFFFFF"/>
        <w:rPr>
          <w:color w:val="8B0000"/>
          <w:sz w:val="18"/>
          <w:szCs w:val="18"/>
        </w:rPr>
      </w:pPr>
      <w:r w:rsidRPr="00546183">
        <w:rPr>
          <w:color w:val="8B0000"/>
          <w:sz w:val="18"/>
          <w:szCs w:val="18"/>
        </w:rPr>
        <w:t xml:space="preserve">int *mas; </w:t>
      </w:r>
    </w:p>
    <w:p w:rsidR="00242369" w:rsidRPr="00546183" w:rsidRDefault="00242369" w:rsidP="00242369">
      <w:pPr>
        <w:pStyle w:val="HTML"/>
        <w:shd w:val="clear" w:color="auto" w:fill="FFFFFF"/>
        <w:rPr>
          <w:color w:val="8B0000"/>
          <w:sz w:val="18"/>
          <w:szCs w:val="18"/>
        </w:rPr>
      </w:pPr>
      <w:r w:rsidRPr="00546183">
        <w:rPr>
          <w:color w:val="8B0000"/>
          <w:sz w:val="18"/>
          <w:szCs w:val="18"/>
        </w:rPr>
        <w:t xml:space="preserve">mas = new int [100]; /*выделение динамической памяти </w:t>
      </w:r>
    </w:p>
    <w:p w:rsidR="00242369" w:rsidRPr="00546183" w:rsidRDefault="00242369" w:rsidP="00242369">
      <w:pPr>
        <w:pStyle w:val="HTML"/>
        <w:shd w:val="clear" w:color="auto" w:fill="FFFFFF"/>
        <w:rPr>
          <w:color w:val="8B0000"/>
          <w:sz w:val="18"/>
          <w:szCs w:val="18"/>
        </w:rPr>
      </w:pPr>
      <w:r w:rsidRPr="00546183">
        <w:rPr>
          <w:color w:val="8B0000"/>
          <w:sz w:val="18"/>
          <w:szCs w:val="18"/>
        </w:rPr>
        <w:t xml:space="preserve">                       размером 100*sizeof(int) байтов*/</w:t>
      </w:r>
    </w:p>
    <w:p w:rsidR="00242369" w:rsidRPr="00546183" w:rsidRDefault="00242369" w:rsidP="00242369">
      <w:pPr>
        <w:pStyle w:val="HTML"/>
        <w:shd w:val="clear" w:color="auto" w:fill="FFFFFF"/>
        <w:rPr>
          <w:color w:val="8B0000"/>
          <w:sz w:val="18"/>
          <w:szCs w:val="18"/>
        </w:rPr>
      </w:pPr>
      <w:r w:rsidRPr="00546183">
        <w:rPr>
          <w:color w:val="8B0000"/>
          <w:sz w:val="18"/>
          <w:szCs w:val="18"/>
        </w:rPr>
        <w:t xml:space="preserve">double *m = new double [n]; /*выделение </w:t>
      </w:r>
      <w:proofErr w:type="gramStart"/>
      <w:r w:rsidRPr="00546183">
        <w:rPr>
          <w:color w:val="8B0000"/>
          <w:sz w:val="18"/>
          <w:szCs w:val="18"/>
        </w:rPr>
        <w:t>динамической</w:t>
      </w:r>
      <w:proofErr w:type="gramEnd"/>
      <w:r w:rsidRPr="00546183">
        <w:rPr>
          <w:color w:val="8B0000"/>
          <w:sz w:val="18"/>
          <w:szCs w:val="18"/>
        </w:rPr>
        <w:t xml:space="preserve"> </w:t>
      </w:r>
    </w:p>
    <w:p w:rsidR="00242369" w:rsidRPr="00546183" w:rsidRDefault="00242369" w:rsidP="00242369">
      <w:pPr>
        <w:pStyle w:val="HTML"/>
        <w:shd w:val="clear" w:color="auto" w:fill="FFFFFF"/>
        <w:rPr>
          <w:color w:val="8B0000"/>
          <w:sz w:val="18"/>
          <w:szCs w:val="18"/>
        </w:rPr>
      </w:pPr>
      <w:r w:rsidRPr="00546183">
        <w:rPr>
          <w:color w:val="8B0000"/>
          <w:sz w:val="18"/>
          <w:szCs w:val="18"/>
        </w:rPr>
        <w:t xml:space="preserve">                 памяти размером n*sizeof(double) байтов*/</w:t>
      </w:r>
    </w:p>
    <w:p w:rsidR="00242369" w:rsidRPr="00546183" w:rsidRDefault="00242369" w:rsidP="00242369">
      <w:pPr>
        <w:pStyle w:val="HTML"/>
        <w:shd w:val="clear" w:color="auto" w:fill="FFFFFF"/>
        <w:rPr>
          <w:color w:val="8B0000"/>
          <w:sz w:val="18"/>
          <w:szCs w:val="18"/>
        </w:rPr>
      </w:pPr>
      <w:r w:rsidRPr="00546183">
        <w:rPr>
          <w:color w:val="8B0000"/>
          <w:sz w:val="18"/>
          <w:szCs w:val="18"/>
        </w:rPr>
        <w:t xml:space="preserve">long (*lm)[4]; </w:t>
      </w:r>
    </w:p>
    <w:p w:rsidR="00242369" w:rsidRPr="00546183" w:rsidRDefault="00242369" w:rsidP="00242369">
      <w:pPr>
        <w:pStyle w:val="HTML"/>
        <w:shd w:val="clear" w:color="auto" w:fill="FFFFFF"/>
        <w:rPr>
          <w:color w:val="8B0000"/>
          <w:sz w:val="18"/>
          <w:szCs w:val="18"/>
        </w:rPr>
      </w:pPr>
      <w:r w:rsidRPr="00546183">
        <w:rPr>
          <w:color w:val="8B0000"/>
          <w:sz w:val="18"/>
          <w:szCs w:val="18"/>
        </w:rPr>
        <w:t xml:space="preserve">lm = new long [2] [4]; /*выделение динамической памяти </w:t>
      </w:r>
    </w:p>
    <w:p w:rsidR="00242369" w:rsidRPr="00546183" w:rsidRDefault="00242369" w:rsidP="00242369">
      <w:pPr>
        <w:pStyle w:val="HTML"/>
        <w:shd w:val="clear" w:color="auto" w:fill="FFFFFF"/>
        <w:rPr>
          <w:color w:val="8B0000"/>
          <w:sz w:val="18"/>
          <w:szCs w:val="18"/>
        </w:rPr>
      </w:pPr>
      <w:r w:rsidRPr="00546183">
        <w:rPr>
          <w:color w:val="8B0000"/>
          <w:sz w:val="18"/>
          <w:szCs w:val="18"/>
        </w:rPr>
        <w:t xml:space="preserve">                    размером 2*4*sizeof(long) байтов*/</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Fonts w:ascii="Tahoma" w:hAnsi="Tahoma" w:cs="Tahoma"/>
          <w:color w:val="000000"/>
          <w:sz w:val="18"/>
          <w:szCs w:val="18"/>
        </w:rPr>
        <w:t>При выделении динамической памяти размеры массива должны быть полностью определены.</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Fonts w:ascii="Tahoma" w:hAnsi="Tahoma" w:cs="Tahoma"/>
          <w:color w:val="000000"/>
          <w:sz w:val="18"/>
          <w:szCs w:val="18"/>
        </w:rPr>
        <w:t>2) </w:t>
      </w:r>
      <w:r w:rsidRPr="00546183">
        <w:rPr>
          <w:rFonts w:ascii="Tahoma" w:hAnsi="Tahoma" w:cs="Tahoma"/>
          <w:i/>
          <w:iCs/>
          <w:color w:val="000000"/>
          <w:sz w:val="18"/>
          <w:szCs w:val="18"/>
        </w:rPr>
        <w:t>при помощи библиотечной функции</w:t>
      </w:r>
      <w:r w:rsidRPr="00546183">
        <w:rPr>
          <w:rFonts w:ascii="Tahoma" w:hAnsi="Tahoma" w:cs="Tahoma"/>
          <w:color w:val="000000"/>
          <w:sz w:val="18"/>
          <w:szCs w:val="18"/>
        </w:rPr>
        <w:t> </w:t>
      </w:r>
      <w:r w:rsidRPr="00546183">
        <w:rPr>
          <w:rStyle w:val="texample"/>
          <w:rFonts w:ascii="Courier New" w:hAnsi="Courier New" w:cs="Courier New"/>
          <w:color w:val="8B0000"/>
          <w:sz w:val="18"/>
          <w:szCs w:val="18"/>
        </w:rPr>
        <w:t>malloc (calloc)</w:t>
      </w:r>
      <w:r w:rsidRPr="00546183">
        <w:rPr>
          <w:rFonts w:ascii="Tahoma" w:hAnsi="Tahoma" w:cs="Tahoma"/>
          <w:color w:val="000000"/>
          <w:sz w:val="18"/>
          <w:szCs w:val="18"/>
        </w:rPr>
        <w:t>, которая служит для выделения динамической памяти.</w:t>
      </w:r>
    </w:p>
    <w:p w:rsidR="00242369" w:rsidRPr="00546183" w:rsidRDefault="00242369" w:rsidP="00242369">
      <w:pPr>
        <w:pStyle w:val="a3"/>
        <w:shd w:val="clear" w:color="auto" w:fill="FFFFFF"/>
        <w:spacing w:line="240" w:lineRule="atLeast"/>
        <w:rPr>
          <w:rFonts w:ascii="Tahoma" w:hAnsi="Tahoma" w:cs="Tahoma"/>
          <w:color w:val="000000"/>
          <w:sz w:val="18"/>
          <w:szCs w:val="18"/>
        </w:rPr>
      </w:pPr>
      <w:bookmarkStart w:id="92" w:name="keyword31"/>
      <w:bookmarkEnd w:id="92"/>
      <w:r w:rsidRPr="00546183">
        <w:rPr>
          <w:rStyle w:val="keyword"/>
          <w:rFonts w:ascii="Tahoma" w:hAnsi="Tahoma" w:cs="Tahoma"/>
          <w:i/>
          <w:iCs/>
          <w:color w:val="000000"/>
          <w:sz w:val="18"/>
          <w:szCs w:val="18"/>
        </w:rPr>
        <w:t>Синтаксис</w:t>
      </w:r>
      <w:r w:rsidRPr="00546183">
        <w:rPr>
          <w:rFonts w:ascii="Tahoma" w:hAnsi="Tahoma" w:cs="Tahoma"/>
          <w:color w:val="000000"/>
          <w:sz w:val="18"/>
          <w:szCs w:val="18"/>
        </w:rPr>
        <w:t>:</w:t>
      </w:r>
    </w:p>
    <w:p w:rsidR="00242369" w:rsidRPr="00546183" w:rsidRDefault="00242369" w:rsidP="00242369">
      <w:pPr>
        <w:pStyle w:val="HTML"/>
        <w:shd w:val="clear" w:color="auto" w:fill="FFFFFF"/>
        <w:rPr>
          <w:color w:val="8B0000"/>
          <w:sz w:val="18"/>
          <w:szCs w:val="18"/>
        </w:rPr>
      </w:pPr>
      <w:r w:rsidRPr="00546183">
        <w:rPr>
          <w:color w:val="8B0000"/>
          <w:sz w:val="18"/>
          <w:szCs w:val="18"/>
        </w:rPr>
        <w:t>ИмяМассива = (Тип *) malloc(N*sizeof(Тип));</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Fonts w:ascii="Tahoma" w:hAnsi="Tahoma" w:cs="Tahoma"/>
          <w:color w:val="000000"/>
          <w:sz w:val="18"/>
          <w:szCs w:val="18"/>
        </w:rPr>
        <w:t>или</w:t>
      </w:r>
    </w:p>
    <w:p w:rsidR="00242369" w:rsidRPr="00546183" w:rsidRDefault="00242369" w:rsidP="00242369">
      <w:pPr>
        <w:pStyle w:val="HTML"/>
        <w:shd w:val="clear" w:color="auto" w:fill="FFFFFF"/>
        <w:rPr>
          <w:color w:val="8B0000"/>
          <w:sz w:val="18"/>
          <w:szCs w:val="18"/>
        </w:rPr>
      </w:pPr>
      <w:r w:rsidRPr="00546183">
        <w:rPr>
          <w:color w:val="8B0000"/>
          <w:sz w:val="18"/>
          <w:szCs w:val="18"/>
        </w:rPr>
        <w:t>ИмяМассива = (Тип *) calloc(N, sizeof(Тип));</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Style w:val="texample"/>
          <w:rFonts w:ascii="Courier New" w:hAnsi="Courier New" w:cs="Courier New"/>
          <w:color w:val="8B0000"/>
          <w:sz w:val="18"/>
          <w:szCs w:val="18"/>
        </w:rPr>
        <w:t>ИмяМассива</w:t>
      </w:r>
      <w:r w:rsidRPr="00546183">
        <w:rPr>
          <w:rFonts w:ascii="Tahoma" w:hAnsi="Tahoma" w:cs="Tahoma"/>
          <w:color w:val="000000"/>
          <w:sz w:val="18"/>
          <w:szCs w:val="18"/>
        </w:rPr>
        <w:t> – </w:t>
      </w:r>
      <w:bookmarkStart w:id="93" w:name="keyword32"/>
      <w:bookmarkEnd w:id="93"/>
      <w:r w:rsidRPr="00546183">
        <w:rPr>
          <w:rStyle w:val="keyword"/>
          <w:rFonts w:ascii="Tahoma" w:hAnsi="Tahoma" w:cs="Tahoma"/>
          <w:i/>
          <w:iCs/>
          <w:color w:val="000000"/>
          <w:sz w:val="18"/>
          <w:szCs w:val="18"/>
        </w:rPr>
        <w:t>идентификатор</w:t>
      </w:r>
      <w:r w:rsidRPr="00546183">
        <w:rPr>
          <w:rFonts w:ascii="Tahoma" w:hAnsi="Tahoma" w:cs="Tahoma"/>
          <w:color w:val="000000"/>
          <w:sz w:val="18"/>
          <w:szCs w:val="18"/>
        </w:rPr>
        <w:t> массива, то есть имя указателя для выделяемого </w:t>
      </w:r>
      <w:bookmarkStart w:id="94" w:name="keyword33"/>
      <w:bookmarkEnd w:id="94"/>
      <w:r w:rsidRPr="00546183">
        <w:rPr>
          <w:rStyle w:val="keyword"/>
          <w:rFonts w:ascii="Tahoma" w:hAnsi="Tahoma" w:cs="Tahoma"/>
          <w:i/>
          <w:iCs/>
          <w:color w:val="000000"/>
          <w:sz w:val="18"/>
          <w:szCs w:val="18"/>
        </w:rPr>
        <w:t>блока памяти</w:t>
      </w:r>
      <w:r w:rsidRPr="00546183">
        <w:rPr>
          <w:rFonts w:ascii="Tahoma" w:hAnsi="Tahoma" w:cs="Tahoma"/>
          <w:color w:val="000000"/>
          <w:sz w:val="18"/>
          <w:szCs w:val="18"/>
        </w:rPr>
        <w:t>.</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Style w:val="texample"/>
          <w:rFonts w:ascii="Courier New" w:hAnsi="Courier New" w:cs="Courier New"/>
          <w:color w:val="8B0000"/>
          <w:sz w:val="18"/>
          <w:szCs w:val="18"/>
        </w:rPr>
        <w:t>Тип</w:t>
      </w:r>
      <w:r w:rsidRPr="00546183">
        <w:rPr>
          <w:rFonts w:ascii="Tahoma" w:hAnsi="Tahoma" w:cs="Tahoma"/>
          <w:color w:val="000000"/>
          <w:sz w:val="18"/>
          <w:szCs w:val="18"/>
        </w:rPr>
        <w:t> – тип указателя на </w:t>
      </w:r>
      <w:bookmarkStart w:id="95" w:name="keyword34"/>
      <w:bookmarkEnd w:id="95"/>
      <w:r w:rsidRPr="00546183">
        <w:rPr>
          <w:rStyle w:val="keyword"/>
          <w:rFonts w:ascii="Tahoma" w:hAnsi="Tahoma" w:cs="Tahoma"/>
          <w:i/>
          <w:iCs/>
          <w:color w:val="000000"/>
          <w:sz w:val="18"/>
          <w:szCs w:val="18"/>
        </w:rPr>
        <w:t>массив</w:t>
      </w:r>
      <w:r w:rsidRPr="00546183">
        <w:rPr>
          <w:rFonts w:ascii="Tahoma" w:hAnsi="Tahoma" w:cs="Tahoma"/>
          <w:color w:val="000000"/>
          <w:sz w:val="18"/>
          <w:szCs w:val="18"/>
        </w:rPr>
        <w:t>.</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Style w:val="texample"/>
          <w:rFonts w:ascii="Courier New" w:hAnsi="Courier New" w:cs="Courier New"/>
          <w:color w:val="8B0000"/>
          <w:sz w:val="18"/>
          <w:szCs w:val="18"/>
        </w:rPr>
        <w:t>N</w:t>
      </w:r>
      <w:r w:rsidRPr="00546183">
        <w:rPr>
          <w:rFonts w:ascii="Tahoma" w:hAnsi="Tahoma" w:cs="Tahoma"/>
          <w:color w:val="000000"/>
          <w:sz w:val="18"/>
          <w:szCs w:val="18"/>
        </w:rPr>
        <w:t> – количество элементов массива.</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Fonts w:ascii="Tahoma" w:hAnsi="Tahoma" w:cs="Tahoma"/>
          <w:color w:val="000000"/>
          <w:sz w:val="18"/>
          <w:szCs w:val="18"/>
        </w:rPr>
        <w:t>Например:</w:t>
      </w:r>
    </w:p>
    <w:p w:rsidR="00242369" w:rsidRPr="00546183" w:rsidRDefault="00242369" w:rsidP="00242369">
      <w:pPr>
        <w:pStyle w:val="HTML"/>
        <w:shd w:val="clear" w:color="auto" w:fill="FFFFFF"/>
        <w:rPr>
          <w:color w:val="8B0000"/>
          <w:sz w:val="18"/>
          <w:szCs w:val="18"/>
          <w:lang w:val="en-US"/>
        </w:rPr>
      </w:pPr>
      <w:proofErr w:type="gramStart"/>
      <w:r w:rsidRPr="00546183">
        <w:rPr>
          <w:color w:val="8B0000"/>
          <w:sz w:val="18"/>
          <w:szCs w:val="18"/>
          <w:lang w:val="en-US"/>
        </w:rPr>
        <w:t>float</w:t>
      </w:r>
      <w:proofErr w:type="gramEnd"/>
      <w:r w:rsidRPr="00546183">
        <w:rPr>
          <w:color w:val="8B0000"/>
          <w:sz w:val="18"/>
          <w:szCs w:val="18"/>
          <w:lang w:val="en-US"/>
        </w:rPr>
        <w:t xml:space="preserve"> *a;</w:t>
      </w:r>
    </w:p>
    <w:p w:rsidR="00242369" w:rsidRPr="00546183" w:rsidRDefault="00242369" w:rsidP="00242369">
      <w:pPr>
        <w:pStyle w:val="HTML"/>
        <w:shd w:val="clear" w:color="auto" w:fill="FFFFFF"/>
        <w:rPr>
          <w:color w:val="8B0000"/>
          <w:sz w:val="18"/>
          <w:szCs w:val="18"/>
          <w:lang w:val="en-US"/>
        </w:rPr>
      </w:pPr>
      <w:r w:rsidRPr="00546183">
        <w:rPr>
          <w:color w:val="8B0000"/>
          <w:sz w:val="18"/>
          <w:szCs w:val="18"/>
          <w:lang w:val="en-US"/>
        </w:rPr>
        <w:t>a</w:t>
      </w:r>
      <w:proofErr w:type="gramStart"/>
      <w:r w:rsidRPr="00546183">
        <w:rPr>
          <w:color w:val="8B0000"/>
          <w:sz w:val="18"/>
          <w:szCs w:val="18"/>
          <w:lang w:val="en-US"/>
        </w:rPr>
        <w:t>=(</w:t>
      </w:r>
      <w:proofErr w:type="gramEnd"/>
      <w:r w:rsidRPr="00546183">
        <w:rPr>
          <w:color w:val="8B0000"/>
          <w:sz w:val="18"/>
          <w:szCs w:val="18"/>
          <w:lang w:val="en-US"/>
        </w:rPr>
        <w:t>float *)malloc(10*sizeof(float));</w:t>
      </w:r>
    </w:p>
    <w:p w:rsidR="00242369" w:rsidRPr="00546183" w:rsidRDefault="00242369" w:rsidP="00242369">
      <w:pPr>
        <w:pStyle w:val="HTML"/>
        <w:shd w:val="clear" w:color="auto" w:fill="FFFFFF"/>
        <w:rPr>
          <w:color w:val="8B0000"/>
          <w:sz w:val="18"/>
          <w:szCs w:val="18"/>
          <w:lang w:val="en-US"/>
        </w:rPr>
      </w:pPr>
      <w:r w:rsidRPr="00546183">
        <w:rPr>
          <w:color w:val="8B0000"/>
          <w:sz w:val="18"/>
          <w:szCs w:val="18"/>
          <w:lang w:val="en-US"/>
        </w:rPr>
        <w:t xml:space="preserve">// </w:t>
      </w:r>
      <w:r w:rsidRPr="00546183">
        <w:rPr>
          <w:color w:val="8B0000"/>
          <w:sz w:val="18"/>
          <w:szCs w:val="18"/>
        </w:rPr>
        <w:t>или</w:t>
      </w:r>
    </w:p>
    <w:p w:rsidR="00242369" w:rsidRPr="00546183" w:rsidRDefault="00242369" w:rsidP="00242369">
      <w:pPr>
        <w:pStyle w:val="HTML"/>
        <w:shd w:val="clear" w:color="auto" w:fill="FFFFFF"/>
        <w:rPr>
          <w:color w:val="8B0000"/>
          <w:sz w:val="18"/>
          <w:szCs w:val="18"/>
          <w:lang w:val="en-US"/>
        </w:rPr>
      </w:pPr>
      <w:r w:rsidRPr="00546183">
        <w:rPr>
          <w:color w:val="8B0000"/>
          <w:sz w:val="18"/>
          <w:szCs w:val="18"/>
          <w:lang w:val="en-US"/>
        </w:rPr>
        <w:t>a</w:t>
      </w:r>
      <w:proofErr w:type="gramStart"/>
      <w:r w:rsidRPr="00546183">
        <w:rPr>
          <w:color w:val="8B0000"/>
          <w:sz w:val="18"/>
          <w:szCs w:val="18"/>
          <w:lang w:val="en-US"/>
        </w:rPr>
        <w:t>=(</w:t>
      </w:r>
      <w:proofErr w:type="gramEnd"/>
      <w:r w:rsidRPr="00546183">
        <w:rPr>
          <w:color w:val="8B0000"/>
          <w:sz w:val="18"/>
          <w:szCs w:val="18"/>
          <w:lang w:val="en-US"/>
        </w:rPr>
        <w:t>float *)calloc(10,sizeof(float));</w:t>
      </w:r>
    </w:p>
    <w:p w:rsidR="00242369" w:rsidRPr="00546183" w:rsidRDefault="00242369" w:rsidP="00242369">
      <w:pPr>
        <w:pStyle w:val="HTML"/>
        <w:shd w:val="clear" w:color="auto" w:fill="FFFFFF"/>
        <w:rPr>
          <w:color w:val="8B0000"/>
          <w:sz w:val="18"/>
          <w:szCs w:val="18"/>
        </w:rPr>
      </w:pPr>
      <w:r w:rsidRPr="00546183">
        <w:rPr>
          <w:color w:val="8B0000"/>
          <w:sz w:val="18"/>
          <w:szCs w:val="18"/>
        </w:rPr>
        <w:t>/*выделение динамической памяти размером 10*sizeof(float) байтов*/</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Fonts w:ascii="Tahoma" w:hAnsi="Tahoma" w:cs="Tahoma"/>
          <w:color w:val="000000"/>
          <w:sz w:val="18"/>
          <w:szCs w:val="18"/>
        </w:rPr>
        <w:lastRenderedPageBreak/>
        <w:t>Так как </w:t>
      </w:r>
      <w:bookmarkStart w:id="96" w:name="keyword35"/>
      <w:bookmarkEnd w:id="96"/>
      <w:r w:rsidRPr="00546183">
        <w:rPr>
          <w:rStyle w:val="keyword"/>
          <w:rFonts w:ascii="Tahoma" w:hAnsi="Tahoma" w:cs="Tahoma"/>
          <w:i/>
          <w:iCs/>
          <w:color w:val="000000"/>
          <w:sz w:val="18"/>
          <w:szCs w:val="18"/>
        </w:rPr>
        <w:t>функция</w:t>
      </w:r>
      <w:r w:rsidRPr="00546183">
        <w:rPr>
          <w:rFonts w:ascii="Tahoma" w:hAnsi="Tahoma" w:cs="Tahoma"/>
          <w:color w:val="000000"/>
          <w:sz w:val="18"/>
          <w:szCs w:val="18"/>
        </w:rPr>
        <w:t> </w:t>
      </w:r>
      <w:r w:rsidRPr="00546183">
        <w:rPr>
          <w:rStyle w:val="texample"/>
          <w:rFonts w:ascii="Courier New" w:hAnsi="Courier New" w:cs="Courier New"/>
          <w:color w:val="8B0000"/>
          <w:sz w:val="18"/>
          <w:szCs w:val="18"/>
        </w:rPr>
        <w:t>malloc (calloc)</w:t>
      </w:r>
      <w:r w:rsidRPr="00546183">
        <w:rPr>
          <w:rFonts w:ascii="Tahoma" w:hAnsi="Tahoma" w:cs="Tahoma"/>
          <w:color w:val="000000"/>
          <w:sz w:val="18"/>
          <w:szCs w:val="18"/>
        </w:rPr>
        <w:t> возвращает </w:t>
      </w:r>
      <w:bookmarkStart w:id="97" w:name="keyword36"/>
      <w:bookmarkEnd w:id="97"/>
      <w:r w:rsidRPr="00546183">
        <w:rPr>
          <w:rStyle w:val="keyword"/>
          <w:rFonts w:ascii="Tahoma" w:hAnsi="Tahoma" w:cs="Tahoma"/>
          <w:i/>
          <w:iCs/>
          <w:color w:val="000000"/>
          <w:sz w:val="18"/>
          <w:szCs w:val="18"/>
        </w:rPr>
        <w:t>нетипизированный указатель</w:t>
      </w:r>
      <w:r w:rsidRPr="00546183">
        <w:rPr>
          <w:rFonts w:ascii="Tahoma" w:hAnsi="Tahoma" w:cs="Tahoma"/>
          <w:color w:val="000000"/>
          <w:sz w:val="18"/>
          <w:szCs w:val="18"/>
        </w:rPr>
        <w:t> </w:t>
      </w:r>
      <w:r w:rsidRPr="00546183">
        <w:rPr>
          <w:rStyle w:val="texample"/>
          <w:rFonts w:ascii="Courier New" w:hAnsi="Courier New" w:cs="Courier New"/>
          <w:color w:val="8B0000"/>
          <w:sz w:val="18"/>
          <w:szCs w:val="18"/>
        </w:rPr>
        <w:t>void *</w:t>
      </w:r>
      <w:r w:rsidRPr="00546183">
        <w:rPr>
          <w:rFonts w:ascii="Tahoma" w:hAnsi="Tahoma" w:cs="Tahoma"/>
          <w:color w:val="000000"/>
          <w:sz w:val="18"/>
          <w:szCs w:val="18"/>
        </w:rPr>
        <w:t>, то необходимо выполнять преобразование полученного </w:t>
      </w:r>
      <w:bookmarkStart w:id="98" w:name="keyword37"/>
      <w:bookmarkEnd w:id="98"/>
      <w:r w:rsidRPr="00546183">
        <w:rPr>
          <w:rStyle w:val="keyword"/>
          <w:rFonts w:ascii="Tahoma" w:hAnsi="Tahoma" w:cs="Tahoma"/>
          <w:i/>
          <w:iCs/>
          <w:color w:val="000000"/>
          <w:sz w:val="18"/>
          <w:szCs w:val="18"/>
        </w:rPr>
        <w:t>нетипизированного указателя</w:t>
      </w:r>
      <w:r w:rsidRPr="00546183">
        <w:rPr>
          <w:rFonts w:ascii="Tahoma" w:hAnsi="Tahoma" w:cs="Tahoma"/>
          <w:color w:val="000000"/>
          <w:sz w:val="18"/>
          <w:szCs w:val="18"/>
        </w:rPr>
        <w:t> в </w:t>
      </w:r>
      <w:bookmarkStart w:id="99" w:name="keyword38"/>
      <w:bookmarkEnd w:id="99"/>
      <w:r w:rsidRPr="00546183">
        <w:rPr>
          <w:rStyle w:val="keyword"/>
          <w:rFonts w:ascii="Tahoma" w:hAnsi="Tahoma" w:cs="Tahoma"/>
          <w:i/>
          <w:iCs/>
          <w:color w:val="000000"/>
          <w:sz w:val="18"/>
          <w:szCs w:val="18"/>
        </w:rPr>
        <w:t>указатель</w:t>
      </w:r>
      <w:r w:rsidRPr="00546183">
        <w:rPr>
          <w:rFonts w:ascii="Tahoma" w:hAnsi="Tahoma" w:cs="Tahoma"/>
          <w:color w:val="000000"/>
          <w:sz w:val="18"/>
          <w:szCs w:val="18"/>
        </w:rPr>
        <w:t> объявленного типа.</w:t>
      </w:r>
    </w:p>
    <w:p w:rsidR="00242369" w:rsidRPr="00546183" w:rsidRDefault="00242369" w:rsidP="00242369">
      <w:pPr>
        <w:pStyle w:val="3"/>
        <w:shd w:val="clear" w:color="auto" w:fill="FFFFFF"/>
        <w:spacing w:before="75" w:after="75"/>
        <w:rPr>
          <w:rFonts w:ascii="Tahoma" w:hAnsi="Tahoma" w:cs="Tahoma"/>
          <w:color w:val="000000"/>
          <w:sz w:val="18"/>
          <w:szCs w:val="18"/>
        </w:rPr>
      </w:pPr>
      <w:bookmarkStart w:id="100" w:name="sect4"/>
      <w:bookmarkEnd w:id="100"/>
      <w:r w:rsidRPr="00546183">
        <w:rPr>
          <w:rFonts w:ascii="Tahoma" w:hAnsi="Tahoma" w:cs="Tahoma"/>
          <w:color w:val="000000"/>
          <w:sz w:val="18"/>
          <w:szCs w:val="18"/>
        </w:rPr>
        <w:t>Освобождение памяти, выделенной под одномерный динамический массив</w:t>
      </w:r>
    </w:p>
    <w:p w:rsidR="00242369" w:rsidRPr="00546183" w:rsidRDefault="00242369" w:rsidP="00242369">
      <w:pPr>
        <w:pStyle w:val="a3"/>
        <w:shd w:val="clear" w:color="auto" w:fill="FFFFFF"/>
        <w:spacing w:line="240" w:lineRule="atLeast"/>
        <w:rPr>
          <w:rFonts w:ascii="Tahoma" w:hAnsi="Tahoma" w:cs="Tahoma"/>
          <w:color w:val="000000"/>
          <w:sz w:val="18"/>
          <w:szCs w:val="18"/>
        </w:rPr>
      </w:pPr>
      <w:bookmarkStart w:id="101" w:name="keyword39"/>
      <w:bookmarkEnd w:id="101"/>
      <w:r w:rsidRPr="00546183">
        <w:rPr>
          <w:rStyle w:val="keyword"/>
          <w:rFonts w:ascii="Tahoma" w:hAnsi="Tahoma" w:cs="Tahoma"/>
          <w:i/>
          <w:iCs/>
          <w:color w:val="000000"/>
          <w:sz w:val="18"/>
          <w:szCs w:val="18"/>
        </w:rPr>
        <w:t>Освобождение памяти</w:t>
      </w:r>
      <w:r w:rsidRPr="00546183">
        <w:rPr>
          <w:rFonts w:ascii="Tahoma" w:hAnsi="Tahoma" w:cs="Tahoma"/>
          <w:color w:val="000000"/>
          <w:sz w:val="18"/>
          <w:szCs w:val="18"/>
        </w:rPr>
        <w:t>, выделенной под одномерный </w:t>
      </w:r>
      <w:bookmarkStart w:id="102" w:name="keyword40"/>
      <w:bookmarkEnd w:id="102"/>
      <w:r w:rsidRPr="00546183">
        <w:rPr>
          <w:rStyle w:val="keyword"/>
          <w:rFonts w:ascii="Tahoma" w:hAnsi="Tahoma" w:cs="Tahoma"/>
          <w:i/>
          <w:iCs/>
          <w:color w:val="000000"/>
          <w:sz w:val="18"/>
          <w:szCs w:val="18"/>
        </w:rPr>
        <w:t>динамический массив</w:t>
      </w:r>
      <w:r w:rsidRPr="00546183">
        <w:rPr>
          <w:rFonts w:ascii="Tahoma" w:hAnsi="Tahoma" w:cs="Tahoma"/>
          <w:color w:val="000000"/>
          <w:sz w:val="18"/>
          <w:szCs w:val="18"/>
        </w:rPr>
        <w:t>, также осуществляется 2 способами.</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Fonts w:ascii="Tahoma" w:hAnsi="Tahoma" w:cs="Tahoma"/>
          <w:color w:val="000000"/>
          <w:sz w:val="18"/>
          <w:szCs w:val="18"/>
        </w:rPr>
        <w:t>1) </w:t>
      </w:r>
      <w:r w:rsidRPr="00546183">
        <w:rPr>
          <w:rFonts w:ascii="Tahoma" w:hAnsi="Tahoma" w:cs="Tahoma"/>
          <w:i/>
          <w:iCs/>
          <w:color w:val="000000"/>
          <w:sz w:val="18"/>
          <w:szCs w:val="18"/>
        </w:rPr>
        <w:t>при помощи операции</w:t>
      </w:r>
      <w:r w:rsidRPr="00546183">
        <w:rPr>
          <w:rFonts w:ascii="Tahoma" w:hAnsi="Tahoma" w:cs="Tahoma"/>
          <w:color w:val="000000"/>
          <w:sz w:val="18"/>
          <w:szCs w:val="18"/>
        </w:rPr>
        <w:t> </w:t>
      </w:r>
      <w:r w:rsidRPr="00546183">
        <w:rPr>
          <w:rStyle w:val="texample"/>
          <w:rFonts w:ascii="Courier New" w:hAnsi="Courier New" w:cs="Courier New"/>
          <w:color w:val="8B0000"/>
          <w:sz w:val="18"/>
          <w:szCs w:val="18"/>
        </w:rPr>
        <w:t>delete</w:t>
      </w:r>
      <w:r w:rsidRPr="00546183">
        <w:rPr>
          <w:rFonts w:ascii="Tahoma" w:hAnsi="Tahoma" w:cs="Tahoma"/>
          <w:color w:val="000000"/>
          <w:sz w:val="18"/>
          <w:szCs w:val="18"/>
        </w:rPr>
        <w:t>, которая освобождает участок памяти ранее выделенной операцией </w:t>
      </w:r>
      <w:r w:rsidRPr="00546183">
        <w:rPr>
          <w:rStyle w:val="texample"/>
          <w:rFonts w:ascii="Courier New" w:hAnsi="Courier New" w:cs="Courier New"/>
          <w:color w:val="8B0000"/>
          <w:sz w:val="18"/>
          <w:szCs w:val="18"/>
        </w:rPr>
        <w:t>new</w:t>
      </w:r>
      <w:r w:rsidRPr="00546183">
        <w:rPr>
          <w:rFonts w:ascii="Tahoma" w:hAnsi="Tahoma" w:cs="Tahoma"/>
          <w:color w:val="000000"/>
          <w:sz w:val="18"/>
          <w:szCs w:val="18"/>
        </w:rPr>
        <w:t>.</w:t>
      </w:r>
    </w:p>
    <w:p w:rsidR="00242369" w:rsidRPr="00546183" w:rsidRDefault="00242369" w:rsidP="00242369">
      <w:pPr>
        <w:pStyle w:val="a3"/>
        <w:shd w:val="clear" w:color="auto" w:fill="FFFFFF"/>
        <w:spacing w:line="240" w:lineRule="atLeast"/>
        <w:rPr>
          <w:rFonts w:ascii="Tahoma" w:hAnsi="Tahoma" w:cs="Tahoma"/>
          <w:color w:val="000000"/>
          <w:sz w:val="18"/>
          <w:szCs w:val="18"/>
        </w:rPr>
      </w:pPr>
      <w:bookmarkStart w:id="103" w:name="keyword41"/>
      <w:bookmarkEnd w:id="103"/>
      <w:r w:rsidRPr="00546183">
        <w:rPr>
          <w:rStyle w:val="keyword"/>
          <w:rFonts w:ascii="Tahoma" w:hAnsi="Tahoma" w:cs="Tahoma"/>
          <w:i/>
          <w:iCs/>
          <w:color w:val="000000"/>
          <w:sz w:val="18"/>
          <w:szCs w:val="18"/>
        </w:rPr>
        <w:t>Синтаксис</w:t>
      </w:r>
      <w:r w:rsidRPr="00546183">
        <w:rPr>
          <w:rFonts w:ascii="Tahoma" w:hAnsi="Tahoma" w:cs="Tahoma"/>
          <w:color w:val="000000"/>
          <w:sz w:val="18"/>
          <w:szCs w:val="18"/>
        </w:rPr>
        <w:t>:</w:t>
      </w:r>
    </w:p>
    <w:p w:rsidR="00242369" w:rsidRPr="00546183" w:rsidRDefault="00242369" w:rsidP="00242369">
      <w:pPr>
        <w:pStyle w:val="HTML"/>
        <w:shd w:val="clear" w:color="auto" w:fill="FFFFFF"/>
        <w:rPr>
          <w:color w:val="8B0000"/>
          <w:sz w:val="18"/>
          <w:szCs w:val="18"/>
        </w:rPr>
      </w:pPr>
      <w:r w:rsidRPr="00546183">
        <w:rPr>
          <w:color w:val="8B0000"/>
          <w:sz w:val="18"/>
          <w:szCs w:val="18"/>
        </w:rPr>
        <w:t>delete [] ИмяМассива;</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Style w:val="texample"/>
          <w:rFonts w:ascii="Courier New" w:hAnsi="Courier New" w:cs="Courier New"/>
          <w:color w:val="8B0000"/>
          <w:sz w:val="18"/>
          <w:szCs w:val="18"/>
        </w:rPr>
        <w:t>ИмяМассива</w:t>
      </w:r>
      <w:r w:rsidRPr="00546183">
        <w:rPr>
          <w:rFonts w:ascii="Tahoma" w:hAnsi="Tahoma" w:cs="Tahoma"/>
          <w:color w:val="000000"/>
          <w:sz w:val="18"/>
          <w:szCs w:val="18"/>
        </w:rPr>
        <w:t> – </w:t>
      </w:r>
      <w:bookmarkStart w:id="104" w:name="keyword42"/>
      <w:bookmarkEnd w:id="104"/>
      <w:r w:rsidRPr="00546183">
        <w:rPr>
          <w:rStyle w:val="keyword"/>
          <w:rFonts w:ascii="Tahoma" w:hAnsi="Tahoma" w:cs="Tahoma"/>
          <w:i/>
          <w:iCs/>
          <w:color w:val="000000"/>
          <w:sz w:val="18"/>
          <w:szCs w:val="18"/>
        </w:rPr>
        <w:t>идентификатор</w:t>
      </w:r>
      <w:r w:rsidRPr="00546183">
        <w:rPr>
          <w:rFonts w:ascii="Tahoma" w:hAnsi="Tahoma" w:cs="Tahoma"/>
          <w:color w:val="000000"/>
          <w:sz w:val="18"/>
          <w:szCs w:val="18"/>
        </w:rPr>
        <w:t> массива, то есть имя указателя для выделяемого </w:t>
      </w:r>
      <w:bookmarkStart w:id="105" w:name="keyword43"/>
      <w:bookmarkEnd w:id="105"/>
      <w:r w:rsidRPr="00546183">
        <w:rPr>
          <w:rStyle w:val="keyword"/>
          <w:rFonts w:ascii="Tahoma" w:hAnsi="Tahoma" w:cs="Tahoma"/>
          <w:i/>
          <w:iCs/>
          <w:color w:val="000000"/>
          <w:sz w:val="18"/>
          <w:szCs w:val="18"/>
        </w:rPr>
        <w:t>блока памяти</w:t>
      </w:r>
      <w:r w:rsidRPr="00546183">
        <w:rPr>
          <w:rFonts w:ascii="Tahoma" w:hAnsi="Tahoma" w:cs="Tahoma"/>
          <w:color w:val="000000"/>
          <w:sz w:val="18"/>
          <w:szCs w:val="18"/>
        </w:rPr>
        <w:t>.</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Fonts w:ascii="Tahoma" w:hAnsi="Tahoma" w:cs="Tahoma"/>
          <w:color w:val="000000"/>
          <w:sz w:val="18"/>
          <w:szCs w:val="18"/>
        </w:rPr>
        <w:t>Например:</w:t>
      </w:r>
    </w:p>
    <w:p w:rsidR="00242369" w:rsidRPr="00546183" w:rsidRDefault="00242369" w:rsidP="00242369">
      <w:pPr>
        <w:pStyle w:val="HTML"/>
        <w:shd w:val="clear" w:color="auto" w:fill="FFFFFF"/>
        <w:rPr>
          <w:color w:val="8B0000"/>
          <w:sz w:val="18"/>
          <w:szCs w:val="18"/>
        </w:rPr>
      </w:pPr>
      <w:r w:rsidRPr="00546183">
        <w:rPr>
          <w:color w:val="8B0000"/>
          <w:sz w:val="18"/>
          <w:szCs w:val="18"/>
        </w:rPr>
        <w:t xml:space="preserve">delete [] mas; /*освобождает память, выделенную </w:t>
      </w:r>
      <w:proofErr w:type="gramStart"/>
      <w:r w:rsidRPr="00546183">
        <w:rPr>
          <w:color w:val="8B0000"/>
          <w:sz w:val="18"/>
          <w:szCs w:val="18"/>
        </w:rPr>
        <w:t>под</w:t>
      </w:r>
      <w:proofErr w:type="gramEnd"/>
      <w:r w:rsidRPr="00546183">
        <w:rPr>
          <w:color w:val="8B0000"/>
          <w:sz w:val="18"/>
          <w:szCs w:val="18"/>
        </w:rPr>
        <w:t xml:space="preserve"> </w:t>
      </w:r>
    </w:p>
    <w:p w:rsidR="00242369" w:rsidRPr="00546183" w:rsidRDefault="00242369" w:rsidP="00242369">
      <w:pPr>
        <w:pStyle w:val="HTML"/>
        <w:shd w:val="clear" w:color="auto" w:fill="FFFFFF"/>
        <w:rPr>
          <w:color w:val="8B0000"/>
          <w:sz w:val="18"/>
          <w:szCs w:val="18"/>
        </w:rPr>
      </w:pPr>
      <w:r w:rsidRPr="00546183">
        <w:rPr>
          <w:color w:val="8B0000"/>
          <w:sz w:val="18"/>
          <w:szCs w:val="18"/>
        </w:rPr>
        <w:t xml:space="preserve">                 массив, если mas адресует его начало*/</w:t>
      </w:r>
    </w:p>
    <w:p w:rsidR="00242369" w:rsidRPr="00546183" w:rsidRDefault="00242369" w:rsidP="00242369">
      <w:pPr>
        <w:pStyle w:val="HTML"/>
        <w:shd w:val="clear" w:color="auto" w:fill="FFFFFF"/>
        <w:rPr>
          <w:color w:val="8B0000"/>
          <w:sz w:val="18"/>
          <w:szCs w:val="18"/>
        </w:rPr>
      </w:pPr>
      <w:r w:rsidRPr="00546183">
        <w:rPr>
          <w:color w:val="8B0000"/>
          <w:sz w:val="18"/>
          <w:szCs w:val="18"/>
        </w:rPr>
        <w:t>delete [] m;</w:t>
      </w:r>
    </w:p>
    <w:p w:rsidR="00242369" w:rsidRPr="00546183" w:rsidRDefault="00242369" w:rsidP="00242369">
      <w:pPr>
        <w:pStyle w:val="HTML"/>
        <w:shd w:val="clear" w:color="auto" w:fill="FFFFFF"/>
        <w:rPr>
          <w:color w:val="8B0000"/>
          <w:sz w:val="18"/>
          <w:szCs w:val="18"/>
        </w:rPr>
      </w:pPr>
      <w:r w:rsidRPr="00546183">
        <w:rPr>
          <w:color w:val="8B0000"/>
          <w:sz w:val="18"/>
          <w:szCs w:val="18"/>
        </w:rPr>
        <w:t>delete [] lm;</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Fonts w:ascii="Tahoma" w:hAnsi="Tahoma" w:cs="Tahoma"/>
          <w:color w:val="000000"/>
          <w:sz w:val="18"/>
          <w:szCs w:val="18"/>
        </w:rPr>
        <w:t>Квадратные скобки</w:t>
      </w:r>
      <w:proofErr w:type="gramStart"/>
      <w:r w:rsidRPr="00546183">
        <w:rPr>
          <w:rFonts w:ascii="Tahoma" w:hAnsi="Tahoma" w:cs="Tahoma"/>
          <w:color w:val="000000"/>
          <w:sz w:val="18"/>
          <w:szCs w:val="18"/>
        </w:rPr>
        <w:t xml:space="preserve"> [] </w:t>
      </w:r>
      <w:proofErr w:type="gramEnd"/>
      <w:r w:rsidRPr="00546183">
        <w:rPr>
          <w:rFonts w:ascii="Tahoma" w:hAnsi="Tahoma" w:cs="Tahoma"/>
          <w:color w:val="000000"/>
          <w:sz w:val="18"/>
          <w:szCs w:val="18"/>
        </w:rPr>
        <w:t>сообщают оператору, что требуется освободить </w:t>
      </w:r>
      <w:bookmarkStart w:id="106" w:name="keyword44"/>
      <w:bookmarkEnd w:id="106"/>
      <w:r w:rsidRPr="00546183">
        <w:rPr>
          <w:rStyle w:val="keyword"/>
          <w:rFonts w:ascii="Tahoma" w:hAnsi="Tahoma" w:cs="Tahoma"/>
          <w:i/>
          <w:iCs/>
          <w:color w:val="000000"/>
          <w:sz w:val="18"/>
          <w:szCs w:val="18"/>
        </w:rPr>
        <w:t>память</w:t>
      </w:r>
      <w:r w:rsidRPr="00546183">
        <w:rPr>
          <w:rFonts w:ascii="Tahoma" w:hAnsi="Tahoma" w:cs="Tahoma"/>
          <w:color w:val="000000"/>
          <w:sz w:val="18"/>
          <w:szCs w:val="18"/>
        </w:rPr>
        <w:t>, занятую всеми элементами, а не только первым.</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Fonts w:ascii="Tahoma" w:hAnsi="Tahoma" w:cs="Tahoma"/>
          <w:color w:val="000000"/>
          <w:sz w:val="18"/>
          <w:szCs w:val="18"/>
        </w:rPr>
        <w:t>2) </w:t>
      </w:r>
      <w:r w:rsidRPr="00546183">
        <w:rPr>
          <w:rFonts w:ascii="Tahoma" w:hAnsi="Tahoma" w:cs="Tahoma"/>
          <w:i/>
          <w:iCs/>
          <w:color w:val="000000"/>
          <w:sz w:val="18"/>
          <w:szCs w:val="18"/>
        </w:rPr>
        <w:t>при помощи библиотечной функции</w:t>
      </w:r>
      <w:r w:rsidRPr="00546183">
        <w:rPr>
          <w:rFonts w:ascii="Tahoma" w:hAnsi="Tahoma" w:cs="Tahoma"/>
          <w:color w:val="000000"/>
          <w:sz w:val="18"/>
          <w:szCs w:val="18"/>
        </w:rPr>
        <w:t> </w:t>
      </w:r>
      <w:r w:rsidRPr="00546183">
        <w:rPr>
          <w:rStyle w:val="texample"/>
          <w:rFonts w:ascii="Courier New" w:hAnsi="Courier New" w:cs="Courier New"/>
          <w:color w:val="8B0000"/>
          <w:sz w:val="18"/>
          <w:szCs w:val="18"/>
        </w:rPr>
        <w:t>free</w:t>
      </w:r>
      <w:r w:rsidRPr="00546183">
        <w:rPr>
          <w:rFonts w:ascii="Tahoma" w:hAnsi="Tahoma" w:cs="Tahoma"/>
          <w:color w:val="000000"/>
          <w:sz w:val="18"/>
          <w:szCs w:val="18"/>
        </w:rPr>
        <w:t>, которая служит для освобождения динамической памяти.</w:t>
      </w:r>
    </w:p>
    <w:p w:rsidR="00242369" w:rsidRPr="00546183" w:rsidRDefault="00242369" w:rsidP="00242369">
      <w:pPr>
        <w:pStyle w:val="a3"/>
        <w:shd w:val="clear" w:color="auto" w:fill="FFFFFF"/>
        <w:spacing w:line="240" w:lineRule="atLeast"/>
        <w:rPr>
          <w:rFonts w:ascii="Tahoma" w:hAnsi="Tahoma" w:cs="Tahoma"/>
          <w:color w:val="000000"/>
          <w:sz w:val="18"/>
          <w:szCs w:val="18"/>
        </w:rPr>
      </w:pPr>
      <w:bookmarkStart w:id="107" w:name="keyword45"/>
      <w:bookmarkEnd w:id="107"/>
      <w:r w:rsidRPr="00546183">
        <w:rPr>
          <w:rStyle w:val="keyword"/>
          <w:rFonts w:ascii="Tahoma" w:hAnsi="Tahoma" w:cs="Tahoma"/>
          <w:i/>
          <w:iCs/>
          <w:color w:val="000000"/>
          <w:sz w:val="18"/>
          <w:szCs w:val="18"/>
        </w:rPr>
        <w:t>Синтаксис</w:t>
      </w:r>
      <w:r w:rsidRPr="00546183">
        <w:rPr>
          <w:rFonts w:ascii="Tahoma" w:hAnsi="Tahoma" w:cs="Tahoma"/>
          <w:color w:val="000000"/>
          <w:sz w:val="18"/>
          <w:szCs w:val="18"/>
        </w:rPr>
        <w:t>:</w:t>
      </w:r>
    </w:p>
    <w:p w:rsidR="00242369" w:rsidRPr="00546183" w:rsidRDefault="00242369" w:rsidP="00242369">
      <w:pPr>
        <w:pStyle w:val="HTML"/>
        <w:shd w:val="clear" w:color="auto" w:fill="FFFFFF"/>
        <w:rPr>
          <w:color w:val="8B0000"/>
          <w:sz w:val="18"/>
          <w:szCs w:val="18"/>
          <w:lang w:val="en-US"/>
        </w:rPr>
      </w:pPr>
      <w:r w:rsidRPr="00546183">
        <w:rPr>
          <w:color w:val="8B0000"/>
          <w:sz w:val="18"/>
          <w:szCs w:val="18"/>
        </w:rPr>
        <w:t>free (ИмяМассива);</w:t>
      </w:r>
    </w:p>
    <w:p w:rsidR="00242369" w:rsidRPr="00546183" w:rsidRDefault="00242369" w:rsidP="00242369">
      <w:pPr>
        <w:pStyle w:val="HTML"/>
        <w:shd w:val="clear" w:color="auto" w:fill="FFFFFF"/>
        <w:rPr>
          <w:color w:val="8B0000"/>
          <w:sz w:val="18"/>
          <w:szCs w:val="18"/>
        </w:rPr>
      </w:pPr>
      <w:r w:rsidRPr="00546183">
        <w:rPr>
          <w:rStyle w:val="texample"/>
          <w:color w:val="8B0000"/>
          <w:sz w:val="18"/>
          <w:szCs w:val="18"/>
        </w:rPr>
        <w:t>ИмяМассива</w:t>
      </w:r>
      <w:r w:rsidRPr="00546183">
        <w:rPr>
          <w:rFonts w:ascii="Tahoma" w:hAnsi="Tahoma" w:cs="Tahoma"/>
          <w:color w:val="000000"/>
          <w:sz w:val="18"/>
          <w:szCs w:val="18"/>
        </w:rPr>
        <w:t> – </w:t>
      </w:r>
      <w:bookmarkStart w:id="108" w:name="keyword46"/>
      <w:bookmarkEnd w:id="108"/>
      <w:r w:rsidRPr="00546183">
        <w:rPr>
          <w:rStyle w:val="keyword"/>
          <w:rFonts w:ascii="Tahoma" w:hAnsi="Tahoma" w:cs="Tahoma"/>
          <w:i/>
          <w:iCs/>
          <w:color w:val="000000"/>
          <w:sz w:val="18"/>
          <w:szCs w:val="18"/>
        </w:rPr>
        <w:t>идентификатор</w:t>
      </w:r>
      <w:r w:rsidRPr="00546183">
        <w:rPr>
          <w:rFonts w:ascii="Tahoma" w:hAnsi="Tahoma" w:cs="Tahoma"/>
          <w:color w:val="000000"/>
          <w:sz w:val="18"/>
          <w:szCs w:val="18"/>
        </w:rPr>
        <w:t> массива, то есть имя указателя для выделяемого </w:t>
      </w:r>
      <w:bookmarkStart w:id="109" w:name="keyword47"/>
      <w:bookmarkEnd w:id="109"/>
      <w:r w:rsidRPr="00546183">
        <w:rPr>
          <w:rStyle w:val="keyword"/>
          <w:rFonts w:ascii="Tahoma" w:hAnsi="Tahoma" w:cs="Tahoma"/>
          <w:i/>
          <w:iCs/>
          <w:color w:val="000000"/>
          <w:sz w:val="18"/>
          <w:szCs w:val="18"/>
        </w:rPr>
        <w:t>блока памяти</w:t>
      </w:r>
      <w:r w:rsidRPr="00546183">
        <w:rPr>
          <w:rFonts w:ascii="Tahoma" w:hAnsi="Tahoma" w:cs="Tahoma"/>
          <w:color w:val="000000"/>
          <w:sz w:val="18"/>
          <w:szCs w:val="18"/>
        </w:rPr>
        <w:t>.</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Fonts w:ascii="Tahoma" w:hAnsi="Tahoma" w:cs="Tahoma"/>
          <w:color w:val="000000"/>
          <w:sz w:val="18"/>
          <w:szCs w:val="18"/>
        </w:rPr>
        <w:t>Например:</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color w:val="8B0000"/>
          <w:sz w:val="18"/>
          <w:szCs w:val="18"/>
        </w:rPr>
        <w:t>free (a); //освобождение динамической памяти</w:t>
      </w:r>
    </w:p>
    <w:p w:rsidR="00242369" w:rsidRPr="00546183" w:rsidRDefault="00242369" w:rsidP="00242369">
      <w:pPr>
        <w:pStyle w:val="3"/>
        <w:shd w:val="clear" w:color="auto" w:fill="FFFFFF"/>
        <w:spacing w:before="75" w:after="75"/>
        <w:rPr>
          <w:rFonts w:ascii="Tahoma" w:hAnsi="Tahoma" w:cs="Tahoma"/>
          <w:color w:val="000000"/>
          <w:sz w:val="18"/>
          <w:szCs w:val="18"/>
        </w:rPr>
      </w:pPr>
      <w:r w:rsidRPr="00546183">
        <w:rPr>
          <w:rFonts w:ascii="Verdana" w:hAnsi="Verdana"/>
          <w:color w:val="000000"/>
          <w:sz w:val="18"/>
          <w:szCs w:val="18"/>
          <w:shd w:val="clear" w:color="auto" w:fill="FFFFFF"/>
        </w:rPr>
        <w:t>37.</w:t>
      </w:r>
      <w:r w:rsidRPr="00546183">
        <w:rPr>
          <w:rFonts w:ascii="Tahoma" w:hAnsi="Tahoma" w:cs="Tahoma"/>
          <w:color w:val="000000"/>
          <w:sz w:val="18"/>
          <w:szCs w:val="18"/>
        </w:rPr>
        <w:t xml:space="preserve"> </w:t>
      </w:r>
      <w:r w:rsidRPr="00546183">
        <w:rPr>
          <w:rFonts w:ascii="Tahoma" w:hAnsi="Tahoma" w:cs="Tahoma"/>
          <w:color w:val="000000"/>
          <w:sz w:val="18"/>
          <w:szCs w:val="18"/>
        </w:rPr>
        <w:t>Объявление двумерных динамических массивов</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Fonts w:ascii="Tahoma" w:hAnsi="Tahoma" w:cs="Tahoma"/>
          <w:color w:val="000000"/>
          <w:sz w:val="18"/>
          <w:szCs w:val="18"/>
        </w:rPr>
        <w:t>Под объявлением двумерного </w:t>
      </w:r>
      <w:r w:rsidRPr="00546183">
        <w:rPr>
          <w:rStyle w:val="keyword"/>
          <w:rFonts w:ascii="Tahoma" w:hAnsi="Tahoma" w:cs="Tahoma"/>
          <w:i/>
          <w:iCs/>
          <w:color w:val="000000"/>
          <w:sz w:val="18"/>
          <w:szCs w:val="18"/>
        </w:rPr>
        <w:t>динамического массива</w:t>
      </w:r>
      <w:r w:rsidRPr="00546183">
        <w:rPr>
          <w:rFonts w:ascii="Tahoma" w:hAnsi="Tahoma" w:cs="Tahoma"/>
          <w:color w:val="000000"/>
          <w:sz w:val="18"/>
          <w:szCs w:val="18"/>
        </w:rPr>
        <w:t> понимают объявление двойного указателя, то есть объявление указателя на </w:t>
      </w:r>
      <w:r w:rsidRPr="00546183">
        <w:rPr>
          <w:rStyle w:val="keyword"/>
          <w:rFonts w:ascii="Tahoma" w:hAnsi="Tahoma" w:cs="Tahoma"/>
          <w:i/>
          <w:iCs/>
          <w:color w:val="000000"/>
          <w:sz w:val="18"/>
          <w:szCs w:val="18"/>
        </w:rPr>
        <w:t>указатель</w:t>
      </w:r>
      <w:r w:rsidRPr="00546183">
        <w:rPr>
          <w:rFonts w:ascii="Tahoma" w:hAnsi="Tahoma" w:cs="Tahoma"/>
          <w:color w:val="000000"/>
          <w:sz w:val="18"/>
          <w:szCs w:val="18"/>
        </w:rPr>
        <w:t>.</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Style w:val="keyword"/>
          <w:rFonts w:ascii="Tahoma" w:hAnsi="Tahoma" w:cs="Tahoma"/>
          <w:i/>
          <w:iCs/>
          <w:color w:val="000000"/>
          <w:sz w:val="18"/>
          <w:szCs w:val="18"/>
        </w:rPr>
        <w:t>Синтаксис</w:t>
      </w:r>
      <w:r w:rsidRPr="00546183">
        <w:rPr>
          <w:rFonts w:ascii="Tahoma" w:hAnsi="Tahoma" w:cs="Tahoma"/>
          <w:color w:val="000000"/>
          <w:sz w:val="18"/>
          <w:szCs w:val="18"/>
        </w:rPr>
        <w:t>:</w:t>
      </w:r>
    </w:p>
    <w:p w:rsidR="00242369" w:rsidRPr="00546183" w:rsidRDefault="00242369" w:rsidP="00242369">
      <w:pPr>
        <w:pStyle w:val="HTML"/>
        <w:shd w:val="clear" w:color="auto" w:fill="FFFFFF"/>
        <w:rPr>
          <w:color w:val="8B0000"/>
          <w:sz w:val="18"/>
          <w:szCs w:val="18"/>
        </w:rPr>
      </w:pPr>
      <w:r w:rsidRPr="00546183">
        <w:rPr>
          <w:color w:val="8B0000"/>
          <w:sz w:val="18"/>
          <w:szCs w:val="18"/>
        </w:rPr>
        <w:t>Тип ** ИмяМассива;</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Style w:val="texample"/>
          <w:rFonts w:ascii="Courier New" w:hAnsi="Courier New" w:cs="Courier New"/>
          <w:color w:val="8B0000"/>
          <w:sz w:val="18"/>
          <w:szCs w:val="18"/>
        </w:rPr>
        <w:t>ИмяМассива</w:t>
      </w:r>
      <w:r w:rsidRPr="00546183">
        <w:rPr>
          <w:rFonts w:ascii="Tahoma" w:hAnsi="Tahoma" w:cs="Tahoma"/>
          <w:color w:val="000000"/>
          <w:sz w:val="18"/>
          <w:szCs w:val="18"/>
        </w:rPr>
        <w:t> – </w:t>
      </w:r>
      <w:r w:rsidRPr="00546183">
        <w:rPr>
          <w:rStyle w:val="keyword"/>
          <w:rFonts w:ascii="Tahoma" w:hAnsi="Tahoma" w:cs="Tahoma"/>
          <w:i/>
          <w:iCs/>
          <w:color w:val="000000"/>
          <w:sz w:val="18"/>
          <w:szCs w:val="18"/>
        </w:rPr>
        <w:t>идентификатор</w:t>
      </w:r>
      <w:r w:rsidRPr="00546183">
        <w:rPr>
          <w:rFonts w:ascii="Tahoma" w:hAnsi="Tahoma" w:cs="Tahoma"/>
          <w:color w:val="000000"/>
          <w:sz w:val="18"/>
          <w:szCs w:val="18"/>
        </w:rPr>
        <w:t> массива, то есть имя двойного указателя для выделяемого </w:t>
      </w:r>
      <w:r w:rsidRPr="00546183">
        <w:rPr>
          <w:rStyle w:val="keyword"/>
          <w:rFonts w:ascii="Tahoma" w:hAnsi="Tahoma" w:cs="Tahoma"/>
          <w:i/>
          <w:iCs/>
          <w:color w:val="000000"/>
          <w:sz w:val="18"/>
          <w:szCs w:val="18"/>
        </w:rPr>
        <w:t>блока памяти</w:t>
      </w:r>
      <w:r w:rsidRPr="00546183">
        <w:rPr>
          <w:rFonts w:ascii="Tahoma" w:hAnsi="Tahoma" w:cs="Tahoma"/>
          <w:color w:val="000000"/>
          <w:sz w:val="18"/>
          <w:szCs w:val="18"/>
        </w:rPr>
        <w:t>.</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Style w:val="texample"/>
          <w:rFonts w:ascii="Courier New" w:hAnsi="Courier New" w:cs="Courier New"/>
          <w:color w:val="8B0000"/>
          <w:sz w:val="18"/>
          <w:szCs w:val="18"/>
        </w:rPr>
        <w:t>Тип</w:t>
      </w:r>
      <w:r w:rsidRPr="00546183">
        <w:rPr>
          <w:rFonts w:ascii="Tahoma" w:hAnsi="Tahoma" w:cs="Tahoma"/>
          <w:color w:val="000000"/>
          <w:sz w:val="18"/>
          <w:szCs w:val="18"/>
        </w:rPr>
        <w:t> – тип элементов объявляемого </w:t>
      </w:r>
      <w:r w:rsidRPr="00546183">
        <w:rPr>
          <w:rStyle w:val="keyword"/>
          <w:rFonts w:ascii="Tahoma" w:hAnsi="Tahoma" w:cs="Tahoma"/>
          <w:i/>
          <w:iCs/>
          <w:color w:val="000000"/>
          <w:sz w:val="18"/>
          <w:szCs w:val="18"/>
        </w:rPr>
        <w:t>динамического массива</w:t>
      </w:r>
      <w:r w:rsidRPr="00546183">
        <w:rPr>
          <w:rFonts w:ascii="Tahoma" w:hAnsi="Tahoma" w:cs="Tahoma"/>
          <w:color w:val="000000"/>
          <w:sz w:val="18"/>
          <w:szCs w:val="18"/>
        </w:rPr>
        <w:t>. Элементами </w:t>
      </w:r>
      <w:r w:rsidRPr="00546183">
        <w:rPr>
          <w:rStyle w:val="keyword"/>
          <w:rFonts w:ascii="Tahoma" w:hAnsi="Tahoma" w:cs="Tahoma"/>
          <w:i/>
          <w:iCs/>
          <w:color w:val="000000"/>
          <w:sz w:val="18"/>
          <w:szCs w:val="18"/>
        </w:rPr>
        <w:t>динамического массива</w:t>
      </w:r>
      <w:r w:rsidRPr="00546183">
        <w:rPr>
          <w:rFonts w:ascii="Tahoma" w:hAnsi="Tahoma" w:cs="Tahoma"/>
          <w:color w:val="000000"/>
          <w:sz w:val="18"/>
          <w:szCs w:val="18"/>
        </w:rPr>
        <w:t> не могут быть функции и элементы типа </w:t>
      </w:r>
      <w:r w:rsidRPr="00546183">
        <w:rPr>
          <w:rStyle w:val="texample"/>
          <w:rFonts w:ascii="Courier New" w:hAnsi="Courier New" w:cs="Courier New"/>
          <w:color w:val="8B0000"/>
          <w:sz w:val="18"/>
          <w:szCs w:val="18"/>
        </w:rPr>
        <w:t>void</w:t>
      </w:r>
      <w:r w:rsidRPr="00546183">
        <w:rPr>
          <w:rFonts w:ascii="Tahoma" w:hAnsi="Tahoma" w:cs="Tahoma"/>
          <w:color w:val="000000"/>
          <w:sz w:val="18"/>
          <w:szCs w:val="18"/>
        </w:rPr>
        <w:t>.</w:t>
      </w:r>
    </w:p>
    <w:p w:rsidR="00242369" w:rsidRPr="00546183" w:rsidRDefault="00242369" w:rsidP="00242369">
      <w:pPr>
        <w:pStyle w:val="a3"/>
        <w:shd w:val="clear" w:color="auto" w:fill="FFFFFF"/>
        <w:spacing w:line="240" w:lineRule="atLeast"/>
        <w:rPr>
          <w:rFonts w:ascii="Tahoma" w:hAnsi="Tahoma" w:cs="Tahoma"/>
          <w:color w:val="000000"/>
          <w:sz w:val="18"/>
          <w:szCs w:val="18"/>
          <w:lang w:val="en-US"/>
        </w:rPr>
      </w:pPr>
      <w:r w:rsidRPr="00546183">
        <w:rPr>
          <w:rFonts w:ascii="Tahoma" w:hAnsi="Tahoma" w:cs="Tahoma"/>
          <w:color w:val="000000"/>
          <w:sz w:val="18"/>
          <w:szCs w:val="18"/>
        </w:rPr>
        <w:t>Например</w:t>
      </w:r>
      <w:r w:rsidRPr="00546183">
        <w:rPr>
          <w:rFonts w:ascii="Tahoma" w:hAnsi="Tahoma" w:cs="Tahoma"/>
          <w:color w:val="000000"/>
          <w:sz w:val="18"/>
          <w:szCs w:val="18"/>
          <w:lang w:val="en-US"/>
        </w:rPr>
        <w:t>:</w:t>
      </w:r>
    </w:p>
    <w:p w:rsidR="00242369" w:rsidRPr="00546183" w:rsidRDefault="00242369" w:rsidP="00242369">
      <w:pPr>
        <w:pStyle w:val="HTML"/>
        <w:shd w:val="clear" w:color="auto" w:fill="FFFFFF"/>
        <w:rPr>
          <w:color w:val="8B0000"/>
          <w:sz w:val="18"/>
          <w:szCs w:val="18"/>
          <w:lang w:val="en-US"/>
        </w:rPr>
      </w:pPr>
      <w:proofErr w:type="gramStart"/>
      <w:r w:rsidRPr="00546183">
        <w:rPr>
          <w:color w:val="8B0000"/>
          <w:sz w:val="18"/>
          <w:szCs w:val="18"/>
          <w:lang w:val="en-US"/>
        </w:rPr>
        <w:t>int</w:t>
      </w:r>
      <w:proofErr w:type="gramEnd"/>
      <w:r w:rsidRPr="00546183">
        <w:rPr>
          <w:color w:val="8B0000"/>
          <w:sz w:val="18"/>
          <w:szCs w:val="18"/>
          <w:lang w:val="en-US"/>
        </w:rPr>
        <w:t xml:space="preserve"> **a; </w:t>
      </w:r>
    </w:p>
    <w:p w:rsidR="00242369" w:rsidRPr="00546183" w:rsidRDefault="00242369" w:rsidP="00242369">
      <w:pPr>
        <w:pStyle w:val="HTML"/>
        <w:shd w:val="clear" w:color="auto" w:fill="FFFFFF"/>
        <w:rPr>
          <w:color w:val="8B0000"/>
          <w:sz w:val="18"/>
          <w:szCs w:val="18"/>
          <w:lang w:val="en-US"/>
        </w:rPr>
      </w:pPr>
      <w:proofErr w:type="gramStart"/>
      <w:r w:rsidRPr="00546183">
        <w:rPr>
          <w:color w:val="8B0000"/>
          <w:sz w:val="18"/>
          <w:szCs w:val="18"/>
          <w:lang w:val="en-US"/>
        </w:rPr>
        <w:t>float</w:t>
      </w:r>
      <w:proofErr w:type="gramEnd"/>
      <w:r w:rsidRPr="00546183">
        <w:rPr>
          <w:color w:val="8B0000"/>
          <w:sz w:val="18"/>
          <w:szCs w:val="18"/>
          <w:lang w:val="en-US"/>
        </w:rPr>
        <w:t xml:space="preserve"> **m;</w:t>
      </w:r>
    </w:p>
    <w:p w:rsidR="00242369" w:rsidRPr="00546183" w:rsidRDefault="00242369" w:rsidP="00242369">
      <w:pPr>
        <w:pStyle w:val="3"/>
        <w:shd w:val="clear" w:color="auto" w:fill="FFFFFF"/>
        <w:spacing w:before="75" w:after="75"/>
        <w:rPr>
          <w:rFonts w:ascii="Tahoma" w:hAnsi="Tahoma" w:cs="Tahoma"/>
          <w:color w:val="000000"/>
          <w:sz w:val="18"/>
          <w:szCs w:val="18"/>
        </w:rPr>
      </w:pPr>
      <w:r w:rsidRPr="00546183">
        <w:rPr>
          <w:rFonts w:ascii="Tahoma" w:hAnsi="Tahoma" w:cs="Tahoma"/>
          <w:color w:val="000000"/>
          <w:sz w:val="18"/>
          <w:szCs w:val="18"/>
        </w:rPr>
        <w:lastRenderedPageBreak/>
        <w:t>Выделение памяти под двумерный динамический массив</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Fonts w:ascii="Tahoma" w:hAnsi="Tahoma" w:cs="Tahoma"/>
          <w:color w:val="000000"/>
          <w:sz w:val="18"/>
          <w:szCs w:val="18"/>
        </w:rPr>
        <w:t>При формировании двумерного </w:t>
      </w:r>
      <w:r w:rsidRPr="00546183">
        <w:rPr>
          <w:rStyle w:val="keyword"/>
          <w:rFonts w:ascii="Tahoma" w:hAnsi="Tahoma" w:cs="Tahoma"/>
          <w:i/>
          <w:iCs/>
          <w:color w:val="000000"/>
          <w:sz w:val="18"/>
          <w:szCs w:val="18"/>
        </w:rPr>
        <w:t>динамического массива</w:t>
      </w:r>
      <w:r w:rsidRPr="00546183">
        <w:rPr>
          <w:rFonts w:ascii="Tahoma" w:hAnsi="Tahoma" w:cs="Tahoma"/>
          <w:color w:val="000000"/>
          <w:sz w:val="18"/>
          <w:szCs w:val="18"/>
        </w:rPr>
        <w:t> сначала выделяется </w:t>
      </w:r>
      <w:r w:rsidRPr="00546183">
        <w:rPr>
          <w:rStyle w:val="keyword"/>
          <w:rFonts w:ascii="Tahoma" w:hAnsi="Tahoma" w:cs="Tahoma"/>
          <w:i/>
          <w:iCs/>
          <w:color w:val="000000"/>
          <w:sz w:val="18"/>
          <w:szCs w:val="18"/>
        </w:rPr>
        <w:t>память</w:t>
      </w:r>
      <w:r w:rsidRPr="00546183">
        <w:rPr>
          <w:rFonts w:ascii="Tahoma" w:hAnsi="Tahoma" w:cs="Tahoma"/>
          <w:color w:val="000000"/>
          <w:sz w:val="18"/>
          <w:szCs w:val="18"/>
        </w:rPr>
        <w:t> для массива указателей на одномерные массивы, а затем в цикле с параметром выделяется </w:t>
      </w:r>
      <w:r w:rsidRPr="00546183">
        <w:rPr>
          <w:rStyle w:val="keyword"/>
          <w:rFonts w:ascii="Tahoma" w:hAnsi="Tahoma" w:cs="Tahoma"/>
          <w:i/>
          <w:iCs/>
          <w:color w:val="000000"/>
          <w:sz w:val="18"/>
          <w:szCs w:val="18"/>
        </w:rPr>
        <w:t>память</w:t>
      </w:r>
      <w:r w:rsidRPr="00546183">
        <w:rPr>
          <w:rFonts w:ascii="Tahoma" w:hAnsi="Tahoma" w:cs="Tahoma"/>
          <w:color w:val="000000"/>
          <w:sz w:val="18"/>
          <w:szCs w:val="18"/>
        </w:rPr>
        <w:t> под одномерные массивы. На </w:t>
      </w:r>
      <w:hyperlink r:id="rId32" w:anchor="image.26.1" w:history="1">
        <w:r w:rsidRPr="00546183">
          <w:rPr>
            <w:rStyle w:val="a4"/>
            <w:rFonts w:ascii="Tahoma" w:hAnsi="Tahoma" w:cs="Tahoma"/>
            <w:color w:val="0071A6"/>
            <w:sz w:val="18"/>
            <w:szCs w:val="18"/>
          </w:rPr>
          <w:t>рис. 26.1</w:t>
        </w:r>
      </w:hyperlink>
      <w:r w:rsidRPr="00546183">
        <w:rPr>
          <w:rFonts w:ascii="Tahoma" w:hAnsi="Tahoma" w:cs="Tahoma"/>
          <w:color w:val="000000"/>
          <w:sz w:val="18"/>
          <w:szCs w:val="18"/>
        </w:rPr>
        <w:t> представлена схема динамической области памяти, выделенной под </w:t>
      </w:r>
      <w:r w:rsidRPr="00546183">
        <w:rPr>
          <w:rStyle w:val="keyword"/>
          <w:rFonts w:ascii="Tahoma" w:hAnsi="Tahoma" w:cs="Tahoma"/>
          <w:i/>
          <w:iCs/>
          <w:color w:val="000000"/>
          <w:sz w:val="18"/>
          <w:szCs w:val="18"/>
        </w:rPr>
        <w:t>двумерный массив</w:t>
      </w:r>
      <w:r w:rsidRPr="00546183">
        <w:rPr>
          <w:rFonts w:ascii="Tahoma" w:hAnsi="Tahoma" w:cs="Tahoma"/>
          <w:color w:val="000000"/>
          <w:sz w:val="18"/>
          <w:szCs w:val="18"/>
        </w:rPr>
        <w:t>.</w:t>
      </w:r>
    </w:p>
    <w:p w:rsidR="00242369" w:rsidRPr="00546183" w:rsidRDefault="00242369" w:rsidP="00242369">
      <w:pPr>
        <w:shd w:val="clear" w:color="auto" w:fill="FFFFFF"/>
        <w:rPr>
          <w:rFonts w:ascii="Tahoma" w:hAnsi="Tahoma" w:cs="Tahoma"/>
          <w:color w:val="000000"/>
          <w:sz w:val="18"/>
          <w:szCs w:val="18"/>
        </w:rPr>
      </w:pPr>
      <w:bookmarkStart w:id="110" w:name="image.26.1"/>
      <w:bookmarkEnd w:id="110"/>
      <w:r w:rsidRPr="00546183">
        <w:rPr>
          <w:rFonts w:ascii="Tahoma" w:hAnsi="Tahoma" w:cs="Tahoma"/>
          <w:noProof/>
          <w:color w:val="000000"/>
          <w:sz w:val="18"/>
          <w:szCs w:val="18"/>
          <w:lang w:eastAsia="ru-RU"/>
        </w:rPr>
        <w:drawing>
          <wp:inline distT="0" distB="0" distL="0" distR="0" wp14:anchorId="391C0757" wp14:editId="03526E99">
            <wp:extent cx="4473575" cy="2473960"/>
            <wp:effectExtent l="0" t="0" r="3175" b="2540"/>
            <wp:docPr id="4" name="Рисунок 4" descr="Выделение памяти под двумерный масси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Выделение памяти под двумерный массив"/>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73575" cy="2473960"/>
                    </a:xfrm>
                    <a:prstGeom prst="rect">
                      <a:avLst/>
                    </a:prstGeom>
                    <a:noFill/>
                    <a:ln>
                      <a:noFill/>
                    </a:ln>
                  </pic:spPr>
                </pic:pic>
              </a:graphicData>
            </a:graphic>
          </wp:inline>
        </w:drawing>
      </w:r>
    </w:p>
    <w:p w:rsidR="00242369" w:rsidRPr="00546183" w:rsidRDefault="00242369" w:rsidP="00242369">
      <w:pPr>
        <w:shd w:val="clear" w:color="auto" w:fill="FFFFFF"/>
        <w:rPr>
          <w:rFonts w:ascii="Tahoma" w:hAnsi="Tahoma" w:cs="Tahoma"/>
          <w:color w:val="000000"/>
          <w:sz w:val="18"/>
          <w:szCs w:val="18"/>
        </w:rPr>
      </w:pPr>
      <w:r w:rsidRPr="00546183">
        <w:rPr>
          <w:rFonts w:ascii="Tahoma" w:hAnsi="Tahoma" w:cs="Tahoma"/>
          <w:color w:val="000000"/>
          <w:sz w:val="18"/>
          <w:szCs w:val="18"/>
        </w:rPr>
        <w:br/>
      </w:r>
      <w:r w:rsidRPr="00546183">
        <w:rPr>
          <w:rFonts w:ascii="Tahoma" w:hAnsi="Tahoma" w:cs="Tahoma"/>
          <w:b/>
          <w:bCs/>
          <w:color w:val="000000"/>
          <w:sz w:val="18"/>
          <w:szCs w:val="18"/>
        </w:rPr>
        <w:t>Рис. 26.1. </w:t>
      </w:r>
      <w:r w:rsidRPr="00546183">
        <w:rPr>
          <w:rFonts w:ascii="Tahoma" w:hAnsi="Tahoma" w:cs="Tahoma"/>
          <w:color w:val="000000"/>
          <w:sz w:val="18"/>
          <w:szCs w:val="18"/>
        </w:rPr>
        <w:t>Выделение памяти под двумерный массив</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Fonts w:ascii="Tahoma" w:hAnsi="Tahoma" w:cs="Tahoma"/>
          <w:color w:val="000000"/>
          <w:sz w:val="18"/>
          <w:szCs w:val="18"/>
        </w:rPr>
        <w:t>При работе с динамической памятью в языке</w:t>
      </w:r>
      <w:proofErr w:type="gramStart"/>
      <w:r w:rsidRPr="00546183">
        <w:rPr>
          <w:rFonts w:ascii="Tahoma" w:hAnsi="Tahoma" w:cs="Tahoma"/>
          <w:color w:val="000000"/>
          <w:sz w:val="18"/>
          <w:szCs w:val="18"/>
        </w:rPr>
        <w:t xml:space="preserve"> С</w:t>
      </w:r>
      <w:proofErr w:type="gramEnd"/>
      <w:r w:rsidRPr="00546183">
        <w:rPr>
          <w:rFonts w:ascii="Tahoma" w:hAnsi="Tahoma" w:cs="Tahoma"/>
          <w:color w:val="000000"/>
          <w:sz w:val="18"/>
          <w:szCs w:val="18"/>
        </w:rPr>
        <w:t>++ существует 2 способа выделения памяти под двумерный </w:t>
      </w:r>
      <w:r w:rsidRPr="00546183">
        <w:rPr>
          <w:rStyle w:val="keyword"/>
          <w:rFonts w:ascii="Tahoma" w:hAnsi="Tahoma" w:cs="Tahoma"/>
          <w:i/>
          <w:iCs/>
          <w:color w:val="000000"/>
          <w:sz w:val="18"/>
          <w:szCs w:val="18"/>
        </w:rPr>
        <w:t>динамический массив</w:t>
      </w:r>
      <w:r w:rsidRPr="00546183">
        <w:rPr>
          <w:rFonts w:ascii="Tahoma" w:hAnsi="Tahoma" w:cs="Tahoma"/>
          <w:color w:val="000000"/>
          <w:sz w:val="18"/>
          <w:szCs w:val="18"/>
        </w:rPr>
        <w:t>.</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Fonts w:ascii="Tahoma" w:hAnsi="Tahoma" w:cs="Tahoma"/>
          <w:color w:val="000000"/>
          <w:sz w:val="18"/>
          <w:szCs w:val="18"/>
        </w:rPr>
        <w:t>1) </w:t>
      </w:r>
      <w:r w:rsidRPr="00546183">
        <w:rPr>
          <w:rFonts w:ascii="Tahoma" w:hAnsi="Tahoma" w:cs="Tahoma"/>
          <w:i/>
          <w:iCs/>
          <w:color w:val="000000"/>
          <w:sz w:val="18"/>
          <w:szCs w:val="18"/>
        </w:rPr>
        <w:t>при помощи операции</w:t>
      </w:r>
      <w:r w:rsidRPr="00546183">
        <w:rPr>
          <w:rFonts w:ascii="Tahoma" w:hAnsi="Tahoma" w:cs="Tahoma"/>
          <w:color w:val="000000"/>
          <w:sz w:val="18"/>
          <w:szCs w:val="18"/>
        </w:rPr>
        <w:t> </w:t>
      </w:r>
      <w:r w:rsidRPr="00546183">
        <w:rPr>
          <w:rStyle w:val="texample"/>
          <w:rFonts w:ascii="Courier New" w:hAnsi="Courier New" w:cs="Courier New"/>
          <w:color w:val="8B0000"/>
          <w:sz w:val="18"/>
          <w:szCs w:val="18"/>
        </w:rPr>
        <w:t>new</w:t>
      </w:r>
      <w:r w:rsidRPr="00546183">
        <w:rPr>
          <w:rFonts w:ascii="Tahoma" w:hAnsi="Tahoma" w:cs="Tahoma"/>
          <w:color w:val="000000"/>
          <w:sz w:val="18"/>
          <w:szCs w:val="18"/>
        </w:rPr>
        <w:t>, которая позволяет выделить в динамической памяти участок для размещения массива соответствующего типа, но не позволяет его инициализировать.</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Style w:val="keyword"/>
          <w:rFonts w:ascii="Tahoma" w:hAnsi="Tahoma" w:cs="Tahoma"/>
          <w:i/>
          <w:iCs/>
          <w:color w:val="000000"/>
          <w:sz w:val="18"/>
          <w:szCs w:val="18"/>
        </w:rPr>
        <w:t>Синтаксис</w:t>
      </w:r>
      <w:r w:rsidRPr="00546183">
        <w:rPr>
          <w:rFonts w:ascii="Tahoma" w:hAnsi="Tahoma" w:cs="Tahoma"/>
          <w:color w:val="000000"/>
          <w:sz w:val="18"/>
          <w:szCs w:val="18"/>
        </w:rPr>
        <w:t> выделения памяти под </w:t>
      </w:r>
      <w:r w:rsidRPr="00546183">
        <w:rPr>
          <w:rStyle w:val="keyword"/>
          <w:rFonts w:ascii="Tahoma" w:hAnsi="Tahoma" w:cs="Tahoma"/>
          <w:i/>
          <w:iCs/>
          <w:color w:val="000000"/>
          <w:sz w:val="18"/>
          <w:szCs w:val="18"/>
        </w:rPr>
        <w:t>массив</w:t>
      </w:r>
      <w:r w:rsidRPr="00546183">
        <w:rPr>
          <w:rFonts w:ascii="Tahoma" w:hAnsi="Tahoma" w:cs="Tahoma"/>
          <w:color w:val="000000"/>
          <w:sz w:val="18"/>
          <w:szCs w:val="18"/>
        </w:rPr>
        <w:t> указателей:</w:t>
      </w:r>
    </w:p>
    <w:p w:rsidR="00242369" w:rsidRPr="00546183" w:rsidRDefault="00242369" w:rsidP="00242369">
      <w:pPr>
        <w:pStyle w:val="HTML"/>
        <w:shd w:val="clear" w:color="auto" w:fill="FFFFFF"/>
        <w:rPr>
          <w:color w:val="8B0000"/>
          <w:sz w:val="18"/>
          <w:szCs w:val="18"/>
        </w:rPr>
      </w:pPr>
      <w:r w:rsidRPr="00546183">
        <w:rPr>
          <w:color w:val="8B0000"/>
          <w:sz w:val="18"/>
          <w:szCs w:val="18"/>
        </w:rPr>
        <w:t>ИмяМассива = new Тип * [ВыражениеТипаКонстанты];</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Style w:val="keyword"/>
          <w:rFonts w:ascii="Tahoma" w:hAnsi="Tahoma" w:cs="Tahoma"/>
          <w:i/>
          <w:iCs/>
          <w:color w:val="000000"/>
          <w:sz w:val="18"/>
          <w:szCs w:val="18"/>
        </w:rPr>
        <w:t>Синтаксис</w:t>
      </w:r>
      <w:r w:rsidRPr="00546183">
        <w:rPr>
          <w:rFonts w:ascii="Tahoma" w:hAnsi="Tahoma" w:cs="Tahoma"/>
          <w:color w:val="000000"/>
          <w:sz w:val="18"/>
          <w:szCs w:val="18"/>
        </w:rPr>
        <w:t> выделения памяти для массива значений:</w:t>
      </w:r>
    </w:p>
    <w:p w:rsidR="00242369" w:rsidRPr="00546183" w:rsidRDefault="00242369" w:rsidP="00242369">
      <w:pPr>
        <w:pStyle w:val="HTML"/>
        <w:shd w:val="clear" w:color="auto" w:fill="FFFFFF"/>
        <w:rPr>
          <w:color w:val="8B0000"/>
          <w:sz w:val="18"/>
          <w:szCs w:val="18"/>
        </w:rPr>
      </w:pPr>
      <w:r w:rsidRPr="00546183">
        <w:rPr>
          <w:color w:val="8B0000"/>
          <w:sz w:val="18"/>
          <w:szCs w:val="18"/>
        </w:rPr>
        <w:t>ИмяМассив</w:t>
      </w:r>
      <w:proofErr w:type="gramStart"/>
      <w:r w:rsidRPr="00546183">
        <w:rPr>
          <w:color w:val="8B0000"/>
          <w:sz w:val="18"/>
          <w:szCs w:val="18"/>
        </w:rPr>
        <w:t>а[</w:t>
      </w:r>
      <w:proofErr w:type="gramEnd"/>
      <w:r w:rsidRPr="00546183">
        <w:rPr>
          <w:color w:val="8B0000"/>
          <w:sz w:val="18"/>
          <w:szCs w:val="18"/>
        </w:rPr>
        <w:t>ЗначениеИндекса] = new Тип [ВыражениеТипа</w:t>
      </w:r>
    </w:p>
    <w:p w:rsidR="00242369" w:rsidRPr="00546183" w:rsidRDefault="00242369" w:rsidP="00242369">
      <w:pPr>
        <w:pStyle w:val="HTML"/>
        <w:shd w:val="clear" w:color="auto" w:fill="FFFFFF"/>
        <w:rPr>
          <w:color w:val="8B0000"/>
          <w:sz w:val="18"/>
          <w:szCs w:val="18"/>
        </w:rPr>
      </w:pPr>
      <w:proofErr w:type="gramStart"/>
      <w:r w:rsidRPr="00546183">
        <w:rPr>
          <w:color w:val="8B0000"/>
          <w:sz w:val="18"/>
          <w:szCs w:val="18"/>
        </w:rPr>
        <w:t>Константы];</w:t>
      </w:r>
      <w:proofErr w:type="gramEnd"/>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Style w:val="texample"/>
          <w:rFonts w:ascii="Courier New" w:hAnsi="Courier New" w:cs="Courier New"/>
          <w:color w:val="8B0000"/>
          <w:sz w:val="18"/>
          <w:szCs w:val="18"/>
        </w:rPr>
        <w:t>ИмяМассива</w:t>
      </w:r>
      <w:r w:rsidRPr="00546183">
        <w:rPr>
          <w:rFonts w:ascii="Tahoma" w:hAnsi="Tahoma" w:cs="Tahoma"/>
          <w:color w:val="000000"/>
          <w:sz w:val="18"/>
          <w:szCs w:val="18"/>
        </w:rPr>
        <w:t> – </w:t>
      </w:r>
      <w:r w:rsidRPr="00546183">
        <w:rPr>
          <w:rStyle w:val="keyword"/>
          <w:rFonts w:ascii="Tahoma" w:hAnsi="Tahoma" w:cs="Tahoma"/>
          <w:i/>
          <w:iCs/>
          <w:color w:val="000000"/>
          <w:sz w:val="18"/>
          <w:szCs w:val="18"/>
        </w:rPr>
        <w:t>идентификатор</w:t>
      </w:r>
      <w:r w:rsidRPr="00546183">
        <w:rPr>
          <w:rFonts w:ascii="Tahoma" w:hAnsi="Tahoma" w:cs="Tahoma"/>
          <w:color w:val="000000"/>
          <w:sz w:val="18"/>
          <w:szCs w:val="18"/>
        </w:rPr>
        <w:t> массива, то есть имя двойного указателя для выделяемого </w:t>
      </w:r>
      <w:r w:rsidRPr="00546183">
        <w:rPr>
          <w:rStyle w:val="keyword"/>
          <w:rFonts w:ascii="Tahoma" w:hAnsi="Tahoma" w:cs="Tahoma"/>
          <w:i/>
          <w:iCs/>
          <w:color w:val="000000"/>
          <w:sz w:val="18"/>
          <w:szCs w:val="18"/>
        </w:rPr>
        <w:t>блока памяти</w:t>
      </w:r>
      <w:r w:rsidRPr="00546183">
        <w:rPr>
          <w:rFonts w:ascii="Tahoma" w:hAnsi="Tahoma" w:cs="Tahoma"/>
          <w:color w:val="000000"/>
          <w:sz w:val="18"/>
          <w:szCs w:val="18"/>
        </w:rPr>
        <w:t>.</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Style w:val="texample"/>
          <w:rFonts w:ascii="Courier New" w:hAnsi="Courier New" w:cs="Courier New"/>
          <w:color w:val="8B0000"/>
          <w:sz w:val="18"/>
          <w:szCs w:val="18"/>
        </w:rPr>
        <w:t>Тип</w:t>
      </w:r>
      <w:r w:rsidRPr="00546183">
        <w:rPr>
          <w:rFonts w:ascii="Tahoma" w:hAnsi="Tahoma" w:cs="Tahoma"/>
          <w:color w:val="000000"/>
          <w:sz w:val="18"/>
          <w:szCs w:val="18"/>
        </w:rPr>
        <w:t> – тип указателя на </w:t>
      </w:r>
      <w:r w:rsidRPr="00546183">
        <w:rPr>
          <w:rStyle w:val="keyword"/>
          <w:rFonts w:ascii="Tahoma" w:hAnsi="Tahoma" w:cs="Tahoma"/>
          <w:i/>
          <w:iCs/>
          <w:color w:val="000000"/>
          <w:sz w:val="18"/>
          <w:szCs w:val="18"/>
        </w:rPr>
        <w:t>массив</w:t>
      </w:r>
      <w:r w:rsidRPr="00546183">
        <w:rPr>
          <w:rFonts w:ascii="Tahoma" w:hAnsi="Tahoma" w:cs="Tahoma"/>
          <w:color w:val="000000"/>
          <w:sz w:val="18"/>
          <w:szCs w:val="18"/>
        </w:rPr>
        <w:t>.</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Style w:val="texample"/>
          <w:rFonts w:ascii="Courier New" w:hAnsi="Courier New" w:cs="Courier New"/>
          <w:color w:val="8B0000"/>
          <w:sz w:val="18"/>
          <w:szCs w:val="18"/>
        </w:rPr>
        <w:t>ВыражениеТипаКонстанты</w:t>
      </w:r>
      <w:r w:rsidRPr="00546183">
        <w:rPr>
          <w:rFonts w:ascii="Tahoma" w:hAnsi="Tahoma" w:cs="Tahoma"/>
          <w:color w:val="000000"/>
          <w:sz w:val="18"/>
          <w:szCs w:val="18"/>
        </w:rPr>
        <w:t> – задает количество элементов (</w:t>
      </w:r>
      <w:r w:rsidRPr="00546183">
        <w:rPr>
          <w:rStyle w:val="keyword"/>
          <w:rFonts w:ascii="Tahoma" w:hAnsi="Tahoma" w:cs="Tahoma"/>
          <w:i/>
          <w:iCs/>
          <w:color w:val="000000"/>
          <w:sz w:val="18"/>
          <w:szCs w:val="18"/>
        </w:rPr>
        <w:t>размерность) массива</w:t>
      </w:r>
      <w:r w:rsidRPr="00546183">
        <w:rPr>
          <w:rFonts w:ascii="Tahoma" w:hAnsi="Tahoma" w:cs="Tahoma"/>
          <w:color w:val="000000"/>
          <w:sz w:val="18"/>
          <w:szCs w:val="18"/>
        </w:rPr>
        <w:t>. </w:t>
      </w:r>
      <w:r w:rsidRPr="00546183">
        <w:rPr>
          <w:rStyle w:val="keyword"/>
          <w:rFonts w:ascii="Tahoma" w:hAnsi="Tahoma" w:cs="Tahoma"/>
          <w:i/>
          <w:iCs/>
          <w:color w:val="000000"/>
          <w:sz w:val="18"/>
          <w:szCs w:val="18"/>
        </w:rPr>
        <w:t>Выражение</w:t>
      </w:r>
      <w:r w:rsidRPr="00546183">
        <w:rPr>
          <w:rFonts w:ascii="Tahoma" w:hAnsi="Tahoma" w:cs="Tahoma"/>
          <w:color w:val="000000"/>
          <w:sz w:val="18"/>
          <w:szCs w:val="18"/>
        </w:rPr>
        <w:t> константного типа вычисляется на этапе компиляции.</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Fonts w:ascii="Tahoma" w:hAnsi="Tahoma" w:cs="Tahoma"/>
          <w:color w:val="000000"/>
          <w:sz w:val="18"/>
          <w:szCs w:val="18"/>
        </w:rPr>
        <w:t>Например:</w:t>
      </w:r>
    </w:p>
    <w:p w:rsidR="00242369" w:rsidRPr="00546183" w:rsidRDefault="00242369" w:rsidP="00242369">
      <w:pPr>
        <w:pStyle w:val="HTML"/>
        <w:shd w:val="clear" w:color="auto" w:fill="FFFFFF"/>
        <w:rPr>
          <w:color w:val="8B0000"/>
          <w:sz w:val="18"/>
          <w:szCs w:val="18"/>
        </w:rPr>
      </w:pPr>
      <w:r w:rsidRPr="00546183">
        <w:rPr>
          <w:color w:val="8B0000"/>
          <w:sz w:val="18"/>
          <w:szCs w:val="18"/>
        </w:rPr>
        <w:t xml:space="preserve">int n, m;//n и m – количество строк и столбцов матрицы </w:t>
      </w:r>
    </w:p>
    <w:p w:rsidR="00242369" w:rsidRPr="00546183" w:rsidRDefault="00242369" w:rsidP="00242369">
      <w:pPr>
        <w:pStyle w:val="HTML"/>
        <w:shd w:val="clear" w:color="auto" w:fill="FFFFFF"/>
        <w:rPr>
          <w:color w:val="8B0000"/>
          <w:sz w:val="18"/>
          <w:szCs w:val="18"/>
        </w:rPr>
      </w:pPr>
      <w:r w:rsidRPr="00546183">
        <w:rPr>
          <w:color w:val="8B0000"/>
          <w:sz w:val="18"/>
          <w:szCs w:val="18"/>
        </w:rPr>
        <w:t>float **matr; //указатель для массива указателей</w:t>
      </w:r>
    </w:p>
    <w:p w:rsidR="00242369" w:rsidRPr="00546183" w:rsidRDefault="00242369" w:rsidP="00242369">
      <w:pPr>
        <w:pStyle w:val="HTML"/>
        <w:shd w:val="clear" w:color="auto" w:fill="FFFFFF"/>
        <w:rPr>
          <w:color w:val="8B0000"/>
          <w:sz w:val="18"/>
          <w:szCs w:val="18"/>
        </w:rPr>
      </w:pPr>
      <w:r w:rsidRPr="00546183">
        <w:rPr>
          <w:color w:val="8B0000"/>
          <w:sz w:val="18"/>
          <w:szCs w:val="18"/>
        </w:rPr>
        <w:t xml:space="preserve">matr = new float * [n]; //выделение динамической памяти </w:t>
      </w:r>
    </w:p>
    <w:p w:rsidR="00242369" w:rsidRPr="00546183" w:rsidRDefault="00242369" w:rsidP="00242369">
      <w:pPr>
        <w:pStyle w:val="HTML"/>
        <w:shd w:val="clear" w:color="auto" w:fill="FFFFFF"/>
        <w:rPr>
          <w:color w:val="8B0000"/>
          <w:sz w:val="18"/>
          <w:szCs w:val="18"/>
        </w:rPr>
      </w:pPr>
      <w:r w:rsidRPr="00546183">
        <w:rPr>
          <w:color w:val="8B0000"/>
          <w:sz w:val="18"/>
          <w:szCs w:val="18"/>
        </w:rPr>
        <w:t xml:space="preserve">                          под массив указателей</w:t>
      </w:r>
    </w:p>
    <w:p w:rsidR="00242369" w:rsidRPr="00546183" w:rsidRDefault="00242369" w:rsidP="00242369">
      <w:pPr>
        <w:pStyle w:val="HTML"/>
        <w:shd w:val="clear" w:color="auto" w:fill="FFFFFF"/>
        <w:rPr>
          <w:color w:val="8B0000"/>
          <w:sz w:val="18"/>
          <w:szCs w:val="18"/>
        </w:rPr>
      </w:pPr>
      <w:r w:rsidRPr="00546183">
        <w:rPr>
          <w:color w:val="8B0000"/>
          <w:sz w:val="18"/>
          <w:szCs w:val="18"/>
        </w:rPr>
        <w:t>for (int i=0; i&lt;n; i++)</w:t>
      </w:r>
    </w:p>
    <w:p w:rsidR="00242369" w:rsidRPr="00546183" w:rsidRDefault="00242369" w:rsidP="00242369">
      <w:pPr>
        <w:pStyle w:val="HTML"/>
        <w:shd w:val="clear" w:color="auto" w:fill="FFFFFF"/>
        <w:rPr>
          <w:color w:val="8B0000"/>
          <w:sz w:val="18"/>
          <w:szCs w:val="18"/>
        </w:rPr>
      </w:pPr>
      <w:r w:rsidRPr="00546183">
        <w:rPr>
          <w:color w:val="8B0000"/>
          <w:sz w:val="18"/>
          <w:szCs w:val="18"/>
        </w:rPr>
        <w:t xml:space="preserve">  matr[i] = new float [m]; //выделение динамической памяти </w:t>
      </w:r>
    </w:p>
    <w:p w:rsidR="00242369" w:rsidRPr="00546183" w:rsidRDefault="00242369" w:rsidP="00242369">
      <w:pPr>
        <w:pStyle w:val="HTML"/>
        <w:shd w:val="clear" w:color="auto" w:fill="FFFFFF"/>
        <w:rPr>
          <w:color w:val="8B0000"/>
          <w:sz w:val="18"/>
          <w:szCs w:val="18"/>
        </w:rPr>
      </w:pPr>
      <w:r w:rsidRPr="00546183">
        <w:rPr>
          <w:color w:val="8B0000"/>
          <w:sz w:val="18"/>
          <w:szCs w:val="18"/>
        </w:rPr>
        <w:t xml:space="preserve">                           для массива значений</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Fonts w:ascii="Tahoma" w:hAnsi="Tahoma" w:cs="Tahoma"/>
          <w:color w:val="000000"/>
          <w:sz w:val="18"/>
          <w:szCs w:val="18"/>
        </w:rPr>
        <w:t>При выделении динамической памяти размеры массивов должны быть полностью определены.</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Fonts w:ascii="Tahoma" w:hAnsi="Tahoma" w:cs="Tahoma"/>
          <w:color w:val="000000"/>
          <w:sz w:val="18"/>
          <w:szCs w:val="18"/>
        </w:rPr>
        <w:lastRenderedPageBreak/>
        <w:t>2) </w:t>
      </w:r>
      <w:r w:rsidRPr="00546183">
        <w:rPr>
          <w:rFonts w:ascii="Tahoma" w:hAnsi="Tahoma" w:cs="Tahoma"/>
          <w:i/>
          <w:iCs/>
          <w:color w:val="000000"/>
          <w:sz w:val="18"/>
          <w:szCs w:val="18"/>
        </w:rPr>
        <w:t>при помощи библиотечной функции</w:t>
      </w:r>
      <w:r w:rsidRPr="00546183">
        <w:rPr>
          <w:rFonts w:ascii="Tahoma" w:hAnsi="Tahoma" w:cs="Tahoma"/>
          <w:color w:val="000000"/>
          <w:sz w:val="18"/>
          <w:szCs w:val="18"/>
        </w:rPr>
        <w:t> </w:t>
      </w:r>
      <w:r w:rsidRPr="00546183">
        <w:rPr>
          <w:rStyle w:val="texample"/>
          <w:rFonts w:ascii="Courier New" w:hAnsi="Courier New" w:cs="Courier New"/>
          <w:color w:val="8B0000"/>
          <w:sz w:val="18"/>
          <w:szCs w:val="18"/>
        </w:rPr>
        <w:t>malloc (calloc)</w:t>
      </w:r>
      <w:r w:rsidRPr="00546183">
        <w:rPr>
          <w:rFonts w:ascii="Tahoma" w:hAnsi="Tahoma" w:cs="Tahoma"/>
          <w:color w:val="000000"/>
          <w:sz w:val="18"/>
          <w:szCs w:val="18"/>
        </w:rPr>
        <w:t>, которая предназначена для выделения динамической памяти.</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Style w:val="keyword"/>
          <w:rFonts w:ascii="Tahoma" w:hAnsi="Tahoma" w:cs="Tahoma"/>
          <w:i/>
          <w:iCs/>
          <w:color w:val="000000"/>
          <w:sz w:val="18"/>
          <w:szCs w:val="18"/>
        </w:rPr>
        <w:t>Синтаксис</w:t>
      </w:r>
      <w:r w:rsidRPr="00546183">
        <w:rPr>
          <w:rFonts w:ascii="Tahoma" w:hAnsi="Tahoma" w:cs="Tahoma"/>
          <w:color w:val="000000"/>
          <w:sz w:val="18"/>
          <w:szCs w:val="18"/>
        </w:rPr>
        <w:t> выделения памяти под </w:t>
      </w:r>
      <w:r w:rsidRPr="00546183">
        <w:rPr>
          <w:rStyle w:val="keyword"/>
          <w:rFonts w:ascii="Tahoma" w:hAnsi="Tahoma" w:cs="Tahoma"/>
          <w:i/>
          <w:iCs/>
          <w:color w:val="000000"/>
          <w:sz w:val="18"/>
          <w:szCs w:val="18"/>
        </w:rPr>
        <w:t>массив</w:t>
      </w:r>
      <w:r w:rsidRPr="00546183">
        <w:rPr>
          <w:rFonts w:ascii="Tahoma" w:hAnsi="Tahoma" w:cs="Tahoma"/>
          <w:color w:val="000000"/>
          <w:sz w:val="18"/>
          <w:szCs w:val="18"/>
        </w:rPr>
        <w:t> указателей:</w:t>
      </w:r>
    </w:p>
    <w:p w:rsidR="00242369" w:rsidRPr="00546183" w:rsidRDefault="00242369" w:rsidP="00242369">
      <w:pPr>
        <w:pStyle w:val="HTML"/>
        <w:shd w:val="clear" w:color="auto" w:fill="FFFFFF"/>
        <w:rPr>
          <w:color w:val="8B0000"/>
          <w:sz w:val="18"/>
          <w:szCs w:val="18"/>
        </w:rPr>
      </w:pPr>
      <w:r w:rsidRPr="00546183">
        <w:rPr>
          <w:color w:val="8B0000"/>
          <w:sz w:val="18"/>
          <w:szCs w:val="18"/>
        </w:rPr>
        <w:t>ИмяМассива = (Тип **) malloc(N*sizeof(Тип *));</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Fonts w:ascii="Tahoma" w:hAnsi="Tahoma" w:cs="Tahoma"/>
          <w:color w:val="000000"/>
          <w:sz w:val="18"/>
          <w:szCs w:val="18"/>
        </w:rPr>
        <w:t>или</w:t>
      </w:r>
    </w:p>
    <w:p w:rsidR="00242369" w:rsidRPr="00546183" w:rsidRDefault="00242369" w:rsidP="00242369">
      <w:pPr>
        <w:pStyle w:val="HTML"/>
        <w:shd w:val="clear" w:color="auto" w:fill="FFFFFF"/>
        <w:rPr>
          <w:color w:val="8B0000"/>
          <w:sz w:val="18"/>
          <w:szCs w:val="18"/>
        </w:rPr>
      </w:pPr>
      <w:r w:rsidRPr="00546183">
        <w:rPr>
          <w:color w:val="8B0000"/>
          <w:sz w:val="18"/>
          <w:szCs w:val="18"/>
        </w:rPr>
        <w:t>ИмяМассива = (Тип **) calloc(N, sizeof(Тип *));</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Style w:val="keyword"/>
          <w:rFonts w:ascii="Tahoma" w:hAnsi="Tahoma" w:cs="Tahoma"/>
          <w:i/>
          <w:iCs/>
          <w:color w:val="000000"/>
          <w:sz w:val="18"/>
          <w:szCs w:val="18"/>
        </w:rPr>
        <w:t>Синтаксис</w:t>
      </w:r>
      <w:r w:rsidRPr="00546183">
        <w:rPr>
          <w:rFonts w:ascii="Tahoma" w:hAnsi="Tahoma" w:cs="Tahoma"/>
          <w:color w:val="000000"/>
          <w:sz w:val="18"/>
          <w:szCs w:val="18"/>
        </w:rPr>
        <w:t> выделения памяти для массива значений:</w:t>
      </w:r>
    </w:p>
    <w:p w:rsidR="00242369" w:rsidRPr="00546183" w:rsidRDefault="00242369" w:rsidP="00242369">
      <w:pPr>
        <w:pStyle w:val="HTML"/>
        <w:shd w:val="clear" w:color="auto" w:fill="FFFFFF"/>
        <w:rPr>
          <w:color w:val="8B0000"/>
          <w:sz w:val="18"/>
          <w:szCs w:val="18"/>
        </w:rPr>
      </w:pPr>
      <w:r w:rsidRPr="00546183">
        <w:rPr>
          <w:color w:val="8B0000"/>
          <w:sz w:val="18"/>
          <w:szCs w:val="18"/>
        </w:rPr>
        <w:t>ИмяМассив</w:t>
      </w:r>
      <w:proofErr w:type="gramStart"/>
      <w:r w:rsidRPr="00546183">
        <w:rPr>
          <w:color w:val="8B0000"/>
          <w:sz w:val="18"/>
          <w:szCs w:val="18"/>
        </w:rPr>
        <w:t>а[</w:t>
      </w:r>
      <w:proofErr w:type="gramEnd"/>
      <w:r w:rsidRPr="00546183">
        <w:rPr>
          <w:color w:val="8B0000"/>
          <w:sz w:val="18"/>
          <w:szCs w:val="18"/>
        </w:rPr>
        <w:t>ЗначениеИндекса]=(Тип*)malloc(M*sizeof(Тип));</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Fonts w:ascii="Tahoma" w:hAnsi="Tahoma" w:cs="Tahoma"/>
          <w:color w:val="000000"/>
          <w:sz w:val="18"/>
          <w:szCs w:val="18"/>
        </w:rPr>
        <w:t>или</w:t>
      </w:r>
    </w:p>
    <w:p w:rsidR="00242369" w:rsidRPr="00546183" w:rsidRDefault="00242369" w:rsidP="00242369">
      <w:pPr>
        <w:pStyle w:val="HTML"/>
        <w:shd w:val="clear" w:color="auto" w:fill="FFFFFF"/>
        <w:rPr>
          <w:color w:val="8B0000"/>
          <w:sz w:val="18"/>
          <w:szCs w:val="18"/>
        </w:rPr>
      </w:pPr>
      <w:r w:rsidRPr="00546183">
        <w:rPr>
          <w:color w:val="8B0000"/>
          <w:sz w:val="18"/>
          <w:szCs w:val="18"/>
        </w:rPr>
        <w:t>ИмяМассив</w:t>
      </w:r>
      <w:proofErr w:type="gramStart"/>
      <w:r w:rsidRPr="00546183">
        <w:rPr>
          <w:color w:val="8B0000"/>
          <w:sz w:val="18"/>
          <w:szCs w:val="18"/>
        </w:rPr>
        <w:t>а[</w:t>
      </w:r>
      <w:proofErr w:type="gramEnd"/>
      <w:r w:rsidRPr="00546183">
        <w:rPr>
          <w:color w:val="8B0000"/>
          <w:sz w:val="18"/>
          <w:szCs w:val="18"/>
        </w:rPr>
        <w:t>ЗначениеИндекса]=(Тип*)calloc(M,sizeof(Тип));</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Style w:val="texample"/>
          <w:rFonts w:ascii="Courier New" w:hAnsi="Courier New" w:cs="Courier New"/>
          <w:color w:val="8B0000"/>
          <w:sz w:val="18"/>
          <w:szCs w:val="18"/>
        </w:rPr>
        <w:t>ИмяМассива</w:t>
      </w:r>
      <w:r w:rsidRPr="00546183">
        <w:rPr>
          <w:rFonts w:ascii="Tahoma" w:hAnsi="Tahoma" w:cs="Tahoma"/>
          <w:color w:val="000000"/>
          <w:sz w:val="18"/>
          <w:szCs w:val="18"/>
        </w:rPr>
        <w:t> – </w:t>
      </w:r>
      <w:r w:rsidRPr="00546183">
        <w:rPr>
          <w:rStyle w:val="keyword"/>
          <w:rFonts w:ascii="Tahoma" w:hAnsi="Tahoma" w:cs="Tahoma"/>
          <w:i/>
          <w:iCs/>
          <w:color w:val="000000"/>
          <w:sz w:val="18"/>
          <w:szCs w:val="18"/>
        </w:rPr>
        <w:t>идентификатор</w:t>
      </w:r>
      <w:r w:rsidRPr="00546183">
        <w:rPr>
          <w:rFonts w:ascii="Tahoma" w:hAnsi="Tahoma" w:cs="Tahoma"/>
          <w:color w:val="000000"/>
          <w:sz w:val="18"/>
          <w:szCs w:val="18"/>
        </w:rPr>
        <w:t> массива, то есть имя двойного указателя для выделяемого </w:t>
      </w:r>
      <w:r w:rsidRPr="00546183">
        <w:rPr>
          <w:rStyle w:val="keyword"/>
          <w:rFonts w:ascii="Tahoma" w:hAnsi="Tahoma" w:cs="Tahoma"/>
          <w:i/>
          <w:iCs/>
          <w:color w:val="000000"/>
          <w:sz w:val="18"/>
          <w:szCs w:val="18"/>
        </w:rPr>
        <w:t>блока памяти</w:t>
      </w:r>
      <w:r w:rsidRPr="00546183">
        <w:rPr>
          <w:rFonts w:ascii="Tahoma" w:hAnsi="Tahoma" w:cs="Tahoma"/>
          <w:color w:val="000000"/>
          <w:sz w:val="18"/>
          <w:szCs w:val="18"/>
        </w:rPr>
        <w:t>.</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Style w:val="texample"/>
          <w:rFonts w:ascii="Courier New" w:hAnsi="Courier New" w:cs="Courier New"/>
          <w:color w:val="8B0000"/>
          <w:sz w:val="18"/>
          <w:szCs w:val="18"/>
        </w:rPr>
        <w:t>Тип</w:t>
      </w:r>
      <w:r w:rsidRPr="00546183">
        <w:rPr>
          <w:rFonts w:ascii="Tahoma" w:hAnsi="Tahoma" w:cs="Tahoma"/>
          <w:color w:val="000000"/>
          <w:sz w:val="18"/>
          <w:szCs w:val="18"/>
        </w:rPr>
        <w:t> – тип указателя на </w:t>
      </w:r>
      <w:r w:rsidRPr="00546183">
        <w:rPr>
          <w:rStyle w:val="keyword"/>
          <w:rFonts w:ascii="Tahoma" w:hAnsi="Tahoma" w:cs="Tahoma"/>
          <w:i/>
          <w:iCs/>
          <w:color w:val="000000"/>
          <w:sz w:val="18"/>
          <w:szCs w:val="18"/>
        </w:rPr>
        <w:t>массив</w:t>
      </w:r>
      <w:r w:rsidRPr="00546183">
        <w:rPr>
          <w:rFonts w:ascii="Tahoma" w:hAnsi="Tahoma" w:cs="Tahoma"/>
          <w:color w:val="000000"/>
          <w:sz w:val="18"/>
          <w:szCs w:val="18"/>
        </w:rPr>
        <w:t>.</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Style w:val="texample"/>
          <w:rFonts w:ascii="Courier New" w:hAnsi="Courier New" w:cs="Courier New"/>
          <w:color w:val="8B0000"/>
          <w:sz w:val="18"/>
          <w:szCs w:val="18"/>
        </w:rPr>
        <w:t>N</w:t>
      </w:r>
      <w:r w:rsidRPr="00546183">
        <w:rPr>
          <w:rFonts w:ascii="Tahoma" w:hAnsi="Tahoma" w:cs="Tahoma"/>
          <w:color w:val="000000"/>
          <w:sz w:val="18"/>
          <w:szCs w:val="18"/>
        </w:rPr>
        <w:t> – количество строк массива;</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Style w:val="texample"/>
          <w:rFonts w:ascii="Courier New" w:hAnsi="Courier New" w:cs="Courier New"/>
          <w:color w:val="8B0000"/>
          <w:sz w:val="18"/>
          <w:szCs w:val="18"/>
        </w:rPr>
        <w:t>M</w:t>
      </w:r>
      <w:r w:rsidRPr="00546183">
        <w:rPr>
          <w:rFonts w:ascii="Tahoma" w:hAnsi="Tahoma" w:cs="Tahoma"/>
          <w:color w:val="000000"/>
          <w:sz w:val="18"/>
          <w:szCs w:val="18"/>
        </w:rPr>
        <w:t> – количество столбцов массива.</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Fonts w:ascii="Tahoma" w:hAnsi="Tahoma" w:cs="Tahoma"/>
          <w:color w:val="000000"/>
          <w:sz w:val="18"/>
          <w:szCs w:val="18"/>
        </w:rPr>
        <w:t>Например:</w:t>
      </w:r>
    </w:p>
    <w:p w:rsidR="00242369" w:rsidRPr="00546183" w:rsidRDefault="00242369" w:rsidP="00242369">
      <w:pPr>
        <w:pStyle w:val="HTML"/>
        <w:shd w:val="clear" w:color="auto" w:fill="FFFFFF"/>
        <w:rPr>
          <w:color w:val="8B0000"/>
          <w:sz w:val="18"/>
          <w:szCs w:val="18"/>
        </w:rPr>
      </w:pPr>
      <w:r w:rsidRPr="00546183">
        <w:rPr>
          <w:color w:val="8B0000"/>
          <w:sz w:val="18"/>
          <w:szCs w:val="18"/>
        </w:rPr>
        <w:t xml:space="preserve">int n, m;//n и m – количество строк и столбцов матрицы </w:t>
      </w:r>
    </w:p>
    <w:p w:rsidR="00242369" w:rsidRPr="00546183" w:rsidRDefault="00242369" w:rsidP="00242369">
      <w:pPr>
        <w:pStyle w:val="HTML"/>
        <w:shd w:val="clear" w:color="auto" w:fill="FFFFFF"/>
        <w:rPr>
          <w:color w:val="8B0000"/>
          <w:sz w:val="18"/>
          <w:szCs w:val="18"/>
        </w:rPr>
      </w:pPr>
      <w:r w:rsidRPr="00546183">
        <w:rPr>
          <w:color w:val="8B0000"/>
          <w:sz w:val="18"/>
          <w:szCs w:val="18"/>
        </w:rPr>
        <w:t>float **matr; //указатель для массива указателей</w:t>
      </w:r>
    </w:p>
    <w:p w:rsidR="00242369" w:rsidRPr="00546183" w:rsidRDefault="00242369" w:rsidP="00242369">
      <w:pPr>
        <w:pStyle w:val="HTML"/>
        <w:shd w:val="clear" w:color="auto" w:fill="FFFFFF"/>
        <w:rPr>
          <w:color w:val="8B0000"/>
          <w:sz w:val="18"/>
          <w:szCs w:val="18"/>
          <w:lang w:val="en-US"/>
        </w:rPr>
      </w:pPr>
      <w:proofErr w:type="gramStart"/>
      <w:r w:rsidRPr="00546183">
        <w:rPr>
          <w:color w:val="8B0000"/>
          <w:sz w:val="18"/>
          <w:szCs w:val="18"/>
          <w:lang w:val="en-US"/>
        </w:rPr>
        <w:t>matr</w:t>
      </w:r>
      <w:proofErr w:type="gramEnd"/>
      <w:r w:rsidRPr="00546183">
        <w:rPr>
          <w:color w:val="8B0000"/>
          <w:sz w:val="18"/>
          <w:szCs w:val="18"/>
          <w:lang w:val="en-US"/>
        </w:rPr>
        <w:t xml:space="preserve"> = (float **) malloc(n*sizeof(float *)); </w:t>
      </w:r>
    </w:p>
    <w:p w:rsidR="00242369" w:rsidRPr="00546183" w:rsidRDefault="00242369" w:rsidP="00242369">
      <w:pPr>
        <w:pStyle w:val="HTML"/>
        <w:shd w:val="clear" w:color="auto" w:fill="FFFFFF"/>
        <w:rPr>
          <w:color w:val="8B0000"/>
          <w:sz w:val="18"/>
          <w:szCs w:val="18"/>
        </w:rPr>
      </w:pPr>
      <w:r w:rsidRPr="00546183">
        <w:rPr>
          <w:color w:val="8B0000"/>
          <w:sz w:val="18"/>
          <w:szCs w:val="18"/>
        </w:rPr>
        <w:t>//выделение динамической памяти под массив указателей</w:t>
      </w:r>
    </w:p>
    <w:p w:rsidR="00242369" w:rsidRPr="00546183" w:rsidRDefault="00242369" w:rsidP="00242369">
      <w:pPr>
        <w:pStyle w:val="HTML"/>
        <w:shd w:val="clear" w:color="auto" w:fill="FFFFFF"/>
        <w:rPr>
          <w:color w:val="8B0000"/>
          <w:sz w:val="18"/>
          <w:szCs w:val="18"/>
          <w:lang w:val="en-US"/>
        </w:rPr>
      </w:pPr>
      <w:proofErr w:type="gramStart"/>
      <w:r w:rsidRPr="00546183">
        <w:rPr>
          <w:color w:val="8B0000"/>
          <w:sz w:val="18"/>
          <w:szCs w:val="18"/>
          <w:lang w:val="en-US"/>
        </w:rPr>
        <w:t>for</w:t>
      </w:r>
      <w:proofErr w:type="gramEnd"/>
      <w:r w:rsidRPr="00546183">
        <w:rPr>
          <w:color w:val="8B0000"/>
          <w:sz w:val="18"/>
          <w:szCs w:val="18"/>
          <w:lang w:val="en-US"/>
        </w:rPr>
        <w:t xml:space="preserve"> (int i=0; i&lt;n; i++)</w:t>
      </w:r>
    </w:p>
    <w:p w:rsidR="00242369" w:rsidRPr="00546183" w:rsidRDefault="00242369" w:rsidP="00242369">
      <w:pPr>
        <w:pStyle w:val="HTML"/>
        <w:shd w:val="clear" w:color="auto" w:fill="FFFFFF"/>
        <w:rPr>
          <w:color w:val="8B0000"/>
          <w:sz w:val="18"/>
          <w:szCs w:val="18"/>
          <w:lang w:val="en-US"/>
        </w:rPr>
      </w:pPr>
      <w:r w:rsidRPr="00546183">
        <w:rPr>
          <w:color w:val="8B0000"/>
          <w:sz w:val="18"/>
          <w:szCs w:val="18"/>
          <w:lang w:val="en-US"/>
        </w:rPr>
        <w:t xml:space="preserve">  </w:t>
      </w:r>
      <w:proofErr w:type="gramStart"/>
      <w:r w:rsidRPr="00546183">
        <w:rPr>
          <w:color w:val="8B0000"/>
          <w:sz w:val="18"/>
          <w:szCs w:val="18"/>
          <w:lang w:val="en-US"/>
        </w:rPr>
        <w:t>matr[</w:t>
      </w:r>
      <w:proofErr w:type="gramEnd"/>
      <w:r w:rsidRPr="00546183">
        <w:rPr>
          <w:color w:val="8B0000"/>
          <w:sz w:val="18"/>
          <w:szCs w:val="18"/>
          <w:lang w:val="en-US"/>
        </w:rPr>
        <w:t>i] = (float *) malloc(m*sizeof(float));</w:t>
      </w:r>
    </w:p>
    <w:p w:rsidR="00242369" w:rsidRPr="00546183" w:rsidRDefault="00242369" w:rsidP="00242369">
      <w:pPr>
        <w:pStyle w:val="HTML"/>
        <w:shd w:val="clear" w:color="auto" w:fill="FFFFFF"/>
        <w:rPr>
          <w:color w:val="8B0000"/>
          <w:sz w:val="18"/>
          <w:szCs w:val="18"/>
        </w:rPr>
      </w:pPr>
      <w:r w:rsidRPr="00546183">
        <w:rPr>
          <w:color w:val="8B0000"/>
          <w:sz w:val="18"/>
          <w:szCs w:val="18"/>
          <w:lang w:val="en-US"/>
        </w:rPr>
        <w:t xml:space="preserve">  </w:t>
      </w:r>
      <w:r w:rsidRPr="00546183">
        <w:rPr>
          <w:color w:val="8B0000"/>
          <w:sz w:val="18"/>
          <w:szCs w:val="18"/>
        </w:rPr>
        <w:t>//выделение динамической памяти для массива значений</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Fonts w:ascii="Tahoma" w:hAnsi="Tahoma" w:cs="Tahoma"/>
          <w:color w:val="000000"/>
          <w:sz w:val="18"/>
          <w:szCs w:val="18"/>
        </w:rPr>
        <w:t>Так как </w:t>
      </w:r>
      <w:r w:rsidRPr="00546183">
        <w:rPr>
          <w:rStyle w:val="keyword"/>
          <w:rFonts w:ascii="Tahoma" w:hAnsi="Tahoma" w:cs="Tahoma"/>
          <w:i/>
          <w:iCs/>
          <w:color w:val="000000"/>
          <w:sz w:val="18"/>
          <w:szCs w:val="18"/>
        </w:rPr>
        <w:t>функция</w:t>
      </w:r>
      <w:r w:rsidRPr="00546183">
        <w:rPr>
          <w:rFonts w:ascii="Tahoma" w:hAnsi="Tahoma" w:cs="Tahoma"/>
          <w:color w:val="000000"/>
          <w:sz w:val="18"/>
          <w:szCs w:val="18"/>
        </w:rPr>
        <w:t> </w:t>
      </w:r>
      <w:r w:rsidRPr="00546183">
        <w:rPr>
          <w:rStyle w:val="texample"/>
          <w:rFonts w:ascii="Courier New" w:hAnsi="Courier New" w:cs="Courier New"/>
          <w:color w:val="8B0000"/>
          <w:sz w:val="18"/>
          <w:szCs w:val="18"/>
        </w:rPr>
        <w:t>malloc (calloc)</w:t>
      </w:r>
      <w:r w:rsidRPr="00546183">
        <w:rPr>
          <w:rFonts w:ascii="Tahoma" w:hAnsi="Tahoma" w:cs="Tahoma"/>
          <w:color w:val="000000"/>
          <w:sz w:val="18"/>
          <w:szCs w:val="18"/>
        </w:rPr>
        <w:t> возвращает </w:t>
      </w:r>
      <w:r w:rsidRPr="00546183">
        <w:rPr>
          <w:rStyle w:val="keyword"/>
          <w:rFonts w:ascii="Tahoma" w:hAnsi="Tahoma" w:cs="Tahoma"/>
          <w:i/>
          <w:iCs/>
          <w:color w:val="000000"/>
          <w:sz w:val="18"/>
          <w:szCs w:val="18"/>
        </w:rPr>
        <w:t>нетипизированный указатель</w:t>
      </w:r>
      <w:r w:rsidRPr="00546183">
        <w:rPr>
          <w:rFonts w:ascii="Tahoma" w:hAnsi="Tahoma" w:cs="Tahoma"/>
          <w:color w:val="000000"/>
          <w:sz w:val="18"/>
          <w:szCs w:val="18"/>
        </w:rPr>
        <w:t> </w:t>
      </w:r>
      <w:r w:rsidRPr="00546183">
        <w:rPr>
          <w:rStyle w:val="texample"/>
          <w:rFonts w:ascii="Courier New" w:hAnsi="Courier New" w:cs="Courier New"/>
          <w:color w:val="8B0000"/>
          <w:sz w:val="18"/>
          <w:szCs w:val="18"/>
        </w:rPr>
        <w:t>void *</w:t>
      </w:r>
      <w:r w:rsidRPr="00546183">
        <w:rPr>
          <w:rFonts w:ascii="Tahoma" w:hAnsi="Tahoma" w:cs="Tahoma"/>
          <w:color w:val="000000"/>
          <w:sz w:val="18"/>
          <w:szCs w:val="18"/>
        </w:rPr>
        <w:t>, то необходимо выполнять его преобразование в </w:t>
      </w:r>
      <w:r w:rsidRPr="00546183">
        <w:rPr>
          <w:rStyle w:val="keyword"/>
          <w:rFonts w:ascii="Tahoma" w:hAnsi="Tahoma" w:cs="Tahoma"/>
          <w:i/>
          <w:iCs/>
          <w:color w:val="000000"/>
          <w:sz w:val="18"/>
          <w:szCs w:val="18"/>
        </w:rPr>
        <w:t>указатель</w:t>
      </w:r>
      <w:r w:rsidRPr="00546183">
        <w:rPr>
          <w:rFonts w:ascii="Tahoma" w:hAnsi="Tahoma" w:cs="Tahoma"/>
          <w:color w:val="000000"/>
          <w:sz w:val="18"/>
          <w:szCs w:val="18"/>
        </w:rPr>
        <w:t> объявленного типа.</w:t>
      </w:r>
    </w:p>
    <w:p w:rsidR="00242369" w:rsidRPr="00546183" w:rsidRDefault="00242369" w:rsidP="00242369">
      <w:pPr>
        <w:pStyle w:val="3"/>
        <w:shd w:val="clear" w:color="auto" w:fill="FFFFFF"/>
        <w:spacing w:before="75" w:after="75"/>
        <w:rPr>
          <w:rFonts w:ascii="Tahoma" w:hAnsi="Tahoma" w:cs="Tahoma"/>
          <w:color w:val="000000"/>
          <w:sz w:val="18"/>
          <w:szCs w:val="18"/>
        </w:rPr>
      </w:pPr>
      <w:r w:rsidRPr="00546183">
        <w:rPr>
          <w:rFonts w:ascii="Tahoma" w:hAnsi="Tahoma" w:cs="Tahoma"/>
          <w:color w:val="000000"/>
          <w:sz w:val="18"/>
          <w:szCs w:val="18"/>
        </w:rPr>
        <w:t>Освобождение памяти, выделенной под двумерный динамический массив</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Fonts w:ascii="Tahoma" w:hAnsi="Tahoma" w:cs="Tahoma"/>
          <w:color w:val="000000"/>
          <w:sz w:val="18"/>
          <w:szCs w:val="18"/>
        </w:rPr>
        <w:t>Удаление из динамической памяти двумерного массива осуществляется в порядке, обратном его созданию, то есть сначала освобождается </w:t>
      </w:r>
      <w:r w:rsidRPr="00546183">
        <w:rPr>
          <w:rStyle w:val="keyword"/>
          <w:rFonts w:ascii="Tahoma" w:hAnsi="Tahoma" w:cs="Tahoma"/>
          <w:i/>
          <w:iCs/>
          <w:color w:val="000000"/>
          <w:sz w:val="18"/>
          <w:szCs w:val="18"/>
        </w:rPr>
        <w:t>память</w:t>
      </w:r>
      <w:r w:rsidRPr="00546183">
        <w:rPr>
          <w:rFonts w:ascii="Tahoma" w:hAnsi="Tahoma" w:cs="Tahoma"/>
          <w:color w:val="000000"/>
          <w:sz w:val="18"/>
          <w:szCs w:val="18"/>
        </w:rPr>
        <w:t>, выделенная под одномерные массивы с данными, а затем </w:t>
      </w:r>
      <w:r w:rsidRPr="00546183">
        <w:rPr>
          <w:rStyle w:val="keyword"/>
          <w:rFonts w:ascii="Tahoma" w:hAnsi="Tahoma" w:cs="Tahoma"/>
          <w:i/>
          <w:iCs/>
          <w:color w:val="000000"/>
          <w:sz w:val="18"/>
          <w:szCs w:val="18"/>
        </w:rPr>
        <w:t>память</w:t>
      </w:r>
      <w:r w:rsidRPr="00546183">
        <w:rPr>
          <w:rFonts w:ascii="Tahoma" w:hAnsi="Tahoma" w:cs="Tahoma"/>
          <w:color w:val="000000"/>
          <w:sz w:val="18"/>
          <w:szCs w:val="18"/>
        </w:rPr>
        <w:t>, выделенная под </w:t>
      </w:r>
      <w:r w:rsidRPr="00546183">
        <w:rPr>
          <w:rStyle w:val="keyword"/>
          <w:rFonts w:ascii="Tahoma" w:hAnsi="Tahoma" w:cs="Tahoma"/>
          <w:i/>
          <w:iCs/>
          <w:color w:val="000000"/>
          <w:sz w:val="18"/>
          <w:szCs w:val="18"/>
        </w:rPr>
        <w:t>одномерные массив</w:t>
      </w:r>
      <w:r w:rsidRPr="00546183">
        <w:rPr>
          <w:rFonts w:ascii="Tahoma" w:hAnsi="Tahoma" w:cs="Tahoma"/>
          <w:color w:val="000000"/>
          <w:sz w:val="18"/>
          <w:szCs w:val="18"/>
        </w:rPr>
        <w:t> указателей.</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Style w:val="keyword"/>
          <w:rFonts w:ascii="Tahoma" w:hAnsi="Tahoma" w:cs="Tahoma"/>
          <w:i/>
          <w:iCs/>
          <w:color w:val="000000"/>
          <w:sz w:val="18"/>
          <w:szCs w:val="18"/>
        </w:rPr>
        <w:t>Освобождение памяти</w:t>
      </w:r>
      <w:r w:rsidRPr="00546183">
        <w:rPr>
          <w:rFonts w:ascii="Tahoma" w:hAnsi="Tahoma" w:cs="Tahoma"/>
          <w:color w:val="000000"/>
          <w:sz w:val="18"/>
          <w:szCs w:val="18"/>
        </w:rPr>
        <w:t>, выделенной под двумерный </w:t>
      </w:r>
      <w:r w:rsidRPr="00546183">
        <w:rPr>
          <w:rStyle w:val="keyword"/>
          <w:rFonts w:ascii="Tahoma" w:hAnsi="Tahoma" w:cs="Tahoma"/>
          <w:i/>
          <w:iCs/>
          <w:color w:val="000000"/>
          <w:sz w:val="18"/>
          <w:szCs w:val="18"/>
        </w:rPr>
        <w:t>динамический массив</w:t>
      </w:r>
      <w:r w:rsidRPr="00546183">
        <w:rPr>
          <w:rFonts w:ascii="Tahoma" w:hAnsi="Tahoma" w:cs="Tahoma"/>
          <w:color w:val="000000"/>
          <w:sz w:val="18"/>
          <w:szCs w:val="18"/>
        </w:rPr>
        <w:t>, также осуществляется 2 способами.</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Fonts w:ascii="Tahoma" w:hAnsi="Tahoma" w:cs="Tahoma"/>
          <w:color w:val="000000"/>
          <w:sz w:val="18"/>
          <w:szCs w:val="18"/>
        </w:rPr>
        <w:t>1) </w:t>
      </w:r>
      <w:r w:rsidRPr="00546183">
        <w:rPr>
          <w:rFonts w:ascii="Tahoma" w:hAnsi="Tahoma" w:cs="Tahoma"/>
          <w:i/>
          <w:iCs/>
          <w:color w:val="000000"/>
          <w:sz w:val="18"/>
          <w:szCs w:val="18"/>
        </w:rPr>
        <w:t>при помощи операции</w:t>
      </w:r>
      <w:r w:rsidRPr="00546183">
        <w:rPr>
          <w:rFonts w:ascii="Tahoma" w:hAnsi="Tahoma" w:cs="Tahoma"/>
          <w:color w:val="000000"/>
          <w:sz w:val="18"/>
          <w:szCs w:val="18"/>
        </w:rPr>
        <w:t> </w:t>
      </w:r>
      <w:r w:rsidRPr="00546183">
        <w:rPr>
          <w:rStyle w:val="texample"/>
          <w:rFonts w:ascii="Courier New" w:hAnsi="Courier New" w:cs="Courier New"/>
          <w:color w:val="8B0000"/>
          <w:sz w:val="18"/>
          <w:szCs w:val="18"/>
        </w:rPr>
        <w:t>delete</w:t>
      </w:r>
      <w:r w:rsidRPr="00546183">
        <w:rPr>
          <w:rFonts w:ascii="Tahoma" w:hAnsi="Tahoma" w:cs="Tahoma"/>
          <w:color w:val="000000"/>
          <w:sz w:val="18"/>
          <w:szCs w:val="18"/>
        </w:rPr>
        <w:t>, которая освобождает участок памяти ранее выделенной операцией </w:t>
      </w:r>
      <w:r w:rsidRPr="00546183">
        <w:rPr>
          <w:rStyle w:val="texample"/>
          <w:rFonts w:ascii="Courier New" w:hAnsi="Courier New" w:cs="Courier New"/>
          <w:color w:val="8B0000"/>
          <w:sz w:val="18"/>
          <w:szCs w:val="18"/>
        </w:rPr>
        <w:t>new</w:t>
      </w:r>
      <w:r w:rsidRPr="00546183">
        <w:rPr>
          <w:rFonts w:ascii="Tahoma" w:hAnsi="Tahoma" w:cs="Tahoma"/>
          <w:color w:val="000000"/>
          <w:sz w:val="18"/>
          <w:szCs w:val="18"/>
        </w:rPr>
        <w:t>.</w:t>
      </w:r>
    </w:p>
    <w:p w:rsidR="00242369" w:rsidRPr="00546183" w:rsidRDefault="00242369" w:rsidP="00242369">
      <w:pPr>
        <w:pStyle w:val="a3"/>
        <w:shd w:val="clear" w:color="auto" w:fill="FFFFFF"/>
        <w:spacing w:line="240" w:lineRule="atLeast"/>
        <w:rPr>
          <w:rFonts w:ascii="Tahoma" w:hAnsi="Tahoma" w:cs="Tahoma"/>
          <w:color w:val="000000"/>
          <w:sz w:val="18"/>
          <w:szCs w:val="18"/>
        </w:rPr>
      </w:pPr>
      <w:bookmarkStart w:id="111" w:name="keyword48"/>
      <w:bookmarkEnd w:id="111"/>
      <w:r w:rsidRPr="00546183">
        <w:rPr>
          <w:rStyle w:val="keyword"/>
          <w:rFonts w:ascii="Tahoma" w:hAnsi="Tahoma" w:cs="Tahoma"/>
          <w:i/>
          <w:iCs/>
          <w:color w:val="000000"/>
          <w:sz w:val="18"/>
          <w:szCs w:val="18"/>
        </w:rPr>
        <w:t>Синтаксис</w:t>
      </w:r>
      <w:r w:rsidRPr="00546183">
        <w:rPr>
          <w:rFonts w:ascii="Tahoma" w:hAnsi="Tahoma" w:cs="Tahoma"/>
          <w:color w:val="000000"/>
          <w:sz w:val="18"/>
          <w:szCs w:val="18"/>
        </w:rPr>
        <w:t> </w:t>
      </w:r>
      <w:bookmarkStart w:id="112" w:name="keyword49"/>
      <w:bookmarkEnd w:id="112"/>
      <w:r w:rsidRPr="00546183">
        <w:rPr>
          <w:rStyle w:val="keyword"/>
          <w:rFonts w:ascii="Tahoma" w:hAnsi="Tahoma" w:cs="Tahoma"/>
          <w:i/>
          <w:iCs/>
          <w:color w:val="000000"/>
          <w:sz w:val="18"/>
          <w:szCs w:val="18"/>
        </w:rPr>
        <w:t>освобождения памяти</w:t>
      </w:r>
      <w:r w:rsidRPr="00546183">
        <w:rPr>
          <w:rFonts w:ascii="Tahoma" w:hAnsi="Tahoma" w:cs="Tahoma"/>
          <w:color w:val="000000"/>
          <w:sz w:val="18"/>
          <w:szCs w:val="18"/>
        </w:rPr>
        <w:t>, выделенной для массива значений:</w:t>
      </w:r>
    </w:p>
    <w:p w:rsidR="00242369" w:rsidRPr="00546183" w:rsidRDefault="00242369" w:rsidP="00242369">
      <w:pPr>
        <w:pStyle w:val="HTML"/>
        <w:shd w:val="clear" w:color="auto" w:fill="FFFFFF"/>
        <w:rPr>
          <w:color w:val="8B0000"/>
          <w:sz w:val="18"/>
          <w:szCs w:val="18"/>
        </w:rPr>
      </w:pPr>
      <w:r w:rsidRPr="00546183">
        <w:rPr>
          <w:color w:val="8B0000"/>
          <w:sz w:val="18"/>
          <w:szCs w:val="18"/>
        </w:rPr>
        <w:t>delete ИмяМассива [ЗначениеИндекса];</w:t>
      </w:r>
    </w:p>
    <w:p w:rsidR="00242369" w:rsidRPr="00546183" w:rsidRDefault="00242369" w:rsidP="00242369">
      <w:pPr>
        <w:pStyle w:val="a3"/>
        <w:shd w:val="clear" w:color="auto" w:fill="FFFFFF"/>
        <w:spacing w:line="240" w:lineRule="atLeast"/>
        <w:rPr>
          <w:rFonts w:ascii="Tahoma" w:hAnsi="Tahoma" w:cs="Tahoma"/>
          <w:color w:val="000000"/>
          <w:sz w:val="18"/>
          <w:szCs w:val="18"/>
        </w:rPr>
      </w:pPr>
      <w:bookmarkStart w:id="113" w:name="keyword50"/>
      <w:bookmarkEnd w:id="113"/>
      <w:r w:rsidRPr="00546183">
        <w:rPr>
          <w:rStyle w:val="keyword"/>
          <w:rFonts w:ascii="Tahoma" w:hAnsi="Tahoma" w:cs="Tahoma"/>
          <w:i/>
          <w:iCs/>
          <w:color w:val="000000"/>
          <w:sz w:val="18"/>
          <w:szCs w:val="18"/>
        </w:rPr>
        <w:t>Синтаксис</w:t>
      </w:r>
      <w:r w:rsidRPr="00546183">
        <w:rPr>
          <w:rFonts w:ascii="Tahoma" w:hAnsi="Tahoma" w:cs="Tahoma"/>
          <w:color w:val="000000"/>
          <w:sz w:val="18"/>
          <w:szCs w:val="18"/>
        </w:rPr>
        <w:t> </w:t>
      </w:r>
      <w:bookmarkStart w:id="114" w:name="keyword51"/>
      <w:bookmarkEnd w:id="114"/>
      <w:r w:rsidRPr="00546183">
        <w:rPr>
          <w:rStyle w:val="keyword"/>
          <w:rFonts w:ascii="Tahoma" w:hAnsi="Tahoma" w:cs="Tahoma"/>
          <w:i/>
          <w:iCs/>
          <w:color w:val="000000"/>
          <w:sz w:val="18"/>
          <w:szCs w:val="18"/>
        </w:rPr>
        <w:t>освобождения памяти</w:t>
      </w:r>
      <w:r w:rsidRPr="00546183">
        <w:rPr>
          <w:rFonts w:ascii="Tahoma" w:hAnsi="Tahoma" w:cs="Tahoma"/>
          <w:color w:val="000000"/>
          <w:sz w:val="18"/>
          <w:szCs w:val="18"/>
        </w:rPr>
        <w:t>, выделенной под </w:t>
      </w:r>
      <w:bookmarkStart w:id="115" w:name="keyword52"/>
      <w:bookmarkEnd w:id="115"/>
      <w:r w:rsidRPr="00546183">
        <w:rPr>
          <w:rStyle w:val="keyword"/>
          <w:rFonts w:ascii="Tahoma" w:hAnsi="Tahoma" w:cs="Tahoma"/>
          <w:i/>
          <w:iCs/>
          <w:color w:val="000000"/>
          <w:sz w:val="18"/>
          <w:szCs w:val="18"/>
        </w:rPr>
        <w:t>массив</w:t>
      </w:r>
      <w:r w:rsidRPr="00546183">
        <w:rPr>
          <w:rFonts w:ascii="Tahoma" w:hAnsi="Tahoma" w:cs="Tahoma"/>
          <w:color w:val="000000"/>
          <w:sz w:val="18"/>
          <w:szCs w:val="18"/>
        </w:rPr>
        <w:t> указателей:</w:t>
      </w:r>
    </w:p>
    <w:p w:rsidR="00242369" w:rsidRPr="00546183" w:rsidRDefault="00242369" w:rsidP="00242369">
      <w:pPr>
        <w:pStyle w:val="HTML"/>
        <w:shd w:val="clear" w:color="auto" w:fill="FFFFFF"/>
        <w:rPr>
          <w:color w:val="8B0000"/>
          <w:sz w:val="18"/>
          <w:szCs w:val="18"/>
        </w:rPr>
      </w:pPr>
      <w:r w:rsidRPr="00546183">
        <w:rPr>
          <w:color w:val="8B0000"/>
          <w:sz w:val="18"/>
          <w:szCs w:val="18"/>
        </w:rPr>
        <w:t>delete [] ИмяМассива;</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Style w:val="texample"/>
          <w:rFonts w:ascii="Courier New" w:hAnsi="Courier New" w:cs="Courier New"/>
          <w:color w:val="8B0000"/>
          <w:sz w:val="18"/>
          <w:szCs w:val="18"/>
        </w:rPr>
        <w:lastRenderedPageBreak/>
        <w:t>ИмяМассива</w:t>
      </w:r>
      <w:r w:rsidRPr="00546183">
        <w:rPr>
          <w:rFonts w:ascii="Tahoma" w:hAnsi="Tahoma" w:cs="Tahoma"/>
          <w:color w:val="000000"/>
          <w:sz w:val="18"/>
          <w:szCs w:val="18"/>
        </w:rPr>
        <w:t> – </w:t>
      </w:r>
      <w:bookmarkStart w:id="116" w:name="keyword53"/>
      <w:bookmarkEnd w:id="116"/>
      <w:r w:rsidRPr="00546183">
        <w:rPr>
          <w:rStyle w:val="keyword"/>
          <w:rFonts w:ascii="Tahoma" w:hAnsi="Tahoma" w:cs="Tahoma"/>
          <w:i/>
          <w:iCs/>
          <w:color w:val="000000"/>
          <w:sz w:val="18"/>
          <w:szCs w:val="18"/>
        </w:rPr>
        <w:t>идентификатор</w:t>
      </w:r>
      <w:r w:rsidRPr="00546183">
        <w:rPr>
          <w:rFonts w:ascii="Tahoma" w:hAnsi="Tahoma" w:cs="Tahoma"/>
          <w:color w:val="000000"/>
          <w:sz w:val="18"/>
          <w:szCs w:val="18"/>
        </w:rPr>
        <w:t> массива, то есть имя двойного указателя для выделяемого </w:t>
      </w:r>
      <w:bookmarkStart w:id="117" w:name="keyword54"/>
      <w:bookmarkEnd w:id="117"/>
      <w:r w:rsidRPr="00546183">
        <w:rPr>
          <w:rStyle w:val="keyword"/>
          <w:rFonts w:ascii="Tahoma" w:hAnsi="Tahoma" w:cs="Tahoma"/>
          <w:i/>
          <w:iCs/>
          <w:color w:val="000000"/>
          <w:sz w:val="18"/>
          <w:szCs w:val="18"/>
        </w:rPr>
        <w:t>блока памяти</w:t>
      </w:r>
      <w:r w:rsidRPr="00546183">
        <w:rPr>
          <w:rFonts w:ascii="Tahoma" w:hAnsi="Tahoma" w:cs="Tahoma"/>
          <w:color w:val="000000"/>
          <w:sz w:val="18"/>
          <w:szCs w:val="18"/>
        </w:rPr>
        <w:t>.</w:t>
      </w:r>
    </w:p>
    <w:p w:rsidR="00242369" w:rsidRPr="00546183" w:rsidRDefault="00242369" w:rsidP="00242369">
      <w:pPr>
        <w:pStyle w:val="a3"/>
        <w:shd w:val="clear" w:color="auto" w:fill="FFFFFF"/>
        <w:spacing w:line="240" w:lineRule="atLeast"/>
        <w:rPr>
          <w:rFonts w:ascii="Tahoma" w:hAnsi="Tahoma" w:cs="Tahoma"/>
          <w:color w:val="000000"/>
          <w:sz w:val="18"/>
          <w:szCs w:val="18"/>
          <w:lang w:val="en-US"/>
        </w:rPr>
      </w:pPr>
      <w:r w:rsidRPr="00546183">
        <w:rPr>
          <w:rFonts w:ascii="Tahoma" w:hAnsi="Tahoma" w:cs="Tahoma"/>
          <w:color w:val="000000"/>
          <w:sz w:val="18"/>
          <w:szCs w:val="18"/>
        </w:rPr>
        <w:t>Например</w:t>
      </w:r>
      <w:r w:rsidRPr="00546183">
        <w:rPr>
          <w:rFonts w:ascii="Tahoma" w:hAnsi="Tahoma" w:cs="Tahoma"/>
          <w:color w:val="000000"/>
          <w:sz w:val="18"/>
          <w:szCs w:val="18"/>
          <w:lang w:val="en-US"/>
        </w:rPr>
        <w:t>:</w:t>
      </w:r>
    </w:p>
    <w:p w:rsidR="00242369" w:rsidRPr="00546183" w:rsidRDefault="00242369" w:rsidP="00242369">
      <w:pPr>
        <w:pStyle w:val="HTML"/>
        <w:shd w:val="clear" w:color="auto" w:fill="FFFFFF"/>
        <w:rPr>
          <w:color w:val="8B0000"/>
          <w:sz w:val="18"/>
          <w:szCs w:val="18"/>
          <w:lang w:val="en-US"/>
        </w:rPr>
      </w:pPr>
      <w:proofErr w:type="gramStart"/>
      <w:r w:rsidRPr="00546183">
        <w:rPr>
          <w:color w:val="8B0000"/>
          <w:sz w:val="18"/>
          <w:szCs w:val="18"/>
          <w:lang w:val="en-US"/>
        </w:rPr>
        <w:t>for</w:t>
      </w:r>
      <w:proofErr w:type="gramEnd"/>
      <w:r w:rsidRPr="00546183">
        <w:rPr>
          <w:color w:val="8B0000"/>
          <w:sz w:val="18"/>
          <w:szCs w:val="18"/>
          <w:lang w:val="en-US"/>
        </w:rPr>
        <w:t xml:space="preserve"> (int i=0; i&lt;n; i++)</w:t>
      </w:r>
    </w:p>
    <w:p w:rsidR="00242369" w:rsidRPr="00546183" w:rsidRDefault="00242369" w:rsidP="00242369">
      <w:pPr>
        <w:pStyle w:val="HTML"/>
        <w:shd w:val="clear" w:color="auto" w:fill="FFFFFF"/>
        <w:rPr>
          <w:color w:val="8B0000"/>
          <w:sz w:val="18"/>
          <w:szCs w:val="18"/>
        </w:rPr>
      </w:pPr>
      <w:r w:rsidRPr="00546183">
        <w:rPr>
          <w:color w:val="8B0000"/>
          <w:sz w:val="18"/>
          <w:szCs w:val="18"/>
          <w:lang w:val="en-US"/>
        </w:rPr>
        <w:t xml:space="preserve">  </w:t>
      </w:r>
      <w:r w:rsidRPr="00546183">
        <w:rPr>
          <w:color w:val="8B0000"/>
          <w:sz w:val="18"/>
          <w:szCs w:val="18"/>
        </w:rPr>
        <w:t xml:space="preserve">delete matr [i]; </w:t>
      </w:r>
    </w:p>
    <w:p w:rsidR="00242369" w:rsidRPr="00546183" w:rsidRDefault="00242369" w:rsidP="00242369">
      <w:pPr>
        <w:pStyle w:val="HTML"/>
        <w:shd w:val="clear" w:color="auto" w:fill="FFFFFF"/>
        <w:rPr>
          <w:color w:val="8B0000"/>
          <w:sz w:val="18"/>
          <w:szCs w:val="18"/>
        </w:rPr>
      </w:pPr>
      <w:r w:rsidRPr="00546183">
        <w:rPr>
          <w:color w:val="8B0000"/>
          <w:sz w:val="18"/>
          <w:szCs w:val="18"/>
        </w:rPr>
        <w:t xml:space="preserve">   //освобождает память, выделенную для массива значений </w:t>
      </w:r>
    </w:p>
    <w:p w:rsidR="00242369" w:rsidRPr="00546183" w:rsidRDefault="00242369" w:rsidP="00242369">
      <w:pPr>
        <w:pStyle w:val="HTML"/>
        <w:shd w:val="clear" w:color="auto" w:fill="FFFFFF"/>
        <w:rPr>
          <w:color w:val="8B0000"/>
          <w:sz w:val="18"/>
          <w:szCs w:val="18"/>
        </w:rPr>
      </w:pPr>
      <w:r w:rsidRPr="00546183">
        <w:rPr>
          <w:color w:val="8B0000"/>
          <w:sz w:val="18"/>
          <w:szCs w:val="18"/>
        </w:rPr>
        <w:t>delete [] matr;</w:t>
      </w:r>
    </w:p>
    <w:p w:rsidR="00242369" w:rsidRPr="00546183" w:rsidRDefault="00242369" w:rsidP="00242369">
      <w:pPr>
        <w:pStyle w:val="HTML"/>
        <w:shd w:val="clear" w:color="auto" w:fill="FFFFFF"/>
        <w:rPr>
          <w:color w:val="8B0000"/>
          <w:sz w:val="18"/>
          <w:szCs w:val="18"/>
        </w:rPr>
      </w:pPr>
      <w:r w:rsidRPr="00546183">
        <w:rPr>
          <w:color w:val="8B0000"/>
          <w:sz w:val="18"/>
          <w:szCs w:val="18"/>
        </w:rPr>
        <w:t>//освобождает память, выделенную под массив указателей</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Fonts w:ascii="Tahoma" w:hAnsi="Tahoma" w:cs="Tahoma"/>
          <w:color w:val="000000"/>
          <w:sz w:val="18"/>
          <w:szCs w:val="18"/>
        </w:rPr>
        <w:t>Квадратные скобки</w:t>
      </w:r>
      <w:proofErr w:type="gramStart"/>
      <w:r w:rsidRPr="00546183">
        <w:rPr>
          <w:rFonts w:ascii="Tahoma" w:hAnsi="Tahoma" w:cs="Tahoma"/>
          <w:color w:val="000000"/>
          <w:sz w:val="18"/>
          <w:szCs w:val="18"/>
        </w:rPr>
        <w:t xml:space="preserve"> [] </w:t>
      </w:r>
      <w:proofErr w:type="gramEnd"/>
      <w:r w:rsidRPr="00546183">
        <w:rPr>
          <w:rFonts w:ascii="Tahoma" w:hAnsi="Tahoma" w:cs="Tahoma"/>
          <w:color w:val="000000"/>
          <w:sz w:val="18"/>
          <w:szCs w:val="18"/>
        </w:rPr>
        <w:t>означают, что освобождается </w:t>
      </w:r>
      <w:bookmarkStart w:id="118" w:name="keyword55"/>
      <w:bookmarkEnd w:id="118"/>
      <w:r w:rsidRPr="00546183">
        <w:rPr>
          <w:rStyle w:val="keyword"/>
          <w:rFonts w:ascii="Tahoma" w:hAnsi="Tahoma" w:cs="Tahoma"/>
          <w:i/>
          <w:iCs/>
          <w:color w:val="000000"/>
          <w:sz w:val="18"/>
          <w:szCs w:val="18"/>
        </w:rPr>
        <w:t>память</w:t>
      </w:r>
      <w:r w:rsidRPr="00546183">
        <w:rPr>
          <w:rFonts w:ascii="Tahoma" w:hAnsi="Tahoma" w:cs="Tahoma"/>
          <w:color w:val="000000"/>
          <w:sz w:val="18"/>
          <w:szCs w:val="18"/>
        </w:rPr>
        <w:t>, занятая всеми элементами массива, а не только первым.</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Fonts w:ascii="Tahoma" w:hAnsi="Tahoma" w:cs="Tahoma"/>
          <w:color w:val="000000"/>
          <w:sz w:val="18"/>
          <w:szCs w:val="18"/>
        </w:rPr>
        <w:t>2) </w:t>
      </w:r>
      <w:r w:rsidRPr="00546183">
        <w:rPr>
          <w:rFonts w:ascii="Tahoma" w:hAnsi="Tahoma" w:cs="Tahoma"/>
          <w:i/>
          <w:iCs/>
          <w:color w:val="000000"/>
          <w:sz w:val="18"/>
          <w:szCs w:val="18"/>
        </w:rPr>
        <w:t>при помощи библиотечной функции</w:t>
      </w:r>
      <w:r w:rsidRPr="00546183">
        <w:rPr>
          <w:rFonts w:ascii="Tahoma" w:hAnsi="Tahoma" w:cs="Tahoma"/>
          <w:color w:val="000000"/>
          <w:sz w:val="18"/>
          <w:szCs w:val="18"/>
        </w:rPr>
        <w:t> </w:t>
      </w:r>
      <w:r w:rsidRPr="00546183">
        <w:rPr>
          <w:rStyle w:val="texample"/>
          <w:rFonts w:ascii="Courier New" w:hAnsi="Courier New" w:cs="Courier New"/>
          <w:color w:val="8B0000"/>
          <w:sz w:val="18"/>
          <w:szCs w:val="18"/>
        </w:rPr>
        <w:t>free</w:t>
      </w:r>
      <w:r w:rsidRPr="00546183">
        <w:rPr>
          <w:rFonts w:ascii="Tahoma" w:hAnsi="Tahoma" w:cs="Tahoma"/>
          <w:color w:val="000000"/>
          <w:sz w:val="18"/>
          <w:szCs w:val="18"/>
        </w:rPr>
        <w:t>, которая предназначена для освобождения динамической памяти.</w:t>
      </w:r>
    </w:p>
    <w:p w:rsidR="00242369" w:rsidRPr="00546183" w:rsidRDefault="00242369" w:rsidP="00242369">
      <w:pPr>
        <w:pStyle w:val="a3"/>
        <w:shd w:val="clear" w:color="auto" w:fill="FFFFFF"/>
        <w:spacing w:line="240" w:lineRule="atLeast"/>
        <w:rPr>
          <w:rFonts w:ascii="Tahoma" w:hAnsi="Tahoma" w:cs="Tahoma"/>
          <w:color w:val="000000"/>
          <w:sz w:val="18"/>
          <w:szCs w:val="18"/>
        </w:rPr>
      </w:pPr>
      <w:bookmarkStart w:id="119" w:name="keyword56"/>
      <w:bookmarkEnd w:id="119"/>
      <w:r w:rsidRPr="00546183">
        <w:rPr>
          <w:rStyle w:val="keyword"/>
          <w:rFonts w:ascii="Tahoma" w:hAnsi="Tahoma" w:cs="Tahoma"/>
          <w:i/>
          <w:iCs/>
          <w:color w:val="000000"/>
          <w:sz w:val="18"/>
          <w:szCs w:val="18"/>
        </w:rPr>
        <w:t>Синтаксис</w:t>
      </w:r>
      <w:r w:rsidRPr="00546183">
        <w:rPr>
          <w:rFonts w:ascii="Tahoma" w:hAnsi="Tahoma" w:cs="Tahoma"/>
          <w:color w:val="000000"/>
          <w:sz w:val="18"/>
          <w:szCs w:val="18"/>
        </w:rPr>
        <w:t> </w:t>
      </w:r>
      <w:bookmarkStart w:id="120" w:name="keyword57"/>
      <w:bookmarkEnd w:id="120"/>
      <w:r w:rsidRPr="00546183">
        <w:rPr>
          <w:rStyle w:val="keyword"/>
          <w:rFonts w:ascii="Tahoma" w:hAnsi="Tahoma" w:cs="Tahoma"/>
          <w:i/>
          <w:iCs/>
          <w:color w:val="000000"/>
          <w:sz w:val="18"/>
          <w:szCs w:val="18"/>
        </w:rPr>
        <w:t>освобождения памяти</w:t>
      </w:r>
      <w:r w:rsidRPr="00546183">
        <w:rPr>
          <w:rFonts w:ascii="Tahoma" w:hAnsi="Tahoma" w:cs="Tahoma"/>
          <w:color w:val="000000"/>
          <w:sz w:val="18"/>
          <w:szCs w:val="18"/>
        </w:rPr>
        <w:t>, выделенной для массива значений:</w:t>
      </w:r>
    </w:p>
    <w:p w:rsidR="00242369" w:rsidRPr="00546183" w:rsidRDefault="00242369" w:rsidP="00242369">
      <w:pPr>
        <w:pStyle w:val="HTML"/>
        <w:shd w:val="clear" w:color="auto" w:fill="FFFFFF"/>
        <w:rPr>
          <w:color w:val="8B0000"/>
          <w:sz w:val="18"/>
          <w:szCs w:val="18"/>
        </w:rPr>
      </w:pPr>
      <w:r w:rsidRPr="00546183">
        <w:rPr>
          <w:color w:val="8B0000"/>
          <w:sz w:val="18"/>
          <w:szCs w:val="18"/>
        </w:rPr>
        <w:t>free (ИмяМассив</w:t>
      </w:r>
      <w:proofErr w:type="gramStart"/>
      <w:r w:rsidRPr="00546183">
        <w:rPr>
          <w:color w:val="8B0000"/>
          <w:sz w:val="18"/>
          <w:szCs w:val="18"/>
        </w:rPr>
        <w:t>а[</w:t>
      </w:r>
      <w:proofErr w:type="gramEnd"/>
      <w:r w:rsidRPr="00546183">
        <w:rPr>
          <w:color w:val="8B0000"/>
          <w:sz w:val="18"/>
          <w:szCs w:val="18"/>
        </w:rPr>
        <w:t>ЗначениеИндекса]);</w:t>
      </w:r>
    </w:p>
    <w:p w:rsidR="00242369" w:rsidRPr="00546183" w:rsidRDefault="00242369" w:rsidP="00242369">
      <w:pPr>
        <w:pStyle w:val="a3"/>
        <w:shd w:val="clear" w:color="auto" w:fill="FFFFFF"/>
        <w:spacing w:line="240" w:lineRule="atLeast"/>
        <w:rPr>
          <w:rFonts w:ascii="Tahoma" w:hAnsi="Tahoma" w:cs="Tahoma"/>
          <w:color w:val="000000"/>
          <w:sz w:val="18"/>
          <w:szCs w:val="18"/>
        </w:rPr>
      </w:pPr>
      <w:bookmarkStart w:id="121" w:name="keyword58"/>
      <w:bookmarkEnd w:id="121"/>
      <w:r w:rsidRPr="00546183">
        <w:rPr>
          <w:rStyle w:val="keyword"/>
          <w:rFonts w:ascii="Tahoma" w:hAnsi="Tahoma" w:cs="Tahoma"/>
          <w:i/>
          <w:iCs/>
          <w:color w:val="000000"/>
          <w:sz w:val="18"/>
          <w:szCs w:val="18"/>
        </w:rPr>
        <w:t>Синтаксис</w:t>
      </w:r>
      <w:r w:rsidRPr="00546183">
        <w:rPr>
          <w:rFonts w:ascii="Tahoma" w:hAnsi="Tahoma" w:cs="Tahoma"/>
          <w:color w:val="000000"/>
          <w:sz w:val="18"/>
          <w:szCs w:val="18"/>
        </w:rPr>
        <w:t> </w:t>
      </w:r>
      <w:bookmarkStart w:id="122" w:name="keyword59"/>
      <w:bookmarkEnd w:id="122"/>
      <w:r w:rsidRPr="00546183">
        <w:rPr>
          <w:rStyle w:val="keyword"/>
          <w:rFonts w:ascii="Tahoma" w:hAnsi="Tahoma" w:cs="Tahoma"/>
          <w:i/>
          <w:iCs/>
          <w:color w:val="000000"/>
          <w:sz w:val="18"/>
          <w:szCs w:val="18"/>
        </w:rPr>
        <w:t>освобождения памяти</w:t>
      </w:r>
      <w:r w:rsidRPr="00546183">
        <w:rPr>
          <w:rFonts w:ascii="Tahoma" w:hAnsi="Tahoma" w:cs="Tahoma"/>
          <w:color w:val="000000"/>
          <w:sz w:val="18"/>
          <w:szCs w:val="18"/>
        </w:rPr>
        <w:t>, выделенной под </w:t>
      </w:r>
      <w:bookmarkStart w:id="123" w:name="keyword60"/>
      <w:bookmarkEnd w:id="123"/>
      <w:r w:rsidRPr="00546183">
        <w:rPr>
          <w:rStyle w:val="keyword"/>
          <w:rFonts w:ascii="Tahoma" w:hAnsi="Tahoma" w:cs="Tahoma"/>
          <w:i/>
          <w:iCs/>
          <w:color w:val="000000"/>
          <w:sz w:val="18"/>
          <w:szCs w:val="18"/>
        </w:rPr>
        <w:t>массив</w:t>
      </w:r>
      <w:r w:rsidRPr="00546183">
        <w:rPr>
          <w:rFonts w:ascii="Tahoma" w:hAnsi="Tahoma" w:cs="Tahoma"/>
          <w:color w:val="000000"/>
          <w:sz w:val="18"/>
          <w:szCs w:val="18"/>
        </w:rPr>
        <w:t> указателей:</w:t>
      </w:r>
    </w:p>
    <w:p w:rsidR="00242369" w:rsidRPr="00546183" w:rsidRDefault="00242369" w:rsidP="00242369">
      <w:pPr>
        <w:pStyle w:val="HTML"/>
        <w:shd w:val="clear" w:color="auto" w:fill="FFFFFF"/>
        <w:rPr>
          <w:color w:val="8B0000"/>
          <w:sz w:val="18"/>
          <w:szCs w:val="18"/>
        </w:rPr>
      </w:pPr>
      <w:r w:rsidRPr="00546183">
        <w:rPr>
          <w:color w:val="8B0000"/>
          <w:sz w:val="18"/>
          <w:szCs w:val="18"/>
        </w:rPr>
        <w:t>free (ИмяМассива);</w:t>
      </w:r>
    </w:p>
    <w:p w:rsidR="00242369" w:rsidRPr="00546183" w:rsidRDefault="00242369" w:rsidP="00242369">
      <w:pPr>
        <w:pStyle w:val="a3"/>
        <w:shd w:val="clear" w:color="auto" w:fill="FFFFFF"/>
        <w:spacing w:line="240" w:lineRule="atLeast"/>
        <w:rPr>
          <w:rFonts w:ascii="Tahoma" w:hAnsi="Tahoma" w:cs="Tahoma"/>
          <w:color w:val="000000"/>
          <w:sz w:val="18"/>
          <w:szCs w:val="18"/>
        </w:rPr>
      </w:pPr>
      <w:r w:rsidRPr="00546183">
        <w:rPr>
          <w:rStyle w:val="texample"/>
          <w:rFonts w:ascii="Courier New" w:hAnsi="Courier New" w:cs="Courier New"/>
          <w:color w:val="8B0000"/>
          <w:sz w:val="18"/>
          <w:szCs w:val="18"/>
        </w:rPr>
        <w:t>ИмяМассива</w:t>
      </w:r>
      <w:r w:rsidRPr="00546183">
        <w:rPr>
          <w:rFonts w:ascii="Tahoma" w:hAnsi="Tahoma" w:cs="Tahoma"/>
          <w:color w:val="000000"/>
          <w:sz w:val="18"/>
          <w:szCs w:val="18"/>
        </w:rPr>
        <w:t> – </w:t>
      </w:r>
      <w:bookmarkStart w:id="124" w:name="keyword61"/>
      <w:bookmarkEnd w:id="124"/>
      <w:r w:rsidRPr="00546183">
        <w:rPr>
          <w:rStyle w:val="keyword"/>
          <w:rFonts w:ascii="Tahoma" w:hAnsi="Tahoma" w:cs="Tahoma"/>
          <w:i/>
          <w:iCs/>
          <w:color w:val="000000"/>
          <w:sz w:val="18"/>
          <w:szCs w:val="18"/>
        </w:rPr>
        <w:t>идентификатор</w:t>
      </w:r>
      <w:r w:rsidRPr="00546183">
        <w:rPr>
          <w:rFonts w:ascii="Tahoma" w:hAnsi="Tahoma" w:cs="Tahoma"/>
          <w:color w:val="000000"/>
          <w:sz w:val="18"/>
          <w:szCs w:val="18"/>
        </w:rPr>
        <w:t> массива, то есть имя двойного указателя для выделяемого </w:t>
      </w:r>
      <w:bookmarkStart w:id="125" w:name="keyword62"/>
      <w:bookmarkEnd w:id="125"/>
      <w:r w:rsidRPr="00546183">
        <w:rPr>
          <w:rStyle w:val="keyword"/>
          <w:rFonts w:ascii="Tahoma" w:hAnsi="Tahoma" w:cs="Tahoma"/>
          <w:i/>
          <w:iCs/>
          <w:color w:val="000000"/>
          <w:sz w:val="18"/>
          <w:szCs w:val="18"/>
        </w:rPr>
        <w:t>блока памяти</w:t>
      </w:r>
      <w:r w:rsidRPr="00546183">
        <w:rPr>
          <w:rFonts w:ascii="Tahoma" w:hAnsi="Tahoma" w:cs="Tahoma"/>
          <w:color w:val="000000"/>
          <w:sz w:val="18"/>
          <w:szCs w:val="18"/>
        </w:rPr>
        <w:t>.</w:t>
      </w:r>
    </w:p>
    <w:p w:rsidR="00242369" w:rsidRPr="00546183" w:rsidRDefault="00242369" w:rsidP="00242369">
      <w:pPr>
        <w:pStyle w:val="a3"/>
        <w:shd w:val="clear" w:color="auto" w:fill="FFFFFF"/>
        <w:spacing w:line="240" w:lineRule="atLeast"/>
        <w:rPr>
          <w:rFonts w:ascii="Tahoma" w:hAnsi="Tahoma" w:cs="Tahoma"/>
          <w:color w:val="000000"/>
          <w:sz w:val="18"/>
          <w:szCs w:val="18"/>
          <w:lang w:val="en-US"/>
        </w:rPr>
      </w:pPr>
      <w:r w:rsidRPr="00546183">
        <w:rPr>
          <w:rFonts w:ascii="Tahoma" w:hAnsi="Tahoma" w:cs="Tahoma"/>
          <w:color w:val="000000"/>
          <w:sz w:val="18"/>
          <w:szCs w:val="18"/>
        </w:rPr>
        <w:t>Например</w:t>
      </w:r>
      <w:r w:rsidRPr="00546183">
        <w:rPr>
          <w:rFonts w:ascii="Tahoma" w:hAnsi="Tahoma" w:cs="Tahoma"/>
          <w:color w:val="000000"/>
          <w:sz w:val="18"/>
          <w:szCs w:val="18"/>
          <w:lang w:val="en-US"/>
        </w:rPr>
        <w:t>:</w:t>
      </w:r>
    </w:p>
    <w:p w:rsidR="00242369" w:rsidRPr="00546183" w:rsidRDefault="00242369" w:rsidP="00242369">
      <w:pPr>
        <w:pStyle w:val="HTML"/>
        <w:shd w:val="clear" w:color="auto" w:fill="FFFFFF"/>
        <w:rPr>
          <w:color w:val="8B0000"/>
          <w:sz w:val="18"/>
          <w:szCs w:val="18"/>
          <w:lang w:val="en-US"/>
        </w:rPr>
      </w:pPr>
      <w:proofErr w:type="gramStart"/>
      <w:r w:rsidRPr="00546183">
        <w:rPr>
          <w:color w:val="8B0000"/>
          <w:sz w:val="18"/>
          <w:szCs w:val="18"/>
          <w:lang w:val="en-US"/>
        </w:rPr>
        <w:t>for</w:t>
      </w:r>
      <w:proofErr w:type="gramEnd"/>
      <w:r w:rsidRPr="00546183">
        <w:rPr>
          <w:color w:val="8B0000"/>
          <w:sz w:val="18"/>
          <w:szCs w:val="18"/>
          <w:lang w:val="en-US"/>
        </w:rPr>
        <w:t xml:space="preserve"> (int i=0; i&lt;n; i++)</w:t>
      </w:r>
    </w:p>
    <w:p w:rsidR="00242369" w:rsidRPr="00546183" w:rsidRDefault="00242369" w:rsidP="00242369">
      <w:pPr>
        <w:pStyle w:val="HTML"/>
        <w:shd w:val="clear" w:color="auto" w:fill="FFFFFF"/>
        <w:rPr>
          <w:color w:val="8B0000"/>
          <w:sz w:val="18"/>
          <w:szCs w:val="18"/>
        </w:rPr>
      </w:pPr>
      <w:r w:rsidRPr="00546183">
        <w:rPr>
          <w:color w:val="8B0000"/>
          <w:sz w:val="18"/>
          <w:szCs w:val="18"/>
          <w:lang w:val="en-US"/>
        </w:rPr>
        <w:t xml:space="preserve">  </w:t>
      </w:r>
      <w:r w:rsidRPr="00546183">
        <w:rPr>
          <w:color w:val="8B0000"/>
          <w:sz w:val="18"/>
          <w:szCs w:val="18"/>
        </w:rPr>
        <w:t xml:space="preserve">free (matr[i]); </w:t>
      </w:r>
    </w:p>
    <w:p w:rsidR="00242369" w:rsidRPr="00546183" w:rsidRDefault="00242369" w:rsidP="00242369">
      <w:pPr>
        <w:pStyle w:val="HTML"/>
        <w:shd w:val="clear" w:color="auto" w:fill="FFFFFF"/>
        <w:rPr>
          <w:color w:val="8B0000"/>
          <w:sz w:val="18"/>
          <w:szCs w:val="18"/>
        </w:rPr>
      </w:pPr>
      <w:r w:rsidRPr="00546183">
        <w:rPr>
          <w:color w:val="8B0000"/>
          <w:sz w:val="18"/>
          <w:szCs w:val="18"/>
        </w:rPr>
        <w:t xml:space="preserve">   //освобождает память, выделенную для массива значений </w:t>
      </w:r>
    </w:p>
    <w:p w:rsidR="00242369" w:rsidRPr="00546183" w:rsidRDefault="00242369" w:rsidP="00242369">
      <w:pPr>
        <w:pStyle w:val="HTML"/>
        <w:shd w:val="clear" w:color="auto" w:fill="FFFFFF"/>
        <w:rPr>
          <w:color w:val="8B0000"/>
          <w:sz w:val="18"/>
          <w:szCs w:val="18"/>
        </w:rPr>
      </w:pPr>
      <w:r w:rsidRPr="00546183">
        <w:rPr>
          <w:color w:val="8B0000"/>
          <w:sz w:val="18"/>
          <w:szCs w:val="18"/>
        </w:rPr>
        <w:t>free (matr);</w:t>
      </w:r>
    </w:p>
    <w:p w:rsidR="00242369" w:rsidRPr="00546183" w:rsidRDefault="00242369" w:rsidP="00242369">
      <w:pPr>
        <w:pStyle w:val="HTML"/>
        <w:shd w:val="clear" w:color="auto" w:fill="FFFFFF"/>
        <w:rPr>
          <w:color w:val="8B0000"/>
          <w:sz w:val="18"/>
          <w:szCs w:val="18"/>
        </w:rPr>
      </w:pPr>
      <w:r w:rsidRPr="00546183">
        <w:rPr>
          <w:color w:val="8B0000"/>
          <w:sz w:val="18"/>
          <w:szCs w:val="18"/>
        </w:rPr>
        <w:t>//освобождает память, выделенную под массив указателей</w:t>
      </w:r>
    </w:p>
    <w:p w:rsidR="00242369" w:rsidRPr="00546183" w:rsidRDefault="00242369" w:rsidP="00242369">
      <w:pPr>
        <w:shd w:val="clear" w:color="auto" w:fill="FFFFFF"/>
        <w:spacing w:after="150" w:line="240" w:lineRule="auto"/>
        <w:textAlignment w:val="baseline"/>
        <w:rPr>
          <w:rFonts w:ascii="Verdana" w:eastAsia="Times New Roman" w:hAnsi="Verdana" w:cs="Times New Roman"/>
          <w:color w:val="000000"/>
          <w:sz w:val="18"/>
          <w:szCs w:val="18"/>
          <w:lang w:eastAsia="ru-RU"/>
        </w:rPr>
      </w:pPr>
    </w:p>
    <w:p w:rsidR="00485CEF" w:rsidRPr="00546183" w:rsidRDefault="00485CEF" w:rsidP="00485CEF">
      <w:pPr>
        <w:shd w:val="clear" w:color="auto" w:fill="FFFFFF"/>
        <w:spacing w:before="100" w:beforeAutospacing="1" w:after="0" w:line="360" w:lineRule="atLeast"/>
        <w:rPr>
          <w:rFonts w:ascii="Georgia" w:eastAsia="Times New Roman" w:hAnsi="Georgia" w:cs="Times New Roman"/>
          <w:color w:val="000000"/>
          <w:sz w:val="18"/>
          <w:szCs w:val="18"/>
          <w:lang w:eastAsia="ru-RU"/>
        </w:rPr>
      </w:pPr>
    </w:p>
    <w:p w:rsidR="00546183" w:rsidRPr="00546183" w:rsidRDefault="00242369" w:rsidP="00546183">
      <w:pPr>
        <w:pStyle w:val="a3"/>
        <w:shd w:val="clear" w:color="auto" w:fill="F7F7FA"/>
        <w:spacing w:line="312" w:lineRule="atLeast"/>
        <w:rPr>
          <w:rFonts w:ascii="Verdana" w:hAnsi="Verdana"/>
          <w:color w:val="000000"/>
          <w:sz w:val="18"/>
          <w:szCs w:val="18"/>
        </w:rPr>
      </w:pPr>
      <w:r w:rsidRPr="00546183">
        <w:rPr>
          <w:rFonts w:ascii="Arial" w:hAnsi="Arial" w:cs="Arial"/>
          <w:color w:val="000000"/>
          <w:sz w:val="18"/>
          <w:szCs w:val="18"/>
          <w:shd w:val="clear" w:color="auto" w:fill="FFFFFF"/>
        </w:rPr>
        <w:t>38.</w:t>
      </w:r>
      <w:r w:rsidR="00546183" w:rsidRPr="00546183">
        <w:rPr>
          <w:rFonts w:ascii="Verdana" w:hAnsi="Verdana"/>
          <w:color w:val="000000"/>
          <w:sz w:val="18"/>
          <w:szCs w:val="18"/>
        </w:rPr>
        <w:t xml:space="preserve"> При создании массива с фиксированными размерами под него выделяется определенная память. Например, пусть у нас будет массив с пятью элементами:</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546183" w:rsidRPr="00546183" w:rsidTr="00546183">
        <w:trPr>
          <w:tblCellSpacing w:w="0" w:type="dxa"/>
        </w:trPr>
        <w:tc>
          <w:tcPr>
            <w:tcW w:w="0" w:type="auto"/>
            <w:vAlign w:val="center"/>
            <w:hideMark/>
          </w:tcPr>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1</w:t>
            </w:r>
          </w:p>
        </w:tc>
        <w:tc>
          <w:tcPr>
            <w:tcW w:w="14010" w:type="dxa"/>
            <w:vAlign w:val="center"/>
            <w:hideMark/>
          </w:tcPr>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Courier New" w:eastAsia="Times New Roman" w:hAnsi="Courier New" w:cs="Courier New"/>
                <w:sz w:val="18"/>
                <w:szCs w:val="18"/>
                <w:lang w:eastAsia="ru-RU"/>
              </w:rPr>
              <w:t>double</w:t>
            </w:r>
            <w:r w:rsidRPr="00546183">
              <w:rPr>
                <w:rFonts w:ascii="Times New Roman" w:eastAsia="Times New Roman" w:hAnsi="Times New Roman" w:cs="Times New Roman"/>
                <w:sz w:val="18"/>
                <w:szCs w:val="18"/>
                <w:lang w:eastAsia="ru-RU"/>
              </w:rPr>
              <w:t xml:space="preserve"> </w:t>
            </w:r>
            <w:r w:rsidRPr="00546183">
              <w:rPr>
                <w:rFonts w:ascii="Courier New" w:eastAsia="Times New Roman" w:hAnsi="Courier New" w:cs="Courier New"/>
                <w:sz w:val="18"/>
                <w:szCs w:val="18"/>
                <w:lang w:eastAsia="ru-RU"/>
              </w:rPr>
              <w:t>numbers[5] = {1.0, 2.0, 3.0, 4.0, 5.0};</w:t>
            </w:r>
          </w:p>
        </w:tc>
      </w:tr>
    </w:tbl>
    <w:p w:rsidR="00546183" w:rsidRPr="00546183" w:rsidRDefault="00546183" w:rsidP="00546183">
      <w:pPr>
        <w:shd w:val="clear" w:color="auto" w:fill="F7F7FA"/>
        <w:spacing w:before="100" w:beforeAutospacing="1" w:after="100" w:afterAutospacing="1" w:line="312" w:lineRule="atLeast"/>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Для такого массива выделяется память 5 * 8 (размер типа double) = 40 байт. Таким образом, мы точно знаем, сколько в массиве элементов и сколько он занимает памяти. Однако это не всегда удобно. Иногда бывает необходимо, чтобы количество элементов и соответственно размер выделяемой памяти для массива определялись динамически в зависимости от некоторых условий. Например, пользователь сам может вводить размер массива. И в этом случае для создания массива мы можем использовать динамическое выделение памяти.</w:t>
      </w:r>
    </w:p>
    <w:p w:rsidR="00546183" w:rsidRPr="00546183" w:rsidRDefault="00546183" w:rsidP="00546183">
      <w:pPr>
        <w:shd w:val="clear" w:color="auto" w:fill="F7F7FA"/>
        <w:spacing w:before="100" w:beforeAutospacing="1" w:after="100" w:afterAutospacing="1" w:line="312" w:lineRule="atLeast"/>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Для управления динамическим выделением памяти используется ряд функций, которые определены в заголовочном файле </w:t>
      </w:r>
      <w:r w:rsidRPr="00546183">
        <w:rPr>
          <w:rFonts w:ascii="Verdana" w:eastAsia="Times New Roman" w:hAnsi="Verdana" w:cs="Times New Roman"/>
          <w:b/>
          <w:bCs/>
          <w:color w:val="000000"/>
          <w:sz w:val="18"/>
          <w:szCs w:val="18"/>
          <w:lang w:eastAsia="ru-RU"/>
        </w:rPr>
        <w:t>stdlib.h</w:t>
      </w:r>
      <w:r w:rsidRPr="00546183">
        <w:rPr>
          <w:rFonts w:ascii="Verdana" w:eastAsia="Times New Roman" w:hAnsi="Verdana" w:cs="Times New Roman"/>
          <w:color w:val="000000"/>
          <w:sz w:val="18"/>
          <w:szCs w:val="18"/>
          <w:lang w:eastAsia="ru-RU"/>
        </w:rPr>
        <w:t>:</w:t>
      </w:r>
    </w:p>
    <w:p w:rsidR="00546183" w:rsidRPr="00546183" w:rsidRDefault="00546183" w:rsidP="00546183">
      <w:pPr>
        <w:numPr>
          <w:ilvl w:val="0"/>
          <w:numId w:val="25"/>
        </w:numPr>
        <w:shd w:val="clear" w:color="auto" w:fill="F7F7FA"/>
        <w:spacing w:before="100" w:beforeAutospacing="1" w:after="100" w:afterAutospacing="1" w:line="312" w:lineRule="atLeast"/>
        <w:rPr>
          <w:rFonts w:ascii="Verdana" w:eastAsia="Times New Roman" w:hAnsi="Verdana" w:cs="Times New Roman"/>
          <w:color w:val="000000"/>
          <w:sz w:val="18"/>
          <w:szCs w:val="18"/>
          <w:lang w:eastAsia="ru-RU"/>
        </w:rPr>
      </w:pPr>
      <w:r w:rsidRPr="00546183">
        <w:rPr>
          <w:rFonts w:ascii="Verdana" w:eastAsia="Times New Roman" w:hAnsi="Verdana" w:cs="Times New Roman"/>
          <w:b/>
          <w:bCs/>
          <w:color w:val="000000"/>
          <w:sz w:val="18"/>
          <w:szCs w:val="18"/>
          <w:lang w:eastAsia="ru-RU"/>
        </w:rPr>
        <w:t>malloc()</w:t>
      </w:r>
      <w:r w:rsidRPr="00546183">
        <w:rPr>
          <w:rFonts w:ascii="Verdana" w:eastAsia="Times New Roman" w:hAnsi="Verdana" w:cs="Times New Roman"/>
          <w:color w:val="000000"/>
          <w:sz w:val="18"/>
          <w:szCs w:val="18"/>
          <w:lang w:eastAsia="ru-RU"/>
        </w:rPr>
        <w:t>. Имеет прототип</w:t>
      </w:r>
    </w:p>
    <w:tbl>
      <w:tblPr>
        <w:tblW w:w="13875" w:type="dxa"/>
        <w:tblCellSpacing w:w="0" w:type="dxa"/>
        <w:tblInd w:w="720" w:type="dxa"/>
        <w:tblCellMar>
          <w:left w:w="0" w:type="dxa"/>
          <w:right w:w="0" w:type="dxa"/>
        </w:tblCellMar>
        <w:tblLook w:val="04A0" w:firstRow="1" w:lastRow="0" w:firstColumn="1" w:lastColumn="0" w:noHBand="0" w:noVBand="1"/>
      </w:tblPr>
      <w:tblGrid>
        <w:gridCol w:w="450"/>
        <w:gridCol w:w="13425"/>
      </w:tblGrid>
      <w:tr w:rsidR="00546183" w:rsidRPr="00546183" w:rsidTr="00546183">
        <w:trPr>
          <w:tblCellSpacing w:w="0" w:type="dxa"/>
        </w:trPr>
        <w:tc>
          <w:tcPr>
            <w:tcW w:w="0" w:type="auto"/>
            <w:vAlign w:val="center"/>
            <w:hideMark/>
          </w:tcPr>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1</w:t>
            </w:r>
          </w:p>
        </w:tc>
        <w:tc>
          <w:tcPr>
            <w:tcW w:w="13425" w:type="dxa"/>
            <w:vAlign w:val="center"/>
            <w:hideMark/>
          </w:tcPr>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Courier New" w:eastAsia="Times New Roman" w:hAnsi="Courier New" w:cs="Courier New"/>
                <w:sz w:val="18"/>
                <w:szCs w:val="18"/>
                <w:lang w:eastAsia="ru-RU"/>
              </w:rPr>
              <w:t>void</w:t>
            </w:r>
            <w:r w:rsidRPr="00546183">
              <w:rPr>
                <w:rFonts w:ascii="Times New Roman" w:eastAsia="Times New Roman" w:hAnsi="Times New Roman" w:cs="Times New Roman"/>
                <w:sz w:val="18"/>
                <w:szCs w:val="18"/>
                <w:lang w:eastAsia="ru-RU"/>
              </w:rPr>
              <w:t xml:space="preserve"> </w:t>
            </w:r>
            <w:r w:rsidRPr="00546183">
              <w:rPr>
                <w:rFonts w:ascii="Courier New" w:eastAsia="Times New Roman" w:hAnsi="Courier New" w:cs="Courier New"/>
                <w:sz w:val="18"/>
                <w:szCs w:val="18"/>
                <w:lang w:eastAsia="ru-RU"/>
              </w:rPr>
              <w:t>*malloc(unsigned s);</w:t>
            </w:r>
          </w:p>
        </w:tc>
      </w:tr>
    </w:tbl>
    <w:p w:rsidR="00546183" w:rsidRPr="00546183" w:rsidRDefault="00546183" w:rsidP="00546183">
      <w:pPr>
        <w:numPr>
          <w:ilvl w:val="0"/>
          <w:numId w:val="25"/>
        </w:numPr>
        <w:shd w:val="clear" w:color="auto" w:fill="F7F7FA"/>
        <w:spacing w:before="100" w:beforeAutospacing="1" w:after="100" w:afterAutospacing="1" w:line="312" w:lineRule="atLeast"/>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lastRenderedPageBreak/>
        <w:t>Выделяет память длиной в s байт и возвращает указатель на начало выделенной памяти. В случае неудачного выполнения возвращает </w:t>
      </w:r>
      <w:r w:rsidRPr="00546183">
        <w:rPr>
          <w:rFonts w:ascii="Verdana" w:eastAsia="Times New Roman" w:hAnsi="Verdana" w:cs="Times New Roman"/>
          <w:b/>
          <w:bCs/>
          <w:color w:val="000000"/>
          <w:sz w:val="18"/>
          <w:szCs w:val="18"/>
          <w:lang w:eastAsia="ru-RU"/>
        </w:rPr>
        <w:t>NULL</w:t>
      </w:r>
    </w:p>
    <w:p w:rsidR="00546183" w:rsidRPr="00546183" w:rsidRDefault="00546183" w:rsidP="00546183">
      <w:pPr>
        <w:numPr>
          <w:ilvl w:val="0"/>
          <w:numId w:val="25"/>
        </w:numPr>
        <w:shd w:val="clear" w:color="auto" w:fill="F7F7FA"/>
        <w:spacing w:before="100" w:beforeAutospacing="1" w:after="100" w:afterAutospacing="1" w:line="312" w:lineRule="atLeast"/>
        <w:rPr>
          <w:rFonts w:ascii="Verdana" w:eastAsia="Times New Roman" w:hAnsi="Verdana" w:cs="Times New Roman"/>
          <w:color w:val="000000"/>
          <w:sz w:val="18"/>
          <w:szCs w:val="18"/>
          <w:lang w:eastAsia="ru-RU"/>
        </w:rPr>
      </w:pPr>
      <w:r w:rsidRPr="00546183">
        <w:rPr>
          <w:rFonts w:ascii="Verdana" w:eastAsia="Times New Roman" w:hAnsi="Verdana" w:cs="Times New Roman"/>
          <w:b/>
          <w:bCs/>
          <w:color w:val="000000"/>
          <w:sz w:val="18"/>
          <w:szCs w:val="18"/>
          <w:lang w:eastAsia="ru-RU"/>
        </w:rPr>
        <w:t>calloc()</w:t>
      </w:r>
      <w:r w:rsidRPr="00546183">
        <w:rPr>
          <w:rFonts w:ascii="Verdana" w:eastAsia="Times New Roman" w:hAnsi="Verdana" w:cs="Times New Roman"/>
          <w:color w:val="000000"/>
          <w:sz w:val="18"/>
          <w:szCs w:val="18"/>
          <w:lang w:eastAsia="ru-RU"/>
        </w:rPr>
        <w:t>. Имеет прототип</w:t>
      </w:r>
    </w:p>
    <w:tbl>
      <w:tblPr>
        <w:tblW w:w="13875" w:type="dxa"/>
        <w:tblCellSpacing w:w="0" w:type="dxa"/>
        <w:tblInd w:w="720" w:type="dxa"/>
        <w:tblCellMar>
          <w:left w:w="0" w:type="dxa"/>
          <w:right w:w="0" w:type="dxa"/>
        </w:tblCellMar>
        <w:tblLook w:val="04A0" w:firstRow="1" w:lastRow="0" w:firstColumn="1" w:lastColumn="0" w:noHBand="0" w:noVBand="1"/>
      </w:tblPr>
      <w:tblGrid>
        <w:gridCol w:w="450"/>
        <w:gridCol w:w="13425"/>
      </w:tblGrid>
      <w:tr w:rsidR="00546183" w:rsidRPr="00546183" w:rsidTr="00546183">
        <w:trPr>
          <w:tblCellSpacing w:w="0" w:type="dxa"/>
        </w:trPr>
        <w:tc>
          <w:tcPr>
            <w:tcW w:w="0" w:type="auto"/>
            <w:vAlign w:val="center"/>
            <w:hideMark/>
          </w:tcPr>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1</w:t>
            </w:r>
          </w:p>
        </w:tc>
        <w:tc>
          <w:tcPr>
            <w:tcW w:w="13425" w:type="dxa"/>
            <w:vAlign w:val="center"/>
            <w:hideMark/>
          </w:tcPr>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void</w:t>
            </w:r>
            <w:r w:rsidRPr="00546183">
              <w:rPr>
                <w:rFonts w:ascii="Times New Roman" w:eastAsia="Times New Roman" w:hAnsi="Times New Roman" w:cs="Times New Roman"/>
                <w:sz w:val="18"/>
                <w:szCs w:val="18"/>
                <w:lang w:val="en-US" w:eastAsia="ru-RU"/>
              </w:rPr>
              <w:t xml:space="preserve"> </w:t>
            </w:r>
            <w:r w:rsidRPr="00546183">
              <w:rPr>
                <w:rFonts w:ascii="Courier New" w:eastAsia="Times New Roman" w:hAnsi="Courier New" w:cs="Courier New"/>
                <w:sz w:val="18"/>
                <w:szCs w:val="18"/>
                <w:lang w:val="en-US" w:eastAsia="ru-RU"/>
              </w:rPr>
              <w:t>*calloc(unsigned n, unsigned m);</w:t>
            </w:r>
          </w:p>
        </w:tc>
      </w:tr>
    </w:tbl>
    <w:p w:rsidR="00546183" w:rsidRPr="00546183" w:rsidRDefault="00546183" w:rsidP="00546183">
      <w:pPr>
        <w:numPr>
          <w:ilvl w:val="0"/>
          <w:numId w:val="25"/>
        </w:numPr>
        <w:shd w:val="clear" w:color="auto" w:fill="F7F7FA"/>
        <w:spacing w:before="100" w:beforeAutospacing="1" w:after="100" w:afterAutospacing="1" w:line="312" w:lineRule="atLeast"/>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Выделяет память для n элементов по m байт каждый и возвращает указатель на начало выделенной памяти. В случае неудачного выполнения возвращает </w:t>
      </w:r>
      <w:r w:rsidRPr="00546183">
        <w:rPr>
          <w:rFonts w:ascii="Verdana" w:eastAsia="Times New Roman" w:hAnsi="Verdana" w:cs="Times New Roman"/>
          <w:b/>
          <w:bCs/>
          <w:color w:val="000000"/>
          <w:sz w:val="18"/>
          <w:szCs w:val="18"/>
          <w:lang w:eastAsia="ru-RU"/>
        </w:rPr>
        <w:t>NULL</w:t>
      </w:r>
    </w:p>
    <w:p w:rsidR="00546183" w:rsidRPr="00546183" w:rsidRDefault="00546183" w:rsidP="00546183">
      <w:pPr>
        <w:numPr>
          <w:ilvl w:val="0"/>
          <w:numId w:val="25"/>
        </w:numPr>
        <w:shd w:val="clear" w:color="auto" w:fill="F7F7FA"/>
        <w:spacing w:before="100" w:beforeAutospacing="1" w:after="100" w:afterAutospacing="1" w:line="312" w:lineRule="atLeast"/>
        <w:rPr>
          <w:rFonts w:ascii="Verdana" w:eastAsia="Times New Roman" w:hAnsi="Verdana" w:cs="Times New Roman"/>
          <w:color w:val="000000"/>
          <w:sz w:val="18"/>
          <w:szCs w:val="18"/>
          <w:lang w:eastAsia="ru-RU"/>
        </w:rPr>
      </w:pPr>
      <w:r w:rsidRPr="00546183">
        <w:rPr>
          <w:rFonts w:ascii="Verdana" w:eastAsia="Times New Roman" w:hAnsi="Verdana" w:cs="Times New Roman"/>
          <w:b/>
          <w:bCs/>
          <w:color w:val="000000"/>
          <w:sz w:val="18"/>
          <w:szCs w:val="18"/>
          <w:lang w:eastAsia="ru-RU"/>
        </w:rPr>
        <w:t>realloc()</w:t>
      </w:r>
      <w:r w:rsidRPr="00546183">
        <w:rPr>
          <w:rFonts w:ascii="Verdana" w:eastAsia="Times New Roman" w:hAnsi="Verdana" w:cs="Times New Roman"/>
          <w:color w:val="000000"/>
          <w:sz w:val="18"/>
          <w:szCs w:val="18"/>
          <w:lang w:eastAsia="ru-RU"/>
        </w:rPr>
        <w:t>. Имеет прототип</w:t>
      </w:r>
    </w:p>
    <w:tbl>
      <w:tblPr>
        <w:tblW w:w="13875" w:type="dxa"/>
        <w:tblCellSpacing w:w="0" w:type="dxa"/>
        <w:tblInd w:w="720" w:type="dxa"/>
        <w:tblCellMar>
          <w:left w:w="0" w:type="dxa"/>
          <w:right w:w="0" w:type="dxa"/>
        </w:tblCellMar>
        <w:tblLook w:val="04A0" w:firstRow="1" w:lastRow="0" w:firstColumn="1" w:lastColumn="0" w:noHBand="0" w:noVBand="1"/>
      </w:tblPr>
      <w:tblGrid>
        <w:gridCol w:w="450"/>
        <w:gridCol w:w="13425"/>
      </w:tblGrid>
      <w:tr w:rsidR="00546183" w:rsidRPr="00546183" w:rsidTr="00546183">
        <w:trPr>
          <w:tblCellSpacing w:w="0" w:type="dxa"/>
        </w:trPr>
        <w:tc>
          <w:tcPr>
            <w:tcW w:w="0" w:type="auto"/>
            <w:vAlign w:val="center"/>
            <w:hideMark/>
          </w:tcPr>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1</w:t>
            </w:r>
          </w:p>
        </w:tc>
        <w:tc>
          <w:tcPr>
            <w:tcW w:w="13425" w:type="dxa"/>
            <w:vAlign w:val="center"/>
            <w:hideMark/>
          </w:tcPr>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void</w:t>
            </w:r>
            <w:r w:rsidRPr="00546183">
              <w:rPr>
                <w:rFonts w:ascii="Times New Roman" w:eastAsia="Times New Roman" w:hAnsi="Times New Roman" w:cs="Times New Roman"/>
                <w:sz w:val="18"/>
                <w:szCs w:val="18"/>
                <w:lang w:val="en-US" w:eastAsia="ru-RU"/>
              </w:rPr>
              <w:t xml:space="preserve"> </w:t>
            </w:r>
            <w:r w:rsidRPr="00546183">
              <w:rPr>
                <w:rFonts w:ascii="Courier New" w:eastAsia="Times New Roman" w:hAnsi="Courier New" w:cs="Courier New"/>
                <w:sz w:val="18"/>
                <w:szCs w:val="18"/>
                <w:lang w:val="en-US" w:eastAsia="ru-RU"/>
              </w:rPr>
              <w:t>*realloc(void</w:t>
            </w:r>
            <w:r w:rsidRPr="00546183">
              <w:rPr>
                <w:rFonts w:ascii="Times New Roman" w:eastAsia="Times New Roman" w:hAnsi="Times New Roman" w:cs="Times New Roman"/>
                <w:sz w:val="18"/>
                <w:szCs w:val="18"/>
                <w:lang w:val="en-US" w:eastAsia="ru-RU"/>
              </w:rPr>
              <w:t xml:space="preserve"> </w:t>
            </w:r>
            <w:r w:rsidRPr="00546183">
              <w:rPr>
                <w:rFonts w:ascii="Courier New" w:eastAsia="Times New Roman" w:hAnsi="Courier New" w:cs="Courier New"/>
                <w:sz w:val="18"/>
                <w:szCs w:val="18"/>
                <w:lang w:val="en-US" w:eastAsia="ru-RU"/>
              </w:rPr>
              <w:t>*bl, unsigned ns);</w:t>
            </w:r>
          </w:p>
        </w:tc>
      </w:tr>
    </w:tbl>
    <w:p w:rsidR="00546183" w:rsidRPr="00546183" w:rsidRDefault="00546183" w:rsidP="00546183">
      <w:pPr>
        <w:numPr>
          <w:ilvl w:val="0"/>
          <w:numId w:val="25"/>
        </w:numPr>
        <w:shd w:val="clear" w:color="auto" w:fill="F7F7FA"/>
        <w:spacing w:before="100" w:beforeAutospacing="1" w:after="100" w:afterAutospacing="1" w:line="312" w:lineRule="atLeast"/>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Изменяет размер ранее выделенного блока памяти, на начало которого указывает указатель bl, до размера в ns байт. Если указатель bl имеет значение </w:t>
      </w:r>
      <w:r w:rsidRPr="00546183">
        <w:rPr>
          <w:rFonts w:ascii="Verdana" w:eastAsia="Times New Roman" w:hAnsi="Verdana" w:cs="Times New Roman"/>
          <w:b/>
          <w:bCs/>
          <w:color w:val="000000"/>
          <w:sz w:val="18"/>
          <w:szCs w:val="18"/>
          <w:lang w:eastAsia="ru-RU"/>
        </w:rPr>
        <w:t>NULL</w:t>
      </w:r>
      <w:r w:rsidRPr="00546183">
        <w:rPr>
          <w:rFonts w:ascii="Verdana" w:eastAsia="Times New Roman" w:hAnsi="Verdana" w:cs="Times New Roman"/>
          <w:color w:val="000000"/>
          <w:sz w:val="18"/>
          <w:szCs w:val="18"/>
          <w:lang w:eastAsia="ru-RU"/>
        </w:rPr>
        <w:t>, то есть память не выделялась, то действие функции аналогично действию </w:t>
      </w:r>
      <w:r w:rsidRPr="00546183">
        <w:rPr>
          <w:rFonts w:ascii="Verdana" w:eastAsia="Times New Roman" w:hAnsi="Verdana" w:cs="Times New Roman"/>
          <w:b/>
          <w:bCs/>
          <w:color w:val="000000"/>
          <w:sz w:val="18"/>
          <w:szCs w:val="18"/>
          <w:lang w:eastAsia="ru-RU"/>
        </w:rPr>
        <w:t>malloc</w:t>
      </w:r>
    </w:p>
    <w:p w:rsidR="00546183" w:rsidRPr="00546183" w:rsidRDefault="00546183" w:rsidP="00546183">
      <w:pPr>
        <w:numPr>
          <w:ilvl w:val="0"/>
          <w:numId w:val="25"/>
        </w:numPr>
        <w:shd w:val="clear" w:color="auto" w:fill="F7F7FA"/>
        <w:spacing w:before="100" w:beforeAutospacing="1" w:after="100" w:afterAutospacing="1" w:line="312" w:lineRule="atLeast"/>
        <w:rPr>
          <w:rFonts w:ascii="Verdana" w:eastAsia="Times New Roman" w:hAnsi="Verdana" w:cs="Times New Roman"/>
          <w:color w:val="000000"/>
          <w:sz w:val="18"/>
          <w:szCs w:val="18"/>
          <w:lang w:eastAsia="ru-RU"/>
        </w:rPr>
      </w:pPr>
      <w:r w:rsidRPr="00546183">
        <w:rPr>
          <w:rFonts w:ascii="Verdana" w:eastAsia="Times New Roman" w:hAnsi="Verdana" w:cs="Times New Roman"/>
          <w:b/>
          <w:bCs/>
          <w:color w:val="000000"/>
          <w:sz w:val="18"/>
          <w:szCs w:val="18"/>
          <w:lang w:eastAsia="ru-RU"/>
        </w:rPr>
        <w:t>free()</w:t>
      </w:r>
      <w:r w:rsidRPr="00546183">
        <w:rPr>
          <w:rFonts w:ascii="Verdana" w:eastAsia="Times New Roman" w:hAnsi="Verdana" w:cs="Times New Roman"/>
          <w:color w:val="000000"/>
          <w:sz w:val="18"/>
          <w:szCs w:val="18"/>
          <w:lang w:eastAsia="ru-RU"/>
        </w:rPr>
        <w:t>. Имеет прототип</w:t>
      </w:r>
    </w:p>
    <w:tbl>
      <w:tblPr>
        <w:tblW w:w="13875" w:type="dxa"/>
        <w:tblCellSpacing w:w="0" w:type="dxa"/>
        <w:tblInd w:w="720" w:type="dxa"/>
        <w:tblCellMar>
          <w:left w:w="0" w:type="dxa"/>
          <w:right w:w="0" w:type="dxa"/>
        </w:tblCellMar>
        <w:tblLook w:val="04A0" w:firstRow="1" w:lastRow="0" w:firstColumn="1" w:lastColumn="0" w:noHBand="0" w:noVBand="1"/>
      </w:tblPr>
      <w:tblGrid>
        <w:gridCol w:w="450"/>
        <w:gridCol w:w="13425"/>
      </w:tblGrid>
      <w:tr w:rsidR="00546183" w:rsidRPr="00546183" w:rsidTr="00546183">
        <w:trPr>
          <w:tblCellSpacing w:w="0" w:type="dxa"/>
        </w:trPr>
        <w:tc>
          <w:tcPr>
            <w:tcW w:w="0" w:type="auto"/>
            <w:vAlign w:val="center"/>
            <w:hideMark/>
          </w:tcPr>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1</w:t>
            </w:r>
          </w:p>
        </w:tc>
        <w:tc>
          <w:tcPr>
            <w:tcW w:w="13425" w:type="dxa"/>
            <w:vAlign w:val="center"/>
            <w:hideMark/>
          </w:tcPr>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Courier New" w:eastAsia="Times New Roman" w:hAnsi="Courier New" w:cs="Courier New"/>
                <w:sz w:val="18"/>
                <w:szCs w:val="18"/>
                <w:lang w:eastAsia="ru-RU"/>
              </w:rPr>
              <w:t>void</w:t>
            </w:r>
            <w:r w:rsidRPr="00546183">
              <w:rPr>
                <w:rFonts w:ascii="Times New Roman" w:eastAsia="Times New Roman" w:hAnsi="Times New Roman" w:cs="Times New Roman"/>
                <w:sz w:val="18"/>
                <w:szCs w:val="18"/>
                <w:lang w:eastAsia="ru-RU"/>
              </w:rPr>
              <w:t xml:space="preserve"> </w:t>
            </w:r>
            <w:r w:rsidRPr="00546183">
              <w:rPr>
                <w:rFonts w:ascii="Courier New" w:eastAsia="Times New Roman" w:hAnsi="Courier New" w:cs="Courier New"/>
                <w:sz w:val="18"/>
                <w:szCs w:val="18"/>
                <w:lang w:eastAsia="ru-RU"/>
              </w:rPr>
              <w:t>*free(void</w:t>
            </w:r>
            <w:r w:rsidRPr="00546183">
              <w:rPr>
                <w:rFonts w:ascii="Times New Roman" w:eastAsia="Times New Roman" w:hAnsi="Times New Roman" w:cs="Times New Roman"/>
                <w:sz w:val="18"/>
                <w:szCs w:val="18"/>
                <w:lang w:eastAsia="ru-RU"/>
              </w:rPr>
              <w:t xml:space="preserve"> </w:t>
            </w:r>
            <w:r w:rsidRPr="00546183">
              <w:rPr>
                <w:rFonts w:ascii="Courier New" w:eastAsia="Times New Roman" w:hAnsi="Courier New" w:cs="Courier New"/>
                <w:sz w:val="18"/>
                <w:szCs w:val="18"/>
                <w:lang w:eastAsia="ru-RU"/>
              </w:rPr>
              <w:t>*bl);</w:t>
            </w:r>
          </w:p>
        </w:tc>
      </w:tr>
    </w:tbl>
    <w:p w:rsidR="00546183" w:rsidRPr="00546183" w:rsidRDefault="00546183" w:rsidP="00546183">
      <w:pPr>
        <w:numPr>
          <w:ilvl w:val="0"/>
          <w:numId w:val="25"/>
        </w:numPr>
        <w:shd w:val="clear" w:color="auto" w:fill="F7F7FA"/>
        <w:spacing w:before="100" w:beforeAutospacing="1" w:after="100" w:afterAutospacing="1" w:line="312" w:lineRule="atLeast"/>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Освобождает ранее выделенный блок памяти, на начало которого указывает указатель bl.</w:t>
      </w:r>
    </w:p>
    <w:p w:rsidR="00546183" w:rsidRPr="00546183" w:rsidRDefault="00546183" w:rsidP="00546183">
      <w:pPr>
        <w:numPr>
          <w:ilvl w:val="0"/>
          <w:numId w:val="25"/>
        </w:numPr>
        <w:shd w:val="clear" w:color="auto" w:fill="F7F7FA"/>
        <w:spacing w:before="100" w:beforeAutospacing="1" w:after="100" w:afterAutospacing="1" w:line="312" w:lineRule="atLeast"/>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Если мы не используем эту функцию, то динамическая память все равно освободится автоматически при завершении работы программы. Однако все же хорошей практикой является вызов функции </w:t>
      </w:r>
      <w:r w:rsidRPr="00546183">
        <w:rPr>
          <w:rFonts w:ascii="Verdana" w:eastAsia="Times New Roman" w:hAnsi="Verdana" w:cs="Times New Roman"/>
          <w:b/>
          <w:bCs/>
          <w:color w:val="000000"/>
          <w:sz w:val="18"/>
          <w:szCs w:val="18"/>
          <w:lang w:eastAsia="ru-RU"/>
        </w:rPr>
        <w:t>free()</w:t>
      </w:r>
      <w:r w:rsidRPr="00546183">
        <w:rPr>
          <w:rFonts w:ascii="Verdana" w:eastAsia="Times New Roman" w:hAnsi="Verdana" w:cs="Times New Roman"/>
          <w:color w:val="000000"/>
          <w:sz w:val="18"/>
          <w:szCs w:val="18"/>
          <w:lang w:eastAsia="ru-RU"/>
        </w:rPr>
        <w:t xml:space="preserve">, который </w:t>
      </w:r>
      <w:proofErr w:type="gramStart"/>
      <w:r w:rsidRPr="00546183">
        <w:rPr>
          <w:rFonts w:ascii="Verdana" w:eastAsia="Times New Roman" w:hAnsi="Verdana" w:cs="Times New Roman"/>
          <w:color w:val="000000"/>
          <w:sz w:val="18"/>
          <w:szCs w:val="18"/>
          <w:lang w:eastAsia="ru-RU"/>
        </w:rPr>
        <w:t>позволяет</w:t>
      </w:r>
      <w:proofErr w:type="gramEnd"/>
      <w:r w:rsidRPr="00546183">
        <w:rPr>
          <w:rFonts w:ascii="Verdana" w:eastAsia="Times New Roman" w:hAnsi="Verdana" w:cs="Times New Roman"/>
          <w:color w:val="000000"/>
          <w:sz w:val="18"/>
          <w:szCs w:val="18"/>
          <w:lang w:eastAsia="ru-RU"/>
        </w:rPr>
        <w:t xml:space="preserve"> как можно раньше освободить память.</w:t>
      </w:r>
    </w:p>
    <w:p w:rsidR="00546183" w:rsidRPr="00546183" w:rsidRDefault="00546183" w:rsidP="00546183">
      <w:pPr>
        <w:shd w:val="clear" w:color="auto" w:fill="F7F7FA"/>
        <w:spacing w:before="100" w:beforeAutospacing="1" w:after="100" w:afterAutospacing="1" w:line="312" w:lineRule="atLeast"/>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Рассмотрим применение функций на простой задаче. Длина массива неизвестна и вводится во время выполнения программы пользователем, и также значения всех элементов вводятся пользователем:</w:t>
      </w:r>
    </w:p>
    <w:tbl>
      <w:tblPr>
        <w:tblW w:w="14205" w:type="dxa"/>
        <w:tblCellSpacing w:w="0" w:type="dxa"/>
        <w:tblCellMar>
          <w:left w:w="0" w:type="dxa"/>
          <w:right w:w="0" w:type="dxa"/>
        </w:tblCellMar>
        <w:tblLook w:val="04A0" w:firstRow="1" w:lastRow="0" w:firstColumn="1" w:lastColumn="0" w:noHBand="0" w:noVBand="1"/>
      </w:tblPr>
      <w:tblGrid>
        <w:gridCol w:w="555"/>
        <w:gridCol w:w="13650"/>
      </w:tblGrid>
      <w:tr w:rsidR="00546183" w:rsidRPr="00546183" w:rsidTr="00546183">
        <w:trPr>
          <w:tblCellSpacing w:w="0" w:type="dxa"/>
        </w:trPr>
        <w:tc>
          <w:tcPr>
            <w:tcW w:w="0" w:type="auto"/>
            <w:vAlign w:val="center"/>
            <w:hideMark/>
          </w:tcPr>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1</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2</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3</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4</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5</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6</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7</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8</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9</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10</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11</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12</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13</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14</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15</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16</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17</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18</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19</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lastRenderedPageBreak/>
              <w:t>20</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21</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22</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23</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24</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25</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26</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27</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28</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29</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30</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31</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32</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33</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34</w:t>
            </w:r>
          </w:p>
        </w:tc>
        <w:tc>
          <w:tcPr>
            <w:tcW w:w="13650" w:type="dxa"/>
            <w:vAlign w:val="center"/>
            <w:hideMark/>
          </w:tcPr>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lastRenderedPageBreak/>
              <w:t>#include &lt;stdio.h&gt;</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#include &lt;stdlib.h&gt;</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Times New Roman" w:eastAsia="Times New Roman" w:hAnsi="Times New Roman" w:cs="Times New Roman"/>
                <w:sz w:val="18"/>
                <w:szCs w:val="18"/>
                <w:lang w:val="en-US" w:eastAsia="ru-RU"/>
              </w:rPr>
              <w:t> </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int</w:t>
            </w:r>
            <w:r w:rsidRPr="00546183">
              <w:rPr>
                <w:rFonts w:ascii="Times New Roman" w:eastAsia="Times New Roman" w:hAnsi="Times New Roman" w:cs="Times New Roman"/>
                <w:sz w:val="18"/>
                <w:szCs w:val="18"/>
                <w:lang w:val="en-US" w:eastAsia="ru-RU"/>
              </w:rPr>
              <w:t xml:space="preserve"> </w:t>
            </w:r>
            <w:r w:rsidRPr="00546183">
              <w:rPr>
                <w:rFonts w:ascii="Courier New" w:eastAsia="Times New Roman" w:hAnsi="Courier New" w:cs="Courier New"/>
                <w:sz w:val="18"/>
                <w:szCs w:val="18"/>
                <w:lang w:val="en-US" w:eastAsia="ru-RU"/>
              </w:rPr>
              <w:t>main(void)</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 xml:space="preserve">{   </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    int</w:t>
            </w:r>
            <w:r w:rsidRPr="00546183">
              <w:rPr>
                <w:rFonts w:ascii="Times New Roman" w:eastAsia="Times New Roman" w:hAnsi="Times New Roman" w:cs="Times New Roman"/>
                <w:sz w:val="18"/>
                <w:szCs w:val="18"/>
                <w:lang w:val="en-US" w:eastAsia="ru-RU"/>
              </w:rPr>
              <w:t xml:space="preserve"> </w:t>
            </w:r>
            <w:r w:rsidRPr="00546183">
              <w:rPr>
                <w:rFonts w:ascii="Courier New" w:eastAsia="Times New Roman" w:hAnsi="Courier New" w:cs="Courier New"/>
                <w:sz w:val="18"/>
                <w:szCs w:val="18"/>
                <w:lang w:val="en-US" w:eastAsia="ru-RU"/>
              </w:rPr>
              <w:t xml:space="preserve">*block; // </w:t>
            </w:r>
            <w:r w:rsidRPr="00546183">
              <w:rPr>
                <w:rFonts w:ascii="Courier New" w:eastAsia="Times New Roman" w:hAnsi="Courier New" w:cs="Courier New"/>
                <w:sz w:val="18"/>
                <w:szCs w:val="18"/>
                <w:lang w:eastAsia="ru-RU"/>
              </w:rPr>
              <w:t>указатель</w:t>
            </w:r>
            <w:r w:rsidRPr="00546183">
              <w:rPr>
                <w:rFonts w:ascii="Courier New" w:eastAsia="Times New Roman" w:hAnsi="Courier New" w:cs="Courier New"/>
                <w:sz w:val="18"/>
                <w:szCs w:val="18"/>
                <w:lang w:val="en-US" w:eastAsia="ru-RU"/>
              </w:rPr>
              <w:t xml:space="preserve"> </w:t>
            </w:r>
            <w:r w:rsidRPr="00546183">
              <w:rPr>
                <w:rFonts w:ascii="Courier New" w:eastAsia="Times New Roman" w:hAnsi="Courier New" w:cs="Courier New"/>
                <w:sz w:val="18"/>
                <w:szCs w:val="18"/>
                <w:lang w:eastAsia="ru-RU"/>
              </w:rPr>
              <w:t>для</w:t>
            </w:r>
            <w:r w:rsidRPr="00546183">
              <w:rPr>
                <w:rFonts w:ascii="Courier New" w:eastAsia="Times New Roman" w:hAnsi="Courier New" w:cs="Courier New"/>
                <w:sz w:val="18"/>
                <w:szCs w:val="18"/>
                <w:lang w:val="en-US" w:eastAsia="ru-RU"/>
              </w:rPr>
              <w:t xml:space="preserve"> </w:t>
            </w:r>
            <w:r w:rsidRPr="00546183">
              <w:rPr>
                <w:rFonts w:ascii="Courier New" w:eastAsia="Times New Roman" w:hAnsi="Courier New" w:cs="Courier New"/>
                <w:sz w:val="18"/>
                <w:szCs w:val="18"/>
                <w:lang w:eastAsia="ru-RU"/>
              </w:rPr>
              <w:t>блока</w:t>
            </w:r>
            <w:r w:rsidRPr="00546183">
              <w:rPr>
                <w:rFonts w:ascii="Courier New" w:eastAsia="Times New Roman" w:hAnsi="Courier New" w:cs="Courier New"/>
                <w:sz w:val="18"/>
                <w:szCs w:val="18"/>
                <w:lang w:val="en-US" w:eastAsia="ru-RU"/>
              </w:rPr>
              <w:t xml:space="preserve"> </w:t>
            </w:r>
            <w:r w:rsidRPr="00546183">
              <w:rPr>
                <w:rFonts w:ascii="Courier New" w:eastAsia="Times New Roman" w:hAnsi="Courier New" w:cs="Courier New"/>
                <w:sz w:val="18"/>
                <w:szCs w:val="18"/>
                <w:lang w:eastAsia="ru-RU"/>
              </w:rPr>
              <w:t>памяти</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Courier New" w:eastAsia="Times New Roman" w:hAnsi="Courier New" w:cs="Courier New"/>
                <w:sz w:val="18"/>
                <w:szCs w:val="18"/>
                <w:lang w:val="en-US" w:eastAsia="ru-RU"/>
              </w:rPr>
              <w:t>    </w:t>
            </w:r>
            <w:r w:rsidRPr="00546183">
              <w:rPr>
                <w:rFonts w:ascii="Courier New" w:eastAsia="Times New Roman" w:hAnsi="Courier New" w:cs="Courier New"/>
                <w:sz w:val="18"/>
                <w:szCs w:val="18"/>
                <w:lang w:eastAsia="ru-RU"/>
              </w:rPr>
              <w:t>int</w:t>
            </w:r>
            <w:r w:rsidRPr="00546183">
              <w:rPr>
                <w:rFonts w:ascii="Times New Roman" w:eastAsia="Times New Roman" w:hAnsi="Times New Roman" w:cs="Times New Roman"/>
                <w:sz w:val="18"/>
                <w:szCs w:val="18"/>
                <w:lang w:eastAsia="ru-RU"/>
              </w:rPr>
              <w:t xml:space="preserve"> </w:t>
            </w:r>
            <w:r w:rsidRPr="00546183">
              <w:rPr>
                <w:rFonts w:ascii="Courier New" w:eastAsia="Times New Roman" w:hAnsi="Courier New" w:cs="Courier New"/>
                <w:sz w:val="18"/>
                <w:szCs w:val="18"/>
                <w:lang w:eastAsia="ru-RU"/>
              </w:rPr>
              <w:t>n;      // число элементов массива</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Courier New" w:eastAsia="Times New Roman" w:hAnsi="Courier New" w:cs="Courier New"/>
                <w:sz w:val="18"/>
                <w:szCs w:val="18"/>
                <w:lang w:eastAsia="ru-RU"/>
              </w:rPr>
              <w:t>    // ввод числа элементов</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eastAsia="ru-RU"/>
              </w:rPr>
              <w:t>    </w:t>
            </w:r>
            <w:r w:rsidRPr="00546183">
              <w:rPr>
                <w:rFonts w:ascii="Courier New" w:eastAsia="Times New Roman" w:hAnsi="Courier New" w:cs="Courier New"/>
                <w:sz w:val="18"/>
                <w:szCs w:val="18"/>
                <w:lang w:val="en-US" w:eastAsia="ru-RU"/>
              </w:rPr>
              <w:t>printf("Size of array=");</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    scanf("%d", &amp;n);</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    </w:t>
            </w:r>
            <w:r w:rsidRPr="00546183">
              <w:rPr>
                <w:rFonts w:ascii="Times New Roman" w:eastAsia="Times New Roman" w:hAnsi="Times New Roman" w:cs="Times New Roman"/>
                <w:sz w:val="18"/>
                <w:szCs w:val="18"/>
                <w:lang w:val="en-US" w:eastAsia="ru-RU"/>
              </w:rPr>
              <w:t> </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Courier New" w:eastAsia="Times New Roman" w:hAnsi="Courier New" w:cs="Courier New"/>
                <w:sz w:val="18"/>
                <w:szCs w:val="18"/>
                <w:lang w:val="en-US" w:eastAsia="ru-RU"/>
              </w:rPr>
              <w:t>    </w:t>
            </w:r>
            <w:r w:rsidRPr="00546183">
              <w:rPr>
                <w:rFonts w:ascii="Courier New" w:eastAsia="Times New Roman" w:hAnsi="Courier New" w:cs="Courier New"/>
                <w:sz w:val="18"/>
                <w:szCs w:val="18"/>
                <w:lang w:eastAsia="ru-RU"/>
              </w:rPr>
              <w:t>// выделяем память для массива</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Courier New" w:eastAsia="Times New Roman" w:hAnsi="Courier New" w:cs="Courier New"/>
                <w:sz w:val="18"/>
                <w:szCs w:val="18"/>
                <w:lang w:eastAsia="ru-RU"/>
              </w:rPr>
              <w:t>    // функция malloc возвращает указатель типа void*</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Courier New" w:eastAsia="Times New Roman" w:hAnsi="Courier New" w:cs="Courier New"/>
                <w:sz w:val="18"/>
                <w:szCs w:val="18"/>
                <w:lang w:eastAsia="ru-RU"/>
              </w:rPr>
              <w:t>    </w:t>
            </w:r>
            <w:proofErr w:type="gramStart"/>
            <w:r w:rsidRPr="00546183">
              <w:rPr>
                <w:rFonts w:ascii="Courier New" w:eastAsia="Times New Roman" w:hAnsi="Courier New" w:cs="Courier New"/>
                <w:sz w:val="18"/>
                <w:szCs w:val="18"/>
                <w:lang w:eastAsia="ru-RU"/>
              </w:rPr>
              <w:t>// который автоматически преобразуется в тип int*</w:t>
            </w:r>
            <w:proofErr w:type="gramEnd"/>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eastAsia="ru-RU"/>
              </w:rPr>
              <w:t>    </w:t>
            </w:r>
            <w:r w:rsidRPr="00546183">
              <w:rPr>
                <w:rFonts w:ascii="Courier New" w:eastAsia="Times New Roman" w:hAnsi="Courier New" w:cs="Courier New"/>
                <w:sz w:val="18"/>
                <w:szCs w:val="18"/>
                <w:lang w:val="en-US" w:eastAsia="ru-RU"/>
              </w:rPr>
              <w:t>block = malloc(n * sizeof(int));</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    </w:t>
            </w:r>
            <w:r w:rsidRPr="00546183">
              <w:rPr>
                <w:rFonts w:ascii="Times New Roman" w:eastAsia="Times New Roman" w:hAnsi="Times New Roman" w:cs="Times New Roman"/>
                <w:sz w:val="18"/>
                <w:szCs w:val="18"/>
                <w:lang w:val="en-US" w:eastAsia="ru-RU"/>
              </w:rPr>
              <w:t> </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Courier New" w:eastAsia="Times New Roman" w:hAnsi="Courier New" w:cs="Courier New"/>
                <w:sz w:val="18"/>
                <w:szCs w:val="18"/>
                <w:lang w:val="en-US" w:eastAsia="ru-RU"/>
              </w:rPr>
              <w:t>    </w:t>
            </w:r>
            <w:r w:rsidRPr="00546183">
              <w:rPr>
                <w:rFonts w:ascii="Courier New" w:eastAsia="Times New Roman" w:hAnsi="Courier New" w:cs="Courier New"/>
                <w:sz w:val="18"/>
                <w:szCs w:val="18"/>
                <w:lang w:eastAsia="ru-RU"/>
              </w:rPr>
              <w:t>// вводим числа в массив</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Courier New" w:eastAsia="Times New Roman" w:hAnsi="Courier New" w:cs="Courier New"/>
                <w:sz w:val="18"/>
                <w:szCs w:val="18"/>
                <w:lang w:eastAsia="ru-RU"/>
              </w:rPr>
              <w:t>    for(int</w:t>
            </w:r>
            <w:r w:rsidRPr="00546183">
              <w:rPr>
                <w:rFonts w:ascii="Times New Roman" w:eastAsia="Times New Roman" w:hAnsi="Times New Roman" w:cs="Times New Roman"/>
                <w:sz w:val="18"/>
                <w:szCs w:val="18"/>
                <w:lang w:eastAsia="ru-RU"/>
              </w:rPr>
              <w:t xml:space="preserve"> </w:t>
            </w:r>
            <w:r w:rsidRPr="00546183">
              <w:rPr>
                <w:rFonts w:ascii="Courier New" w:eastAsia="Times New Roman" w:hAnsi="Courier New" w:cs="Courier New"/>
                <w:sz w:val="18"/>
                <w:szCs w:val="18"/>
                <w:lang w:eastAsia="ru-RU"/>
              </w:rPr>
              <w:t>i=0;i&lt;n; i++)</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eastAsia="ru-RU"/>
              </w:rPr>
              <w:t>    </w:t>
            </w:r>
            <w:r w:rsidRPr="00546183">
              <w:rPr>
                <w:rFonts w:ascii="Courier New" w:eastAsia="Times New Roman" w:hAnsi="Courier New" w:cs="Courier New"/>
                <w:sz w:val="18"/>
                <w:szCs w:val="18"/>
                <w:lang w:val="en-US" w:eastAsia="ru-RU"/>
              </w:rPr>
              <w:t>{</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lastRenderedPageBreak/>
              <w:t>        printf("block[%d]=", i);</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        scanf("%d", &amp;block[i]);</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Courier New" w:eastAsia="Times New Roman" w:hAnsi="Courier New" w:cs="Courier New"/>
                <w:sz w:val="18"/>
                <w:szCs w:val="18"/>
                <w:lang w:val="en-US" w:eastAsia="ru-RU"/>
              </w:rPr>
              <w:t>    </w:t>
            </w:r>
            <w:r w:rsidRPr="00546183">
              <w:rPr>
                <w:rFonts w:ascii="Courier New" w:eastAsia="Times New Roman" w:hAnsi="Courier New" w:cs="Courier New"/>
                <w:sz w:val="18"/>
                <w:szCs w:val="18"/>
                <w:lang w:eastAsia="ru-RU"/>
              </w:rPr>
              <w:t>}</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Courier New" w:eastAsia="Times New Roman" w:hAnsi="Courier New" w:cs="Courier New"/>
                <w:sz w:val="18"/>
                <w:szCs w:val="18"/>
                <w:lang w:eastAsia="ru-RU"/>
              </w:rPr>
              <w:t>    printf("\n");</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Courier New" w:eastAsia="Times New Roman" w:hAnsi="Courier New" w:cs="Courier New"/>
                <w:sz w:val="18"/>
                <w:szCs w:val="18"/>
                <w:lang w:eastAsia="ru-RU"/>
              </w:rPr>
              <w:t>    </w:t>
            </w:r>
            <w:r w:rsidRPr="00546183">
              <w:rPr>
                <w:rFonts w:ascii="Times New Roman" w:eastAsia="Times New Roman" w:hAnsi="Times New Roman" w:cs="Times New Roman"/>
                <w:sz w:val="18"/>
                <w:szCs w:val="18"/>
                <w:lang w:eastAsia="ru-RU"/>
              </w:rPr>
              <w:t> </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Courier New" w:eastAsia="Times New Roman" w:hAnsi="Courier New" w:cs="Courier New"/>
                <w:sz w:val="18"/>
                <w:szCs w:val="18"/>
                <w:lang w:eastAsia="ru-RU"/>
              </w:rPr>
              <w:t>    // вывод введенных чисел на консоль</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eastAsia="ru-RU"/>
              </w:rPr>
              <w:t>    </w:t>
            </w:r>
            <w:r w:rsidRPr="00546183">
              <w:rPr>
                <w:rFonts w:ascii="Courier New" w:eastAsia="Times New Roman" w:hAnsi="Courier New" w:cs="Courier New"/>
                <w:sz w:val="18"/>
                <w:szCs w:val="18"/>
                <w:lang w:val="en-US" w:eastAsia="ru-RU"/>
              </w:rPr>
              <w:t>for(int</w:t>
            </w:r>
            <w:r w:rsidRPr="00546183">
              <w:rPr>
                <w:rFonts w:ascii="Times New Roman" w:eastAsia="Times New Roman" w:hAnsi="Times New Roman" w:cs="Times New Roman"/>
                <w:sz w:val="18"/>
                <w:szCs w:val="18"/>
                <w:lang w:val="en-US" w:eastAsia="ru-RU"/>
              </w:rPr>
              <w:t xml:space="preserve"> </w:t>
            </w:r>
            <w:r w:rsidRPr="00546183">
              <w:rPr>
                <w:rFonts w:ascii="Courier New" w:eastAsia="Times New Roman" w:hAnsi="Courier New" w:cs="Courier New"/>
                <w:sz w:val="18"/>
                <w:szCs w:val="18"/>
                <w:lang w:val="en-US" w:eastAsia="ru-RU"/>
              </w:rPr>
              <w:t>i=0;i&lt;n; i++)</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    {</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        printf("%d \t", block[i]);</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    }</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    </w:t>
            </w:r>
            <w:r w:rsidRPr="00546183">
              <w:rPr>
                <w:rFonts w:ascii="Times New Roman" w:eastAsia="Times New Roman" w:hAnsi="Times New Roman" w:cs="Times New Roman"/>
                <w:sz w:val="18"/>
                <w:szCs w:val="18"/>
                <w:lang w:val="en-US" w:eastAsia="ru-RU"/>
              </w:rPr>
              <w:t> </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 xml:space="preserve">    // </w:t>
            </w:r>
            <w:r w:rsidRPr="00546183">
              <w:rPr>
                <w:rFonts w:ascii="Courier New" w:eastAsia="Times New Roman" w:hAnsi="Courier New" w:cs="Courier New"/>
                <w:sz w:val="18"/>
                <w:szCs w:val="18"/>
                <w:lang w:eastAsia="ru-RU"/>
              </w:rPr>
              <w:t>освобождаем</w:t>
            </w:r>
            <w:r w:rsidRPr="00546183">
              <w:rPr>
                <w:rFonts w:ascii="Courier New" w:eastAsia="Times New Roman" w:hAnsi="Courier New" w:cs="Courier New"/>
                <w:sz w:val="18"/>
                <w:szCs w:val="18"/>
                <w:lang w:val="en-US" w:eastAsia="ru-RU"/>
              </w:rPr>
              <w:t xml:space="preserve"> </w:t>
            </w:r>
            <w:r w:rsidRPr="00546183">
              <w:rPr>
                <w:rFonts w:ascii="Courier New" w:eastAsia="Times New Roman" w:hAnsi="Courier New" w:cs="Courier New"/>
                <w:sz w:val="18"/>
                <w:szCs w:val="18"/>
                <w:lang w:eastAsia="ru-RU"/>
              </w:rPr>
              <w:t>память</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    free(block);</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    return</w:t>
            </w:r>
            <w:r w:rsidRPr="00546183">
              <w:rPr>
                <w:rFonts w:ascii="Times New Roman" w:eastAsia="Times New Roman" w:hAnsi="Times New Roman" w:cs="Times New Roman"/>
                <w:sz w:val="18"/>
                <w:szCs w:val="18"/>
                <w:lang w:val="en-US" w:eastAsia="ru-RU"/>
              </w:rPr>
              <w:t xml:space="preserve"> </w:t>
            </w:r>
            <w:r w:rsidRPr="00546183">
              <w:rPr>
                <w:rFonts w:ascii="Courier New" w:eastAsia="Times New Roman" w:hAnsi="Courier New" w:cs="Courier New"/>
                <w:sz w:val="18"/>
                <w:szCs w:val="18"/>
                <w:lang w:val="en-US" w:eastAsia="ru-RU"/>
              </w:rPr>
              <w:t>0;</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Courier New" w:eastAsia="Times New Roman" w:hAnsi="Courier New" w:cs="Courier New"/>
                <w:sz w:val="18"/>
                <w:szCs w:val="18"/>
                <w:lang w:eastAsia="ru-RU"/>
              </w:rPr>
              <w:t>}</w:t>
            </w:r>
          </w:p>
        </w:tc>
      </w:tr>
    </w:tbl>
    <w:p w:rsidR="00546183" w:rsidRPr="00546183" w:rsidRDefault="00546183" w:rsidP="00546183">
      <w:pPr>
        <w:shd w:val="clear" w:color="auto" w:fill="F7F7FA"/>
        <w:spacing w:before="100" w:beforeAutospacing="1" w:after="100" w:afterAutospacing="1" w:line="312" w:lineRule="atLeast"/>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lastRenderedPageBreak/>
        <w:t>Консольный вывод программы:</w:t>
      </w:r>
    </w:p>
    <w:p w:rsidR="00546183" w:rsidRPr="00546183" w:rsidRDefault="00546183" w:rsidP="0054618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546183">
        <w:rPr>
          <w:rFonts w:ascii="Verdana" w:eastAsia="Times New Roman" w:hAnsi="Verdana" w:cs="Courier New"/>
          <w:color w:val="000000"/>
          <w:sz w:val="18"/>
          <w:szCs w:val="18"/>
          <w:lang w:eastAsia="ru-RU"/>
        </w:rPr>
        <w:t>Size of array=5</w:t>
      </w:r>
    </w:p>
    <w:p w:rsidR="00546183" w:rsidRPr="00546183" w:rsidRDefault="00546183" w:rsidP="0054618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
    <w:p w:rsidR="00546183" w:rsidRPr="00546183" w:rsidRDefault="00546183" w:rsidP="0054618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546183">
        <w:rPr>
          <w:rFonts w:ascii="Verdana" w:eastAsia="Times New Roman" w:hAnsi="Verdana" w:cs="Courier New"/>
          <w:color w:val="000000"/>
          <w:sz w:val="18"/>
          <w:szCs w:val="18"/>
          <w:lang w:eastAsia="ru-RU"/>
        </w:rPr>
        <w:t>block[0]=23</w:t>
      </w:r>
    </w:p>
    <w:p w:rsidR="00546183" w:rsidRPr="00546183" w:rsidRDefault="00546183" w:rsidP="0054618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546183">
        <w:rPr>
          <w:rFonts w:ascii="Verdana" w:eastAsia="Times New Roman" w:hAnsi="Verdana" w:cs="Courier New"/>
          <w:color w:val="000000"/>
          <w:sz w:val="18"/>
          <w:szCs w:val="18"/>
          <w:lang w:eastAsia="ru-RU"/>
        </w:rPr>
        <w:t>block[1]=-4</w:t>
      </w:r>
    </w:p>
    <w:p w:rsidR="00546183" w:rsidRPr="00546183" w:rsidRDefault="00546183" w:rsidP="0054618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546183">
        <w:rPr>
          <w:rFonts w:ascii="Verdana" w:eastAsia="Times New Roman" w:hAnsi="Verdana" w:cs="Courier New"/>
          <w:color w:val="000000"/>
          <w:sz w:val="18"/>
          <w:szCs w:val="18"/>
          <w:lang w:eastAsia="ru-RU"/>
        </w:rPr>
        <w:t>block[2]=0</w:t>
      </w:r>
    </w:p>
    <w:p w:rsidR="00546183" w:rsidRPr="00546183" w:rsidRDefault="00546183" w:rsidP="0054618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546183">
        <w:rPr>
          <w:rFonts w:ascii="Verdana" w:eastAsia="Times New Roman" w:hAnsi="Verdana" w:cs="Courier New"/>
          <w:color w:val="000000"/>
          <w:sz w:val="18"/>
          <w:szCs w:val="18"/>
          <w:lang w:eastAsia="ru-RU"/>
        </w:rPr>
        <w:t>block[3]=17</w:t>
      </w:r>
    </w:p>
    <w:p w:rsidR="00546183" w:rsidRPr="00546183" w:rsidRDefault="00546183" w:rsidP="0054618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546183">
        <w:rPr>
          <w:rFonts w:ascii="Verdana" w:eastAsia="Times New Roman" w:hAnsi="Verdana" w:cs="Courier New"/>
          <w:color w:val="000000"/>
          <w:sz w:val="18"/>
          <w:szCs w:val="18"/>
          <w:lang w:eastAsia="ru-RU"/>
        </w:rPr>
        <w:t>block[4]=81</w:t>
      </w:r>
    </w:p>
    <w:p w:rsidR="00546183" w:rsidRPr="00546183" w:rsidRDefault="00546183" w:rsidP="0054618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
    <w:p w:rsidR="00546183" w:rsidRPr="00546183" w:rsidRDefault="00546183" w:rsidP="0054618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546183">
        <w:rPr>
          <w:rFonts w:ascii="Verdana" w:eastAsia="Times New Roman" w:hAnsi="Verdana" w:cs="Courier New"/>
          <w:color w:val="000000"/>
          <w:sz w:val="18"/>
          <w:szCs w:val="18"/>
          <w:lang w:eastAsia="ru-RU"/>
        </w:rPr>
        <w:t>23</w:t>
      </w:r>
      <w:r w:rsidRPr="00546183">
        <w:rPr>
          <w:rFonts w:ascii="Verdana" w:eastAsia="Times New Roman" w:hAnsi="Verdana" w:cs="Courier New"/>
          <w:color w:val="000000"/>
          <w:sz w:val="18"/>
          <w:szCs w:val="18"/>
          <w:lang w:eastAsia="ru-RU"/>
        </w:rPr>
        <w:tab/>
        <w:t>-4</w:t>
      </w:r>
      <w:r w:rsidRPr="00546183">
        <w:rPr>
          <w:rFonts w:ascii="Verdana" w:eastAsia="Times New Roman" w:hAnsi="Verdana" w:cs="Courier New"/>
          <w:color w:val="000000"/>
          <w:sz w:val="18"/>
          <w:szCs w:val="18"/>
          <w:lang w:eastAsia="ru-RU"/>
        </w:rPr>
        <w:tab/>
        <w:t>0</w:t>
      </w:r>
      <w:r w:rsidRPr="00546183">
        <w:rPr>
          <w:rFonts w:ascii="Verdana" w:eastAsia="Times New Roman" w:hAnsi="Verdana" w:cs="Courier New"/>
          <w:color w:val="000000"/>
          <w:sz w:val="18"/>
          <w:szCs w:val="18"/>
          <w:lang w:eastAsia="ru-RU"/>
        </w:rPr>
        <w:tab/>
        <w:t>17</w:t>
      </w:r>
      <w:r w:rsidRPr="00546183">
        <w:rPr>
          <w:rFonts w:ascii="Verdana" w:eastAsia="Times New Roman" w:hAnsi="Verdana" w:cs="Courier New"/>
          <w:color w:val="000000"/>
          <w:sz w:val="18"/>
          <w:szCs w:val="18"/>
          <w:lang w:eastAsia="ru-RU"/>
        </w:rPr>
        <w:tab/>
        <w:t>81</w:t>
      </w:r>
    </w:p>
    <w:p w:rsidR="00546183" w:rsidRPr="00546183" w:rsidRDefault="00546183" w:rsidP="00546183">
      <w:pPr>
        <w:shd w:val="clear" w:color="auto" w:fill="F7F7FA"/>
        <w:spacing w:before="100" w:beforeAutospacing="1" w:after="100" w:afterAutospacing="1" w:line="312" w:lineRule="atLeast"/>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Здесь для управления памятью для массива определен указатель block типа </w:t>
      </w:r>
      <w:r w:rsidRPr="00546183">
        <w:rPr>
          <w:rFonts w:ascii="Verdana" w:eastAsia="Times New Roman" w:hAnsi="Verdana" w:cs="Times New Roman"/>
          <w:b/>
          <w:bCs/>
          <w:color w:val="000000"/>
          <w:sz w:val="18"/>
          <w:szCs w:val="18"/>
          <w:lang w:eastAsia="ru-RU"/>
        </w:rPr>
        <w:t>int</w:t>
      </w:r>
      <w:r w:rsidRPr="00546183">
        <w:rPr>
          <w:rFonts w:ascii="Verdana" w:eastAsia="Times New Roman" w:hAnsi="Verdana" w:cs="Times New Roman"/>
          <w:color w:val="000000"/>
          <w:sz w:val="18"/>
          <w:szCs w:val="18"/>
          <w:lang w:eastAsia="ru-RU"/>
        </w:rPr>
        <w:t>. Количество элементов массива заранее неизвестно, оно представлено переменной n.</w:t>
      </w:r>
    </w:p>
    <w:p w:rsidR="00546183" w:rsidRPr="00546183" w:rsidRDefault="00546183" w:rsidP="00546183">
      <w:pPr>
        <w:shd w:val="clear" w:color="auto" w:fill="F7F7FA"/>
        <w:spacing w:before="100" w:beforeAutospacing="1" w:after="100" w:afterAutospacing="1" w:line="312" w:lineRule="atLeast"/>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Вначале пользователь вводит количество элементов, которое попадает в переменную n. После этого необходимо выделить память для данного количества элементов. Для выделения памяти здесь мы могли бы воспользоваться любой из трех вышеописанных функций: malloc, calloc, realloc. Но конкретно в данной ситуации воспользуемся функцией </w:t>
      </w:r>
      <w:r w:rsidRPr="00546183">
        <w:rPr>
          <w:rFonts w:ascii="Verdana" w:eastAsia="Times New Roman" w:hAnsi="Verdana" w:cs="Times New Roman"/>
          <w:b/>
          <w:bCs/>
          <w:color w:val="000000"/>
          <w:sz w:val="18"/>
          <w:szCs w:val="18"/>
          <w:lang w:eastAsia="ru-RU"/>
        </w:rPr>
        <w:t>malloc</w:t>
      </w:r>
      <w:r w:rsidRPr="00546183">
        <w:rPr>
          <w:rFonts w:ascii="Verdana" w:eastAsia="Times New Roman" w:hAnsi="Verdana" w:cs="Times New Roman"/>
          <w:color w:val="000000"/>
          <w:sz w:val="18"/>
          <w:szCs w:val="18"/>
          <w:lang w:eastAsia="ru-RU"/>
        </w:rPr>
        <w:t>:</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546183" w:rsidRPr="00546183" w:rsidTr="00546183">
        <w:trPr>
          <w:tblCellSpacing w:w="0" w:type="dxa"/>
        </w:trPr>
        <w:tc>
          <w:tcPr>
            <w:tcW w:w="0" w:type="auto"/>
            <w:vAlign w:val="center"/>
            <w:hideMark/>
          </w:tcPr>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1</w:t>
            </w:r>
          </w:p>
        </w:tc>
        <w:tc>
          <w:tcPr>
            <w:tcW w:w="14010" w:type="dxa"/>
            <w:vAlign w:val="center"/>
            <w:hideMark/>
          </w:tcPr>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block = malloc(n * sizeof(int));</w:t>
            </w:r>
          </w:p>
        </w:tc>
      </w:tr>
    </w:tbl>
    <w:p w:rsidR="00546183" w:rsidRPr="00546183" w:rsidRDefault="00546183" w:rsidP="00546183">
      <w:pPr>
        <w:shd w:val="clear" w:color="auto" w:fill="F7F7FA"/>
        <w:spacing w:before="100" w:beforeAutospacing="1" w:after="100" w:afterAutospacing="1" w:line="312" w:lineRule="atLeast"/>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 xml:space="preserve">Прежде </w:t>
      </w:r>
      <w:proofErr w:type="gramStart"/>
      <w:r w:rsidRPr="00546183">
        <w:rPr>
          <w:rFonts w:ascii="Verdana" w:eastAsia="Times New Roman" w:hAnsi="Verdana" w:cs="Times New Roman"/>
          <w:color w:val="000000"/>
          <w:sz w:val="18"/>
          <w:szCs w:val="18"/>
          <w:lang w:eastAsia="ru-RU"/>
        </w:rPr>
        <w:t>всего</w:t>
      </w:r>
      <w:proofErr w:type="gramEnd"/>
      <w:r w:rsidRPr="00546183">
        <w:rPr>
          <w:rFonts w:ascii="Verdana" w:eastAsia="Times New Roman" w:hAnsi="Verdana" w:cs="Times New Roman"/>
          <w:color w:val="000000"/>
          <w:sz w:val="18"/>
          <w:szCs w:val="18"/>
          <w:lang w:eastAsia="ru-RU"/>
        </w:rPr>
        <w:t xml:space="preserve"> надо отметить, что все три выше упомянутые функции для универсальности возвращаемого значения в качестве результата возвращают указатель типа </w:t>
      </w:r>
      <w:r w:rsidRPr="00546183">
        <w:rPr>
          <w:rFonts w:ascii="Verdana" w:eastAsia="Times New Roman" w:hAnsi="Verdana" w:cs="Times New Roman"/>
          <w:b/>
          <w:bCs/>
          <w:color w:val="000000"/>
          <w:sz w:val="18"/>
          <w:szCs w:val="18"/>
          <w:lang w:eastAsia="ru-RU"/>
        </w:rPr>
        <w:t>void *</w:t>
      </w:r>
      <w:r w:rsidRPr="00546183">
        <w:rPr>
          <w:rFonts w:ascii="Verdana" w:eastAsia="Times New Roman" w:hAnsi="Verdana" w:cs="Times New Roman"/>
          <w:color w:val="000000"/>
          <w:sz w:val="18"/>
          <w:szCs w:val="18"/>
          <w:lang w:eastAsia="ru-RU"/>
        </w:rPr>
        <w:t>. Но в нашем случае создается массив типа int, для управления которым используется указатель типа </w:t>
      </w:r>
      <w:r w:rsidRPr="00546183">
        <w:rPr>
          <w:rFonts w:ascii="Verdana" w:eastAsia="Times New Roman" w:hAnsi="Verdana" w:cs="Times New Roman"/>
          <w:b/>
          <w:bCs/>
          <w:color w:val="000000"/>
          <w:sz w:val="18"/>
          <w:szCs w:val="18"/>
          <w:lang w:eastAsia="ru-RU"/>
        </w:rPr>
        <w:t>int *</w:t>
      </w:r>
      <w:r w:rsidRPr="00546183">
        <w:rPr>
          <w:rFonts w:ascii="Verdana" w:eastAsia="Times New Roman" w:hAnsi="Verdana" w:cs="Times New Roman"/>
          <w:color w:val="000000"/>
          <w:sz w:val="18"/>
          <w:szCs w:val="18"/>
          <w:lang w:eastAsia="ru-RU"/>
        </w:rPr>
        <w:t>, поэтому выполняется неявное приведение результата функции malloc к типу </w:t>
      </w:r>
      <w:r w:rsidRPr="00546183">
        <w:rPr>
          <w:rFonts w:ascii="Verdana" w:eastAsia="Times New Roman" w:hAnsi="Verdana" w:cs="Times New Roman"/>
          <w:b/>
          <w:bCs/>
          <w:color w:val="000000"/>
          <w:sz w:val="18"/>
          <w:szCs w:val="18"/>
          <w:lang w:eastAsia="ru-RU"/>
        </w:rPr>
        <w:t>int *</w:t>
      </w:r>
      <w:r w:rsidRPr="00546183">
        <w:rPr>
          <w:rFonts w:ascii="Verdana" w:eastAsia="Times New Roman" w:hAnsi="Verdana" w:cs="Times New Roman"/>
          <w:color w:val="000000"/>
          <w:sz w:val="18"/>
          <w:szCs w:val="18"/>
          <w:lang w:eastAsia="ru-RU"/>
        </w:rPr>
        <w:t>.</w:t>
      </w:r>
    </w:p>
    <w:p w:rsidR="00546183" w:rsidRPr="00546183" w:rsidRDefault="00546183" w:rsidP="00546183">
      <w:pPr>
        <w:shd w:val="clear" w:color="auto" w:fill="F7F7FA"/>
        <w:spacing w:before="100" w:beforeAutospacing="1" w:after="100" w:afterAutospacing="1" w:line="312" w:lineRule="atLeast"/>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В саму функцию malloc передается количество байтов для выделяемого блока. Это количество подсчитать довольно просто: достаточно умножить количество элементов на размер одного элемента </w:t>
      </w:r>
      <w:r w:rsidRPr="00546183">
        <w:rPr>
          <w:rFonts w:ascii="Courier New" w:eastAsia="Times New Roman" w:hAnsi="Courier New" w:cs="Courier New"/>
          <w:color w:val="000000"/>
          <w:sz w:val="18"/>
          <w:szCs w:val="18"/>
          <w:lang w:eastAsia="ru-RU"/>
        </w:rPr>
        <w:t>n * sizeof(int)</w:t>
      </w:r>
      <w:r w:rsidRPr="00546183">
        <w:rPr>
          <w:rFonts w:ascii="Verdana" w:eastAsia="Times New Roman" w:hAnsi="Verdana" w:cs="Times New Roman"/>
          <w:color w:val="000000"/>
          <w:sz w:val="18"/>
          <w:szCs w:val="18"/>
          <w:lang w:eastAsia="ru-RU"/>
        </w:rPr>
        <w:t>.</w:t>
      </w:r>
    </w:p>
    <w:p w:rsidR="00546183" w:rsidRPr="00546183" w:rsidRDefault="00546183" w:rsidP="00546183">
      <w:pPr>
        <w:shd w:val="clear" w:color="auto" w:fill="F7F7FA"/>
        <w:spacing w:before="100" w:beforeAutospacing="1" w:after="100" w:afterAutospacing="1" w:line="312" w:lineRule="atLeast"/>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lastRenderedPageBreak/>
        <w:t>После выполнения всех действий память освобождается с помощью функции </w:t>
      </w:r>
      <w:r w:rsidRPr="00546183">
        <w:rPr>
          <w:rFonts w:ascii="Verdana" w:eastAsia="Times New Roman" w:hAnsi="Verdana" w:cs="Times New Roman"/>
          <w:b/>
          <w:bCs/>
          <w:color w:val="000000"/>
          <w:sz w:val="18"/>
          <w:szCs w:val="18"/>
          <w:lang w:eastAsia="ru-RU"/>
        </w:rPr>
        <w:t>free()</w:t>
      </w:r>
      <w:r w:rsidRPr="00546183">
        <w:rPr>
          <w:rFonts w:ascii="Verdana" w:eastAsia="Times New Roman" w:hAnsi="Verdana" w:cs="Times New Roman"/>
          <w:color w:val="000000"/>
          <w:sz w:val="18"/>
          <w:szCs w:val="18"/>
          <w:lang w:eastAsia="ru-RU"/>
        </w:rPr>
        <w:t>:</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546183" w:rsidRPr="00546183" w:rsidTr="00546183">
        <w:trPr>
          <w:tblCellSpacing w:w="0" w:type="dxa"/>
        </w:trPr>
        <w:tc>
          <w:tcPr>
            <w:tcW w:w="0" w:type="auto"/>
            <w:vAlign w:val="center"/>
            <w:hideMark/>
          </w:tcPr>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1</w:t>
            </w:r>
          </w:p>
        </w:tc>
        <w:tc>
          <w:tcPr>
            <w:tcW w:w="14010" w:type="dxa"/>
            <w:vAlign w:val="center"/>
            <w:hideMark/>
          </w:tcPr>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Courier New" w:eastAsia="Times New Roman" w:hAnsi="Courier New" w:cs="Courier New"/>
                <w:sz w:val="18"/>
                <w:szCs w:val="18"/>
                <w:lang w:eastAsia="ru-RU"/>
              </w:rPr>
              <w:t>free(block);</w:t>
            </w:r>
          </w:p>
        </w:tc>
      </w:tr>
    </w:tbl>
    <w:p w:rsidR="00546183" w:rsidRPr="00546183" w:rsidRDefault="00546183" w:rsidP="00546183">
      <w:pPr>
        <w:shd w:val="clear" w:color="auto" w:fill="F7F7FA"/>
        <w:spacing w:before="100" w:beforeAutospacing="1" w:after="100" w:afterAutospacing="1" w:line="312" w:lineRule="atLeast"/>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Важно, что после выполнения этой функции мы уже не сможем использовать массив, например, вывести его значения на консоль:</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546183" w:rsidRPr="00546183" w:rsidTr="00546183">
        <w:trPr>
          <w:tblCellSpacing w:w="0" w:type="dxa"/>
        </w:trPr>
        <w:tc>
          <w:tcPr>
            <w:tcW w:w="0" w:type="auto"/>
            <w:vAlign w:val="center"/>
            <w:hideMark/>
          </w:tcPr>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1</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2</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3</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4</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5</w:t>
            </w:r>
          </w:p>
        </w:tc>
        <w:tc>
          <w:tcPr>
            <w:tcW w:w="14010" w:type="dxa"/>
            <w:vAlign w:val="center"/>
            <w:hideMark/>
          </w:tcPr>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free(block);</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for(int</w:t>
            </w:r>
            <w:r w:rsidRPr="00546183">
              <w:rPr>
                <w:rFonts w:ascii="Times New Roman" w:eastAsia="Times New Roman" w:hAnsi="Times New Roman" w:cs="Times New Roman"/>
                <w:sz w:val="18"/>
                <w:szCs w:val="18"/>
                <w:lang w:val="en-US" w:eastAsia="ru-RU"/>
              </w:rPr>
              <w:t xml:space="preserve"> </w:t>
            </w:r>
            <w:r w:rsidRPr="00546183">
              <w:rPr>
                <w:rFonts w:ascii="Courier New" w:eastAsia="Times New Roman" w:hAnsi="Courier New" w:cs="Courier New"/>
                <w:sz w:val="18"/>
                <w:szCs w:val="18"/>
                <w:lang w:val="en-US" w:eastAsia="ru-RU"/>
              </w:rPr>
              <w:t>i=0;i&lt;n; i++)</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    printf("%d \t", block[i]);</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Courier New" w:eastAsia="Times New Roman" w:hAnsi="Courier New" w:cs="Courier New"/>
                <w:sz w:val="18"/>
                <w:szCs w:val="18"/>
                <w:lang w:eastAsia="ru-RU"/>
              </w:rPr>
              <w:t>}</w:t>
            </w:r>
          </w:p>
        </w:tc>
      </w:tr>
    </w:tbl>
    <w:p w:rsidR="00546183" w:rsidRPr="00546183" w:rsidRDefault="00546183" w:rsidP="00546183">
      <w:pPr>
        <w:shd w:val="clear" w:color="auto" w:fill="F7F7FA"/>
        <w:spacing w:before="100" w:beforeAutospacing="1" w:after="100" w:afterAutospacing="1" w:line="312" w:lineRule="atLeast"/>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И если мы попытаемся это сделать, то получим неопределенные значения.</w:t>
      </w:r>
    </w:p>
    <w:p w:rsidR="00546183" w:rsidRPr="00546183" w:rsidRDefault="00546183" w:rsidP="00546183">
      <w:pPr>
        <w:shd w:val="clear" w:color="auto" w:fill="F7F7FA"/>
        <w:spacing w:before="100" w:beforeAutospacing="1" w:after="100" w:afterAutospacing="1" w:line="312" w:lineRule="atLeast"/>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Вместо функции malloc аналогичным образом мы могли бы использовать функцию </w:t>
      </w:r>
      <w:r w:rsidRPr="00546183">
        <w:rPr>
          <w:rFonts w:ascii="Verdana" w:eastAsia="Times New Roman" w:hAnsi="Verdana" w:cs="Times New Roman"/>
          <w:b/>
          <w:bCs/>
          <w:color w:val="000000"/>
          <w:sz w:val="18"/>
          <w:szCs w:val="18"/>
          <w:lang w:eastAsia="ru-RU"/>
        </w:rPr>
        <w:t>calloc()</w:t>
      </w:r>
      <w:r w:rsidRPr="00546183">
        <w:rPr>
          <w:rFonts w:ascii="Verdana" w:eastAsia="Times New Roman" w:hAnsi="Verdana" w:cs="Times New Roman"/>
          <w:color w:val="000000"/>
          <w:sz w:val="18"/>
          <w:szCs w:val="18"/>
          <w:lang w:eastAsia="ru-RU"/>
        </w:rPr>
        <w:t>, которая принимает количество элементов и размер одного элемента:</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546183" w:rsidRPr="00546183" w:rsidTr="00546183">
        <w:trPr>
          <w:tblCellSpacing w:w="0" w:type="dxa"/>
        </w:trPr>
        <w:tc>
          <w:tcPr>
            <w:tcW w:w="0" w:type="auto"/>
            <w:vAlign w:val="center"/>
            <w:hideMark/>
          </w:tcPr>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1</w:t>
            </w:r>
          </w:p>
        </w:tc>
        <w:tc>
          <w:tcPr>
            <w:tcW w:w="14010" w:type="dxa"/>
            <w:vAlign w:val="center"/>
            <w:hideMark/>
          </w:tcPr>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block = calloc(n, sizeof(int));</w:t>
            </w:r>
          </w:p>
        </w:tc>
      </w:tr>
    </w:tbl>
    <w:p w:rsidR="00546183" w:rsidRPr="00546183" w:rsidRDefault="00546183" w:rsidP="00546183">
      <w:pPr>
        <w:shd w:val="clear" w:color="auto" w:fill="F7F7FA"/>
        <w:spacing w:before="100" w:beforeAutospacing="1" w:after="100" w:afterAutospacing="1" w:line="312" w:lineRule="atLeast"/>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Либо также можно было бы использовать функцию </w:t>
      </w:r>
      <w:r w:rsidRPr="00546183">
        <w:rPr>
          <w:rFonts w:ascii="Verdana" w:eastAsia="Times New Roman" w:hAnsi="Verdana" w:cs="Times New Roman"/>
          <w:b/>
          <w:bCs/>
          <w:color w:val="000000"/>
          <w:sz w:val="18"/>
          <w:szCs w:val="18"/>
          <w:lang w:eastAsia="ru-RU"/>
        </w:rPr>
        <w:t>realloc()</w:t>
      </w:r>
      <w:r w:rsidRPr="00546183">
        <w:rPr>
          <w:rFonts w:ascii="Verdana" w:eastAsia="Times New Roman" w:hAnsi="Verdana" w:cs="Times New Roman"/>
          <w:color w:val="000000"/>
          <w:sz w:val="18"/>
          <w:szCs w:val="18"/>
          <w:lang w:eastAsia="ru-RU"/>
        </w:rPr>
        <w:t>:</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546183" w:rsidRPr="00546183" w:rsidTr="00546183">
        <w:trPr>
          <w:tblCellSpacing w:w="0" w:type="dxa"/>
        </w:trPr>
        <w:tc>
          <w:tcPr>
            <w:tcW w:w="0" w:type="auto"/>
            <w:vAlign w:val="center"/>
            <w:hideMark/>
          </w:tcPr>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1</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2</w:t>
            </w:r>
          </w:p>
        </w:tc>
        <w:tc>
          <w:tcPr>
            <w:tcW w:w="14010" w:type="dxa"/>
            <w:vAlign w:val="center"/>
            <w:hideMark/>
          </w:tcPr>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int</w:t>
            </w:r>
            <w:r w:rsidRPr="00546183">
              <w:rPr>
                <w:rFonts w:ascii="Times New Roman" w:eastAsia="Times New Roman" w:hAnsi="Times New Roman" w:cs="Times New Roman"/>
                <w:sz w:val="18"/>
                <w:szCs w:val="18"/>
                <w:lang w:val="en-US" w:eastAsia="ru-RU"/>
              </w:rPr>
              <w:t xml:space="preserve"> </w:t>
            </w:r>
            <w:r w:rsidRPr="00546183">
              <w:rPr>
                <w:rFonts w:ascii="Courier New" w:eastAsia="Times New Roman" w:hAnsi="Courier New" w:cs="Courier New"/>
                <w:sz w:val="18"/>
                <w:szCs w:val="18"/>
                <w:lang w:val="en-US" w:eastAsia="ru-RU"/>
              </w:rPr>
              <w:t>*block = NULL;</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block = realloc</w:t>
            </w:r>
            <w:r w:rsidRPr="00546183">
              <w:rPr>
                <w:rFonts w:ascii="Times New Roman" w:eastAsia="Times New Roman" w:hAnsi="Times New Roman" w:cs="Times New Roman"/>
                <w:sz w:val="18"/>
                <w:szCs w:val="18"/>
                <w:lang w:val="en-US" w:eastAsia="ru-RU"/>
              </w:rPr>
              <w:t xml:space="preserve"> </w:t>
            </w:r>
            <w:r w:rsidRPr="00546183">
              <w:rPr>
                <w:rFonts w:ascii="Courier New" w:eastAsia="Times New Roman" w:hAnsi="Courier New" w:cs="Courier New"/>
                <w:sz w:val="18"/>
                <w:szCs w:val="18"/>
                <w:lang w:val="en-US" w:eastAsia="ru-RU"/>
              </w:rPr>
              <w:t>(block, n * sizeof(int));</w:t>
            </w:r>
          </w:p>
        </w:tc>
      </w:tr>
    </w:tbl>
    <w:p w:rsidR="00546183" w:rsidRPr="00546183" w:rsidRDefault="00546183" w:rsidP="00546183">
      <w:pPr>
        <w:shd w:val="clear" w:color="auto" w:fill="F7F7FA"/>
        <w:spacing w:before="100" w:beforeAutospacing="1" w:after="100" w:afterAutospacing="1" w:line="312" w:lineRule="atLeast"/>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При использовании realloc желательно (в некоторых средах, например, в Visual Studio, обязательно) инициализировать указатель хотя бы значением NULL.</w:t>
      </w:r>
    </w:p>
    <w:p w:rsidR="00546183" w:rsidRPr="00546183" w:rsidRDefault="00546183" w:rsidP="00546183">
      <w:pPr>
        <w:shd w:val="clear" w:color="auto" w:fill="F7F7FA"/>
        <w:spacing w:before="100" w:beforeAutospacing="1" w:after="100" w:afterAutospacing="1" w:line="312" w:lineRule="atLeast"/>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Но в целом все три вызова в данном случае имели бы аналогичное действие:</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546183" w:rsidRPr="00546183" w:rsidTr="00546183">
        <w:trPr>
          <w:tblCellSpacing w:w="0" w:type="dxa"/>
        </w:trPr>
        <w:tc>
          <w:tcPr>
            <w:tcW w:w="0" w:type="auto"/>
            <w:vAlign w:val="center"/>
            <w:hideMark/>
          </w:tcPr>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1</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2</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3</w:t>
            </w:r>
          </w:p>
        </w:tc>
        <w:tc>
          <w:tcPr>
            <w:tcW w:w="14010" w:type="dxa"/>
            <w:vAlign w:val="center"/>
            <w:hideMark/>
          </w:tcPr>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block = malloc(n * sizeof(int));</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block = calloc(n, sizeof(int));</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block = realloc</w:t>
            </w:r>
            <w:r w:rsidRPr="00546183">
              <w:rPr>
                <w:rFonts w:ascii="Times New Roman" w:eastAsia="Times New Roman" w:hAnsi="Times New Roman" w:cs="Times New Roman"/>
                <w:sz w:val="18"/>
                <w:szCs w:val="18"/>
                <w:lang w:val="en-US" w:eastAsia="ru-RU"/>
              </w:rPr>
              <w:t xml:space="preserve"> </w:t>
            </w:r>
            <w:r w:rsidRPr="00546183">
              <w:rPr>
                <w:rFonts w:ascii="Courier New" w:eastAsia="Times New Roman" w:hAnsi="Courier New" w:cs="Courier New"/>
                <w:sz w:val="18"/>
                <w:szCs w:val="18"/>
                <w:lang w:val="en-US" w:eastAsia="ru-RU"/>
              </w:rPr>
              <w:t>(block, n * sizeof(int));</w:t>
            </w:r>
          </w:p>
        </w:tc>
      </w:tr>
    </w:tbl>
    <w:p w:rsidR="00546183" w:rsidRPr="00546183" w:rsidRDefault="00546183" w:rsidP="00546183">
      <w:pPr>
        <w:shd w:val="clear" w:color="auto" w:fill="F7F7FA"/>
        <w:spacing w:before="100" w:beforeAutospacing="1" w:after="100" w:afterAutospacing="1" w:line="312" w:lineRule="atLeast"/>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Теперь рассмотрим более сложную задачу - динамическое выделение памяти для двухмерного массива:</w:t>
      </w:r>
    </w:p>
    <w:tbl>
      <w:tblPr>
        <w:tblW w:w="14205" w:type="dxa"/>
        <w:tblCellSpacing w:w="0" w:type="dxa"/>
        <w:tblCellMar>
          <w:left w:w="0" w:type="dxa"/>
          <w:right w:w="0" w:type="dxa"/>
        </w:tblCellMar>
        <w:tblLook w:val="04A0" w:firstRow="1" w:lastRow="0" w:firstColumn="1" w:lastColumn="0" w:noHBand="0" w:noVBand="1"/>
      </w:tblPr>
      <w:tblGrid>
        <w:gridCol w:w="555"/>
        <w:gridCol w:w="13650"/>
      </w:tblGrid>
      <w:tr w:rsidR="00546183" w:rsidRPr="00546183" w:rsidTr="00546183">
        <w:trPr>
          <w:tblCellSpacing w:w="0" w:type="dxa"/>
        </w:trPr>
        <w:tc>
          <w:tcPr>
            <w:tcW w:w="0" w:type="auto"/>
            <w:vAlign w:val="center"/>
            <w:hideMark/>
          </w:tcPr>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1</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2</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3</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4</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5</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6</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7</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8</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9</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10</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11</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12</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lastRenderedPageBreak/>
              <w:t>13</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14</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15</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16</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17</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18</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19</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20</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21</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22</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23</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24</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25</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26</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27</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28</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29</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30</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31</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32</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33</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34</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35</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36</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37</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38</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39</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40</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41</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42</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43</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44</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45</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46</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47</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48</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49</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50</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51</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52</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53</w:t>
            </w:r>
          </w:p>
        </w:tc>
        <w:tc>
          <w:tcPr>
            <w:tcW w:w="13650" w:type="dxa"/>
            <w:vAlign w:val="center"/>
            <w:hideMark/>
          </w:tcPr>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lastRenderedPageBreak/>
              <w:t>#include &lt;stdio.h&gt;</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#include &lt;stdlib.h&gt;</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Times New Roman" w:eastAsia="Times New Roman" w:hAnsi="Times New Roman" w:cs="Times New Roman"/>
                <w:sz w:val="18"/>
                <w:szCs w:val="18"/>
                <w:lang w:val="en-US" w:eastAsia="ru-RU"/>
              </w:rPr>
              <w:t> </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Courier New" w:eastAsia="Times New Roman" w:hAnsi="Courier New" w:cs="Courier New"/>
                <w:sz w:val="18"/>
                <w:szCs w:val="18"/>
                <w:lang w:eastAsia="ru-RU"/>
              </w:rPr>
              <w:t>int</w:t>
            </w:r>
            <w:r w:rsidRPr="00546183">
              <w:rPr>
                <w:rFonts w:ascii="Times New Roman" w:eastAsia="Times New Roman" w:hAnsi="Times New Roman" w:cs="Times New Roman"/>
                <w:sz w:val="18"/>
                <w:szCs w:val="18"/>
                <w:lang w:eastAsia="ru-RU"/>
              </w:rPr>
              <w:t xml:space="preserve"> </w:t>
            </w:r>
            <w:r w:rsidRPr="00546183">
              <w:rPr>
                <w:rFonts w:ascii="Courier New" w:eastAsia="Times New Roman" w:hAnsi="Courier New" w:cs="Courier New"/>
                <w:sz w:val="18"/>
                <w:szCs w:val="18"/>
                <w:lang w:eastAsia="ru-RU"/>
              </w:rPr>
              <w:t>main(void)</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Courier New" w:eastAsia="Times New Roman" w:hAnsi="Courier New" w:cs="Courier New"/>
                <w:sz w:val="18"/>
                <w:szCs w:val="18"/>
                <w:lang w:eastAsia="ru-RU"/>
              </w:rPr>
              <w:t>{</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Courier New" w:eastAsia="Times New Roman" w:hAnsi="Courier New" w:cs="Courier New"/>
                <w:sz w:val="18"/>
                <w:szCs w:val="18"/>
                <w:lang w:eastAsia="ru-RU"/>
              </w:rPr>
              <w:t>    int</w:t>
            </w:r>
            <w:r w:rsidRPr="00546183">
              <w:rPr>
                <w:rFonts w:ascii="Times New Roman" w:eastAsia="Times New Roman" w:hAnsi="Times New Roman" w:cs="Times New Roman"/>
                <w:sz w:val="18"/>
                <w:szCs w:val="18"/>
                <w:lang w:eastAsia="ru-RU"/>
              </w:rPr>
              <w:t xml:space="preserve"> </w:t>
            </w:r>
            <w:r w:rsidRPr="00546183">
              <w:rPr>
                <w:rFonts w:ascii="Courier New" w:eastAsia="Times New Roman" w:hAnsi="Courier New" w:cs="Courier New"/>
                <w:sz w:val="18"/>
                <w:szCs w:val="18"/>
                <w:lang w:eastAsia="ru-RU"/>
              </w:rPr>
              <w:t>**table;    // указатель для блока памяти для массива указателей</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Courier New" w:eastAsia="Times New Roman" w:hAnsi="Courier New" w:cs="Courier New"/>
                <w:sz w:val="18"/>
                <w:szCs w:val="18"/>
                <w:lang w:eastAsia="ru-RU"/>
              </w:rPr>
              <w:t>    int</w:t>
            </w:r>
            <w:r w:rsidRPr="00546183">
              <w:rPr>
                <w:rFonts w:ascii="Times New Roman" w:eastAsia="Times New Roman" w:hAnsi="Times New Roman" w:cs="Times New Roman"/>
                <w:sz w:val="18"/>
                <w:szCs w:val="18"/>
                <w:lang w:eastAsia="ru-RU"/>
              </w:rPr>
              <w:t xml:space="preserve"> </w:t>
            </w:r>
            <w:r w:rsidRPr="00546183">
              <w:rPr>
                <w:rFonts w:ascii="Courier New" w:eastAsia="Times New Roman" w:hAnsi="Courier New" w:cs="Courier New"/>
                <w:sz w:val="18"/>
                <w:szCs w:val="18"/>
                <w:lang w:eastAsia="ru-RU"/>
              </w:rPr>
              <w:t>*rows;      // указатель для блока памяти для хранения информации по строкам</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 </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Courier New" w:eastAsia="Times New Roman" w:hAnsi="Courier New" w:cs="Courier New"/>
                <w:sz w:val="18"/>
                <w:szCs w:val="18"/>
                <w:lang w:eastAsia="ru-RU"/>
              </w:rPr>
              <w:t>    int</w:t>
            </w:r>
            <w:r w:rsidRPr="00546183">
              <w:rPr>
                <w:rFonts w:ascii="Times New Roman" w:eastAsia="Times New Roman" w:hAnsi="Times New Roman" w:cs="Times New Roman"/>
                <w:sz w:val="18"/>
                <w:szCs w:val="18"/>
                <w:lang w:eastAsia="ru-RU"/>
              </w:rPr>
              <w:t xml:space="preserve"> </w:t>
            </w:r>
            <w:r w:rsidRPr="00546183">
              <w:rPr>
                <w:rFonts w:ascii="Courier New" w:eastAsia="Times New Roman" w:hAnsi="Courier New" w:cs="Courier New"/>
                <w:sz w:val="18"/>
                <w:szCs w:val="18"/>
                <w:lang w:eastAsia="ru-RU"/>
              </w:rPr>
              <w:t>rowscount;  // количество строк</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Courier New" w:eastAsia="Times New Roman" w:hAnsi="Courier New" w:cs="Courier New"/>
                <w:sz w:val="18"/>
                <w:szCs w:val="18"/>
                <w:lang w:eastAsia="ru-RU"/>
              </w:rPr>
              <w:t>    int</w:t>
            </w:r>
            <w:r w:rsidRPr="00546183">
              <w:rPr>
                <w:rFonts w:ascii="Times New Roman" w:eastAsia="Times New Roman" w:hAnsi="Times New Roman" w:cs="Times New Roman"/>
                <w:sz w:val="18"/>
                <w:szCs w:val="18"/>
                <w:lang w:eastAsia="ru-RU"/>
              </w:rPr>
              <w:t xml:space="preserve"> </w:t>
            </w:r>
            <w:r w:rsidRPr="00546183">
              <w:rPr>
                <w:rFonts w:ascii="Courier New" w:eastAsia="Times New Roman" w:hAnsi="Courier New" w:cs="Courier New"/>
                <w:sz w:val="18"/>
                <w:szCs w:val="18"/>
                <w:lang w:eastAsia="ru-RU"/>
              </w:rPr>
              <w:t>d;      // вводимое число</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Courier New" w:eastAsia="Times New Roman" w:hAnsi="Courier New" w:cs="Courier New"/>
                <w:sz w:val="18"/>
                <w:szCs w:val="18"/>
                <w:lang w:eastAsia="ru-RU"/>
              </w:rPr>
              <w:t>    </w:t>
            </w:r>
            <w:r w:rsidRPr="00546183">
              <w:rPr>
                <w:rFonts w:ascii="Times New Roman" w:eastAsia="Times New Roman" w:hAnsi="Times New Roman" w:cs="Times New Roman"/>
                <w:sz w:val="18"/>
                <w:szCs w:val="18"/>
                <w:lang w:eastAsia="ru-RU"/>
              </w:rPr>
              <w:t> </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Courier New" w:eastAsia="Times New Roman" w:hAnsi="Courier New" w:cs="Courier New"/>
                <w:sz w:val="18"/>
                <w:szCs w:val="18"/>
                <w:lang w:eastAsia="ru-RU"/>
              </w:rPr>
              <w:t>    // ввод количества строк</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Courier New" w:eastAsia="Times New Roman" w:hAnsi="Courier New" w:cs="Courier New"/>
                <w:sz w:val="18"/>
                <w:szCs w:val="18"/>
                <w:lang w:eastAsia="ru-RU"/>
              </w:rPr>
              <w:lastRenderedPageBreak/>
              <w:t>    printf("Rows count=");</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Courier New" w:eastAsia="Times New Roman" w:hAnsi="Courier New" w:cs="Courier New"/>
                <w:sz w:val="18"/>
                <w:szCs w:val="18"/>
                <w:lang w:eastAsia="ru-RU"/>
              </w:rPr>
              <w:t>    scanf("%d", &amp;rowscount);</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 </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Courier New" w:eastAsia="Times New Roman" w:hAnsi="Courier New" w:cs="Courier New"/>
                <w:sz w:val="18"/>
                <w:szCs w:val="18"/>
                <w:lang w:eastAsia="ru-RU"/>
              </w:rPr>
              <w:t>    // выделяем память для двухмерного массива</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eastAsia="ru-RU"/>
              </w:rPr>
              <w:t>    </w:t>
            </w:r>
            <w:r w:rsidRPr="00546183">
              <w:rPr>
                <w:rFonts w:ascii="Courier New" w:eastAsia="Times New Roman" w:hAnsi="Courier New" w:cs="Courier New"/>
                <w:sz w:val="18"/>
                <w:szCs w:val="18"/>
                <w:lang w:val="en-US" w:eastAsia="ru-RU"/>
              </w:rPr>
              <w:t>table = calloc(rowscount, sizeof(int*));</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    rows = malloc(sizeof(int)*rowscount);</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 xml:space="preserve">    // </w:t>
            </w:r>
            <w:r w:rsidRPr="00546183">
              <w:rPr>
                <w:rFonts w:ascii="Courier New" w:eastAsia="Times New Roman" w:hAnsi="Courier New" w:cs="Courier New"/>
                <w:sz w:val="18"/>
                <w:szCs w:val="18"/>
                <w:lang w:eastAsia="ru-RU"/>
              </w:rPr>
              <w:t>цикл</w:t>
            </w:r>
            <w:r w:rsidRPr="00546183">
              <w:rPr>
                <w:rFonts w:ascii="Courier New" w:eastAsia="Times New Roman" w:hAnsi="Courier New" w:cs="Courier New"/>
                <w:sz w:val="18"/>
                <w:szCs w:val="18"/>
                <w:lang w:val="en-US" w:eastAsia="ru-RU"/>
              </w:rPr>
              <w:t xml:space="preserve"> </w:t>
            </w:r>
            <w:r w:rsidRPr="00546183">
              <w:rPr>
                <w:rFonts w:ascii="Courier New" w:eastAsia="Times New Roman" w:hAnsi="Courier New" w:cs="Courier New"/>
                <w:sz w:val="18"/>
                <w:szCs w:val="18"/>
                <w:lang w:eastAsia="ru-RU"/>
              </w:rPr>
              <w:t>по</w:t>
            </w:r>
            <w:r w:rsidRPr="00546183">
              <w:rPr>
                <w:rFonts w:ascii="Courier New" w:eastAsia="Times New Roman" w:hAnsi="Courier New" w:cs="Courier New"/>
                <w:sz w:val="18"/>
                <w:szCs w:val="18"/>
                <w:lang w:val="en-US" w:eastAsia="ru-RU"/>
              </w:rPr>
              <w:t xml:space="preserve"> </w:t>
            </w:r>
            <w:r w:rsidRPr="00546183">
              <w:rPr>
                <w:rFonts w:ascii="Courier New" w:eastAsia="Times New Roman" w:hAnsi="Courier New" w:cs="Courier New"/>
                <w:sz w:val="18"/>
                <w:szCs w:val="18"/>
                <w:lang w:eastAsia="ru-RU"/>
              </w:rPr>
              <w:t>строкам</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    for</w:t>
            </w:r>
            <w:r w:rsidRPr="00546183">
              <w:rPr>
                <w:rFonts w:ascii="Times New Roman" w:eastAsia="Times New Roman" w:hAnsi="Times New Roman" w:cs="Times New Roman"/>
                <w:sz w:val="18"/>
                <w:szCs w:val="18"/>
                <w:lang w:val="en-US" w:eastAsia="ru-RU"/>
              </w:rPr>
              <w:t xml:space="preserve"> </w:t>
            </w:r>
            <w:r w:rsidRPr="00546183">
              <w:rPr>
                <w:rFonts w:ascii="Courier New" w:eastAsia="Times New Roman" w:hAnsi="Courier New" w:cs="Courier New"/>
                <w:sz w:val="18"/>
                <w:szCs w:val="18"/>
                <w:lang w:val="en-US" w:eastAsia="ru-RU"/>
              </w:rPr>
              <w:t>(int</w:t>
            </w:r>
            <w:r w:rsidRPr="00546183">
              <w:rPr>
                <w:rFonts w:ascii="Times New Roman" w:eastAsia="Times New Roman" w:hAnsi="Times New Roman" w:cs="Times New Roman"/>
                <w:sz w:val="18"/>
                <w:szCs w:val="18"/>
                <w:lang w:val="en-US" w:eastAsia="ru-RU"/>
              </w:rPr>
              <w:t xml:space="preserve"> </w:t>
            </w:r>
            <w:r w:rsidRPr="00546183">
              <w:rPr>
                <w:rFonts w:ascii="Courier New" w:eastAsia="Times New Roman" w:hAnsi="Courier New" w:cs="Courier New"/>
                <w:sz w:val="18"/>
                <w:szCs w:val="18"/>
                <w:lang w:val="en-US" w:eastAsia="ru-RU"/>
              </w:rPr>
              <w:t>i = 0; i&lt;rowscount; i++)</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    {</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        printf("\nColumns count for row %d=", i);</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        scanf("%d", &amp;rows[i]);</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        table[i] = calloc(rows[i], sizeof(int));</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Times New Roman" w:eastAsia="Times New Roman" w:hAnsi="Times New Roman" w:cs="Times New Roman"/>
                <w:sz w:val="18"/>
                <w:szCs w:val="18"/>
                <w:lang w:val="en-US" w:eastAsia="ru-RU"/>
              </w:rPr>
              <w:t> </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        for</w:t>
            </w:r>
            <w:r w:rsidRPr="00546183">
              <w:rPr>
                <w:rFonts w:ascii="Times New Roman" w:eastAsia="Times New Roman" w:hAnsi="Times New Roman" w:cs="Times New Roman"/>
                <w:sz w:val="18"/>
                <w:szCs w:val="18"/>
                <w:lang w:val="en-US" w:eastAsia="ru-RU"/>
              </w:rPr>
              <w:t xml:space="preserve"> </w:t>
            </w:r>
            <w:r w:rsidRPr="00546183">
              <w:rPr>
                <w:rFonts w:ascii="Courier New" w:eastAsia="Times New Roman" w:hAnsi="Courier New" w:cs="Courier New"/>
                <w:sz w:val="18"/>
                <w:szCs w:val="18"/>
                <w:lang w:val="en-US" w:eastAsia="ru-RU"/>
              </w:rPr>
              <w:t>(int</w:t>
            </w:r>
            <w:r w:rsidRPr="00546183">
              <w:rPr>
                <w:rFonts w:ascii="Times New Roman" w:eastAsia="Times New Roman" w:hAnsi="Times New Roman" w:cs="Times New Roman"/>
                <w:sz w:val="18"/>
                <w:szCs w:val="18"/>
                <w:lang w:val="en-US" w:eastAsia="ru-RU"/>
              </w:rPr>
              <w:t xml:space="preserve"> </w:t>
            </w:r>
            <w:r w:rsidRPr="00546183">
              <w:rPr>
                <w:rFonts w:ascii="Courier New" w:eastAsia="Times New Roman" w:hAnsi="Courier New" w:cs="Courier New"/>
                <w:sz w:val="18"/>
                <w:szCs w:val="18"/>
                <w:lang w:val="en-US" w:eastAsia="ru-RU"/>
              </w:rPr>
              <w:t>j = 0; j&lt;rows[i]; j++)</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        {</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            printf("table[%d][%d]=", i, j);</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            scanf("%d", &amp;d);</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            table[i][j] = d;</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Courier New" w:eastAsia="Times New Roman" w:hAnsi="Courier New" w:cs="Courier New"/>
                <w:sz w:val="18"/>
                <w:szCs w:val="18"/>
                <w:lang w:val="en-US" w:eastAsia="ru-RU"/>
              </w:rPr>
              <w:t>        </w:t>
            </w:r>
            <w:r w:rsidRPr="00546183">
              <w:rPr>
                <w:rFonts w:ascii="Courier New" w:eastAsia="Times New Roman" w:hAnsi="Courier New" w:cs="Courier New"/>
                <w:sz w:val="18"/>
                <w:szCs w:val="18"/>
                <w:lang w:eastAsia="ru-RU"/>
              </w:rPr>
              <w:t>}</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Courier New" w:eastAsia="Times New Roman" w:hAnsi="Courier New" w:cs="Courier New"/>
                <w:sz w:val="18"/>
                <w:szCs w:val="18"/>
                <w:lang w:eastAsia="ru-RU"/>
              </w:rPr>
              <w:t>    }</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Courier New" w:eastAsia="Times New Roman" w:hAnsi="Courier New" w:cs="Courier New"/>
                <w:sz w:val="18"/>
                <w:szCs w:val="18"/>
                <w:lang w:eastAsia="ru-RU"/>
              </w:rPr>
              <w:t>    printf("\n");</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 </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Courier New" w:eastAsia="Times New Roman" w:hAnsi="Courier New" w:cs="Courier New"/>
                <w:sz w:val="18"/>
                <w:szCs w:val="18"/>
                <w:lang w:eastAsia="ru-RU"/>
              </w:rPr>
              <w:t>    // вывод введенных чисел на консоль</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eastAsia="ru-RU"/>
              </w:rPr>
              <w:t>    </w:t>
            </w:r>
            <w:r w:rsidRPr="00546183">
              <w:rPr>
                <w:rFonts w:ascii="Courier New" w:eastAsia="Times New Roman" w:hAnsi="Courier New" w:cs="Courier New"/>
                <w:sz w:val="18"/>
                <w:szCs w:val="18"/>
                <w:lang w:val="en-US" w:eastAsia="ru-RU"/>
              </w:rPr>
              <w:t>for</w:t>
            </w:r>
            <w:r w:rsidRPr="00546183">
              <w:rPr>
                <w:rFonts w:ascii="Times New Roman" w:eastAsia="Times New Roman" w:hAnsi="Times New Roman" w:cs="Times New Roman"/>
                <w:sz w:val="18"/>
                <w:szCs w:val="18"/>
                <w:lang w:val="en-US" w:eastAsia="ru-RU"/>
              </w:rPr>
              <w:t xml:space="preserve"> </w:t>
            </w:r>
            <w:r w:rsidRPr="00546183">
              <w:rPr>
                <w:rFonts w:ascii="Courier New" w:eastAsia="Times New Roman" w:hAnsi="Courier New" w:cs="Courier New"/>
                <w:sz w:val="18"/>
                <w:szCs w:val="18"/>
                <w:lang w:val="en-US" w:eastAsia="ru-RU"/>
              </w:rPr>
              <w:t>(int</w:t>
            </w:r>
            <w:r w:rsidRPr="00546183">
              <w:rPr>
                <w:rFonts w:ascii="Times New Roman" w:eastAsia="Times New Roman" w:hAnsi="Times New Roman" w:cs="Times New Roman"/>
                <w:sz w:val="18"/>
                <w:szCs w:val="18"/>
                <w:lang w:val="en-US" w:eastAsia="ru-RU"/>
              </w:rPr>
              <w:t xml:space="preserve"> </w:t>
            </w:r>
            <w:r w:rsidRPr="00546183">
              <w:rPr>
                <w:rFonts w:ascii="Courier New" w:eastAsia="Times New Roman" w:hAnsi="Courier New" w:cs="Courier New"/>
                <w:sz w:val="18"/>
                <w:szCs w:val="18"/>
                <w:lang w:val="en-US" w:eastAsia="ru-RU"/>
              </w:rPr>
              <w:t>i = 0; i&lt;rowscount; i++)</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    {</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        printf("\n");</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Times New Roman" w:eastAsia="Times New Roman" w:hAnsi="Times New Roman" w:cs="Times New Roman"/>
                <w:sz w:val="18"/>
                <w:szCs w:val="18"/>
                <w:lang w:val="en-US" w:eastAsia="ru-RU"/>
              </w:rPr>
              <w:t> </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        for</w:t>
            </w:r>
            <w:r w:rsidRPr="00546183">
              <w:rPr>
                <w:rFonts w:ascii="Times New Roman" w:eastAsia="Times New Roman" w:hAnsi="Times New Roman" w:cs="Times New Roman"/>
                <w:sz w:val="18"/>
                <w:szCs w:val="18"/>
                <w:lang w:val="en-US" w:eastAsia="ru-RU"/>
              </w:rPr>
              <w:t xml:space="preserve"> </w:t>
            </w:r>
            <w:r w:rsidRPr="00546183">
              <w:rPr>
                <w:rFonts w:ascii="Courier New" w:eastAsia="Times New Roman" w:hAnsi="Courier New" w:cs="Courier New"/>
                <w:sz w:val="18"/>
                <w:szCs w:val="18"/>
                <w:lang w:val="en-US" w:eastAsia="ru-RU"/>
              </w:rPr>
              <w:t>(int</w:t>
            </w:r>
            <w:r w:rsidRPr="00546183">
              <w:rPr>
                <w:rFonts w:ascii="Times New Roman" w:eastAsia="Times New Roman" w:hAnsi="Times New Roman" w:cs="Times New Roman"/>
                <w:sz w:val="18"/>
                <w:szCs w:val="18"/>
                <w:lang w:val="en-US" w:eastAsia="ru-RU"/>
              </w:rPr>
              <w:t xml:space="preserve"> </w:t>
            </w:r>
            <w:r w:rsidRPr="00546183">
              <w:rPr>
                <w:rFonts w:ascii="Courier New" w:eastAsia="Times New Roman" w:hAnsi="Courier New" w:cs="Courier New"/>
                <w:sz w:val="18"/>
                <w:szCs w:val="18"/>
                <w:lang w:val="en-US" w:eastAsia="ru-RU"/>
              </w:rPr>
              <w:t>j = 0; j&lt;rows[i]; j++)</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        {</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            printf("%d \t", table[i][j]);</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Courier New" w:eastAsia="Times New Roman" w:hAnsi="Courier New" w:cs="Courier New"/>
                <w:sz w:val="18"/>
                <w:szCs w:val="18"/>
                <w:lang w:val="en-US" w:eastAsia="ru-RU"/>
              </w:rPr>
              <w:t>        </w:t>
            </w:r>
            <w:r w:rsidRPr="00546183">
              <w:rPr>
                <w:rFonts w:ascii="Courier New" w:eastAsia="Times New Roman" w:hAnsi="Courier New" w:cs="Courier New"/>
                <w:sz w:val="18"/>
                <w:szCs w:val="18"/>
                <w:lang w:eastAsia="ru-RU"/>
              </w:rPr>
              <w:t>}</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Courier New" w:eastAsia="Times New Roman" w:hAnsi="Courier New" w:cs="Courier New"/>
                <w:sz w:val="18"/>
                <w:szCs w:val="18"/>
                <w:lang w:eastAsia="ru-RU"/>
              </w:rPr>
              <w:t>        // освобождение памяти для одной строки</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Courier New" w:eastAsia="Times New Roman" w:hAnsi="Courier New" w:cs="Courier New"/>
                <w:sz w:val="18"/>
                <w:szCs w:val="18"/>
                <w:lang w:eastAsia="ru-RU"/>
              </w:rPr>
              <w:t>        free(table[i]);</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eastAsia="ru-RU"/>
              </w:rPr>
              <w:t>    </w:t>
            </w:r>
            <w:r w:rsidRPr="00546183">
              <w:rPr>
                <w:rFonts w:ascii="Courier New" w:eastAsia="Times New Roman" w:hAnsi="Courier New" w:cs="Courier New"/>
                <w:sz w:val="18"/>
                <w:szCs w:val="18"/>
                <w:lang w:val="en-US" w:eastAsia="ru-RU"/>
              </w:rPr>
              <w:t>}</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    </w:t>
            </w:r>
            <w:r w:rsidRPr="00546183">
              <w:rPr>
                <w:rFonts w:ascii="Times New Roman" w:eastAsia="Times New Roman" w:hAnsi="Times New Roman" w:cs="Times New Roman"/>
                <w:sz w:val="18"/>
                <w:szCs w:val="18"/>
                <w:lang w:val="en-US" w:eastAsia="ru-RU"/>
              </w:rPr>
              <w:t> </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 xml:space="preserve">    // </w:t>
            </w:r>
            <w:r w:rsidRPr="00546183">
              <w:rPr>
                <w:rFonts w:ascii="Courier New" w:eastAsia="Times New Roman" w:hAnsi="Courier New" w:cs="Courier New"/>
                <w:sz w:val="18"/>
                <w:szCs w:val="18"/>
                <w:lang w:eastAsia="ru-RU"/>
              </w:rPr>
              <w:t>освобождение</w:t>
            </w:r>
            <w:r w:rsidRPr="00546183">
              <w:rPr>
                <w:rFonts w:ascii="Courier New" w:eastAsia="Times New Roman" w:hAnsi="Courier New" w:cs="Courier New"/>
                <w:sz w:val="18"/>
                <w:szCs w:val="18"/>
                <w:lang w:val="en-US" w:eastAsia="ru-RU"/>
              </w:rPr>
              <w:t xml:space="preserve"> </w:t>
            </w:r>
            <w:r w:rsidRPr="00546183">
              <w:rPr>
                <w:rFonts w:ascii="Courier New" w:eastAsia="Times New Roman" w:hAnsi="Courier New" w:cs="Courier New"/>
                <w:sz w:val="18"/>
                <w:szCs w:val="18"/>
                <w:lang w:eastAsia="ru-RU"/>
              </w:rPr>
              <w:t>памяти</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    free(table);</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    free(rows);</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Times New Roman" w:eastAsia="Times New Roman" w:hAnsi="Times New Roman" w:cs="Times New Roman"/>
                <w:sz w:val="18"/>
                <w:szCs w:val="18"/>
                <w:lang w:val="en-US" w:eastAsia="ru-RU"/>
              </w:rPr>
              <w:t> </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Courier New" w:eastAsia="Times New Roman" w:hAnsi="Courier New" w:cs="Courier New"/>
                <w:sz w:val="18"/>
                <w:szCs w:val="18"/>
                <w:lang w:val="en-US" w:eastAsia="ru-RU"/>
              </w:rPr>
              <w:t>    </w:t>
            </w:r>
            <w:r w:rsidRPr="00546183">
              <w:rPr>
                <w:rFonts w:ascii="Courier New" w:eastAsia="Times New Roman" w:hAnsi="Courier New" w:cs="Courier New"/>
                <w:sz w:val="18"/>
                <w:szCs w:val="18"/>
                <w:lang w:eastAsia="ru-RU"/>
              </w:rPr>
              <w:t>return</w:t>
            </w:r>
            <w:r w:rsidRPr="00546183">
              <w:rPr>
                <w:rFonts w:ascii="Times New Roman" w:eastAsia="Times New Roman" w:hAnsi="Times New Roman" w:cs="Times New Roman"/>
                <w:sz w:val="18"/>
                <w:szCs w:val="18"/>
                <w:lang w:eastAsia="ru-RU"/>
              </w:rPr>
              <w:t xml:space="preserve"> </w:t>
            </w:r>
            <w:r w:rsidRPr="00546183">
              <w:rPr>
                <w:rFonts w:ascii="Courier New" w:eastAsia="Times New Roman" w:hAnsi="Courier New" w:cs="Courier New"/>
                <w:sz w:val="18"/>
                <w:szCs w:val="18"/>
                <w:lang w:eastAsia="ru-RU"/>
              </w:rPr>
              <w:t>0;</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Courier New" w:eastAsia="Times New Roman" w:hAnsi="Courier New" w:cs="Courier New"/>
                <w:sz w:val="18"/>
                <w:szCs w:val="18"/>
                <w:lang w:eastAsia="ru-RU"/>
              </w:rPr>
              <w:t>}</w:t>
            </w:r>
          </w:p>
        </w:tc>
      </w:tr>
    </w:tbl>
    <w:p w:rsidR="00546183" w:rsidRPr="00546183" w:rsidRDefault="00546183" w:rsidP="00546183">
      <w:pPr>
        <w:shd w:val="clear" w:color="auto" w:fill="F7F7FA"/>
        <w:spacing w:before="100" w:beforeAutospacing="1" w:after="100" w:afterAutospacing="1" w:line="312" w:lineRule="atLeast"/>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lastRenderedPageBreak/>
        <w:t>Переменная </w:t>
      </w:r>
      <w:r w:rsidRPr="00546183">
        <w:rPr>
          <w:rFonts w:ascii="Courier New" w:eastAsia="Times New Roman" w:hAnsi="Courier New" w:cs="Courier New"/>
          <w:color w:val="000000"/>
          <w:sz w:val="18"/>
          <w:szCs w:val="18"/>
          <w:lang w:eastAsia="ru-RU"/>
        </w:rPr>
        <w:t>table</w:t>
      </w:r>
      <w:r w:rsidRPr="00546183">
        <w:rPr>
          <w:rFonts w:ascii="Verdana" w:eastAsia="Times New Roman" w:hAnsi="Verdana" w:cs="Times New Roman"/>
          <w:color w:val="000000"/>
          <w:sz w:val="18"/>
          <w:szCs w:val="18"/>
          <w:lang w:eastAsia="ru-RU"/>
        </w:rPr>
        <w:t> представляет указатель на массив указателей типа </w:t>
      </w:r>
      <w:r w:rsidRPr="00546183">
        <w:rPr>
          <w:rFonts w:ascii="Verdana" w:eastAsia="Times New Roman" w:hAnsi="Verdana" w:cs="Times New Roman"/>
          <w:b/>
          <w:bCs/>
          <w:color w:val="000000"/>
          <w:sz w:val="18"/>
          <w:szCs w:val="18"/>
          <w:lang w:eastAsia="ru-RU"/>
        </w:rPr>
        <w:t>int*</w:t>
      </w:r>
      <w:r w:rsidRPr="00546183">
        <w:rPr>
          <w:rFonts w:ascii="Verdana" w:eastAsia="Times New Roman" w:hAnsi="Verdana" w:cs="Times New Roman"/>
          <w:color w:val="000000"/>
          <w:sz w:val="18"/>
          <w:szCs w:val="18"/>
          <w:lang w:eastAsia="ru-RU"/>
        </w:rPr>
        <w:t>. Каждый указатель table[i] в этом массиве представляет указатель на подмассив элементов типа </w:t>
      </w:r>
      <w:r w:rsidRPr="00546183">
        <w:rPr>
          <w:rFonts w:ascii="Verdana" w:eastAsia="Times New Roman" w:hAnsi="Verdana" w:cs="Times New Roman"/>
          <w:b/>
          <w:bCs/>
          <w:color w:val="000000"/>
          <w:sz w:val="18"/>
          <w:szCs w:val="18"/>
          <w:lang w:eastAsia="ru-RU"/>
        </w:rPr>
        <w:t>int</w:t>
      </w:r>
      <w:r w:rsidRPr="00546183">
        <w:rPr>
          <w:rFonts w:ascii="Verdana" w:eastAsia="Times New Roman" w:hAnsi="Verdana" w:cs="Times New Roman"/>
          <w:color w:val="000000"/>
          <w:sz w:val="18"/>
          <w:szCs w:val="18"/>
          <w:lang w:eastAsia="ru-RU"/>
        </w:rPr>
        <w:t>, то есть отдельные строки таблицы. А переменная </w:t>
      </w:r>
      <w:r w:rsidRPr="00546183">
        <w:rPr>
          <w:rFonts w:ascii="Courier New" w:eastAsia="Times New Roman" w:hAnsi="Courier New" w:cs="Courier New"/>
          <w:color w:val="000000"/>
          <w:sz w:val="18"/>
          <w:szCs w:val="18"/>
          <w:lang w:eastAsia="ru-RU"/>
        </w:rPr>
        <w:t>table</w:t>
      </w:r>
      <w:r w:rsidRPr="00546183">
        <w:rPr>
          <w:rFonts w:ascii="Verdana" w:eastAsia="Times New Roman" w:hAnsi="Verdana" w:cs="Times New Roman"/>
          <w:color w:val="000000"/>
          <w:sz w:val="18"/>
          <w:szCs w:val="18"/>
          <w:lang w:eastAsia="ru-RU"/>
        </w:rPr>
        <w:t> фактически представляет указатель на массив указателей на строки таблицы.</w:t>
      </w:r>
    </w:p>
    <w:p w:rsidR="00546183" w:rsidRPr="00546183" w:rsidRDefault="00546183" w:rsidP="00546183">
      <w:pPr>
        <w:shd w:val="clear" w:color="auto" w:fill="F7F7FA"/>
        <w:spacing w:before="100" w:beforeAutospacing="1" w:after="100" w:afterAutospacing="1" w:line="312" w:lineRule="atLeast"/>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Для хранения количества элементов в каждом подмассиве определяется указатель </w:t>
      </w:r>
      <w:r w:rsidRPr="00546183">
        <w:rPr>
          <w:rFonts w:ascii="Courier New" w:eastAsia="Times New Roman" w:hAnsi="Courier New" w:cs="Courier New"/>
          <w:color w:val="000000"/>
          <w:sz w:val="18"/>
          <w:szCs w:val="18"/>
          <w:lang w:eastAsia="ru-RU"/>
        </w:rPr>
        <w:t>rows</w:t>
      </w:r>
      <w:r w:rsidRPr="00546183">
        <w:rPr>
          <w:rFonts w:ascii="Verdana" w:eastAsia="Times New Roman" w:hAnsi="Verdana" w:cs="Times New Roman"/>
          <w:color w:val="000000"/>
          <w:sz w:val="18"/>
          <w:szCs w:val="18"/>
          <w:lang w:eastAsia="ru-RU"/>
        </w:rPr>
        <w:t> типа </w:t>
      </w:r>
      <w:r w:rsidRPr="00546183">
        <w:rPr>
          <w:rFonts w:ascii="Verdana" w:eastAsia="Times New Roman" w:hAnsi="Verdana" w:cs="Times New Roman"/>
          <w:b/>
          <w:bCs/>
          <w:color w:val="000000"/>
          <w:sz w:val="18"/>
          <w:szCs w:val="18"/>
          <w:lang w:eastAsia="ru-RU"/>
        </w:rPr>
        <w:t>int</w:t>
      </w:r>
      <w:r w:rsidRPr="00546183">
        <w:rPr>
          <w:rFonts w:ascii="Verdana" w:eastAsia="Times New Roman" w:hAnsi="Verdana" w:cs="Times New Roman"/>
          <w:color w:val="000000"/>
          <w:sz w:val="18"/>
          <w:szCs w:val="18"/>
          <w:lang w:eastAsia="ru-RU"/>
        </w:rPr>
        <w:t>. Фактически он хранит количество столбцов для каждой строки таблицы.</w:t>
      </w:r>
    </w:p>
    <w:p w:rsidR="00546183" w:rsidRPr="00546183" w:rsidRDefault="00546183" w:rsidP="00546183">
      <w:pPr>
        <w:shd w:val="clear" w:color="auto" w:fill="F7F7FA"/>
        <w:spacing w:before="100" w:beforeAutospacing="1" w:after="100" w:afterAutospacing="1" w:line="312" w:lineRule="atLeast"/>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lastRenderedPageBreak/>
        <w:t>Сначала вводится количество строк в переменную </w:t>
      </w:r>
      <w:r w:rsidRPr="00546183">
        <w:rPr>
          <w:rFonts w:ascii="Courier New" w:eastAsia="Times New Roman" w:hAnsi="Courier New" w:cs="Courier New"/>
          <w:color w:val="000000"/>
          <w:sz w:val="18"/>
          <w:szCs w:val="18"/>
          <w:lang w:eastAsia="ru-RU"/>
        </w:rPr>
        <w:t>rowscount</w:t>
      </w:r>
      <w:r w:rsidRPr="00546183">
        <w:rPr>
          <w:rFonts w:ascii="Verdana" w:eastAsia="Times New Roman" w:hAnsi="Verdana" w:cs="Times New Roman"/>
          <w:color w:val="000000"/>
          <w:sz w:val="18"/>
          <w:szCs w:val="18"/>
          <w:lang w:eastAsia="ru-RU"/>
        </w:rPr>
        <w:t>. Количество строк - это количество указателей в массиве, на который указывает указатель </w:t>
      </w:r>
      <w:r w:rsidRPr="00546183">
        <w:rPr>
          <w:rFonts w:ascii="Courier New" w:eastAsia="Times New Roman" w:hAnsi="Courier New" w:cs="Courier New"/>
          <w:color w:val="000000"/>
          <w:sz w:val="18"/>
          <w:szCs w:val="18"/>
          <w:lang w:eastAsia="ru-RU"/>
        </w:rPr>
        <w:t>table</w:t>
      </w:r>
      <w:r w:rsidRPr="00546183">
        <w:rPr>
          <w:rFonts w:ascii="Verdana" w:eastAsia="Times New Roman" w:hAnsi="Verdana" w:cs="Times New Roman"/>
          <w:color w:val="000000"/>
          <w:sz w:val="18"/>
          <w:szCs w:val="18"/>
          <w:lang w:eastAsia="ru-RU"/>
        </w:rPr>
        <w:t xml:space="preserve">. </w:t>
      </w:r>
      <w:proofErr w:type="gramStart"/>
      <w:r w:rsidRPr="00546183">
        <w:rPr>
          <w:rFonts w:ascii="Verdana" w:eastAsia="Times New Roman" w:hAnsi="Verdana" w:cs="Times New Roman"/>
          <w:color w:val="000000"/>
          <w:sz w:val="18"/>
          <w:szCs w:val="18"/>
          <w:lang w:eastAsia="ru-RU"/>
        </w:rPr>
        <w:t>И</w:t>
      </w:r>
      <w:proofErr w:type="gramEnd"/>
      <w:r w:rsidRPr="00546183">
        <w:rPr>
          <w:rFonts w:ascii="Verdana" w:eastAsia="Times New Roman" w:hAnsi="Verdana" w:cs="Times New Roman"/>
          <w:color w:val="000000"/>
          <w:sz w:val="18"/>
          <w:szCs w:val="18"/>
          <w:lang w:eastAsia="ru-RU"/>
        </w:rPr>
        <w:t xml:space="preserve"> кроме того, количество строк - это количество элементов в динамическом массиве, на который указывает указатель </w:t>
      </w:r>
      <w:r w:rsidRPr="00546183">
        <w:rPr>
          <w:rFonts w:ascii="Courier New" w:eastAsia="Times New Roman" w:hAnsi="Courier New" w:cs="Courier New"/>
          <w:color w:val="000000"/>
          <w:sz w:val="18"/>
          <w:szCs w:val="18"/>
          <w:lang w:eastAsia="ru-RU"/>
        </w:rPr>
        <w:t>rows</w:t>
      </w:r>
      <w:r w:rsidRPr="00546183">
        <w:rPr>
          <w:rFonts w:ascii="Verdana" w:eastAsia="Times New Roman" w:hAnsi="Verdana" w:cs="Times New Roman"/>
          <w:color w:val="000000"/>
          <w:sz w:val="18"/>
          <w:szCs w:val="18"/>
          <w:lang w:eastAsia="ru-RU"/>
        </w:rPr>
        <w:t>. Поэтому вначале необходимо для всех этих массивов выделить память:</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546183" w:rsidRPr="00546183" w:rsidTr="00546183">
        <w:trPr>
          <w:tblCellSpacing w:w="0" w:type="dxa"/>
        </w:trPr>
        <w:tc>
          <w:tcPr>
            <w:tcW w:w="0" w:type="auto"/>
            <w:vAlign w:val="center"/>
            <w:hideMark/>
          </w:tcPr>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1</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2</w:t>
            </w:r>
          </w:p>
        </w:tc>
        <w:tc>
          <w:tcPr>
            <w:tcW w:w="14010" w:type="dxa"/>
            <w:vAlign w:val="center"/>
            <w:hideMark/>
          </w:tcPr>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table = calloc(rowscount, sizeof(int*));</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rows = malloc(sizeof(int)*rowscount);</w:t>
            </w:r>
          </w:p>
        </w:tc>
      </w:tr>
    </w:tbl>
    <w:p w:rsidR="00546183" w:rsidRPr="00546183" w:rsidRDefault="00546183" w:rsidP="00546183">
      <w:pPr>
        <w:shd w:val="clear" w:color="auto" w:fill="F7F7FA"/>
        <w:spacing w:before="100" w:beforeAutospacing="1" w:after="100" w:afterAutospacing="1" w:line="312" w:lineRule="atLeast"/>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 xml:space="preserve">Далее в цикле осуществляется ввод количества столбцов </w:t>
      </w:r>
      <w:proofErr w:type="gramStart"/>
      <w:r w:rsidRPr="00546183">
        <w:rPr>
          <w:rFonts w:ascii="Verdana" w:eastAsia="Times New Roman" w:hAnsi="Verdana" w:cs="Times New Roman"/>
          <w:color w:val="000000"/>
          <w:sz w:val="18"/>
          <w:szCs w:val="18"/>
          <w:lang w:eastAsia="ru-RU"/>
        </w:rPr>
        <w:t>для</w:t>
      </w:r>
      <w:proofErr w:type="gramEnd"/>
      <w:r w:rsidRPr="00546183">
        <w:rPr>
          <w:rFonts w:ascii="Verdana" w:eastAsia="Times New Roman" w:hAnsi="Verdana" w:cs="Times New Roman"/>
          <w:color w:val="000000"/>
          <w:sz w:val="18"/>
          <w:szCs w:val="18"/>
          <w:lang w:eastAsia="ru-RU"/>
        </w:rPr>
        <w:t xml:space="preserve"> </w:t>
      </w:r>
      <w:proofErr w:type="gramStart"/>
      <w:r w:rsidRPr="00546183">
        <w:rPr>
          <w:rFonts w:ascii="Verdana" w:eastAsia="Times New Roman" w:hAnsi="Verdana" w:cs="Times New Roman"/>
          <w:color w:val="000000"/>
          <w:sz w:val="18"/>
          <w:szCs w:val="18"/>
          <w:lang w:eastAsia="ru-RU"/>
        </w:rPr>
        <w:t>каждый</w:t>
      </w:r>
      <w:proofErr w:type="gramEnd"/>
      <w:r w:rsidRPr="00546183">
        <w:rPr>
          <w:rFonts w:ascii="Verdana" w:eastAsia="Times New Roman" w:hAnsi="Verdana" w:cs="Times New Roman"/>
          <w:color w:val="000000"/>
          <w:sz w:val="18"/>
          <w:szCs w:val="18"/>
          <w:lang w:eastAsia="ru-RU"/>
        </w:rPr>
        <w:t xml:space="preserve"> строки. Введенное значение попадает в массив rows. И в соответствии с введенным значением для каждой строки выделяется необходимый размер памяти:</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546183" w:rsidRPr="00546183" w:rsidTr="00546183">
        <w:trPr>
          <w:tblCellSpacing w:w="0" w:type="dxa"/>
        </w:trPr>
        <w:tc>
          <w:tcPr>
            <w:tcW w:w="0" w:type="auto"/>
            <w:vAlign w:val="center"/>
            <w:hideMark/>
          </w:tcPr>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1</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2</w:t>
            </w:r>
          </w:p>
        </w:tc>
        <w:tc>
          <w:tcPr>
            <w:tcW w:w="14010" w:type="dxa"/>
            <w:vAlign w:val="center"/>
            <w:hideMark/>
          </w:tcPr>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scanf("%d", &amp;rows[i]);</w:t>
            </w:r>
          </w:p>
          <w:p w:rsidR="00546183" w:rsidRPr="00546183" w:rsidRDefault="00546183" w:rsidP="00546183">
            <w:pPr>
              <w:spacing w:after="0" w:line="293" w:lineRule="atLeast"/>
              <w:rPr>
                <w:rFonts w:ascii="Times New Roman" w:eastAsia="Times New Roman" w:hAnsi="Times New Roman" w:cs="Times New Roman"/>
                <w:sz w:val="18"/>
                <w:szCs w:val="18"/>
                <w:lang w:val="en-US" w:eastAsia="ru-RU"/>
              </w:rPr>
            </w:pPr>
            <w:r w:rsidRPr="00546183">
              <w:rPr>
                <w:rFonts w:ascii="Courier New" w:eastAsia="Times New Roman" w:hAnsi="Courier New" w:cs="Courier New"/>
                <w:sz w:val="18"/>
                <w:szCs w:val="18"/>
                <w:lang w:val="en-US" w:eastAsia="ru-RU"/>
              </w:rPr>
              <w:t>table[i] = calloc(rows[i], sizeof(int));</w:t>
            </w:r>
          </w:p>
        </w:tc>
      </w:tr>
    </w:tbl>
    <w:p w:rsidR="00546183" w:rsidRPr="00546183" w:rsidRDefault="00546183" w:rsidP="00546183">
      <w:pPr>
        <w:shd w:val="clear" w:color="auto" w:fill="F7F7FA"/>
        <w:spacing w:before="100" w:beforeAutospacing="1" w:after="100" w:afterAutospacing="1" w:line="312" w:lineRule="atLeast"/>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Затем производится ввод элементов для каждой строки.</w:t>
      </w:r>
    </w:p>
    <w:p w:rsidR="00546183" w:rsidRPr="00546183" w:rsidRDefault="00546183" w:rsidP="00546183">
      <w:pPr>
        <w:shd w:val="clear" w:color="auto" w:fill="F7F7FA"/>
        <w:spacing w:before="100" w:beforeAutospacing="1" w:after="100" w:afterAutospacing="1" w:line="312" w:lineRule="atLeast"/>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В конце работы программы при выводе происходит освобождение памяти. В программе память выделяется для строк таблицы, поэтому эту память надо освободить:</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546183" w:rsidRPr="00546183" w:rsidTr="00546183">
        <w:trPr>
          <w:tblCellSpacing w:w="0" w:type="dxa"/>
        </w:trPr>
        <w:tc>
          <w:tcPr>
            <w:tcW w:w="0" w:type="auto"/>
            <w:vAlign w:val="center"/>
            <w:hideMark/>
          </w:tcPr>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1</w:t>
            </w:r>
          </w:p>
        </w:tc>
        <w:tc>
          <w:tcPr>
            <w:tcW w:w="14010" w:type="dxa"/>
            <w:vAlign w:val="center"/>
            <w:hideMark/>
          </w:tcPr>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Courier New" w:eastAsia="Times New Roman" w:hAnsi="Courier New" w:cs="Courier New"/>
                <w:sz w:val="18"/>
                <w:szCs w:val="18"/>
                <w:lang w:eastAsia="ru-RU"/>
              </w:rPr>
              <w:t>free(table[i]);</w:t>
            </w:r>
          </w:p>
        </w:tc>
      </w:tr>
    </w:tbl>
    <w:p w:rsidR="00546183" w:rsidRPr="00546183" w:rsidRDefault="00546183" w:rsidP="00546183">
      <w:pPr>
        <w:shd w:val="clear" w:color="auto" w:fill="F7F7FA"/>
        <w:spacing w:before="100" w:beforeAutospacing="1" w:after="100" w:afterAutospacing="1" w:line="312" w:lineRule="atLeast"/>
        <w:rPr>
          <w:rFonts w:ascii="Verdana" w:eastAsia="Times New Roman" w:hAnsi="Verdana" w:cs="Times New Roman"/>
          <w:color w:val="000000"/>
          <w:sz w:val="18"/>
          <w:szCs w:val="18"/>
          <w:lang w:eastAsia="ru-RU"/>
        </w:rPr>
      </w:pPr>
      <w:proofErr w:type="gramStart"/>
      <w:r w:rsidRPr="00546183">
        <w:rPr>
          <w:rFonts w:ascii="Verdana" w:eastAsia="Times New Roman" w:hAnsi="Verdana" w:cs="Times New Roman"/>
          <w:color w:val="000000"/>
          <w:sz w:val="18"/>
          <w:szCs w:val="18"/>
          <w:lang w:eastAsia="ru-RU"/>
        </w:rPr>
        <w:t>И</w:t>
      </w:r>
      <w:proofErr w:type="gramEnd"/>
      <w:r w:rsidRPr="00546183">
        <w:rPr>
          <w:rFonts w:ascii="Verdana" w:eastAsia="Times New Roman" w:hAnsi="Verdana" w:cs="Times New Roman"/>
          <w:color w:val="000000"/>
          <w:sz w:val="18"/>
          <w:szCs w:val="18"/>
          <w:lang w:eastAsia="ru-RU"/>
        </w:rPr>
        <w:t xml:space="preserve"> кроме того, освобождается память, выделенная для указателей table и rows:</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546183" w:rsidRPr="00546183" w:rsidTr="00546183">
        <w:trPr>
          <w:tblCellSpacing w:w="0" w:type="dxa"/>
        </w:trPr>
        <w:tc>
          <w:tcPr>
            <w:tcW w:w="0" w:type="auto"/>
            <w:vAlign w:val="center"/>
            <w:hideMark/>
          </w:tcPr>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1</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Times New Roman" w:eastAsia="Times New Roman" w:hAnsi="Times New Roman" w:cs="Times New Roman"/>
                <w:sz w:val="18"/>
                <w:szCs w:val="18"/>
                <w:lang w:eastAsia="ru-RU"/>
              </w:rPr>
              <w:t>2</w:t>
            </w:r>
          </w:p>
        </w:tc>
        <w:tc>
          <w:tcPr>
            <w:tcW w:w="14010" w:type="dxa"/>
            <w:vAlign w:val="center"/>
            <w:hideMark/>
          </w:tcPr>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Courier New" w:eastAsia="Times New Roman" w:hAnsi="Courier New" w:cs="Courier New"/>
                <w:sz w:val="18"/>
                <w:szCs w:val="18"/>
                <w:lang w:eastAsia="ru-RU"/>
              </w:rPr>
              <w:t>free(table);</w:t>
            </w:r>
          </w:p>
          <w:p w:rsidR="00546183" w:rsidRPr="00546183" w:rsidRDefault="00546183" w:rsidP="00546183">
            <w:pPr>
              <w:spacing w:after="0" w:line="293" w:lineRule="atLeast"/>
              <w:rPr>
                <w:rFonts w:ascii="Times New Roman" w:eastAsia="Times New Roman" w:hAnsi="Times New Roman" w:cs="Times New Roman"/>
                <w:sz w:val="18"/>
                <w:szCs w:val="18"/>
                <w:lang w:eastAsia="ru-RU"/>
              </w:rPr>
            </w:pPr>
            <w:r w:rsidRPr="00546183">
              <w:rPr>
                <w:rFonts w:ascii="Courier New" w:eastAsia="Times New Roman" w:hAnsi="Courier New" w:cs="Courier New"/>
                <w:sz w:val="18"/>
                <w:szCs w:val="18"/>
                <w:lang w:eastAsia="ru-RU"/>
              </w:rPr>
              <w:t>free(rows);</w:t>
            </w:r>
          </w:p>
        </w:tc>
      </w:tr>
    </w:tbl>
    <w:p w:rsidR="00546183" w:rsidRPr="00546183" w:rsidRDefault="00546183" w:rsidP="00546183">
      <w:pPr>
        <w:shd w:val="clear" w:color="auto" w:fill="F7F7FA"/>
        <w:spacing w:before="100" w:beforeAutospacing="1" w:after="100" w:afterAutospacing="1" w:line="312" w:lineRule="atLeast"/>
        <w:rPr>
          <w:rFonts w:ascii="Verdana" w:eastAsia="Times New Roman" w:hAnsi="Verdana" w:cs="Times New Roman"/>
          <w:color w:val="000000"/>
          <w:sz w:val="18"/>
          <w:szCs w:val="18"/>
          <w:lang w:eastAsia="ru-RU"/>
        </w:rPr>
      </w:pPr>
      <w:r w:rsidRPr="00546183">
        <w:rPr>
          <w:rFonts w:ascii="Verdana" w:eastAsia="Times New Roman" w:hAnsi="Verdana" w:cs="Times New Roman"/>
          <w:color w:val="000000"/>
          <w:sz w:val="18"/>
          <w:szCs w:val="18"/>
          <w:lang w:eastAsia="ru-RU"/>
        </w:rPr>
        <w:t>Консольный вывод программы:</w:t>
      </w:r>
    </w:p>
    <w:p w:rsidR="00546183" w:rsidRPr="00546183" w:rsidRDefault="00546183" w:rsidP="0054618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546183">
        <w:rPr>
          <w:rFonts w:ascii="Verdana" w:eastAsia="Times New Roman" w:hAnsi="Verdana" w:cs="Courier New"/>
          <w:color w:val="000000"/>
          <w:sz w:val="18"/>
          <w:szCs w:val="18"/>
          <w:lang w:eastAsia="ru-RU"/>
        </w:rPr>
        <w:t>Rows count=2</w:t>
      </w:r>
    </w:p>
    <w:p w:rsidR="00546183" w:rsidRPr="00546183" w:rsidRDefault="00546183" w:rsidP="0054618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
    <w:p w:rsidR="00546183" w:rsidRPr="00546183" w:rsidRDefault="00546183" w:rsidP="0054618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546183">
        <w:rPr>
          <w:rFonts w:ascii="Verdana" w:eastAsia="Times New Roman" w:hAnsi="Verdana" w:cs="Courier New"/>
          <w:color w:val="000000"/>
          <w:sz w:val="18"/>
          <w:szCs w:val="18"/>
          <w:lang w:eastAsia="ru-RU"/>
        </w:rPr>
        <w:t>Columns count for 1=3</w:t>
      </w:r>
    </w:p>
    <w:p w:rsidR="00546183" w:rsidRPr="00546183" w:rsidRDefault="00546183" w:rsidP="0054618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546183">
        <w:rPr>
          <w:rFonts w:ascii="Verdana" w:eastAsia="Times New Roman" w:hAnsi="Verdana" w:cs="Courier New"/>
          <w:color w:val="000000"/>
          <w:sz w:val="18"/>
          <w:szCs w:val="18"/>
          <w:lang w:eastAsia="ru-RU"/>
        </w:rPr>
        <w:t>table[0][0]=1</w:t>
      </w:r>
    </w:p>
    <w:p w:rsidR="00546183" w:rsidRPr="00546183" w:rsidRDefault="00546183" w:rsidP="0054618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546183">
        <w:rPr>
          <w:rFonts w:ascii="Verdana" w:eastAsia="Times New Roman" w:hAnsi="Verdana" w:cs="Courier New"/>
          <w:color w:val="000000"/>
          <w:sz w:val="18"/>
          <w:szCs w:val="18"/>
          <w:lang w:eastAsia="ru-RU"/>
        </w:rPr>
        <w:t>table[0][1]=2</w:t>
      </w:r>
    </w:p>
    <w:p w:rsidR="00546183" w:rsidRPr="00546183" w:rsidRDefault="00546183" w:rsidP="0054618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546183">
        <w:rPr>
          <w:rFonts w:ascii="Verdana" w:eastAsia="Times New Roman" w:hAnsi="Verdana" w:cs="Courier New"/>
          <w:color w:val="000000"/>
          <w:sz w:val="18"/>
          <w:szCs w:val="18"/>
          <w:lang w:eastAsia="ru-RU"/>
        </w:rPr>
        <w:t>table[0][2]=3</w:t>
      </w:r>
    </w:p>
    <w:p w:rsidR="00546183" w:rsidRPr="00546183" w:rsidRDefault="00546183" w:rsidP="0054618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
    <w:p w:rsidR="00546183" w:rsidRPr="00546183" w:rsidRDefault="00546183" w:rsidP="0054618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546183">
        <w:rPr>
          <w:rFonts w:ascii="Verdana" w:eastAsia="Times New Roman" w:hAnsi="Verdana" w:cs="Courier New"/>
          <w:color w:val="000000"/>
          <w:sz w:val="18"/>
          <w:szCs w:val="18"/>
          <w:lang w:eastAsia="ru-RU"/>
        </w:rPr>
        <w:t>Columns count for 2=2</w:t>
      </w:r>
    </w:p>
    <w:p w:rsidR="00546183" w:rsidRPr="00546183" w:rsidRDefault="00546183" w:rsidP="0054618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546183">
        <w:rPr>
          <w:rFonts w:ascii="Verdana" w:eastAsia="Times New Roman" w:hAnsi="Verdana" w:cs="Courier New"/>
          <w:color w:val="000000"/>
          <w:sz w:val="18"/>
          <w:szCs w:val="18"/>
          <w:lang w:eastAsia="ru-RU"/>
        </w:rPr>
        <w:t>table[1][0]=4</w:t>
      </w:r>
    </w:p>
    <w:p w:rsidR="00546183" w:rsidRPr="00546183" w:rsidRDefault="00546183" w:rsidP="0054618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546183">
        <w:rPr>
          <w:rFonts w:ascii="Verdana" w:eastAsia="Times New Roman" w:hAnsi="Verdana" w:cs="Courier New"/>
          <w:color w:val="000000"/>
          <w:sz w:val="18"/>
          <w:szCs w:val="18"/>
          <w:lang w:eastAsia="ru-RU"/>
        </w:rPr>
        <w:t>table[2][1]=5</w:t>
      </w:r>
    </w:p>
    <w:p w:rsidR="00546183" w:rsidRPr="00546183" w:rsidRDefault="00546183" w:rsidP="0054618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p>
    <w:p w:rsidR="00546183" w:rsidRPr="00546183" w:rsidRDefault="00546183" w:rsidP="0054618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546183">
        <w:rPr>
          <w:rFonts w:ascii="Verdana" w:eastAsia="Times New Roman" w:hAnsi="Verdana" w:cs="Courier New"/>
          <w:color w:val="000000"/>
          <w:sz w:val="18"/>
          <w:szCs w:val="18"/>
          <w:lang w:eastAsia="ru-RU"/>
        </w:rPr>
        <w:t>1</w:t>
      </w:r>
      <w:r w:rsidRPr="00546183">
        <w:rPr>
          <w:rFonts w:ascii="Verdana" w:eastAsia="Times New Roman" w:hAnsi="Verdana" w:cs="Courier New"/>
          <w:color w:val="000000"/>
          <w:sz w:val="18"/>
          <w:szCs w:val="18"/>
          <w:lang w:eastAsia="ru-RU"/>
        </w:rPr>
        <w:tab/>
        <w:t>2</w:t>
      </w:r>
      <w:r w:rsidRPr="00546183">
        <w:rPr>
          <w:rFonts w:ascii="Verdana" w:eastAsia="Times New Roman" w:hAnsi="Verdana" w:cs="Courier New"/>
          <w:color w:val="000000"/>
          <w:sz w:val="18"/>
          <w:szCs w:val="18"/>
          <w:lang w:eastAsia="ru-RU"/>
        </w:rPr>
        <w:tab/>
        <w:t>3</w:t>
      </w:r>
    </w:p>
    <w:p w:rsidR="00546183" w:rsidRPr="00546183" w:rsidRDefault="00546183" w:rsidP="00546183">
      <w:pPr>
        <w:pBdr>
          <w:top w:val="single" w:sz="6" w:space="0" w:color="CCCCCC"/>
          <w:left w:val="single" w:sz="6" w:space="8"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8" w:lineRule="atLeast"/>
        <w:rPr>
          <w:rFonts w:ascii="Verdana" w:eastAsia="Times New Roman" w:hAnsi="Verdana" w:cs="Courier New"/>
          <w:color w:val="000000"/>
          <w:sz w:val="18"/>
          <w:szCs w:val="18"/>
          <w:lang w:eastAsia="ru-RU"/>
        </w:rPr>
      </w:pPr>
      <w:r w:rsidRPr="00546183">
        <w:rPr>
          <w:rFonts w:ascii="Verdana" w:eastAsia="Times New Roman" w:hAnsi="Verdana" w:cs="Courier New"/>
          <w:color w:val="000000"/>
          <w:sz w:val="18"/>
          <w:szCs w:val="18"/>
          <w:lang w:eastAsia="ru-RU"/>
        </w:rPr>
        <w:t>4</w:t>
      </w:r>
      <w:r w:rsidRPr="00546183">
        <w:rPr>
          <w:rFonts w:ascii="Verdana" w:eastAsia="Times New Roman" w:hAnsi="Verdana" w:cs="Courier New"/>
          <w:color w:val="000000"/>
          <w:sz w:val="18"/>
          <w:szCs w:val="18"/>
          <w:lang w:eastAsia="ru-RU"/>
        </w:rPr>
        <w:tab/>
        <w:t>5</w:t>
      </w:r>
      <w:bookmarkStart w:id="126" w:name="_GoBack"/>
      <w:bookmarkEnd w:id="126"/>
    </w:p>
    <w:p w:rsidR="00485CEF" w:rsidRPr="00242369" w:rsidRDefault="00485CEF" w:rsidP="005F5F43">
      <w:pPr>
        <w:spacing w:before="100" w:beforeAutospacing="1" w:after="100" w:afterAutospacing="1" w:line="420" w:lineRule="atLeast"/>
        <w:rPr>
          <w:rFonts w:ascii="Arial" w:hAnsi="Arial" w:cs="Arial"/>
          <w:color w:val="000000"/>
          <w:sz w:val="20"/>
          <w:szCs w:val="20"/>
          <w:shd w:val="clear" w:color="auto" w:fill="FFFFFF"/>
          <w:lang w:val="en-US"/>
        </w:rPr>
      </w:pPr>
    </w:p>
    <w:p w:rsidR="005F5F43" w:rsidRPr="00242369" w:rsidRDefault="005F5F43" w:rsidP="005F5F43">
      <w:pPr>
        <w:spacing w:before="100" w:beforeAutospacing="1" w:after="100" w:afterAutospacing="1" w:line="420" w:lineRule="atLeast"/>
        <w:ind w:left="644"/>
        <w:rPr>
          <w:rFonts w:ascii="Arial" w:hAnsi="Arial" w:cs="Arial"/>
          <w:color w:val="000000"/>
          <w:sz w:val="20"/>
          <w:szCs w:val="20"/>
        </w:rPr>
      </w:pPr>
    </w:p>
    <w:p w:rsidR="00006D7F" w:rsidRPr="00242369" w:rsidRDefault="00006D7F"/>
    <w:sectPr w:rsidR="00006D7F" w:rsidRPr="002423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 w:name="Helvetica">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7FEC"/>
    <w:multiLevelType w:val="multilevel"/>
    <w:tmpl w:val="CA329E44"/>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686215"/>
    <w:multiLevelType w:val="multilevel"/>
    <w:tmpl w:val="37DA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8823CC"/>
    <w:multiLevelType w:val="multilevel"/>
    <w:tmpl w:val="EED8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D8728C"/>
    <w:multiLevelType w:val="multilevel"/>
    <w:tmpl w:val="6C22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390D8D"/>
    <w:multiLevelType w:val="multilevel"/>
    <w:tmpl w:val="15B6438A"/>
    <w:lvl w:ilvl="0">
      <w:start w:val="1"/>
      <w:numFmt w:val="bullet"/>
      <w:lvlText w:val="o"/>
      <w:lvlJc w:val="left"/>
      <w:pPr>
        <w:tabs>
          <w:tab w:val="num" w:pos="644"/>
        </w:tabs>
        <w:ind w:left="644"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D724B35"/>
    <w:multiLevelType w:val="multilevel"/>
    <w:tmpl w:val="F900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B12EEA"/>
    <w:multiLevelType w:val="multilevel"/>
    <w:tmpl w:val="EA102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1C1643"/>
    <w:multiLevelType w:val="multilevel"/>
    <w:tmpl w:val="61DEF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B804F3"/>
    <w:multiLevelType w:val="multilevel"/>
    <w:tmpl w:val="079A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BE5EB0"/>
    <w:multiLevelType w:val="multilevel"/>
    <w:tmpl w:val="B71E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710B5A"/>
    <w:multiLevelType w:val="multilevel"/>
    <w:tmpl w:val="48AC5500"/>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5476E9"/>
    <w:multiLevelType w:val="multilevel"/>
    <w:tmpl w:val="149E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B10D24"/>
    <w:multiLevelType w:val="multilevel"/>
    <w:tmpl w:val="BA90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861109"/>
    <w:multiLevelType w:val="multilevel"/>
    <w:tmpl w:val="5FAE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D634B2"/>
    <w:multiLevelType w:val="multilevel"/>
    <w:tmpl w:val="B7A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3C09B1"/>
    <w:multiLevelType w:val="multilevel"/>
    <w:tmpl w:val="046E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F1642C"/>
    <w:multiLevelType w:val="multilevel"/>
    <w:tmpl w:val="EF226E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5A1249"/>
    <w:multiLevelType w:val="multilevel"/>
    <w:tmpl w:val="74B8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974DB0"/>
    <w:multiLevelType w:val="multilevel"/>
    <w:tmpl w:val="3EE8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C42F8A"/>
    <w:multiLevelType w:val="multilevel"/>
    <w:tmpl w:val="1614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FA1BCC"/>
    <w:multiLevelType w:val="multilevel"/>
    <w:tmpl w:val="2F42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6E0592"/>
    <w:multiLevelType w:val="multilevel"/>
    <w:tmpl w:val="9F029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2514E54"/>
    <w:multiLevelType w:val="multilevel"/>
    <w:tmpl w:val="6FB2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E97D74"/>
    <w:multiLevelType w:val="multilevel"/>
    <w:tmpl w:val="45BA6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CCF6DCA"/>
    <w:multiLevelType w:val="multilevel"/>
    <w:tmpl w:val="711EEA2A"/>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4"/>
  </w:num>
  <w:num w:numId="3">
    <w:abstractNumId w:val="11"/>
  </w:num>
  <w:num w:numId="4">
    <w:abstractNumId w:val="9"/>
  </w:num>
  <w:num w:numId="5">
    <w:abstractNumId w:val="5"/>
  </w:num>
  <w:num w:numId="6">
    <w:abstractNumId w:val="20"/>
  </w:num>
  <w:num w:numId="7">
    <w:abstractNumId w:val="2"/>
  </w:num>
  <w:num w:numId="8">
    <w:abstractNumId w:val="13"/>
  </w:num>
  <w:num w:numId="9">
    <w:abstractNumId w:val="1"/>
  </w:num>
  <w:num w:numId="10">
    <w:abstractNumId w:val="6"/>
  </w:num>
  <w:num w:numId="11">
    <w:abstractNumId w:val="16"/>
  </w:num>
  <w:num w:numId="12">
    <w:abstractNumId w:val="19"/>
  </w:num>
  <w:num w:numId="13">
    <w:abstractNumId w:val="23"/>
  </w:num>
  <w:num w:numId="14">
    <w:abstractNumId w:val="12"/>
  </w:num>
  <w:num w:numId="15">
    <w:abstractNumId w:val="15"/>
  </w:num>
  <w:num w:numId="16">
    <w:abstractNumId w:val="18"/>
  </w:num>
  <w:num w:numId="17">
    <w:abstractNumId w:val="17"/>
  </w:num>
  <w:num w:numId="18">
    <w:abstractNumId w:val="14"/>
  </w:num>
  <w:num w:numId="19">
    <w:abstractNumId w:val="22"/>
  </w:num>
  <w:num w:numId="20">
    <w:abstractNumId w:val="10"/>
  </w:num>
  <w:num w:numId="21">
    <w:abstractNumId w:val="7"/>
  </w:num>
  <w:num w:numId="22">
    <w:abstractNumId w:val="24"/>
  </w:num>
  <w:num w:numId="23">
    <w:abstractNumId w:val="0"/>
  </w:num>
  <w:num w:numId="24">
    <w:abstractNumId w:val="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hideSpellingErrors/>
  <w:hideGrammatical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80D"/>
    <w:rsid w:val="00006D7F"/>
    <w:rsid w:val="000A080D"/>
    <w:rsid w:val="000C1470"/>
    <w:rsid w:val="00166E8F"/>
    <w:rsid w:val="00182DC3"/>
    <w:rsid w:val="00194275"/>
    <w:rsid w:val="00242369"/>
    <w:rsid w:val="00353CAB"/>
    <w:rsid w:val="003B229D"/>
    <w:rsid w:val="003D2B95"/>
    <w:rsid w:val="00485CEF"/>
    <w:rsid w:val="00493334"/>
    <w:rsid w:val="00546183"/>
    <w:rsid w:val="005A4FD2"/>
    <w:rsid w:val="005F5F43"/>
    <w:rsid w:val="005F75A1"/>
    <w:rsid w:val="00607E39"/>
    <w:rsid w:val="0062661D"/>
    <w:rsid w:val="007431CE"/>
    <w:rsid w:val="008033C4"/>
    <w:rsid w:val="00862972"/>
    <w:rsid w:val="00896F4F"/>
    <w:rsid w:val="00971025"/>
    <w:rsid w:val="00A8574B"/>
    <w:rsid w:val="00A955DD"/>
    <w:rsid w:val="00AA46BE"/>
    <w:rsid w:val="00AB6324"/>
    <w:rsid w:val="00AF78DB"/>
    <w:rsid w:val="00C10CD6"/>
    <w:rsid w:val="00C43B66"/>
    <w:rsid w:val="00C95548"/>
    <w:rsid w:val="00CC714E"/>
    <w:rsid w:val="00CD53DF"/>
    <w:rsid w:val="00D07B11"/>
    <w:rsid w:val="00D3077D"/>
    <w:rsid w:val="00D77707"/>
    <w:rsid w:val="00EC4527"/>
    <w:rsid w:val="00F02822"/>
    <w:rsid w:val="00FA73BE"/>
    <w:rsid w:val="00FD2C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933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006D7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485C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06D7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006D7F"/>
    <w:rPr>
      <w:rFonts w:ascii="Times New Roman" w:eastAsia="Times New Roman" w:hAnsi="Times New Roman" w:cs="Times New Roman"/>
      <w:b/>
      <w:bCs/>
      <w:sz w:val="36"/>
      <w:szCs w:val="36"/>
      <w:lang w:eastAsia="ru-RU"/>
    </w:rPr>
  </w:style>
  <w:style w:type="character" w:styleId="a4">
    <w:name w:val="Hyperlink"/>
    <w:basedOn w:val="a0"/>
    <w:uiPriority w:val="99"/>
    <w:semiHidden/>
    <w:unhideWhenUsed/>
    <w:rsid w:val="00006D7F"/>
    <w:rPr>
      <w:color w:val="0000FF"/>
      <w:u w:val="single"/>
    </w:rPr>
  </w:style>
  <w:style w:type="paragraph" w:styleId="a5">
    <w:name w:val="Balloon Text"/>
    <w:basedOn w:val="a"/>
    <w:link w:val="a6"/>
    <w:uiPriority w:val="99"/>
    <w:semiHidden/>
    <w:unhideWhenUsed/>
    <w:rsid w:val="00006D7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06D7F"/>
    <w:rPr>
      <w:rFonts w:ascii="Tahoma" w:hAnsi="Tahoma" w:cs="Tahoma"/>
      <w:sz w:val="16"/>
      <w:szCs w:val="16"/>
    </w:rPr>
  </w:style>
  <w:style w:type="character" w:styleId="a7">
    <w:name w:val="Strong"/>
    <w:basedOn w:val="a0"/>
    <w:uiPriority w:val="22"/>
    <w:qFormat/>
    <w:rsid w:val="00862972"/>
    <w:rPr>
      <w:b/>
      <w:bCs/>
    </w:rPr>
  </w:style>
  <w:style w:type="character" w:customStyle="1" w:styleId="define">
    <w:name w:val="define"/>
    <w:basedOn w:val="a0"/>
    <w:rsid w:val="005F5F43"/>
  </w:style>
  <w:style w:type="character" w:customStyle="1" w:styleId="prog">
    <w:name w:val="prog"/>
    <w:basedOn w:val="a0"/>
    <w:rsid w:val="005F5F43"/>
  </w:style>
  <w:style w:type="character" w:customStyle="1" w:styleId="kwd">
    <w:name w:val="kwd"/>
    <w:basedOn w:val="a0"/>
    <w:rsid w:val="005F5F43"/>
  </w:style>
  <w:style w:type="character" w:customStyle="1" w:styleId="com">
    <w:name w:val="com"/>
    <w:basedOn w:val="a0"/>
    <w:rsid w:val="005F5F43"/>
  </w:style>
  <w:style w:type="character" w:customStyle="1" w:styleId="30">
    <w:name w:val="Заголовок 3 Знак"/>
    <w:basedOn w:val="a0"/>
    <w:link w:val="3"/>
    <w:uiPriority w:val="9"/>
    <w:semiHidden/>
    <w:rsid w:val="00485CEF"/>
    <w:rPr>
      <w:rFonts w:asciiTheme="majorHAnsi" w:eastAsiaTheme="majorEastAsia" w:hAnsiTheme="majorHAnsi" w:cstheme="majorBidi"/>
      <w:b/>
      <w:bCs/>
      <w:color w:val="4F81BD" w:themeColor="accent1"/>
    </w:rPr>
  </w:style>
  <w:style w:type="character" w:styleId="a8">
    <w:name w:val="Emphasis"/>
    <w:basedOn w:val="a0"/>
    <w:uiPriority w:val="20"/>
    <w:qFormat/>
    <w:rsid w:val="00485CEF"/>
    <w:rPr>
      <w:i/>
      <w:iCs/>
    </w:rPr>
  </w:style>
  <w:style w:type="paragraph" w:styleId="HTML">
    <w:name w:val="HTML Preformatted"/>
    <w:basedOn w:val="a"/>
    <w:link w:val="HTML0"/>
    <w:uiPriority w:val="99"/>
    <w:unhideWhenUsed/>
    <w:rsid w:val="00485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85CEF"/>
    <w:rPr>
      <w:rFonts w:ascii="Courier New" w:eastAsia="Times New Roman" w:hAnsi="Courier New" w:cs="Courier New"/>
      <w:sz w:val="20"/>
      <w:szCs w:val="20"/>
      <w:lang w:eastAsia="ru-RU"/>
    </w:rPr>
  </w:style>
  <w:style w:type="character" w:styleId="HTML1">
    <w:name w:val="HTML Code"/>
    <w:basedOn w:val="a0"/>
    <w:uiPriority w:val="99"/>
    <w:semiHidden/>
    <w:unhideWhenUsed/>
    <w:rsid w:val="00485CEF"/>
    <w:rPr>
      <w:rFonts w:ascii="Courier New" w:eastAsia="Times New Roman" w:hAnsi="Courier New" w:cs="Courier New"/>
      <w:sz w:val="20"/>
      <w:szCs w:val="20"/>
    </w:rPr>
  </w:style>
  <w:style w:type="character" w:customStyle="1" w:styleId="hljs-keyword">
    <w:name w:val="hljs-keyword"/>
    <w:basedOn w:val="a0"/>
    <w:rsid w:val="00485CEF"/>
  </w:style>
  <w:style w:type="character" w:customStyle="1" w:styleId="hljs-comment">
    <w:name w:val="hljs-comment"/>
    <w:basedOn w:val="a0"/>
    <w:rsid w:val="00485CEF"/>
  </w:style>
  <w:style w:type="character" w:customStyle="1" w:styleId="hljs-number">
    <w:name w:val="hljs-number"/>
    <w:basedOn w:val="a0"/>
    <w:rsid w:val="00485CEF"/>
  </w:style>
  <w:style w:type="character" w:customStyle="1" w:styleId="hljs-string">
    <w:name w:val="hljs-string"/>
    <w:basedOn w:val="a0"/>
    <w:rsid w:val="00485CEF"/>
  </w:style>
  <w:style w:type="character" w:customStyle="1" w:styleId="hljs-literal">
    <w:name w:val="hljs-literal"/>
    <w:basedOn w:val="a0"/>
    <w:rsid w:val="00485CEF"/>
  </w:style>
  <w:style w:type="character" w:customStyle="1" w:styleId="b">
    <w:name w:val="b"/>
    <w:basedOn w:val="a0"/>
    <w:rsid w:val="00485CEF"/>
  </w:style>
  <w:style w:type="paragraph" w:customStyle="1" w:styleId="text-center">
    <w:name w:val="text-center"/>
    <w:basedOn w:val="a"/>
    <w:rsid w:val="00485C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AA46BE"/>
  </w:style>
  <w:style w:type="paragraph" w:customStyle="1" w:styleId="text-title-example">
    <w:name w:val="text-title-example"/>
    <w:basedOn w:val="a"/>
    <w:rsid w:val="00AA46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word-def">
    <w:name w:val="word-def"/>
    <w:basedOn w:val="a0"/>
    <w:rsid w:val="00AA46BE"/>
  </w:style>
  <w:style w:type="character" w:customStyle="1" w:styleId="w">
    <w:name w:val="w"/>
    <w:basedOn w:val="a0"/>
    <w:rsid w:val="00AA46BE"/>
  </w:style>
  <w:style w:type="character" w:customStyle="1" w:styleId="10">
    <w:name w:val="Заголовок 1 Знак"/>
    <w:basedOn w:val="a0"/>
    <w:link w:val="1"/>
    <w:uiPriority w:val="9"/>
    <w:rsid w:val="00493334"/>
    <w:rPr>
      <w:rFonts w:asciiTheme="majorHAnsi" w:eastAsiaTheme="majorEastAsia" w:hAnsiTheme="majorHAnsi" w:cstheme="majorBidi"/>
      <w:b/>
      <w:bCs/>
      <w:color w:val="365F91" w:themeColor="accent1" w:themeShade="BF"/>
      <w:sz w:val="28"/>
      <w:szCs w:val="28"/>
    </w:rPr>
  </w:style>
  <w:style w:type="paragraph" w:styleId="a9">
    <w:name w:val="List Paragraph"/>
    <w:basedOn w:val="a"/>
    <w:uiPriority w:val="34"/>
    <w:qFormat/>
    <w:rsid w:val="00493334"/>
    <w:pPr>
      <w:ind w:left="720"/>
      <w:contextualSpacing/>
    </w:pPr>
  </w:style>
  <w:style w:type="paragraph" w:customStyle="1" w:styleId="prog1">
    <w:name w:val="prog1"/>
    <w:basedOn w:val="a"/>
    <w:rsid w:val="00166E8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242369"/>
  </w:style>
  <w:style w:type="character" w:customStyle="1" w:styleId="texample">
    <w:name w:val="texample"/>
    <w:basedOn w:val="a0"/>
    <w:rsid w:val="002423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933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006D7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485C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06D7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006D7F"/>
    <w:rPr>
      <w:rFonts w:ascii="Times New Roman" w:eastAsia="Times New Roman" w:hAnsi="Times New Roman" w:cs="Times New Roman"/>
      <w:b/>
      <w:bCs/>
      <w:sz w:val="36"/>
      <w:szCs w:val="36"/>
      <w:lang w:eastAsia="ru-RU"/>
    </w:rPr>
  </w:style>
  <w:style w:type="character" w:styleId="a4">
    <w:name w:val="Hyperlink"/>
    <w:basedOn w:val="a0"/>
    <w:uiPriority w:val="99"/>
    <w:semiHidden/>
    <w:unhideWhenUsed/>
    <w:rsid w:val="00006D7F"/>
    <w:rPr>
      <w:color w:val="0000FF"/>
      <w:u w:val="single"/>
    </w:rPr>
  </w:style>
  <w:style w:type="paragraph" w:styleId="a5">
    <w:name w:val="Balloon Text"/>
    <w:basedOn w:val="a"/>
    <w:link w:val="a6"/>
    <w:uiPriority w:val="99"/>
    <w:semiHidden/>
    <w:unhideWhenUsed/>
    <w:rsid w:val="00006D7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06D7F"/>
    <w:rPr>
      <w:rFonts w:ascii="Tahoma" w:hAnsi="Tahoma" w:cs="Tahoma"/>
      <w:sz w:val="16"/>
      <w:szCs w:val="16"/>
    </w:rPr>
  </w:style>
  <w:style w:type="character" w:styleId="a7">
    <w:name w:val="Strong"/>
    <w:basedOn w:val="a0"/>
    <w:uiPriority w:val="22"/>
    <w:qFormat/>
    <w:rsid w:val="00862972"/>
    <w:rPr>
      <w:b/>
      <w:bCs/>
    </w:rPr>
  </w:style>
  <w:style w:type="character" w:customStyle="1" w:styleId="define">
    <w:name w:val="define"/>
    <w:basedOn w:val="a0"/>
    <w:rsid w:val="005F5F43"/>
  </w:style>
  <w:style w:type="character" w:customStyle="1" w:styleId="prog">
    <w:name w:val="prog"/>
    <w:basedOn w:val="a0"/>
    <w:rsid w:val="005F5F43"/>
  </w:style>
  <w:style w:type="character" w:customStyle="1" w:styleId="kwd">
    <w:name w:val="kwd"/>
    <w:basedOn w:val="a0"/>
    <w:rsid w:val="005F5F43"/>
  </w:style>
  <w:style w:type="character" w:customStyle="1" w:styleId="com">
    <w:name w:val="com"/>
    <w:basedOn w:val="a0"/>
    <w:rsid w:val="005F5F43"/>
  </w:style>
  <w:style w:type="character" w:customStyle="1" w:styleId="30">
    <w:name w:val="Заголовок 3 Знак"/>
    <w:basedOn w:val="a0"/>
    <w:link w:val="3"/>
    <w:uiPriority w:val="9"/>
    <w:semiHidden/>
    <w:rsid w:val="00485CEF"/>
    <w:rPr>
      <w:rFonts w:asciiTheme="majorHAnsi" w:eastAsiaTheme="majorEastAsia" w:hAnsiTheme="majorHAnsi" w:cstheme="majorBidi"/>
      <w:b/>
      <w:bCs/>
      <w:color w:val="4F81BD" w:themeColor="accent1"/>
    </w:rPr>
  </w:style>
  <w:style w:type="character" w:styleId="a8">
    <w:name w:val="Emphasis"/>
    <w:basedOn w:val="a0"/>
    <w:uiPriority w:val="20"/>
    <w:qFormat/>
    <w:rsid w:val="00485CEF"/>
    <w:rPr>
      <w:i/>
      <w:iCs/>
    </w:rPr>
  </w:style>
  <w:style w:type="paragraph" w:styleId="HTML">
    <w:name w:val="HTML Preformatted"/>
    <w:basedOn w:val="a"/>
    <w:link w:val="HTML0"/>
    <w:uiPriority w:val="99"/>
    <w:unhideWhenUsed/>
    <w:rsid w:val="00485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85CEF"/>
    <w:rPr>
      <w:rFonts w:ascii="Courier New" w:eastAsia="Times New Roman" w:hAnsi="Courier New" w:cs="Courier New"/>
      <w:sz w:val="20"/>
      <w:szCs w:val="20"/>
      <w:lang w:eastAsia="ru-RU"/>
    </w:rPr>
  </w:style>
  <w:style w:type="character" w:styleId="HTML1">
    <w:name w:val="HTML Code"/>
    <w:basedOn w:val="a0"/>
    <w:uiPriority w:val="99"/>
    <w:semiHidden/>
    <w:unhideWhenUsed/>
    <w:rsid w:val="00485CEF"/>
    <w:rPr>
      <w:rFonts w:ascii="Courier New" w:eastAsia="Times New Roman" w:hAnsi="Courier New" w:cs="Courier New"/>
      <w:sz w:val="20"/>
      <w:szCs w:val="20"/>
    </w:rPr>
  </w:style>
  <w:style w:type="character" w:customStyle="1" w:styleId="hljs-keyword">
    <w:name w:val="hljs-keyword"/>
    <w:basedOn w:val="a0"/>
    <w:rsid w:val="00485CEF"/>
  </w:style>
  <w:style w:type="character" w:customStyle="1" w:styleId="hljs-comment">
    <w:name w:val="hljs-comment"/>
    <w:basedOn w:val="a0"/>
    <w:rsid w:val="00485CEF"/>
  </w:style>
  <w:style w:type="character" w:customStyle="1" w:styleId="hljs-number">
    <w:name w:val="hljs-number"/>
    <w:basedOn w:val="a0"/>
    <w:rsid w:val="00485CEF"/>
  </w:style>
  <w:style w:type="character" w:customStyle="1" w:styleId="hljs-string">
    <w:name w:val="hljs-string"/>
    <w:basedOn w:val="a0"/>
    <w:rsid w:val="00485CEF"/>
  </w:style>
  <w:style w:type="character" w:customStyle="1" w:styleId="hljs-literal">
    <w:name w:val="hljs-literal"/>
    <w:basedOn w:val="a0"/>
    <w:rsid w:val="00485CEF"/>
  </w:style>
  <w:style w:type="character" w:customStyle="1" w:styleId="b">
    <w:name w:val="b"/>
    <w:basedOn w:val="a0"/>
    <w:rsid w:val="00485CEF"/>
  </w:style>
  <w:style w:type="paragraph" w:customStyle="1" w:styleId="text-center">
    <w:name w:val="text-center"/>
    <w:basedOn w:val="a"/>
    <w:rsid w:val="00485C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AA46BE"/>
  </w:style>
  <w:style w:type="paragraph" w:customStyle="1" w:styleId="text-title-example">
    <w:name w:val="text-title-example"/>
    <w:basedOn w:val="a"/>
    <w:rsid w:val="00AA46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word-def">
    <w:name w:val="word-def"/>
    <w:basedOn w:val="a0"/>
    <w:rsid w:val="00AA46BE"/>
  </w:style>
  <w:style w:type="character" w:customStyle="1" w:styleId="w">
    <w:name w:val="w"/>
    <w:basedOn w:val="a0"/>
    <w:rsid w:val="00AA46BE"/>
  </w:style>
  <w:style w:type="character" w:customStyle="1" w:styleId="10">
    <w:name w:val="Заголовок 1 Знак"/>
    <w:basedOn w:val="a0"/>
    <w:link w:val="1"/>
    <w:uiPriority w:val="9"/>
    <w:rsid w:val="00493334"/>
    <w:rPr>
      <w:rFonts w:asciiTheme="majorHAnsi" w:eastAsiaTheme="majorEastAsia" w:hAnsiTheme="majorHAnsi" w:cstheme="majorBidi"/>
      <w:b/>
      <w:bCs/>
      <w:color w:val="365F91" w:themeColor="accent1" w:themeShade="BF"/>
      <w:sz w:val="28"/>
      <w:szCs w:val="28"/>
    </w:rPr>
  </w:style>
  <w:style w:type="paragraph" w:styleId="a9">
    <w:name w:val="List Paragraph"/>
    <w:basedOn w:val="a"/>
    <w:uiPriority w:val="34"/>
    <w:qFormat/>
    <w:rsid w:val="00493334"/>
    <w:pPr>
      <w:ind w:left="720"/>
      <w:contextualSpacing/>
    </w:pPr>
  </w:style>
  <w:style w:type="paragraph" w:customStyle="1" w:styleId="prog1">
    <w:name w:val="prog1"/>
    <w:basedOn w:val="a"/>
    <w:rsid w:val="00166E8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242369"/>
  </w:style>
  <w:style w:type="character" w:customStyle="1" w:styleId="texample">
    <w:name w:val="texample"/>
    <w:basedOn w:val="a0"/>
    <w:rsid w:val="002423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2964">
      <w:bodyDiv w:val="1"/>
      <w:marLeft w:val="0"/>
      <w:marRight w:val="0"/>
      <w:marTop w:val="0"/>
      <w:marBottom w:val="0"/>
      <w:divBdr>
        <w:top w:val="none" w:sz="0" w:space="0" w:color="auto"/>
        <w:left w:val="none" w:sz="0" w:space="0" w:color="auto"/>
        <w:bottom w:val="none" w:sz="0" w:space="0" w:color="auto"/>
        <w:right w:val="none" w:sz="0" w:space="0" w:color="auto"/>
      </w:divBdr>
    </w:div>
    <w:div w:id="45372072">
      <w:bodyDiv w:val="1"/>
      <w:marLeft w:val="0"/>
      <w:marRight w:val="0"/>
      <w:marTop w:val="0"/>
      <w:marBottom w:val="0"/>
      <w:divBdr>
        <w:top w:val="none" w:sz="0" w:space="0" w:color="auto"/>
        <w:left w:val="none" w:sz="0" w:space="0" w:color="auto"/>
        <w:bottom w:val="none" w:sz="0" w:space="0" w:color="auto"/>
        <w:right w:val="none" w:sz="0" w:space="0" w:color="auto"/>
      </w:divBdr>
      <w:divsChild>
        <w:div w:id="1235043938">
          <w:marLeft w:val="0"/>
          <w:marRight w:val="0"/>
          <w:marTop w:val="0"/>
          <w:marBottom w:val="0"/>
          <w:divBdr>
            <w:top w:val="none" w:sz="0" w:space="0" w:color="auto"/>
            <w:left w:val="none" w:sz="0" w:space="0" w:color="auto"/>
            <w:bottom w:val="none" w:sz="0" w:space="0" w:color="auto"/>
            <w:right w:val="none" w:sz="0" w:space="0" w:color="auto"/>
          </w:divBdr>
          <w:divsChild>
            <w:div w:id="1685017121">
              <w:marLeft w:val="0"/>
              <w:marRight w:val="272"/>
              <w:marTop w:val="0"/>
              <w:marBottom w:val="0"/>
              <w:divBdr>
                <w:top w:val="none" w:sz="0" w:space="0" w:color="auto"/>
                <w:left w:val="none" w:sz="0" w:space="0" w:color="auto"/>
                <w:bottom w:val="none" w:sz="0" w:space="0" w:color="auto"/>
                <w:right w:val="single" w:sz="6" w:space="0" w:color="CCCCCC"/>
              </w:divBdr>
            </w:div>
            <w:div w:id="1585065462">
              <w:marLeft w:val="0"/>
              <w:marRight w:val="0"/>
              <w:marTop w:val="0"/>
              <w:marBottom w:val="0"/>
              <w:divBdr>
                <w:top w:val="none" w:sz="0" w:space="0" w:color="auto"/>
                <w:left w:val="none" w:sz="0" w:space="0" w:color="auto"/>
                <w:bottom w:val="none" w:sz="0" w:space="0" w:color="auto"/>
                <w:right w:val="none" w:sz="0" w:space="0" w:color="auto"/>
              </w:divBdr>
            </w:div>
          </w:divsChild>
        </w:div>
        <w:div w:id="704333254">
          <w:marLeft w:val="0"/>
          <w:marRight w:val="0"/>
          <w:marTop w:val="0"/>
          <w:marBottom w:val="0"/>
          <w:divBdr>
            <w:top w:val="none" w:sz="0" w:space="0" w:color="auto"/>
            <w:left w:val="none" w:sz="0" w:space="0" w:color="auto"/>
            <w:bottom w:val="none" w:sz="0" w:space="0" w:color="auto"/>
            <w:right w:val="none" w:sz="0" w:space="0" w:color="auto"/>
          </w:divBdr>
          <w:divsChild>
            <w:div w:id="704908647">
              <w:marLeft w:val="0"/>
              <w:marRight w:val="272"/>
              <w:marTop w:val="0"/>
              <w:marBottom w:val="0"/>
              <w:divBdr>
                <w:top w:val="none" w:sz="0" w:space="0" w:color="auto"/>
                <w:left w:val="none" w:sz="0" w:space="0" w:color="auto"/>
                <w:bottom w:val="none" w:sz="0" w:space="0" w:color="auto"/>
                <w:right w:val="single" w:sz="6" w:space="0" w:color="CCCCCC"/>
              </w:divBdr>
            </w:div>
            <w:div w:id="817956682">
              <w:marLeft w:val="0"/>
              <w:marRight w:val="0"/>
              <w:marTop w:val="0"/>
              <w:marBottom w:val="0"/>
              <w:divBdr>
                <w:top w:val="none" w:sz="0" w:space="0" w:color="auto"/>
                <w:left w:val="none" w:sz="0" w:space="0" w:color="auto"/>
                <w:bottom w:val="none" w:sz="0" w:space="0" w:color="auto"/>
                <w:right w:val="none" w:sz="0" w:space="0" w:color="auto"/>
              </w:divBdr>
            </w:div>
          </w:divsChild>
        </w:div>
        <w:div w:id="496917517">
          <w:marLeft w:val="0"/>
          <w:marRight w:val="0"/>
          <w:marTop w:val="0"/>
          <w:marBottom w:val="0"/>
          <w:divBdr>
            <w:top w:val="none" w:sz="0" w:space="0" w:color="auto"/>
            <w:left w:val="none" w:sz="0" w:space="0" w:color="auto"/>
            <w:bottom w:val="none" w:sz="0" w:space="0" w:color="auto"/>
            <w:right w:val="none" w:sz="0" w:space="0" w:color="auto"/>
          </w:divBdr>
          <w:divsChild>
            <w:div w:id="1832142026">
              <w:marLeft w:val="0"/>
              <w:marRight w:val="272"/>
              <w:marTop w:val="0"/>
              <w:marBottom w:val="0"/>
              <w:divBdr>
                <w:top w:val="none" w:sz="0" w:space="0" w:color="auto"/>
                <w:left w:val="none" w:sz="0" w:space="0" w:color="auto"/>
                <w:bottom w:val="none" w:sz="0" w:space="0" w:color="auto"/>
                <w:right w:val="single" w:sz="6" w:space="0" w:color="CCCCCC"/>
              </w:divBdr>
            </w:div>
            <w:div w:id="2870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2361">
      <w:bodyDiv w:val="1"/>
      <w:marLeft w:val="0"/>
      <w:marRight w:val="0"/>
      <w:marTop w:val="0"/>
      <w:marBottom w:val="0"/>
      <w:divBdr>
        <w:top w:val="none" w:sz="0" w:space="0" w:color="auto"/>
        <w:left w:val="none" w:sz="0" w:space="0" w:color="auto"/>
        <w:bottom w:val="none" w:sz="0" w:space="0" w:color="auto"/>
        <w:right w:val="none" w:sz="0" w:space="0" w:color="auto"/>
      </w:divBdr>
    </w:div>
    <w:div w:id="97912490">
      <w:bodyDiv w:val="1"/>
      <w:marLeft w:val="0"/>
      <w:marRight w:val="0"/>
      <w:marTop w:val="0"/>
      <w:marBottom w:val="0"/>
      <w:divBdr>
        <w:top w:val="none" w:sz="0" w:space="0" w:color="auto"/>
        <w:left w:val="none" w:sz="0" w:space="0" w:color="auto"/>
        <w:bottom w:val="none" w:sz="0" w:space="0" w:color="auto"/>
        <w:right w:val="none" w:sz="0" w:space="0" w:color="auto"/>
      </w:divBdr>
    </w:div>
    <w:div w:id="98137574">
      <w:bodyDiv w:val="1"/>
      <w:marLeft w:val="0"/>
      <w:marRight w:val="0"/>
      <w:marTop w:val="0"/>
      <w:marBottom w:val="0"/>
      <w:divBdr>
        <w:top w:val="none" w:sz="0" w:space="0" w:color="auto"/>
        <w:left w:val="none" w:sz="0" w:space="0" w:color="auto"/>
        <w:bottom w:val="none" w:sz="0" w:space="0" w:color="auto"/>
        <w:right w:val="none" w:sz="0" w:space="0" w:color="auto"/>
      </w:divBdr>
    </w:div>
    <w:div w:id="105851497">
      <w:bodyDiv w:val="1"/>
      <w:marLeft w:val="0"/>
      <w:marRight w:val="0"/>
      <w:marTop w:val="0"/>
      <w:marBottom w:val="0"/>
      <w:divBdr>
        <w:top w:val="none" w:sz="0" w:space="0" w:color="auto"/>
        <w:left w:val="none" w:sz="0" w:space="0" w:color="auto"/>
        <w:bottom w:val="none" w:sz="0" w:space="0" w:color="auto"/>
        <w:right w:val="none" w:sz="0" w:space="0" w:color="auto"/>
      </w:divBdr>
      <w:divsChild>
        <w:div w:id="1120536937">
          <w:marLeft w:val="0"/>
          <w:marRight w:val="0"/>
          <w:marTop w:val="0"/>
          <w:marBottom w:val="240"/>
          <w:divBdr>
            <w:top w:val="none" w:sz="0" w:space="0" w:color="auto"/>
            <w:left w:val="none" w:sz="0" w:space="0" w:color="auto"/>
            <w:bottom w:val="none" w:sz="0" w:space="0" w:color="auto"/>
            <w:right w:val="none" w:sz="0" w:space="0" w:color="auto"/>
          </w:divBdr>
        </w:div>
      </w:divsChild>
    </w:div>
    <w:div w:id="132530257">
      <w:bodyDiv w:val="1"/>
      <w:marLeft w:val="0"/>
      <w:marRight w:val="0"/>
      <w:marTop w:val="0"/>
      <w:marBottom w:val="0"/>
      <w:divBdr>
        <w:top w:val="none" w:sz="0" w:space="0" w:color="auto"/>
        <w:left w:val="none" w:sz="0" w:space="0" w:color="auto"/>
        <w:bottom w:val="none" w:sz="0" w:space="0" w:color="auto"/>
        <w:right w:val="none" w:sz="0" w:space="0" w:color="auto"/>
      </w:divBdr>
    </w:div>
    <w:div w:id="141628530">
      <w:bodyDiv w:val="1"/>
      <w:marLeft w:val="0"/>
      <w:marRight w:val="0"/>
      <w:marTop w:val="0"/>
      <w:marBottom w:val="0"/>
      <w:divBdr>
        <w:top w:val="none" w:sz="0" w:space="0" w:color="auto"/>
        <w:left w:val="none" w:sz="0" w:space="0" w:color="auto"/>
        <w:bottom w:val="none" w:sz="0" w:space="0" w:color="auto"/>
        <w:right w:val="none" w:sz="0" w:space="0" w:color="auto"/>
      </w:divBdr>
    </w:div>
    <w:div w:id="147283385">
      <w:bodyDiv w:val="1"/>
      <w:marLeft w:val="0"/>
      <w:marRight w:val="0"/>
      <w:marTop w:val="0"/>
      <w:marBottom w:val="0"/>
      <w:divBdr>
        <w:top w:val="none" w:sz="0" w:space="0" w:color="auto"/>
        <w:left w:val="none" w:sz="0" w:space="0" w:color="auto"/>
        <w:bottom w:val="none" w:sz="0" w:space="0" w:color="auto"/>
        <w:right w:val="none" w:sz="0" w:space="0" w:color="auto"/>
      </w:divBdr>
    </w:div>
    <w:div w:id="180046761">
      <w:bodyDiv w:val="1"/>
      <w:marLeft w:val="0"/>
      <w:marRight w:val="0"/>
      <w:marTop w:val="0"/>
      <w:marBottom w:val="0"/>
      <w:divBdr>
        <w:top w:val="none" w:sz="0" w:space="0" w:color="auto"/>
        <w:left w:val="none" w:sz="0" w:space="0" w:color="auto"/>
        <w:bottom w:val="none" w:sz="0" w:space="0" w:color="auto"/>
        <w:right w:val="none" w:sz="0" w:space="0" w:color="auto"/>
      </w:divBdr>
      <w:divsChild>
        <w:div w:id="977804708">
          <w:marLeft w:val="0"/>
          <w:marRight w:val="0"/>
          <w:marTop w:val="0"/>
          <w:marBottom w:val="0"/>
          <w:divBdr>
            <w:top w:val="none" w:sz="0" w:space="0" w:color="auto"/>
            <w:left w:val="none" w:sz="0" w:space="0" w:color="auto"/>
            <w:bottom w:val="none" w:sz="0" w:space="0" w:color="auto"/>
            <w:right w:val="none" w:sz="0" w:space="0" w:color="auto"/>
          </w:divBdr>
        </w:div>
        <w:div w:id="189805031">
          <w:marLeft w:val="0"/>
          <w:marRight w:val="0"/>
          <w:marTop w:val="0"/>
          <w:marBottom w:val="0"/>
          <w:divBdr>
            <w:top w:val="none" w:sz="0" w:space="0" w:color="auto"/>
            <w:left w:val="none" w:sz="0" w:space="0" w:color="auto"/>
            <w:bottom w:val="none" w:sz="0" w:space="0" w:color="auto"/>
            <w:right w:val="none" w:sz="0" w:space="0" w:color="auto"/>
          </w:divBdr>
          <w:divsChild>
            <w:div w:id="461264739">
              <w:marLeft w:val="0"/>
              <w:marRight w:val="0"/>
              <w:marTop w:val="0"/>
              <w:marBottom w:val="0"/>
              <w:divBdr>
                <w:top w:val="single" w:sz="6" w:space="0" w:color="E1E1E8"/>
                <w:left w:val="single" w:sz="6" w:space="0" w:color="E1E1E8"/>
                <w:bottom w:val="single" w:sz="6" w:space="0" w:color="E1E1E8"/>
                <w:right w:val="single" w:sz="6" w:space="0" w:color="E1E1E8"/>
              </w:divBdr>
              <w:divsChild>
                <w:div w:id="1055086859">
                  <w:marLeft w:val="0"/>
                  <w:marRight w:val="0"/>
                  <w:marTop w:val="0"/>
                  <w:marBottom w:val="0"/>
                  <w:divBdr>
                    <w:top w:val="none" w:sz="0" w:space="0" w:color="auto"/>
                    <w:left w:val="none" w:sz="0" w:space="0" w:color="auto"/>
                    <w:bottom w:val="none" w:sz="0" w:space="0" w:color="auto"/>
                    <w:right w:val="none" w:sz="0" w:space="0" w:color="auto"/>
                  </w:divBdr>
                </w:div>
                <w:div w:id="785121460">
                  <w:marLeft w:val="0"/>
                  <w:marRight w:val="0"/>
                  <w:marTop w:val="0"/>
                  <w:marBottom w:val="0"/>
                  <w:divBdr>
                    <w:top w:val="none" w:sz="0" w:space="0" w:color="auto"/>
                    <w:left w:val="none" w:sz="0" w:space="0" w:color="auto"/>
                    <w:bottom w:val="none" w:sz="0" w:space="0" w:color="auto"/>
                    <w:right w:val="none" w:sz="0" w:space="0" w:color="auto"/>
                  </w:divBdr>
                </w:div>
                <w:div w:id="2089692260">
                  <w:marLeft w:val="0"/>
                  <w:marRight w:val="0"/>
                  <w:marTop w:val="0"/>
                  <w:marBottom w:val="0"/>
                  <w:divBdr>
                    <w:top w:val="none" w:sz="0" w:space="0" w:color="auto"/>
                    <w:left w:val="none" w:sz="0" w:space="0" w:color="auto"/>
                    <w:bottom w:val="none" w:sz="0" w:space="0" w:color="auto"/>
                    <w:right w:val="none" w:sz="0" w:space="0" w:color="auto"/>
                  </w:divBdr>
                </w:div>
                <w:div w:id="70322139">
                  <w:marLeft w:val="0"/>
                  <w:marRight w:val="0"/>
                  <w:marTop w:val="0"/>
                  <w:marBottom w:val="0"/>
                  <w:divBdr>
                    <w:top w:val="none" w:sz="0" w:space="0" w:color="auto"/>
                    <w:left w:val="none" w:sz="0" w:space="0" w:color="auto"/>
                    <w:bottom w:val="none" w:sz="0" w:space="0" w:color="auto"/>
                    <w:right w:val="none" w:sz="0" w:space="0" w:color="auto"/>
                  </w:divBdr>
                  <w:divsChild>
                    <w:div w:id="354620770">
                      <w:marLeft w:val="0"/>
                      <w:marRight w:val="0"/>
                      <w:marTop w:val="0"/>
                      <w:marBottom w:val="0"/>
                      <w:divBdr>
                        <w:top w:val="none" w:sz="0" w:space="0" w:color="auto"/>
                        <w:left w:val="none" w:sz="0" w:space="0" w:color="auto"/>
                        <w:bottom w:val="none" w:sz="0" w:space="0" w:color="auto"/>
                        <w:right w:val="none" w:sz="0" w:space="0" w:color="auto"/>
                      </w:divBdr>
                    </w:div>
                    <w:div w:id="1785078770">
                      <w:marLeft w:val="0"/>
                      <w:marRight w:val="0"/>
                      <w:marTop w:val="0"/>
                      <w:marBottom w:val="0"/>
                      <w:divBdr>
                        <w:top w:val="none" w:sz="0" w:space="0" w:color="auto"/>
                        <w:left w:val="none" w:sz="0" w:space="0" w:color="auto"/>
                        <w:bottom w:val="none" w:sz="0" w:space="0" w:color="auto"/>
                        <w:right w:val="none" w:sz="0" w:space="0" w:color="auto"/>
                      </w:divBdr>
                    </w:div>
                    <w:div w:id="2881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6683">
      <w:bodyDiv w:val="1"/>
      <w:marLeft w:val="0"/>
      <w:marRight w:val="0"/>
      <w:marTop w:val="0"/>
      <w:marBottom w:val="0"/>
      <w:divBdr>
        <w:top w:val="none" w:sz="0" w:space="0" w:color="auto"/>
        <w:left w:val="none" w:sz="0" w:space="0" w:color="auto"/>
        <w:bottom w:val="none" w:sz="0" w:space="0" w:color="auto"/>
        <w:right w:val="none" w:sz="0" w:space="0" w:color="auto"/>
      </w:divBdr>
      <w:divsChild>
        <w:div w:id="692610853">
          <w:marLeft w:val="0"/>
          <w:marRight w:val="0"/>
          <w:marTop w:val="0"/>
          <w:marBottom w:val="0"/>
          <w:divBdr>
            <w:top w:val="none" w:sz="0" w:space="0" w:color="auto"/>
            <w:left w:val="none" w:sz="0" w:space="0" w:color="auto"/>
            <w:bottom w:val="none" w:sz="0" w:space="0" w:color="auto"/>
            <w:right w:val="none" w:sz="0" w:space="0" w:color="auto"/>
          </w:divBdr>
          <w:divsChild>
            <w:div w:id="414519904">
              <w:marLeft w:val="0"/>
              <w:marRight w:val="272"/>
              <w:marTop w:val="0"/>
              <w:marBottom w:val="0"/>
              <w:divBdr>
                <w:top w:val="none" w:sz="0" w:space="0" w:color="auto"/>
                <w:left w:val="none" w:sz="0" w:space="0" w:color="auto"/>
                <w:bottom w:val="none" w:sz="0" w:space="0" w:color="auto"/>
                <w:right w:val="single" w:sz="6" w:space="0" w:color="CCCCCC"/>
              </w:divBdr>
            </w:div>
            <w:div w:id="21309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67728">
      <w:bodyDiv w:val="1"/>
      <w:marLeft w:val="0"/>
      <w:marRight w:val="0"/>
      <w:marTop w:val="0"/>
      <w:marBottom w:val="0"/>
      <w:divBdr>
        <w:top w:val="none" w:sz="0" w:space="0" w:color="auto"/>
        <w:left w:val="none" w:sz="0" w:space="0" w:color="auto"/>
        <w:bottom w:val="none" w:sz="0" w:space="0" w:color="auto"/>
        <w:right w:val="none" w:sz="0" w:space="0" w:color="auto"/>
      </w:divBdr>
    </w:div>
    <w:div w:id="296226798">
      <w:bodyDiv w:val="1"/>
      <w:marLeft w:val="0"/>
      <w:marRight w:val="0"/>
      <w:marTop w:val="0"/>
      <w:marBottom w:val="0"/>
      <w:divBdr>
        <w:top w:val="none" w:sz="0" w:space="0" w:color="auto"/>
        <w:left w:val="none" w:sz="0" w:space="0" w:color="auto"/>
        <w:bottom w:val="none" w:sz="0" w:space="0" w:color="auto"/>
        <w:right w:val="none" w:sz="0" w:space="0" w:color="auto"/>
      </w:divBdr>
    </w:div>
    <w:div w:id="337772660">
      <w:bodyDiv w:val="1"/>
      <w:marLeft w:val="0"/>
      <w:marRight w:val="0"/>
      <w:marTop w:val="0"/>
      <w:marBottom w:val="0"/>
      <w:divBdr>
        <w:top w:val="none" w:sz="0" w:space="0" w:color="auto"/>
        <w:left w:val="none" w:sz="0" w:space="0" w:color="auto"/>
        <w:bottom w:val="none" w:sz="0" w:space="0" w:color="auto"/>
        <w:right w:val="none" w:sz="0" w:space="0" w:color="auto"/>
      </w:divBdr>
      <w:divsChild>
        <w:div w:id="190805320">
          <w:marLeft w:val="0"/>
          <w:marRight w:val="0"/>
          <w:marTop w:val="0"/>
          <w:marBottom w:val="0"/>
          <w:divBdr>
            <w:top w:val="none" w:sz="0" w:space="0" w:color="auto"/>
            <w:left w:val="none" w:sz="0" w:space="0" w:color="auto"/>
            <w:bottom w:val="none" w:sz="0" w:space="0" w:color="auto"/>
            <w:right w:val="none" w:sz="0" w:space="0" w:color="auto"/>
          </w:divBdr>
          <w:divsChild>
            <w:div w:id="1189955396">
              <w:marLeft w:val="0"/>
              <w:marRight w:val="272"/>
              <w:marTop w:val="0"/>
              <w:marBottom w:val="0"/>
              <w:divBdr>
                <w:top w:val="none" w:sz="0" w:space="0" w:color="auto"/>
                <w:left w:val="none" w:sz="0" w:space="0" w:color="auto"/>
                <w:bottom w:val="none" w:sz="0" w:space="0" w:color="auto"/>
                <w:right w:val="single" w:sz="6" w:space="0" w:color="CCCCCC"/>
              </w:divBdr>
            </w:div>
            <w:div w:id="171579160">
              <w:marLeft w:val="0"/>
              <w:marRight w:val="0"/>
              <w:marTop w:val="0"/>
              <w:marBottom w:val="0"/>
              <w:divBdr>
                <w:top w:val="none" w:sz="0" w:space="0" w:color="auto"/>
                <w:left w:val="none" w:sz="0" w:space="0" w:color="auto"/>
                <w:bottom w:val="none" w:sz="0" w:space="0" w:color="auto"/>
                <w:right w:val="none" w:sz="0" w:space="0" w:color="auto"/>
              </w:divBdr>
            </w:div>
          </w:divsChild>
        </w:div>
        <w:div w:id="2075003701">
          <w:marLeft w:val="0"/>
          <w:marRight w:val="0"/>
          <w:marTop w:val="0"/>
          <w:marBottom w:val="0"/>
          <w:divBdr>
            <w:top w:val="none" w:sz="0" w:space="0" w:color="auto"/>
            <w:left w:val="none" w:sz="0" w:space="0" w:color="auto"/>
            <w:bottom w:val="none" w:sz="0" w:space="0" w:color="auto"/>
            <w:right w:val="none" w:sz="0" w:space="0" w:color="auto"/>
          </w:divBdr>
          <w:divsChild>
            <w:div w:id="2018265437">
              <w:marLeft w:val="0"/>
              <w:marRight w:val="272"/>
              <w:marTop w:val="0"/>
              <w:marBottom w:val="0"/>
              <w:divBdr>
                <w:top w:val="none" w:sz="0" w:space="0" w:color="auto"/>
                <w:left w:val="none" w:sz="0" w:space="0" w:color="auto"/>
                <w:bottom w:val="none" w:sz="0" w:space="0" w:color="auto"/>
                <w:right w:val="single" w:sz="6" w:space="0" w:color="CCCCCC"/>
              </w:divBdr>
            </w:div>
            <w:div w:id="22675969">
              <w:marLeft w:val="0"/>
              <w:marRight w:val="0"/>
              <w:marTop w:val="0"/>
              <w:marBottom w:val="0"/>
              <w:divBdr>
                <w:top w:val="none" w:sz="0" w:space="0" w:color="auto"/>
                <w:left w:val="none" w:sz="0" w:space="0" w:color="auto"/>
                <w:bottom w:val="none" w:sz="0" w:space="0" w:color="auto"/>
                <w:right w:val="none" w:sz="0" w:space="0" w:color="auto"/>
              </w:divBdr>
            </w:div>
          </w:divsChild>
        </w:div>
        <w:div w:id="684791356">
          <w:marLeft w:val="0"/>
          <w:marRight w:val="0"/>
          <w:marTop w:val="0"/>
          <w:marBottom w:val="0"/>
          <w:divBdr>
            <w:top w:val="none" w:sz="0" w:space="0" w:color="auto"/>
            <w:left w:val="none" w:sz="0" w:space="0" w:color="auto"/>
            <w:bottom w:val="none" w:sz="0" w:space="0" w:color="auto"/>
            <w:right w:val="none" w:sz="0" w:space="0" w:color="auto"/>
          </w:divBdr>
          <w:divsChild>
            <w:div w:id="172300277">
              <w:marLeft w:val="0"/>
              <w:marRight w:val="272"/>
              <w:marTop w:val="0"/>
              <w:marBottom w:val="0"/>
              <w:divBdr>
                <w:top w:val="none" w:sz="0" w:space="0" w:color="auto"/>
                <w:left w:val="none" w:sz="0" w:space="0" w:color="auto"/>
                <w:bottom w:val="none" w:sz="0" w:space="0" w:color="auto"/>
                <w:right w:val="single" w:sz="6" w:space="0" w:color="CCCCCC"/>
              </w:divBdr>
            </w:div>
            <w:div w:id="3240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7583">
      <w:bodyDiv w:val="1"/>
      <w:marLeft w:val="0"/>
      <w:marRight w:val="0"/>
      <w:marTop w:val="0"/>
      <w:marBottom w:val="0"/>
      <w:divBdr>
        <w:top w:val="none" w:sz="0" w:space="0" w:color="auto"/>
        <w:left w:val="none" w:sz="0" w:space="0" w:color="auto"/>
        <w:bottom w:val="none" w:sz="0" w:space="0" w:color="auto"/>
        <w:right w:val="none" w:sz="0" w:space="0" w:color="auto"/>
      </w:divBdr>
      <w:divsChild>
        <w:div w:id="528026472">
          <w:marLeft w:val="0"/>
          <w:marRight w:val="0"/>
          <w:marTop w:val="0"/>
          <w:marBottom w:val="0"/>
          <w:divBdr>
            <w:top w:val="none" w:sz="0" w:space="0" w:color="auto"/>
            <w:left w:val="none" w:sz="0" w:space="0" w:color="auto"/>
            <w:bottom w:val="none" w:sz="0" w:space="0" w:color="auto"/>
            <w:right w:val="none" w:sz="0" w:space="0" w:color="auto"/>
          </w:divBdr>
          <w:divsChild>
            <w:div w:id="1995449477">
              <w:marLeft w:val="0"/>
              <w:marRight w:val="0"/>
              <w:marTop w:val="0"/>
              <w:marBottom w:val="0"/>
              <w:divBdr>
                <w:top w:val="single" w:sz="6" w:space="0" w:color="C0C0C0"/>
                <w:left w:val="single" w:sz="6" w:space="0" w:color="C0C0C0"/>
                <w:bottom w:val="single" w:sz="6" w:space="0" w:color="C0C0C0"/>
                <w:right w:val="single" w:sz="6" w:space="0" w:color="C0C0C0"/>
              </w:divBdr>
              <w:divsChild>
                <w:div w:id="1106772737">
                  <w:marLeft w:val="0"/>
                  <w:marRight w:val="0"/>
                  <w:marTop w:val="0"/>
                  <w:marBottom w:val="0"/>
                  <w:divBdr>
                    <w:top w:val="none" w:sz="0" w:space="0" w:color="auto"/>
                    <w:left w:val="none" w:sz="0" w:space="0" w:color="auto"/>
                    <w:bottom w:val="none" w:sz="0" w:space="0" w:color="auto"/>
                    <w:right w:val="none" w:sz="0" w:space="0" w:color="auto"/>
                  </w:divBdr>
                </w:div>
                <w:div w:id="1844008781">
                  <w:marLeft w:val="0"/>
                  <w:marRight w:val="0"/>
                  <w:marTop w:val="0"/>
                  <w:marBottom w:val="0"/>
                  <w:divBdr>
                    <w:top w:val="none" w:sz="0" w:space="0" w:color="auto"/>
                    <w:left w:val="none" w:sz="0" w:space="0" w:color="auto"/>
                    <w:bottom w:val="none" w:sz="0" w:space="0" w:color="auto"/>
                    <w:right w:val="none" w:sz="0" w:space="0" w:color="auto"/>
                  </w:divBdr>
                  <w:divsChild>
                    <w:div w:id="12548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16846">
          <w:marLeft w:val="0"/>
          <w:marRight w:val="0"/>
          <w:marTop w:val="0"/>
          <w:marBottom w:val="0"/>
          <w:divBdr>
            <w:top w:val="none" w:sz="0" w:space="0" w:color="auto"/>
            <w:left w:val="none" w:sz="0" w:space="0" w:color="auto"/>
            <w:bottom w:val="none" w:sz="0" w:space="0" w:color="auto"/>
            <w:right w:val="none" w:sz="0" w:space="0" w:color="auto"/>
          </w:divBdr>
          <w:divsChild>
            <w:div w:id="1817255674">
              <w:marLeft w:val="0"/>
              <w:marRight w:val="0"/>
              <w:marTop w:val="0"/>
              <w:marBottom w:val="0"/>
              <w:divBdr>
                <w:top w:val="single" w:sz="6" w:space="0" w:color="C0C0C0"/>
                <w:left w:val="single" w:sz="6" w:space="0" w:color="C0C0C0"/>
                <w:bottom w:val="single" w:sz="6" w:space="0" w:color="C0C0C0"/>
                <w:right w:val="single" w:sz="6" w:space="0" w:color="C0C0C0"/>
              </w:divBdr>
              <w:divsChild>
                <w:div w:id="1571187452">
                  <w:marLeft w:val="0"/>
                  <w:marRight w:val="0"/>
                  <w:marTop w:val="0"/>
                  <w:marBottom w:val="0"/>
                  <w:divBdr>
                    <w:top w:val="none" w:sz="0" w:space="0" w:color="auto"/>
                    <w:left w:val="none" w:sz="0" w:space="0" w:color="auto"/>
                    <w:bottom w:val="none" w:sz="0" w:space="0" w:color="auto"/>
                    <w:right w:val="none" w:sz="0" w:space="0" w:color="auto"/>
                  </w:divBdr>
                </w:div>
                <w:div w:id="338890660">
                  <w:marLeft w:val="0"/>
                  <w:marRight w:val="0"/>
                  <w:marTop w:val="0"/>
                  <w:marBottom w:val="0"/>
                  <w:divBdr>
                    <w:top w:val="none" w:sz="0" w:space="0" w:color="auto"/>
                    <w:left w:val="none" w:sz="0" w:space="0" w:color="auto"/>
                    <w:bottom w:val="none" w:sz="0" w:space="0" w:color="auto"/>
                    <w:right w:val="none" w:sz="0" w:space="0" w:color="auto"/>
                  </w:divBdr>
                  <w:divsChild>
                    <w:div w:id="179891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09140">
          <w:marLeft w:val="0"/>
          <w:marRight w:val="0"/>
          <w:marTop w:val="0"/>
          <w:marBottom w:val="0"/>
          <w:divBdr>
            <w:top w:val="none" w:sz="0" w:space="0" w:color="auto"/>
            <w:left w:val="none" w:sz="0" w:space="0" w:color="auto"/>
            <w:bottom w:val="none" w:sz="0" w:space="0" w:color="auto"/>
            <w:right w:val="none" w:sz="0" w:space="0" w:color="auto"/>
          </w:divBdr>
          <w:divsChild>
            <w:div w:id="1356692744">
              <w:marLeft w:val="0"/>
              <w:marRight w:val="0"/>
              <w:marTop w:val="0"/>
              <w:marBottom w:val="0"/>
              <w:divBdr>
                <w:top w:val="single" w:sz="6" w:space="0" w:color="C0C0C0"/>
                <w:left w:val="single" w:sz="6" w:space="0" w:color="C0C0C0"/>
                <w:bottom w:val="single" w:sz="6" w:space="0" w:color="C0C0C0"/>
                <w:right w:val="single" w:sz="6" w:space="0" w:color="C0C0C0"/>
              </w:divBdr>
              <w:divsChild>
                <w:div w:id="1527403830">
                  <w:marLeft w:val="0"/>
                  <w:marRight w:val="0"/>
                  <w:marTop w:val="0"/>
                  <w:marBottom w:val="0"/>
                  <w:divBdr>
                    <w:top w:val="none" w:sz="0" w:space="0" w:color="auto"/>
                    <w:left w:val="none" w:sz="0" w:space="0" w:color="auto"/>
                    <w:bottom w:val="none" w:sz="0" w:space="0" w:color="auto"/>
                    <w:right w:val="none" w:sz="0" w:space="0" w:color="auto"/>
                  </w:divBdr>
                </w:div>
                <w:div w:id="1590190723">
                  <w:marLeft w:val="0"/>
                  <w:marRight w:val="0"/>
                  <w:marTop w:val="0"/>
                  <w:marBottom w:val="0"/>
                  <w:divBdr>
                    <w:top w:val="none" w:sz="0" w:space="0" w:color="auto"/>
                    <w:left w:val="none" w:sz="0" w:space="0" w:color="auto"/>
                    <w:bottom w:val="none" w:sz="0" w:space="0" w:color="auto"/>
                    <w:right w:val="none" w:sz="0" w:space="0" w:color="auto"/>
                  </w:divBdr>
                  <w:divsChild>
                    <w:div w:id="24067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09547">
          <w:marLeft w:val="0"/>
          <w:marRight w:val="0"/>
          <w:marTop w:val="0"/>
          <w:marBottom w:val="0"/>
          <w:divBdr>
            <w:top w:val="none" w:sz="0" w:space="0" w:color="auto"/>
            <w:left w:val="none" w:sz="0" w:space="0" w:color="auto"/>
            <w:bottom w:val="none" w:sz="0" w:space="0" w:color="auto"/>
            <w:right w:val="none" w:sz="0" w:space="0" w:color="auto"/>
          </w:divBdr>
          <w:divsChild>
            <w:div w:id="1622607263">
              <w:marLeft w:val="0"/>
              <w:marRight w:val="0"/>
              <w:marTop w:val="0"/>
              <w:marBottom w:val="0"/>
              <w:divBdr>
                <w:top w:val="single" w:sz="6" w:space="0" w:color="C0C0C0"/>
                <w:left w:val="single" w:sz="6" w:space="0" w:color="C0C0C0"/>
                <w:bottom w:val="single" w:sz="6" w:space="0" w:color="C0C0C0"/>
                <w:right w:val="single" w:sz="6" w:space="0" w:color="C0C0C0"/>
              </w:divBdr>
              <w:divsChild>
                <w:div w:id="970477383">
                  <w:marLeft w:val="0"/>
                  <w:marRight w:val="0"/>
                  <w:marTop w:val="0"/>
                  <w:marBottom w:val="0"/>
                  <w:divBdr>
                    <w:top w:val="none" w:sz="0" w:space="0" w:color="auto"/>
                    <w:left w:val="none" w:sz="0" w:space="0" w:color="auto"/>
                    <w:bottom w:val="none" w:sz="0" w:space="0" w:color="auto"/>
                    <w:right w:val="none" w:sz="0" w:space="0" w:color="auto"/>
                  </w:divBdr>
                </w:div>
                <w:div w:id="398360556">
                  <w:marLeft w:val="0"/>
                  <w:marRight w:val="0"/>
                  <w:marTop w:val="0"/>
                  <w:marBottom w:val="0"/>
                  <w:divBdr>
                    <w:top w:val="none" w:sz="0" w:space="0" w:color="auto"/>
                    <w:left w:val="none" w:sz="0" w:space="0" w:color="auto"/>
                    <w:bottom w:val="none" w:sz="0" w:space="0" w:color="auto"/>
                    <w:right w:val="none" w:sz="0" w:space="0" w:color="auto"/>
                  </w:divBdr>
                  <w:divsChild>
                    <w:div w:id="17087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120950">
          <w:marLeft w:val="0"/>
          <w:marRight w:val="0"/>
          <w:marTop w:val="0"/>
          <w:marBottom w:val="0"/>
          <w:divBdr>
            <w:top w:val="none" w:sz="0" w:space="0" w:color="auto"/>
            <w:left w:val="none" w:sz="0" w:space="0" w:color="auto"/>
            <w:bottom w:val="none" w:sz="0" w:space="0" w:color="auto"/>
            <w:right w:val="none" w:sz="0" w:space="0" w:color="auto"/>
          </w:divBdr>
          <w:divsChild>
            <w:div w:id="445933111">
              <w:marLeft w:val="0"/>
              <w:marRight w:val="0"/>
              <w:marTop w:val="0"/>
              <w:marBottom w:val="0"/>
              <w:divBdr>
                <w:top w:val="single" w:sz="6" w:space="0" w:color="C0C0C0"/>
                <w:left w:val="single" w:sz="6" w:space="0" w:color="C0C0C0"/>
                <w:bottom w:val="single" w:sz="6" w:space="0" w:color="C0C0C0"/>
                <w:right w:val="single" w:sz="6" w:space="0" w:color="C0C0C0"/>
              </w:divBdr>
              <w:divsChild>
                <w:div w:id="38209931">
                  <w:marLeft w:val="0"/>
                  <w:marRight w:val="0"/>
                  <w:marTop w:val="0"/>
                  <w:marBottom w:val="0"/>
                  <w:divBdr>
                    <w:top w:val="none" w:sz="0" w:space="0" w:color="auto"/>
                    <w:left w:val="none" w:sz="0" w:space="0" w:color="auto"/>
                    <w:bottom w:val="none" w:sz="0" w:space="0" w:color="auto"/>
                    <w:right w:val="none" w:sz="0" w:space="0" w:color="auto"/>
                  </w:divBdr>
                </w:div>
                <w:div w:id="1547646454">
                  <w:marLeft w:val="0"/>
                  <w:marRight w:val="0"/>
                  <w:marTop w:val="0"/>
                  <w:marBottom w:val="0"/>
                  <w:divBdr>
                    <w:top w:val="none" w:sz="0" w:space="0" w:color="auto"/>
                    <w:left w:val="none" w:sz="0" w:space="0" w:color="auto"/>
                    <w:bottom w:val="none" w:sz="0" w:space="0" w:color="auto"/>
                    <w:right w:val="none" w:sz="0" w:space="0" w:color="auto"/>
                  </w:divBdr>
                  <w:divsChild>
                    <w:div w:id="7830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59752">
          <w:marLeft w:val="0"/>
          <w:marRight w:val="0"/>
          <w:marTop w:val="0"/>
          <w:marBottom w:val="0"/>
          <w:divBdr>
            <w:top w:val="none" w:sz="0" w:space="0" w:color="auto"/>
            <w:left w:val="none" w:sz="0" w:space="0" w:color="auto"/>
            <w:bottom w:val="none" w:sz="0" w:space="0" w:color="auto"/>
            <w:right w:val="none" w:sz="0" w:space="0" w:color="auto"/>
          </w:divBdr>
          <w:divsChild>
            <w:div w:id="1103955248">
              <w:marLeft w:val="0"/>
              <w:marRight w:val="0"/>
              <w:marTop w:val="0"/>
              <w:marBottom w:val="0"/>
              <w:divBdr>
                <w:top w:val="single" w:sz="6" w:space="0" w:color="C0C0C0"/>
                <w:left w:val="single" w:sz="6" w:space="0" w:color="C0C0C0"/>
                <w:bottom w:val="single" w:sz="6" w:space="0" w:color="C0C0C0"/>
                <w:right w:val="single" w:sz="6" w:space="0" w:color="C0C0C0"/>
              </w:divBdr>
              <w:divsChild>
                <w:div w:id="474949761">
                  <w:marLeft w:val="0"/>
                  <w:marRight w:val="0"/>
                  <w:marTop w:val="0"/>
                  <w:marBottom w:val="0"/>
                  <w:divBdr>
                    <w:top w:val="none" w:sz="0" w:space="0" w:color="auto"/>
                    <w:left w:val="none" w:sz="0" w:space="0" w:color="auto"/>
                    <w:bottom w:val="none" w:sz="0" w:space="0" w:color="auto"/>
                    <w:right w:val="none" w:sz="0" w:space="0" w:color="auto"/>
                  </w:divBdr>
                </w:div>
                <w:div w:id="1800342236">
                  <w:marLeft w:val="0"/>
                  <w:marRight w:val="0"/>
                  <w:marTop w:val="0"/>
                  <w:marBottom w:val="0"/>
                  <w:divBdr>
                    <w:top w:val="none" w:sz="0" w:space="0" w:color="auto"/>
                    <w:left w:val="none" w:sz="0" w:space="0" w:color="auto"/>
                    <w:bottom w:val="none" w:sz="0" w:space="0" w:color="auto"/>
                    <w:right w:val="none" w:sz="0" w:space="0" w:color="auto"/>
                  </w:divBdr>
                </w:div>
                <w:div w:id="509294159">
                  <w:marLeft w:val="0"/>
                  <w:marRight w:val="0"/>
                  <w:marTop w:val="0"/>
                  <w:marBottom w:val="0"/>
                  <w:divBdr>
                    <w:top w:val="none" w:sz="0" w:space="0" w:color="auto"/>
                    <w:left w:val="none" w:sz="0" w:space="0" w:color="auto"/>
                    <w:bottom w:val="none" w:sz="0" w:space="0" w:color="auto"/>
                    <w:right w:val="none" w:sz="0" w:space="0" w:color="auto"/>
                  </w:divBdr>
                </w:div>
                <w:div w:id="2126540134">
                  <w:marLeft w:val="0"/>
                  <w:marRight w:val="0"/>
                  <w:marTop w:val="0"/>
                  <w:marBottom w:val="0"/>
                  <w:divBdr>
                    <w:top w:val="none" w:sz="0" w:space="0" w:color="auto"/>
                    <w:left w:val="none" w:sz="0" w:space="0" w:color="auto"/>
                    <w:bottom w:val="none" w:sz="0" w:space="0" w:color="auto"/>
                    <w:right w:val="none" w:sz="0" w:space="0" w:color="auto"/>
                  </w:divBdr>
                </w:div>
                <w:div w:id="2078432529">
                  <w:marLeft w:val="0"/>
                  <w:marRight w:val="0"/>
                  <w:marTop w:val="0"/>
                  <w:marBottom w:val="0"/>
                  <w:divBdr>
                    <w:top w:val="none" w:sz="0" w:space="0" w:color="auto"/>
                    <w:left w:val="none" w:sz="0" w:space="0" w:color="auto"/>
                    <w:bottom w:val="none" w:sz="0" w:space="0" w:color="auto"/>
                    <w:right w:val="none" w:sz="0" w:space="0" w:color="auto"/>
                  </w:divBdr>
                </w:div>
                <w:div w:id="2023774564">
                  <w:marLeft w:val="0"/>
                  <w:marRight w:val="0"/>
                  <w:marTop w:val="0"/>
                  <w:marBottom w:val="0"/>
                  <w:divBdr>
                    <w:top w:val="none" w:sz="0" w:space="0" w:color="auto"/>
                    <w:left w:val="none" w:sz="0" w:space="0" w:color="auto"/>
                    <w:bottom w:val="none" w:sz="0" w:space="0" w:color="auto"/>
                    <w:right w:val="none" w:sz="0" w:space="0" w:color="auto"/>
                  </w:divBdr>
                </w:div>
                <w:div w:id="2129470208">
                  <w:marLeft w:val="0"/>
                  <w:marRight w:val="0"/>
                  <w:marTop w:val="0"/>
                  <w:marBottom w:val="0"/>
                  <w:divBdr>
                    <w:top w:val="none" w:sz="0" w:space="0" w:color="auto"/>
                    <w:left w:val="none" w:sz="0" w:space="0" w:color="auto"/>
                    <w:bottom w:val="none" w:sz="0" w:space="0" w:color="auto"/>
                    <w:right w:val="none" w:sz="0" w:space="0" w:color="auto"/>
                  </w:divBdr>
                </w:div>
                <w:div w:id="928923769">
                  <w:marLeft w:val="0"/>
                  <w:marRight w:val="0"/>
                  <w:marTop w:val="0"/>
                  <w:marBottom w:val="0"/>
                  <w:divBdr>
                    <w:top w:val="none" w:sz="0" w:space="0" w:color="auto"/>
                    <w:left w:val="none" w:sz="0" w:space="0" w:color="auto"/>
                    <w:bottom w:val="none" w:sz="0" w:space="0" w:color="auto"/>
                    <w:right w:val="none" w:sz="0" w:space="0" w:color="auto"/>
                  </w:divBdr>
                </w:div>
                <w:div w:id="94442396">
                  <w:marLeft w:val="0"/>
                  <w:marRight w:val="0"/>
                  <w:marTop w:val="0"/>
                  <w:marBottom w:val="0"/>
                  <w:divBdr>
                    <w:top w:val="none" w:sz="0" w:space="0" w:color="auto"/>
                    <w:left w:val="none" w:sz="0" w:space="0" w:color="auto"/>
                    <w:bottom w:val="none" w:sz="0" w:space="0" w:color="auto"/>
                    <w:right w:val="none" w:sz="0" w:space="0" w:color="auto"/>
                  </w:divBdr>
                </w:div>
                <w:div w:id="1671133271">
                  <w:marLeft w:val="0"/>
                  <w:marRight w:val="0"/>
                  <w:marTop w:val="0"/>
                  <w:marBottom w:val="0"/>
                  <w:divBdr>
                    <w:top w:val="none" w:sz="0" w:space="0" w:color="auto"/>
                    <w:left w:val="none" w:sz="0" w:space="0" w:color="auto"/>
                    <w:bottom w:val="none" w:sz="0" w:space="0" w:color="auto"/>
                    <w:right w:val="none" w:sz="0" w:space="0" w:color="auto"/>
                  </w:divBdr>
                </w:div>
                <w:div w:id="1216552230">
                  <w:marLeft w:val="0"/>
                  <w:marRight w:val="0"/>
                  <w:marTop w:val="0"/>
                  <w:marBottom w:val="0"/>
                  <w:divBdr>
                    <w:top w:val="none" w:sz="0" w:space="0" w:color="auto"/>
                    <w:left w:val="none" w:sz="0" w:space="0" w:color="auto"/>
                    <w:bottom w:val="none" w:sz="0" w:space="0" w:color="auto"/>
                    <w:right w:val="none" w:sz="0" w:space="0" w:color="auto"/>
                  </w:divBdr>
                </w:div>
                <w:div w:id="1553033853">
                  <w:marLeft w:val="0"/>
                  <w:marRight w:val="0"/>
                  <w:marTop w:val="0"/>
                  <w:marBottom w:val="0"/>
                  <w:divBdr>
                    <w:top w:val="none" w:sz="0" w:space="0" w:color="auto"/>
                    <w:left w:val="none" w:sz="0" w:space="0" w:color="auto"/>
                    <w:bottom w:val="none" w:sz="0" w:space="0" w:color="auto"/>
                    <w:right w:val="none" w:sz="0" w:space="0" w:color="auto"/>
                  </w:divBdr>
                </w:div>
                <w:div w:id="1576744230">
                  <w:marLeft w:val="0"/>
                  <w:marRight w:val="0"/>
                  <w:marTop w:val="0"/>
                  <w:marBottom w:val="0"/>
                  <w:divBdr>
                    <w:top w:val="none" w:sz="0" w:space="0" w:color="auto"/>
                    <w:left w:val="none" w:sz="0" w:space="0" w:color="auto"/>
                    <w:bottom w:val="none" w:sz="0" w:space="0" w:color="auto"/>
                    <w:right w:val="none" w:sz="0" w:space="0" w:color="auto"/>
                  </w:divBdr>
                </w:div>
                <w:div w:id="117115510">
                  <w:marLeft w:val="0"/>
                  <w:marRight w:val="0"/>
                  <w:marTop w:val="0"/>
                  <w:marBottom w:val="0"/>
                  <w:divBdr>
                    <w:top w:val="none" w:sz="0" w:space="0" w:color="auto"/>
                    <w:left w:val="none" w:sz="0" w:space="0" w:color="auto"/>
                    <w:bottom w:val="none" w:sz="0" w:space="0" w:color="auto"/>
                    <w:right w:val="none" w:sz="0" w:space="0" w:color="auto"/>
                  </w:divBdr>
                </w:div>
                <w:div w:id="1720278986">
                  <w:marLeft w:val="0"/>
                  <w:marRight w:val="0"/>
                  <w:marTop w:val="0"/>
                  <w:marBottom w:val="0"/>
                  <w:divBdr>
                    <w:top w:val="none" w:sz="0" w:space="0" w:color="auto"/>
                    <w:left w:val="none" w:sz="0" w:space="0" w:color="auto"/>
                    <w:bottom w:val="none" w:sz="0" w:space="0" w:color="auto"/>
                    <w:right w:val="none" w:sz="0" w:space="0" w:color="auto"/>
                  </w:divBdr>
                </w:div>
                <w:div w:id="1537044056">
                  <w:marLeft w:val="0"/>
                  <w:marRight w:val="0"/>
                  <w:marTop w:val="0"/>
                  <w:marBottom w:val="0"/>
                  <w:divBdr>
                    <w:top w:val="none" w:sz="0" w:space="0" w:color="auto"/>
                    <w:left w:val="none" w:sz="0" w:space="0" w:color="auto"/>
                    <w:bottom w:val="none" w:sz="0" w:space="0" w:color="auto"/>
                    <w:right w:val="none" w:sz="0" w:space="0" w:color="auto"/>
                  </w:divBdr>
                </w:div>
                <w:div w:id="1042175741">
                  <w:marLeft w:val="0"/>
                  <w:marRight w:val="0"/>
                  <w:marTop w:val="0"/>
                  <w:marBottom w:val="0"/>
                  <w:divBdr>
                    <w:top w:val="none" w:sz="0" w:space="0" w:color="auto"/>
                    <w:left w:val="none" w:sz="0" w:space="0" w:color="auto"/>
                    <w:bottom w:val="none" w:sz="0" w:space="0" w:color="auto"/>
                    <w:right w:val="none" w:sz="0" w:space="0" w:color="auto"/>
                  </w:divBdr>
                </w:div>
                <w:div w:id="1075858367">
                  <w:marLeft w:val="0"/>
                  <w:marRight w:val="0"/>
                  <w:marTop w:val="0"/>
                  <w:marBottom w:val="0"/>
                  <w:divBdr>
                    <w:top w:val="none" w:sz="0" w:space="0" w:color="auto"/>
                    <w:left w:val="none" w:sz="0" w:space="0" w:color="auto"/>
                    <w:bottom w:val="none" w:sz="0" w:space="0" w:color="auto"/>
                    <w:right w:val="none" w:sz="0" w:space="0" w:color="auto"/>
                  </w:divBdr>
                </w:div>
                <w:div w:id="2129086635">
                  <w:marLeft w:val="0"/>
                  <w:marRight w:val="0"/>
                  <w:marTop w:val="0"/>
                  <w:marBottom w:val="0"/>
                  <w:divBdr>
                    <w:top w:val="none" w:sz="0" w:space="0" w:color="auto"/>
                    <w:left w:val="none" w:sz="0" w:space="0" w:color="auto"/>
                    <w:bottom w:val="none" w:sz="0" w:space="0" w:color="auto"/>
                    <w:right w:val="none" w:sz="0" w:space="0" w:color="auto"/>
                  </w:divBdr>
                </w:div>
                <w:div w:id="1988510465">
                  <w:marLeft w:val="0"/>
                  <w:marRight w:val="0"/>
                  <w:marTop w:val="0"/>
                  <w:marBottom w:val="0"/>
                  <w:divBdr>
                    <w:top w:val="none" w:sz="0" w:space="0" w:color="auto"/>
                    <w:left w:val="none" w:sz="0" w:space="0" w:color="auto"/>
                    <w:bottom w:val="none" w:sz="0" w:space="0" w:color="auto"/>
                    <w:right w:val="none" w:sz="0" w:space="0" w:color="auto"/>
                  </w:divBdr>
                </w:div>
                <w:div w:id="496649878">
                  <w:marLeft w:val="0"/>
                  <w:marRight w:val="0"/>
                  <w:marTop w:val="0"/>
                  <w:marBottom w:val="0"/>
                  <w:divBdr>
                    <w:top w:val="none" w:sz="0" w:space="0" w:color="auto"/>
                    <w:left w:val="none" w:sz="0" w:space="0" w:color="auto"/>
                    <w:bottom w:val="none" w:sz="0" w:space="0" w:color="auto"/>
                    <w:right w:val="none" w:sz="0" w:space="0" w:color="auto"/>
                  </w:divBdr>
                </w:div>
                <w:div w:id="113912621">
                  <w:marLeft w:val="0"/>
                  <w:marRight w:val="0"/>
                  <w:marTop w:val="0"/>
                  <w:marBottom w:val="0"/>
                  <w:divBdr>
                    <w:top w:val="none" w:sz="0" w:space="0" w:color="auto"/>
                    <w:left w:val="none" w:sz="0" w:space="0" w:color="auto"/>
                    <w:bottom w:val="none" w:sz="0" w:space="0" w:color="auto"/>
                    <w:right w:val="none" w:sz="0" w:space="0" w:color="auto"/>
                  </w:divBdr>
                </w:div>
                <w:div w:id="2031252931">
                  <w:marLeft w:val="0"/>
                  <w:marRight w:val="0"/>
                  <w:marTop w:val="0"/>
                  <w:marBottom w:val="0"/>
                  <w:divBdr>
                    <w:top w:val="none" w:sz="0" w:space="0" w:color="auto"/>
                    <w:left w:val="none" w:sz="0" w:space="0" w:color="auto"/>
                    <w:bottom w:val="none" w:sz="0" w:space="0" w:color="auto"/>
                    <w:right w:val="none" w:sz="0" w:space="0" w:color="auto"/>
                  </w:divBdr>
                </w:div>
                <w:div w:id="1546062407">
                  <w:marLeft w:val="0"/>
                  <w:marRight w:val="0"/>
                  <w:marTop w:val="0"/>
                  <w:marBottom w:val="0"/>
                  <w:divBdr>
                    <w:top w:val="none" w:sz="0" w:space="0" w:color="auto"/>
                    <w:left w:val="none" w:sz="0" w:space="0" w:color="auto"/>
                    <w:bottom w:val="none" w:sz="0" w:space="0" w:color="auto"/>
                    <w:right w:val="none" w:sz="0" w:space="0" w:color="auto"/>
                  </w:divBdr>
                </w:div>
                <w:div w:id="1335567571">
                  <w:marLeft w:val="0"/>
                  <w:marRight w:val="0"/>
                  <w:marTop w:val="0"/>
                  <w:marBottom w:val="0"/>
                  <w:divBdr>
                    <w:top w:val="none" w:sz="0" w:space="0" w:color="auto"/>
                    <w:left w:val="none" w:sz="0" w:space="0" w:color="auto"/>
                    <w:bottom w:val="none" w:sz="0" w:space="0" w:color="auto"/>
                    <w:right w:val="none" w:sz="0" w:space="0" w:color="auto"/>
                  </w:divBdr>
                </w:div>
                <w:div w:id="1158501735">
                  <w:marLeft w:val="0"/>
                  <w:marRight w:val="0"/>
                  <w:marTop w:val="0"/>
                  <w:marBottom w:val="0"/>
                  <w:divBdr>
                    <w:top w:val="none" w:sz="0" w:space="0" w:color="auto"/>
                    <w:left w:val="none" w:sz="0" w:space="0" w:color="auto"/>
                    <w:bottom w:val="none" w:sz="0" w:space="0" w:color="auto"/>
                    <w:right w:val="none" w:sz="0" w:space="0" w:color="auto"/>
                  </w:divBdr>
                </w:div>
                <w:div w:id="47851323">
                  <w:marLeft w:val="0"/>
                  <w:marRight w:val="0"/>
                  <w:marTop w:val="0"/>
                  <w:marBottom w:val="0"/>
                  <w:divBdr>
                    <w:top w:val="none" w:sz="0" w:space="0" w:color="auto"/>
                    <w:left w:val="none" w:sz="0" w:space="0" w:color="auto"/>
                    <w:bottom w:val="none" w:sz="0" w:space="0" w:color="auto"/>
                    <w:right w:val="none" w:sz="0" w:space="0" w:color="auto"/>
                  </w:divBdr>
                </w:div>
                <w:div w:id="607859118">
                  <w:marLeft w:val="0"/>
                  <w:marRight w:val="0"/>
                  <w:marTop w:val="0"/>
                  <w:marBottom w:val="0"/>
                  <w:divBdr>
                    <w:top w:val="none" w:sz="0" w:space="0" w:color="auto"/>
                    <w:left w:val="none" w:sz="0" w:space="0" w:color="auto"/>
                    <w:bottom w:val="none" w:sz="0" w:space="0" w:color="auto"/>
                    <w:right w:val="none" w:sz="0" w:space="0" w:color="auto"/>
                  </w:divBdr>
                </w:div>
                <w:div w:id="1965232810">
                  <w:marLeft w:val="0"/>
                  <w:marRight w:val="0"/>
                  <w:marTop w:val="0"/>
                  <w:marBottom w:val="0"/>
                  <w:divBdr>
                    <w:top w:val="none" w:sz="0" w:space="0" w:color="auto"/>
                    <w:left w:val="none" w:sz="0" w:space="0" w:color="auto"/>
                    <w:bottom w:val="none" w:sz="0" w:space="0" w:color="auto"/>
                    <w:right w:val="none" w:sz="0" w:space="0" w:color="auto"/>
                  </w:divBdr>
                </w:div>
                <w:div w:id="7604999">
                  <w:marLeft w:val="0"/>
                  <w:marRight w:val="0"/>
                  <w:marTop w:val="0"/>
                  <w:marBottom w:val="0"/>
                  <w:divBdr>
                    <w:top w:val="none" w:sz="0" w:space="0" w:color="auto"/>
                    <w:left w:val="none" w:sz="0" w:space="0" w:color="auto"/>
                    <w:bottom w:val="none" w:sz="0" w:space="0" w:color="auto"/>
                    <w:right w:val="none" w:sz="0" w:space="0" w:color="auto"/>
                  </w:divBdr>
                </w:div>
                <w:div w:id="132645633">
                  <w:marLeft w:val="0"/>
                  <w:marRight w:val="0"/>
                  <w:marTop w:val="0"/>
                  <w:marBottom w:val="0"/>
                  <w:divBdr>
                    <w:top w:val="none" w:sz="0" w:space="0" w:color="auto"/>
                    <w:left w:val="none" w:sz="0" w:space="0" w:color="auto"/>
                    <w:bottom w:val="none" w:sz="0" w:space="0" w:color="auto"/>
                    <w:right w:val="none" w:sz="0" w:space="0" w:color="auto"/>
                  </w:divBdr>
                </w:div>
                <w:div w:id="979456932">
                  <w:marLeft w:val="0"/>
                  <w:marRight w:val="0"/>
                  <w:marTop w:val="0"/>
                  <w:marBottom w:val="0"/>
                  <w:divBdr>
                    <w:top w:val="none" w:sz="0" w:space="0" w:color="auto"/>
                    <w:left w:val="none" w:sz="0" w:space="0" w:color="auto"/>
                    <w:bottom w:val="none" w:sz="0" w:space="0" w:color="auto"/>
                    <w:right w:val="none" w:sz="0" w:space="0" w:color="auto"/>
                  </w:divBdr>
                </w:div>
                <w:div w:id="1779444928">
                  <w:marLeft w:val="0"/>
                  <w:marRight w:val="0"/>
                  <w:marTop w:val="0"/>
                  <w:marBottom w:val="0"/>
                  <w:divBdr>
                    <w:top w:val="none" w:sz="0" w:space="0" w:color="auto"/>
                    <w:left w:val="none" w:sz="0" w:space="0" w:color="auto"/>
                    <w:bottom w:val="none" w:sz="0" w:space="0" w:color="auto"/>
                    <w:right w:val="none" w:sz="0" w:space="0" w:color="auto"/>
                  </w:divBdr>
                </w:div>
                <w:div w:id="1265335476">
                  <w:marLeft w:val="0"/>
                  <w:marRight w:val="0"/>
                  <w:marTop w:val="0"/>
                  <w:marBottom w:val="0"/>
                  <w:divBdr>
                    <w:top w:val="none" w:sz="0" w:space="0" w:color="auto"/>
                    <w:left w:val="none" w:sz="0" w:space="0" w:color="auto"/>
                    <w:bottom w:val="none" w:sz="0" w:space="0" w:color="auto"/>
                    <w:right w:val="none" w:sz="0" w:space="0" w:color="auto"/>
                  </w:divBdr>
                </w:div>
                <w:div w:id="440228169">
                  <w:marLeft w:val="0"/>
                  <w:marRight w:val="0"/>
                  <w:marTop w:val="0"/>
                  <w:marBottom w:val="0"/>
                  <w:divBdr>
                    <w:top w:val="none" w:sz="0" w:space="0" w:color="auto"/>
                    <w:left w:val="none" w:sz="0" w:space="0" w:color="auto"/>
                    <w:bottom w:val="none" w:sz="0" w:space="0" w:color="auto"/>
                    <w:right w:val="none" w:sz="0" w:space="0" w:color="auto"/>
                  </w:divBdr>
                  <w:divsChild>
                    <w:div w:id="790132501">
                      <w:marLeft w:val="0"/>
                      <w:marRight w:val="0"/>
                      <w:marTop w:val="0"/>
                      <w:marBottom w:val="0"/>
                      <w:divBdr>
                        <w:top w:val="none" w:sz="0" w:space="0" w:color="auto"/>
                        <w:left w:val="none" w:sz="0" w:space="0" w:color="auto"/>
                        <w:bottom w:val="none" w:sz="0" w:space="0" w:color="auto"/>
                        <w:right w:val="none" w:sz="0" w:space="0" w:color="auto"/>
                      </w:divBdr>
                    </w:div>
                    <w:div w:id="76249783">
                      <w:marLeft w:val="0"/>
                      <w:marRight w:val="0"/>
                      <w:marTop w:val="0"/>
                      <w:marBottom w:val="0"/>
                      <w:divBdr>
                        <w:top w:val="none" w:sz="0" w:space="0" w:color="auto"/>
                        <w:left w:val="none" w:sz="0" w:space="0" w:color="auto"/>
                        <w:bottom w:val="none" w:sz="0" w:space="0" w:color="auto"/>
                        <w:right w:val="none" w:sz="0" w:space="0" w:color="auto"/>
                      </w:divBdr>
                    </w:div>
                    <w:div w:id="1767265317">
                      <w:marLeft w:val="0"/>
                      <w:marRight w:val="0"/>
                      <w:marTop w:val="0"/>
                      <w:marBottom w:val="0"/>
                      <w:divBdr>
                        <w:top w:val="none" w:sz="0" w:space="0" w:color="auto"/>
                        <w:left w:val="none" w:sz="0" w:space="0" w:color="auto"/>
                        <w:bottom w:val="none" w:sz="0" w:space="0" w:color="auto"/>
                        <w:right w:val="none" w:sz="0" w:space="0" w:color="auto"/>
                      </w:divBdr>
                    </w:div>
                    <w:div w:id="656879637">
                      <w:marLeft w:val="0"/>
                      <w:marRight w:val="0"/>
                      <w:marTop w:val="0"/>
                      <w:marBottom w:val="0"/>
                      <w:divBdr>
                        <w:top w:val="none" w:sz="0" w:space="0" w:color="auto"/>
                        <w:left w:val="none" w:sz="0" w:space="0" w:color="auto"/>
                        <w:bottom w:val="none" w:sz="0" w:space="0" w:color="auto"/>
                        <w:right w:val="none" w:sz="0" w:space="0" w:color="auto"/>
                      </w:divBdr>
                    </w:div>
                    <w:div w:id="919755755">
                      <w:marLeft w:val="0"/>
                      <w:marRight w:val="0"/>
                      <w:marTop w:val="0"/>
                      <w:marBottom w:val="0"/>
                      <w:divBdr>
                        <w:top w:val="none" w:sz="0" w:space="0" w:color="auto"/>
                        <w:left w:val="none" w:sz="0" w:space="0" w:color="auto"/>
                        <w:bottom w:val="none" w:sz="0" w:space="0" w:color="auto"/>
                        <w:right w:val="none" w:sz="0" w:space="0" w:color="auto"/>
                      </w:divBdr>
                    </w:div>
                    <w:div w:id="1510635194">
                      <w:marLeft w:val="0"/>
                      <w:marRight w:val="0"/>
                      <w:marTop w:val="0"/>
                      <w:marBottom w:val="0"/>
                      <w:divBdr>
                        <w:top w:val="none" w:sz="0" w:space="0" w:color="auto"/>
                        <w:left w:val="none" w:sz="0" w:space="0" w:color="auto"/>
                        <w:bottom w:val="none" w:sz="0" w:space="0" w:color="auto"/>
                        <w:right w:val="none" w:sz="0" w:space="0" w:color="auto"/>
                      </w:divBdr>
                    </w:div>
                    <w:div w:id="1472284946">
                      <w:marLeft w:val="0"/>
                      <w:marRight w:val="0"/>
                      <w:marTop w:val="0"/>
                      <w:marBottom w:val="0"/>
                      <w:divBdr>
                        <w:top w:val="none" w:sz="0" w:space="0" w:color="auto"/>
                        <w:left w:val="none" w:sz="0" w:space="0" w:color="auto"/>
                        <w:bottom w:val="none" w:sz="0" w:space="0" w:color="auto"/>
                        <w:right w:val="none" w:sz="0" w:space="0" w:color="auto"/>
                      </w:divBdr>
                    </w:div>
                    <w:div w:id="1326663642">
                      <w:marLeft w:val="0"/>
                      <w:marRight w:val="0"/>
                      <w:marTop w:val="0"/>
                      <w:marBottom w:val="0"/>
                      <w:divBdr>
                        <w:top w:val="none" w:sz="0" w:space="0" w:color="auto"/>
                        <w:left w:val="none" w:sz="0" w:space="0" w:color="auto"/>
                        <w:bottom w:val="none" w:sz="0" w:space="0" w:color="auto"/>
                        <w:right w:val="none" w:sz="0" w:space="0" w:color="auto"/>
                      </w:divBdr>
                    </w:div>
                    <w:div w:id="388115396">
                      <w:marLeft w:val="0"/>
                      <w:marRight w:val="0"/>
                      <w:marTop w:val="0"/>
                      <w:marBottom w:val="0"/>
                      <w:divBdr>
                        <w:top w:val="none" w:sz="0" w:space="0" w:color="auto"/>
                        <w:left w:val="none" w:sz="0" w:space="0" w:color="auto"/>
                        <w:bottom w:val="none" w:sz="0" w:space="0" w:color="auto"/>
                        <w:right w:val="none" w:sz="0" w:space="0" w:color="auto"/>
                      </w:divBdr>
                    </w:div>
                    <w:div w:id="161046838">
                      <w:marLeft w:val="0"/>
                      <w:marRight w:val="0"/>
                      <w:marTop w:val="0"/>
                      <w:marBottom w:val="0"/>
                      <w:divBdr>
                        <w:top w:val="none" w:sz="0" w:space="0" w:color="auto"/>
                        <w:left w:val="none" w:sz="0" w:space="0" w:color="auto"/>
                        <w:bottom w:val="none" w:sz="0" w:space="0" w:color="auto"/>
                        <w:right w:val="none" w:sz="0" w:space="0" w:color="auto"/>
                      </w:divBdr>
                    </w:div>
                    <w:div w:id="141823443">
                      <w:marLeft w:val="0"/>
                      <w:marRight w:val="0"/>
                      <w:marTop w:val="0"/>
                      <w:marBottom w:val="0"/>
                      <w:divBdr>
                        <w:top w:val="none" w:sz="0" w:space="0" w:color="auto"/>
                        <w:left w:val="none" w:sz="0" w:space="0" w:color="auto"/>
                        <w:bottom w:val="none" w:sz="0" w:space="0" w:color="auto"/>
                        <w:right w:val="none" w:sz="0" w:space="0" w:color="auto"/>
                      </w:divBdr>
                    </w:div>
                    <w:div w:id="1422066754">
                      <w:marLeft w:val="0"/>
                      <w:marRight w:val="0"/>
                      <w:marTop w:val="0"/>
                      <w:marBottom w:val="0"/>
                      <w:divBdr>
                        <w:top w:val="none" w:sz="0" w:space="0" w:color="auto"/>
                        <w:left w:val="none" w:sz="0" w:space="0" w:color="auto"/>
                        <w:bottom w:val="none" w:sz="0" w:space="0" w:color="auto"/>
                        <w:right w:val="none" w:sz="0" w:space="0" w:color="auto"/>
                      </w:divBdr>
                    </w:div>
                    <w:div w:id="1927110007">
                      <w:marLeft w:val="0"/>
                      <w:marRight w:val="0"/>
                      <w:marTop w:val="0"/>
                      <w:marBottom w:val="0"/>
                      <w:divBdr>
                        <w:top w:val="none" w:sz="0" w:space="0" w:color="auto"/>
                        <w:left w:val="none" w:sz="0" w:space="0" w:color="auto"/>
                        <w:bottom w:val="none" w:sz="0" w:space="0" w:color="auto"/>
                        <w:right w:val="none" w:sz="0" w:space="0" w:color="auto"/>
                      </w:divBdr>
                    </w:div>
                    <w:div w:id="873733485">
                      <w:marLeft w:val="0"/>
                      <w:marRight w:val="0"/>
                      <w:marTop w:val="0"/>
                      <w:marBottom w:val="0"/>
                      <w:divBdr>
                        <w:top w:val="none" w:sz="0" w:space="0" w:color="auto"/>
                        <w:left w:val="none" w:sz="0" w:space="0" w:color="auto"/>
                        <w:bottom w:val="none" w:sz="0" w:space="0" w:color="auto"/>
                        <w:right w:val="none" w:sz="0" w:space="0" w:color="auto"/>
                      </w:divBdr>
                    </w:div>
                    <w:div w:id="1551182681">
                      <w:marLeft w:val="0"/>
                      <w:marRight w:val="0"/>
                      <w:marTop w:val="0"/>
                      <w:marBottom w:val="0"/>
                      <w:divBdr>
                        <w:top w:val="none" w:sz="0" w:space="0" w:color="auto"/>
                        <w:left w:val="none" w:sz="0" w:space="0" w:color="auto"/>
                        <w:bottom w:val="none" w:sz="0" w:space="0" w:color="auto"/>
                        <w:right w:val="none" w:sz="0" w:space="0" w:color="auto"/>
                      </w:divBdr>
                    </w:div>
                    <w:div w:id="2084717090">
                      <w:marLeft w:val="0"/>
                      <w:marRight w:val="0"/>
                      <w:marTop w:val="0"/>
                      <w:marBottom w:val="0"/>
                      <w:divBdr>
                        <w:top w:val="none" w:sz="0" w:space="0" w:color="auto"/>
                        <w:left w:val="none" w:sz="0" w:space="0" w:color="auto"/>
                        <w:bottom w:val="none" w:sz="0" w:space="0" w:color="auto"/>
                        <w:right w:val="none" w:sz="0" w:space="0" w:color="auto"/>
                      </w:divBdr>
                    </w:div>
                    <w:div w:id="736904544">
                      <w:marLeft w:val="0"/>
                      <w:marRight w:val="0"/>
                      <w:marTop w:val="0"/>
                      <w:marBottom w:val="0"/>
                      <w:divBdr>
                        <w:top w:val="none" w:sz="0" w:space="0" w:color="auto"/>
                        <w:left w:val="none" w:sz="0" w:space="0" w:color="auto"/>
                        <w:bottom w:val="none" w:sz="0" w:space="0" w:color="auto"/>
                        <w:right w:val="none" w:sz="0" w:space="0" w:color="auto"/>
                      </w:divBdr>
                    </w:div>
                    <w:div w:id="227228197">
                      <w:marLeft w:val="0"/>
                      <w:marRight w:val="0"/>
                      <w:marTop w:val="0"/>
                      <w:marBottom w:val="0"/>
                      <w:divBdr>
                        <w:top w:val="none" w:sz="0" w:space="0" w:color="auto"/>
                        <w:left w:val="none" w:sz="0" w:space="0" w:color="auto"/>
                        <w:bottom w:val="none" w:sz="0" w:space="0" w:color="auto"/>
                        <w:right w:val="none" w:sz="0" w:space="0" w:color="auto"/>
                      </w:divBdr>
                    </w:div>
                    <w:div w:id="834150070">
                      <w:marLeft w:val="0"/>
                      <w:marRight w:val="0"/>
                      <w:marTop w:val="0"/>
                      <w:marBottom w:val="0"/>
                      <w:divBdr>
                        <w:top w:val="none" w:sz="0" w:space="0" w:color="auto"/>
                        <w:left w:val="none" w:sz="0" w:space="0" w:color="auto"/>
                        <w:bottom w:val="none" w:sz="0" w:space="0" w:color="auto"/>
                        <w:right w:val="none" w:sz="0" w:space="0" w:color="auto"/>
                      </w:divBdr>
                    </w:div>
                    <w:div w:id="954139560">
                      <w:marLeft w:val="0"/>
                      <w:marRight w:val="0"/>
                      <w:marTop w:val="0"/>
                      <w:marBottom w:val="0"/>
                      <w:divBdr>
                        <w:top w:val="none" w:sz="0" w:space="0" w:color="auto"/>
                        <w:left w:val="none" w:sz="0" w:space="0" w:color="auto"/>
                        <w:bottom w:val="none" w:sz="0" w:space="0" w:color="auto"/>
                        <w:right w:val="none" w:sz="0" w:space="0" w:color="auto"/>
                      </w:divBdr>
                    </w:div>
                    <w:div w:id="1314799912">
                      <w:marLeft w:val="0"/>
                      <w:marRight w:val="0"/>
                      <w:marTop w:val="0"/>
                      <w:marBottom w:val="0"/>
                      <w:divBdr>
                        <w:top w:val="none" w:sz="0" w:space="0" w:color="auto"/>
                        <w:left w:val="none" w:sz="0" w:space="0" w:color="auto"/>
                        <w:bottom w:val="none" w:sz="0" w:space="0" w:color="auto"/>
                        <w:right w:val="none" w:sz="0" w:space="0" w:color="auto"/>
                      </w:divBdr>
                    </w:div>
                    <w:div w:id="780077437">
                      <w:marLeft w:val="0"/>
                      <w:marRight w:val="0"/>
                      <w:marTop w:val="0"/>
                      <w:marBottom w:val="0"/>
                      <w:divBdr>
                        <w:top w:val="none" w:sz="0" w:space="0" w:color="auto"/>
                        <w:left w:val="none" w:sz="0" w:space="0" w:color="auto"/>
                        <w:bottom w:val="none" w:sz="0" w:space="0" w:color="auto"/>
                        <w:right w:val="none" w:sz="0" w:space="0" w:color="auto"/>
                      </w:divBdr>
                    </w:div>
                    <w:div w:id="2125538491">
                      <w:marLeft w:val="0"/>
                      <w:marRight w:val="0"/>
                      <w:marTop w:val="0"/>
                      <w:marBottom w:val="0"/>
                      <w:divBdr>
                        <w:top w:val="none" w:sz="0" w:space="0" w:color="auto"/>
                        <w:left w:val="none" w:sz="0" w:space="0" w:color="auto"/>
                        <w:bottom w:val="none" w:sz="0" w:space="0" w:color="auto"/>
                        <w:right w:val="none" w:sz="0" w:space="0" w:color="auto"/>
                      </w:divBdr>
                    </w:div>
                    <w:div w:id="603734830">
                      <w:marLeft w:val="0"/>
                      <w:marRight w:val="0"/>
                      <w:marTop w:val="0"/>
                      <w:marBottom w:val="0"/>
                      <w:divBdr>
                        <w:top w:val="none" w:sz="0" w:space="0" w:color="auto"/>
                        <w:left w:val="none" w:sz="0" w:space="0" w:color="auto"/>
                        <w:bottom w:val="none" w:sz="0" w:space="0" w:color="auto"/>
                        <w:right w:val="none" w:sz="0" w:space="0" w:color="auto"/>
                      </w:divBdr>
                    </w:div>
                    <w:div w:id="1194148627">
                      <w:marLeft w:val="0"/>
                      <w:marRight w:val="0"/>
                      <w:marTop w:val="0"/>
                      <w:marBottom w:val="0"/>
                      <w:divBdr>
                        <w:top w:val="none" w:sz="0" w:space="0" w:color="auto"/>
                        <w:left w:val="none" w:sz="0" w:space="0" w:color="auto"/>
                        <w:bottom w:val="none" w:sz="0" w:space="0" w:color="auto"/>
                        <w:right w:val="none" w:sz="0" w:space="0" w:color="auto"/>
                      </w:divBdr>
                    </w:div>
                    <w:div w:id="1388796329">
                      <w:marLeft w:val="0"/>
                      <w:marRight w:val="0"/>
                      <w:marTop w:val="0"/>
                      <w:marBottom w:val="0"/>
                      <w:divBdr>
                        <w:top w:val="none" w:sz="0" w:space="0" w:color="auto"/>
                        <w:left w:val="none" w:sz="0" w:space="0" w:color="auto"/>
                        <w:bottom w:val="none" w:sz="0" w:space="0" w:color="auto"/>
                        <w:right w:val="none" w:sz="0" w:space="0" w:color="auto"/>
                      </w:divBdr>
                    </w:div>
                    <w:div w:id="1067411089">
                      <w:marLeft w:val="0"/>
                      <w:marRight w:val="0"/>
                      <w:marTop w:val="0"/>
                      <w:marBottom w:val="0"/>
                      <w:divBdr>
                        <w:top w:val="none" w:sz="0" w:space="0" w:color="auto"/>
                        <w:left w:val="none" w:sz="0" w:space="0" w:color="auto"/>
                        <w:bottom w:val="none" w:sz="0" w:space="0" w:color="auto"/>
                        <w:right w:val="none" w:sz="0" w:space="0" w:color="auto"/>
                      </w:divBdr>
                    </w:div>
                    <w:div w:id="1787967067">
                      <w:marLeft w:val="0"/>
                      <w:marRight w:val="0"/>
                      <w:marTop w:val="0"/>
                      <w:marBottom w:val="0"/>
                      <w:divBdr>
                        <w:top w:val="none" w:sz="0" w:space="0" w:color="auto"/>
                        <w:left w:val="none" w:sz="0" w:space="0" w:color="auto"/>
                        <w:bottom w:val="none" w:sz="0" w:space="0" w:color="auto"/>
                        <w:right w:val="none" w:sz="0" w:space="0" w:color="auto"/>
                      </w:divBdr>
                    </w:div>
                    <w:div w:id="1312099719">
                      <w:marLeft w:val="0"/>
                      <w:marRight w:val="0"/>
                      <w:marTop w:val="0"/>
                      <w:marBottom w:val="0"/>
                      <w:divBdr>
                        <w:top w:val="none" w:sz="0" w:space="0" w:color="auto"/>
                        <w:left w:val="none" w:sz="0" w:space="0" w:color="auto"/>
                        <w:bottom w:val="none" w:sz="0" w:space="0" w:color="auto"/>
                        <w:right w:val="none" w:sz="0" w:space="0" w:color="auto"/>
                      </w:divBdr>
                    </w:div>
                    <w:div w:id="83040320">
                      <w:marLeft w:val="0"/>
                      <w:marRight w:val="0"/>
                      <w:marTop w:val="0"/>
                      <w:marBottom w:val="0"/>
                      <w:divBdr>
                        <w:top w:val="none" w:sz="0" w:space="0" w:color="auto"/>
                        <w:left w:val="none" w:sz="0" w:space="0" w:color="auto"/>
                        <w:bottom w:val="none" w:sz="0" w:space="0" w:color="auto"/>
                        <w:right w:val="none" w:sz="0" w:space="0" w:color="auto"/>
                      </w:divBdr>
                    </w:div>
                    <w:div w:id="1546286243">
                      <w:marLeft w:val="0"/>
                      <w:marRight w:val="0"/>
                      <w:marTop w:val="0"/>
                      <w:marBottom w:val="0"/>
                      <w:divBdr>
                        <w:top w:val="none" w:sz="0" w:space="0" w:color="auto"/>
                        <w:left w:val="none" w:sz="0" w:space="0" w:color="auto"/>
                        <w:bottom w:val="none" w:sz="0" w:space="0" w:color="auto"/>
                        <w:right w:val="none" w:sz="0" w:space="0" w:color="auto"/>
                      </w:divBdr>
                    </w:div>
                    <w:div w:id="868446732">
                      <w:marLeft w:val="0"/>
                      <w:marRight w:val="0"/>
                      <w:marTop w:val="0"/>
                      <w:marBottom w:val="0"/>
                      <w:divBdr>
                        <w:top w:val="none" w:sz="0" w:space="0" w:color="auto"/>
                        <w:left w:val="none" w:sz="0" w:space="0" w:color="auto"/>
                        <w:bottom w:val="none" w:sz="0" w:space="0" w:color="auto"/>
                        <w:right w:val="none" w:sz="0" w:space="0" w:color="auto"/>
                      </w:divBdr>
                    </w:div>
                    <w:div w:id="1936131720">
                      <w:marLeft w:val="0"/>
                      <w:marRight w:val="0"/>
                      <w:marTop w:val="0"/>
                      <w:marBottom w:val="0"/>
                      <w:divBdr>
                        <w:top w:val="none" w:sz="0" w:space="0" w:color="auto"/>
                        <w:left w:val="none" w:sz="0" w:space="0" w:color="auto"/>
                        <w:bottom w:val="none" w:sz="0" w:space="0" w:color="auto"/>
                        <w:right w:val="none" w:sz="0" w:space="0" w:color="auto"/>
                      </w:divBdr>
                    </w:div>
                    <w:div w:id="2227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20340">
          <w:marLeft w:val="0"/>
          <w:marRight w:val="0"/>
          <w:marTop w:val="0"/>
          <w:marBottom w:val="0"/>
          <w:divBdr>
            <w:top w:val="none" w:sz="0" w:space="0" w:color="auto"/>
            <w:left w:val="none" w:sz="0" w:space="0" w:color="auto"/>
            <w:bottom w:val="none" w:sz="0" w:space="0" w:color="auto"/>
            <w:right w:val="none" w:sz="0" w:space="0" w:color="auto"/>
          </w:divBdr>
        </w:div>
        <w:div w:id="2028175161">
          <w:marLeft w:val="0"/>
          <w:marRight w:val="0"/>
          <w:marTop w:val="0"/>
          <w:marBottom w:val="0"/>
          <w:divBdr>
            <w:top w:val="none" w:sz="0" w:space="0" w:color="auto"/>
            <w:left w:val="none" w:sz="0" w:space="0" w:color="auto"/>
            <w:bottom w:val="none" w:sz="0" w:space="0" w:color="auto"/>
            <w:right w:val="none" w:sz="0" w:space="0" w:color="auto"/>
          </w:divBdr>
          <w:divsChild>
            <w:div w:id="426778619">
              <w:marLeft w:val="0"/>
              <w:marRight w:val="0"/>
              <w:marTop w:val="0"/>
              <w:marBottom w:val="0"/>
              <w:divBdr>
                <w:top w:val="single" w:sz="6" w:space="0" w:color="C0C0C0"/>
                <w:left w:val="single" w:sz="6" w:space="0" w:color="C0C0C0"/>
                <w:bottom w:val="single" w:sz="6" w:space="0" w:color="C0C0C0"/>
                <w:right w:val="single" w:sz="6" w:space="0" w:color="C0C0C0"/>
              </w:divBdr>
              <w:divsChild>
                <w:div w:id="833378515">
                  <w:marLeft w:val="0"/>
                  <w:marRight w:val="0"/>
                  <w:marTop w:val="0"/>
                  <w:marBottom w:val="0"/>
                  <w:divBdr>
                    <w:top w:val="none" w:sz="0" w:space="0" w:color="auto"/>
                    <w:left w:val="none" w:sz="0" w:space="0" w:color="auto"/>
                    <w:bottom w:val="none" w:sz="0" w:space="0" w:color="auto"/>
                    <w:right w:val="none" w:sz="0" w:space="0" w:color="auto"/>
                  </w:divBdr>
                </w:div>
                <w:div w:id="1903253820">
                  <w:marLeft w:val="0"/>
                  <w:marRight w:val="0"/>
                  <w:marTop w:val="0"/>
                  <w:marBottom w:val="0"/>
                  <w:divBdr>
                    <w:top w:val="none" w:sz="0" w:space="0" w:color="auto"/>
                    <w:left w:val="none" w:sz="0" w:space="0" w:color="auto"/>
                    <w:bottom w:val="none" w:sz="0" w:space="0" w:color="auto"/>
                    <w:right w:val="none" w:sz="0" w:space="0" w:color="auto"/>
                  </w:divBdr>
                  <w:divsChild>
                    <w:div w:id="10730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14550">
          <w:marLeft w:val="0"/>
          <w:marRight w:val="0"/>
          <w:marTop w:val="0"/>
          <w:marBottom w:val="0"/>
          <w:divBdr>
            <w:top w:val="none" w:sz="0" w:space="0" w:color="auto"/>
            <w:left w:val="none" w:sz="0" w:space="0" w:color="auto"/>
            <w:bottom w:val="none" w:sz="0" w:space="0" w:color="auto"/>
            <w:right w:val="none" w:sz="0" w:space="0" w:color="auto"/>
          </w:divBdr>
          <w:divsChild>
            <w:div w:id="1437016136">
              <w:marLeft w:val="0"/>
              <w:marRight w:val="0"/>
              <w:marTop w:val="0"/>
              <w:marBottom w:val="0"/>
              <w:divBdr>
                <w:top w:val="single" w:sz="6" w:space="0" w:color="C0C0C0"/>
                <w:left w:val="single" w:sz="6" w:space="0" w:color="C0C0C0"/>
                <w:bottom w:val="single" w:sz="6" w:space="0" w:color="C0C0C0"/>
                <w:right w:val="single" w:sz="6" w:space="0" w:color="C0C0C0"/>
              </w:divBdr>
              <w:divsChild>
                <w:div w:id="1757898810">
                  <w:marLeft w:val="0"/>
                  <w:marRight w:val="0"/>
                  <w:marTop w:val="0"/>
                  <w:marBottom w:val="0"/>
                  <w:divBdr>
                    <w:top w:val="none" w:sz="0" w:space="0" w:color="auto"/>
                    <w:left w:val="none" w:sz="0" w:space="0" w:color="auto"/>
                    <w:bottom w:val="none" w:sz="0" w:space="0" w:color="auto"/>
                    <w:right w:val="none" w:sz="0" w:space="0" w:color="auto"/>
                  </w:divBdr>
                </w:div>
                <w:div w:id="999693764">
                  <w:marLeft w:val="0"/>
                  <w:marRight w:val="0"/>
                  <w:marTop w:val="0"/>
                  <w:marBottom w:val="0"/>
                  <w:divBdr>
                    <w:top w:val="none" w:sz="0" w:space="0" w:color="auto"/>
                    <w:left w:val="none" w:sz="0" w:space="0" w:color="auto"/>
                    <w:bottom w:val="none" w:sz="0" w:space="0" w:color="auto"/>
                    <w:right w:val="none" w:sz="0" w:space="0" w:color="auto"/>
                  </w:divBdr>
                  <w:divsChild>
                    <w:div w:id="39566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87192">
          <w:marLeft w:val="0"/>
          <w:marRight w:val="0"/>
          <w:marTop w:val="0"/>
          <w:marBottom w:val="0"/>
          <w:divBdr>
            <w:top w:val="none" w:sz="0" w:space="0" w:color="auto"/>
            <w:left w:val="none" w:sz="0" w:space="0" w:color="auto"/>
            <w:bottom w:val="none" w:sz="0" w:space="0" w:color="auto"/>
            <w:right w:val="none" w:sz="0" w:space="0" w:color="auto"/>
          </w:divBdr>
          <w:divsChild>
            <w:div w:id="297423516">
              <w:marLeft w:val="0"/>
              <w:marRight w:val="0"/>
              <w:marTop w:val="0"/>
              <w:marBottom w:val="0"/>
              <w:divBdr>
                <w:top w:val="single" w:sz="6" w:space="0" w:color="C0C0C0"/>
                <w:left w:val="single" w:sz="6" w:space="0" w:color="C0C0C0"/>
                <w:bottom w:val="single" w:sz="6" w:space="0" w:color="C0C0C0"/>
                <w:right w:val="single" w:sz="6" w:space="0" w:color="C0C0C0"/>
              </w:divBdr>
              <w:divsChild>
                <w:div w:id="475225516">
                  <w:marLeft w:val="0"/>
                  <w:marRight w:val="0"/>
                  <w:marTop w:val="0"/>
                  <w:marBottom w:val="0"/>
                  <w:divBdr>
                    <w:top w:val="none" w:sz="0" w:space="0" w:color="auto"/>
                    <w:left w:val="none" w:sz="0" w:space="0" w:color="auto"/>
                    <w:bottom w:val="none" w:sz="0" w:space="0" w:color="auto"/>
                    <w:right w:val="none" w:sz="0" w:space="0" w:color="auto"/>
                  </w:divBdr>
                </w:div>
                <w:div w:id="650017848">
                  <w:marLeft w:val="0"/>
                  <w:marRight w:val="0"/>
                  <w:marTop w:val="0"/>
                  <w:marBottom w:val="0"/>
                  <w:divBdr>
                    <w:top w:val="none" w:sz="0" w:space="0" w:color="auto"/>
                    <w:left w:val="none" w:sz="0" w:space="0" w:color="auto"/>
                    <w:bottom w:val="none" w:sz="0" w:space="0" w:color="auto"/>
                    <w:right w:val="none" w:sz="0" w:space="0" w:color="auto"/>
                  </w:divBdr>
                </w:div>
                <w:div w:id="514851796">
                  <w:marLeft w:val="0"/>
                  <w:marRight w:val="0"/>
                  <w:marTop w:val="0"/>
                  <w:marBottom w:val="0"/>
                  <w:divBdr>
                    <w:top w:val="none" w:sz="0" w:space="0" w:color="auto"/>
                    <w:left w:val="none" w:sz="0" w:space="0" w:color="auto"/>
                    <w:bottom w:val="none" w:sz="0" w:space="0" w:color="auto"/>
                    <w:right w:val="none" w:sz="0" w:space="0" w:color="auto"/>
                  </w:divBdr>
                </w:div>
                <w:div w:id="1501769717">
                  <w:marLeft w:val="0"/>
                  <w:marRight w:val="0"/>
                  <w:marTop w:val="0"/>
                  <w:marBottom w:val="0"/>
                  <w:divBdr>
                    <w:top w:val="none" w:sz="0" w:space="0" w:color="auto"/>
                    <w:left w:val="none" w:sz="0" w:space="0" w:color="auto"/>
                    <w:bottom w:val="none" w:sz="0" w:space="0" w:color="auto"/>
                    <w:right w:val="none" w:sz="0" w:space="0" w:color="auto"/>
                  </w:divBdr>
                </w:div>
                <w:div w:id="1537352753">
                  <w:marLeft w:val="0"/>
                  <w:marRight w:val="0"/>
                  <w:marTop w:val="0"/>
                  <w:marBottom w:val="0"/>
                  <w:divBdr>
                    <w:top w:val="none" w:sz="0" w:space="0" w:color="auto"/>
                    <w:left w:val="none" w:sz="0" w:space="0" w:color="auto"/>
                    <w:bottom w:val="none" w:sz="0" w:space="0" w:color="auto"/>
                    <w:right w:val="none" w:sz="0" w:space="0" w:color="auto"/>
                  </w:divBdr>
                </w:div>
                <w:div w:id="1928344365">
                  <w:marLeft w:val="0"/>
                  <w:marRight w:val="0"/>
                  <w:marTop w:val="0"/>
                  <w:marBottom w:val="0"/>
                  <w:divBdr>
                    <w:top w:val="none" w:sz="0" w:space="0" w:color="auto"/>
                    <w:left w:val="none" w:sz="0" w:space="0" w:color="auto"/>
                    <w:bottom w:val="none" w:sz="0" w:space="0" w:color="auto"/>
                    <w:right w:val="none" w:sz="0" w:space="0" w:color="auto"/>
                  </w:divBdr>
                  <w:divsChild>
                    <w:div w:id="2121484748">
                      <w:marLeft w:val="0"/>
                      <w:marRight w:val="0"/>
                      <w:marTop w:val="0"/>
                      <w:marBottom w:val="0"/>
                      <w:divBdr>
                        <w:top w:val="none" w:sz="0" w:space="0" w:color="auto"/>
                        <w:left w:val="none" w:sz="0" w:space="0" w:color="auto"/>
                        <w:bottom w:val="none" w:sz="0" w:space="0" w:color="auto"/>
                        <w:right w:val="none" w:sz="0" w:space="0" w:color="auto"/>
                      </w:divBdr>
                    </w:div>
                    <w:div w:id="1054306687">
                      <w:marLeft w:val="0"/>
                      <w:marRight w:val="0"/>
                      <w:marTop w:val="0"/>
                      <w:marBottom w:val="0"/>
                      <w:divBdr>
                        <w:top w:val="none" w:sz="0" w:space="0" w:color="auto"/>
                        <w:left w:val="none" w:sz="0" w:space="0" w:color="auto"/>
                        <w:bottom w:val="none" w:sz="0" w:space="0" w:color="auto"/>
                        <w:right w:val="none" w:sz="0" w:space="0" w:color="auto"/>
                      </w:divBdr>
                    </w:div>
                    <w:div w:id="1250504703">
                      <w:marLeft w:val="0"/>
                      <w:marRight w:val="0"/>
                      <w:marTop w:val="0"/>
                      <w:marBottom w:val="0"/>
                      <w:divBdr>
                        <w:top w:val="none" w:sz="0" w:space="0" w:color="auto"/>
                        <w:left w:val="none" w:sz="0" w:space="0" w:color="auto"/>
                        <w:bottom w:val="none" w:sz="0" w:space="0" w:color="auto"/>
                        <w:right w:val="none" w:sz="0" w:space="0" w:color="auto"/>
                      </w:divBdr>
                    </w:div>
                    <w:div w:id="1902984074">
                      <w:marLeft w:val="0"/>
                      <w:marRight w:val="0"/>
                      <w:marTop w:val="0"/>
                      <w:marBottom w:val="0"/>
                      <w:divBdr>
                        <w:top w:val="none" w:sz="0" w:space="0" w:color="auto"/>
                        <w:left w:val="none" w:sz="0" w:space="0" w:color="auto"/>
                        <w:bottom w:val="none" w:sz="0" w:space="0" w:color="auto"/>
                        <w:right w:val="none" w:sz="0" w:space="0" w:color="auto"/>
                      </w:divBdr>
                    </w:div>
                    <w:div w:id="9314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945452">
          <w:marLeft w:val="0"/>
          <w:marRight w:val="0"/>
          <w:marTop w:val="0"/>
          <w:marBottom w:val="0"/>
          <w:divBdr>
            <w:top w:val="none" w:sz="0" w:space="0" w:color="auto"/>
            <w:left w:val="none" w:sz="0" w:space="0" w:color="auto"/>
            <w:bottom w:val="none" w:sz="0" w:space="0" w:color="auto"/>
            <w:right w:val="none" w:sz="0" w:space="0" w:color="auto"/>
          </w:divBdr>
          <w:divsChild>
            <w:div w:id="498933810">
              <w:marLeft w:val="0"/>
              <w:marRight w:val="0"/>
              <w:marTop w:val="0"/>
              <w:marBottom w:val="0"/>
              <w:divBdr>
                <w:top w:val="single" w:sz="6" w:space="0" w:color="C0C0C0"/>
                <w:left w:val="single" w:sz="6" w:space="0" w:color="C0C0C0"/>
                <w:bottom w:val="single" w:sz="6" w:space="0" w:color="C0C0C0"/>
                <w:right w:val="single" w:sz="6" w:space="0" w:color="C0C0C0"/>
              </w:divBdr>
              <w:divsChild>
                <w:div w:id="2058501764">
                  <w:marLeft w:val="0"/>
                  <w:marRight w:val="0"/>
                  <w:marTop w:val="0"/>
                  <w:marBottom w:val="0"/>
                  <w:divBdr>
                    <w:top w:val="none" w:sz="0" w:space="0" w:color="auto"/>
                    <w:left w:val="none" w:sz="0" w:space="0" w:color="auto"/>
                    <w:bottom w:val="none" w:sz="0" w:space="0" w:color="auto"/>
                    <w:right w:val="none" w:sz="0" w:space="0" w:color="auto"/>
                  </w:divBdr>
                </w:div>
                <w:div w:id="114907567">
                  <w:marLeft w:val="0"/>
                  <w:marRight w:val="0"/>
                  <w:marTop w:val="0"/>
                  <w:marBottom w:val="0"/>
                  <w:divBdr>
                    <w:top w:val="none" w:sz="0" w:space="0" w:color="auto"/>
                    <w:left w:val="none" w:sz="0" w:space="0" w:color="auto"/>
                    <w:bottom w:val="none" w:sz="0" w:space="0" w:color="auto"/>
                    <w:right w:val="none" w:sz="0" w:space="0" w:color="auto"/>
                  </w:divBdr>
                  <w:divsChild>
                    <w:div w:id="19078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989422">
          <w:marLeft w:val="0"/>
          <w:marRight w:val="0"/>
          <w:marTop w:val="0"/>
          <w:marBottom w:val="0"/>
          <w:divBdr>
            <w:top w:val="none" w:sz="0" w:space="0" w:color="auto"/>
            <w:left w:val="none" w:sz="0" w:space="0" w:color="auto"/>
            <w:bottom w:val="none" w:sz="0" w:space="0" w:color="auto"/>
            <w:right w:val="none" w:sz="0" w:space="0" w:color="auto"/>
          </w:divBdr>
          <w:divsChild>
            <w:div w:id="1597906159">
              <w:marLeft w:val="0"/>
              <w:marRight w:val="0"/>
              <w:marTop w:val="0"/>
              <w:marBottom w:val="0"/>
              <w:divBdr>
                <w:top w:val="single" w:sz="6" w:space="0" w:color="C0C0C0"/>
                <w:left w:val="single" w:sz="6" w:space="0" w:color="C0C0C0"/>
                <w:bottom w:val="single" w:sz="6" w:space="0" w:color="C0C0C0"/>
                <w:right w:val="single" w:sz="6" w:space="0" w:color="C0C0C0"/>
              </w:divBdr>
              <w:divsChild>
                <w:div w:id="1203400178">
                  <w:marLeft w:val="0"/>
                  <w:marRight w:val="0"/>
                  <w:marTop w:val="0"/>
                  <w:marBottom w:val="0"/>
                  <w:divBdr>
                    <w:top w:val="none" w:sz="0" w:space="0" w:color="auto"/>
                    <w:left w:val="none" w:sz="0" w:space="0" w:color="auto"/>
                    <w:bottom w:val="none" w:sz="0" w:space="0" w:color="auto"/>
                    <w:right w:val="none" w:sz="0" w:space="0" w:color="auto"/>
                  </w:divBdr>
                </w:div>
                <w:div w:id="192234882">
                  <w:marLeft w:val="0"/>
                  <w:marRight w:val="0"/>
                  <w:marTop w:val="0"/>
                  <w:marBottom w:val="0"/>
                  <w:divBdr>
                    <w:top w:val="none" w:sz="0" w:space="0" w:color="auto"/>
                    <w:left w:val="none" w:sz="0" w:space="0" w:color="auto"/>
                    <w:bottom w:val="none" w:sz="0" w:space="0" w:color="auto"/>
                    <w:right w:val="none" w:sz="0" w:space="0" w:color="auto"/>
                  </w:divBdr>
                </w:div>
                <w:div w:id="954024965">
                  <w:marLeft w:val="0"/>
                  <w:marRight w:val="0"/>
                  <w:marTop w:val="0"/>
                  <w:marBottom w:val="0"/>
                  <w:divBdr>
                    <w:top w:val="none" w:sz="0" w:space="0" w:color="auto"/>
                    <w:left w:val="none" w:sz="0" w:space="0" w:color="auto"/>
                    <w:bottom w:val="none" w:sz="0" w:space="0" w:color="auto"/>
                    <w:right w:val="none" w:sz="0" w:space="0" w:color="auto"/>
                  </w:divBdr>
                  <w:divsChild>
                    <w:div w:id="706562530">
                      <w:marLeft w:val="0"/>
                      <w:marRight w:val="0"/>
                      <w:marTop w:val="0"/>
                      <w:marBottom w:val="0"/>
                      <w:divBdr>
                        <w:top w:val="none" w:sz="0" w:space="0" w:color="auto"/>
                        <w:left w:val="none" w:sz="0" w:space="0" w:color="auto"/>
                        <w:bottom w:val="none" w:sz="0" w:space="0" w:color="auto"/>
                        <w:right w:val="none" w:sz="0" w:space="0" w:color="auto"/>
                      </w:divBdr>
                    </w:div>
                    <w:div w:id="29209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39041">
          <w:marLeft w:val="0"/>
          <w:marRight w:val="0"/>
          <w:marTop w:val="0"/>
          <w:marBottom w:val="0"/>
          <w:divBdr>
            <w:top w:val="none" w:sz="0" w:space="0" w:color="auto"/>
            <w:left w:val="none" w:sz="0" w:space="0" w:color="auto"/>
            <w:bottom w:val="none" w:sz="0" w:space="0" w:color="auto"/>
            <w:right w:val="none" w:sz="0" w:space="0" w:color="auto"/>
          </w:divBdr>
          <w:divsChild>
            <w:div w:id="1311055888">
              <w:marLeft w:val="0"/>
              <w:marRight w:val="0"/>
              <w:marTop w:val="0"/>
              <w:marBottom w:val="0"/>
              <w:divBdr>
                <w:top w:val="single" w:sz="6" w:space="0" w:color="C0C0C0"/>
                <w:left w:val="single" w:sz="6" w:space="0" w:color="C0C0C0"/>
                <w:bottom w:val="single" w:sz="6" w:space="0" w:color="C0C0C0"/>
                <w:right w:val="single" w:sz="6" w:space="0" w:color="C0C0C0"/>
              </w:divBdr>
              <w:divsChild>
                <w:div w:id="535120190">
                  <w:marLeft w:val="0"/>
                  <w:marRight w:val="0"/>
                  <w:marTop w:val="0"/>
                  <w:marBottom w:val="0"/>
                  <w:divBdr>
                    <w:top w:val="none" w:sz="0" w:space="0" w:color="auto"/>
                    <w:left w:val="none" w:sz="0" w:space="0" w:color="auto"/>
                    <w:bottom w:val="none" w:sz="0" w:space="0" w:color="auto"/>
                    <w:right w:val="none" w:sz="0" w:space="0" w:color="auto"/>
                  </w:divBdr>
                </w:div>
                <w:div w:id="1773554504">
                  <w:marLeft w:val="0"/>
                  <w:marRight w:val="0"/>
                  <w:marTop w:val="0"/>
                  <w:marBottom w:val="0"/>
                  <w:divBdr>
                    <w:top w:val="none" w:sz="0" w:space="0" w:color="auto"/>
                    <w:left w:val="none" w:sz="0" w:space="0" w:color="auto"/>
                    <w:bottom w:val="none" w:sz="0" w:space="0" w:color="auto"/>
                    <w:right w:val="none" w:sz="0" w:space="0" w:color="auto"/>
                  </w:divBdr>
                </w:div>
                <w:div w:id="895971099">
                  <w:marLeft w:val="0"/>
                  <w:marRight w:val="0"/>
                  <w:marTop w:val="0"/>
                  <w:marBottom w:val="0"/>
                  <w:divBdr>
                    <w:top w:val="none" w:sz="0" w:space="0" w:color="auto"/>
                    <w:left w:val="none" w:sz="0" w:space="0" w:color="auto"/>
                    <w:bottom w:val="none" w:sz="0" w:space="0" w:color="auto"/>
                    <w:right w:val="none" w:sz="0" w:space="0" w:color="auto"/>
                  </w:divBdr>
                </w:div>
                <w:div w:id="1009405236">
                  <w:marLeft w:val="0"/>
                  <w:marRight w:val="0"/>
                  <w:marTop w:val="0"/>
                  <w:marBottom w:val="0"/>
                  <w:divBdr>
                    <w:top w:val="none" w:sz="0" w:space="0" w:color="auto"/>
                    <w:left w:val="none" w:sz="0" w:space="0" w:color="auto"/>
                    <w:bottom w:val="none" w:sz="0" w:space="0" w:color="auto"/>
                    <w:right w:val="none" w:sz="0" w:space="0" w:color="auto"/>
                  </w:divBdr>
                  <w:divsChild>
                    <w:div w:id="172497446">
                      <w:marLeft w:val="0"/>
                      <w:marRight w:val="0"/>
                      <w:marTop w:val="0"/>
                      <w:marBottom w:val="0"/>
                      <w:divBdr>
                        <w:top w:val="none" w:sz="0" w:space="0" w:color="auto"/>
                        <w:left w:val="none" w:sz="0" w:space="0" w:color="auto"/>
                        <w:bottom w:val="none" w:sz="0" w:space="0" w:color="auto"/>
                        <w:right w:val="none" w:sz="0" w:space="0" w:color="auto"/>
                      </w:divBdr>
                    </w:div>
                    <w:div w:id="846410611">
                      <w:marLeft w:val="0"/>
                      <w:marRight w:val="0"/>
                      <w:marTop w:val="0"/>
                      <w:marBottom w:val="0"/>
                      <w:divBdr>
                        <w:top w:val="none" w:sz="0" w:space="0" w:color="auto"/>
                        <w:left w:val="none" w:sz="0" w:space="0" w:color="auto"/>
                        <w:bottom w:val="none" w:sz="0" w:space="0" w:color="auto"/>
                        <w:right w:val="none" w:sz="0" w:space="0" w:color="auto"/>
                      </w:divBdr>
                    </w:div>
                    <w:div w:id="17166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5151">
          <w:marLeft w:val="0"/>
          <w:marRight w:val="0"/>
          <w:marTop w:val="0"/>
          <w:marBottom w:val="0"/>
          <w:divBdr>
            <w:top w:val="none" w:sz="0" w:space="0" w:color="auto"/>
            <w:left w:val="none" w:sz="0" w:space="0" w:color="auto"/>
            <w:bottom w:val="none" w:sz="0" w:space="0" w:color="auto"/>
            <w:right w:val="none" w:sz="0" w:space="0" w:color="auto"/>
          </w:divBdr>
          <w:divsChild>
            <w:div w:id="791291181">
              <w:marLeft w:val="0"/>
              <w:marRight w:val="0"/>
              <w:marTop w:val="0"/>
              <w:marBottom w:val="0"/>
              <w:divBdr>
                <w:top w:val="single" w:sz="6" w:space="0" w:color="C0C0C0"/>
                <w:left w:val="single" w:sz="6" w:space="0" w:color="C0C0C0"/>
                <w:bottom w:val="single" w:sz="6" w:space="0" w:color="C0C0C0"/>
                <w:right w:val="single" w:sz="6" w:space="0" w:color="C0C0C0"/>
              </w:divBdr>
              <w:divsChild>
                <w:div w:id="899093330">
                  <w:marLeft w:val="0"/>
                  <w:marRight w:val="0"/>
                  <w:marTop w:val="0"/>
                  <w:marBottom w:val="0"/>
                  <w:divBdr>
                    <w:top w:val="none" w:sz="0" w:space="0" w:color="auto"/>
                    <w:left w:val="none" w:sz="0" w:space="0" w:color="auto"/>
                    <w:bottom w:val="none" w:sz="0" w:space="0" w:color="auto"/>
                    <w:right w:val="none" w:sz="0" w:space="0" w:color="auto"/>
                  </w:divBdr>
                </w:div>
                <w:div w:id="835649871">
                  <w:marLeft w:val="0"/>
                  <w:marRight w:val="0"/>
                  <w:marTop w:val="0"/>
                  <w:marBottom w:val="0"/>
                  <w:divBdr>
                    <w:top w:val="none" w:sz="0" w:space="0" w:color="auto"/>
                    <w:left w:val="none" w:sz="0" w:space="0" w:color="auto"/>
                    <w:bottom w:val="none" w:sz="0" w:space="0" w:color="auto"/>
                    <w:right w:val="none" w:sz="0" w:space="0" w:color="auto"/>
                  </w:divBdr>
                </w:div>
                <w:div w:id="1236357304">
                  <w:marLeft w:val="0"/>
                  <w:marRight w:val="0"/>
                  <w:marTop w:val="0"/>
                  <w:marBottom w:val="0"/>
                  <w:divBdr>
                    <w:top w:val="none" w:sz="0" w:space="0" w:color="auto"/>
                    <w:left w:val="none" w:sz="0" w:space="0" w:color="auto"/>
                    <w:bottom w:val="none" w:sz="0" w:space="0" w:color="auto"/>
                    <w:right w:val="none" w:sz="0" w:space="0" w:color="auto"/>
                  </w:divBdr>
                </w:div>
                <w:div w:id="874734147">
                  <w:marLeft w:val="0"/>
                  <w:marRight w:val="0"/>
                  <w:marTop w:val="0"/>
                  <w:marBottom w:val="0"/>
                  <w:divBdr>
                    <w:top w:val="none" w:sz="0" w:space="0" w:color="auto"/>
                    <w:left w:val="none" w:sz="0" w:space="0" w:color="auto"/>
                    <w:bottom w:val="none" w:sz="0" w:space="0" w:color="auto"/>
                    <w:right w:val="none" w:sz="0" w:space="0" w:color="auto"/>
                  </w:divBdr>
                </w:div>
                <w:div w:id="1068111009">
                  <w:marLeft w:val="0"/>
                  <w:marRight w:val="0"/>
                  <w:marTop w:val="0"/>
                  <w:marBottom w:val="0"/>
                  <w:divBdr>
                    <w:top w:val="none" w:sz="0" w:space="0" w:color="auto"/>
                    <w:left w:val="none" w:sz="0" w:space="0" w:color="auto"/>
                    <w:bottom w:val="none" w:sz="0" w:space="0" w:color="auto"/>
                    <w:right w:val="none" w:sz="0" w:space="0" w:color="auto"/>
                  </w:divBdr>
                </w:div>
                <w:div w:id="1976566369">
                  <w:marLeft w:val="0"/>
                  <w:marRight w:val="0"/>
                  <w:marTop w:val="0"/>
                  <w:marBottom w:val="0"/>
                  <w:divBdr>
                    <w:top w:val="none" w:sz="0" w:space="0" w:color="auto"/>
                    <w:left w:val="none" w:sz="0" w:space="0" w:color="auto"/>
                    <w:bottom w:val="none" w:sz="0" w:space="0" w:color="auto"/>
                    <w:right w:val="none" w:sz="0" w:space="0" w:color="auto"/>
                  </w:divBdr>
                </w:div>
                <w:div w:id="1387099114">
                  <w:marLeft w:val="0"/>
                  <w:marRight w:val="0"/>
                  <w:marTop w:val="0"/>
                  <w:marBottom w:val="0"/>
                  <w:divBdr>
                    <w:top w:val="none" w:sz="0" w:space="0" w:color="auto"/>
                    <w:left w:val="none" w:sz="0" w:space="0" w:color="auto"/>
                    <w:bottom w:val="none" w:sz="0" w:space="0" w:color="auto"/>
                    <w:right w:val="none" w:sz="0" w:space="0" w:color="auto"/>
                  </w:divBdr>
                </w:div>
                <w:div w:id="2069648922">
                  <w:marLeft w:val="0"/>
                  <w:marRight w:val="0"/>
                  <w:marTop w:val="0"/>
                  <w:marBottom w:val="0"/>
                  <w:divBdr>
                    <w:top w:val="none" w:sz="0" w:space="0" w:color="auto"/>
                    <w:left w:val="none" w:sz="0" w:space="0" w:color="auto"/>
                    <w:bottom w:val="none" w:sz="0" w:space="0" w:color="auto"/>
                    <w:right w:val="none" w:sz="0" w:space="0" w:color="auto"/>
                  </w:divBdr>
                </w:div>
                <w:div w:id="1048601872">
                  <w:marLeft w:val="0"/>
                  <w:marRight w:val="0"/>
                  <w:marTop w:val="0"/>
                  <w:marBottom w:val="0"/>
                  <w:divBdr>
                    <w:top w:val="none" w:sz="0" w:space="0" w:color="auto"/>
                    <w:left w:val="none" w:sz="0" w:space="0" w:color="auto"/>
                    <w:bottom w:val="none" w:sz="0" w:space="0" w:color="auto"/>
                    <w:right w:val="none" w:sz="0" w:space="0" w:color="auto"/>
                  </w:divBdr>
                </w:div>
                <w:div w:id="1267076235">
                  <w:marLeft w:val="0"/>
                  <w:marRight w:val="0"/>
                  <w:marTop w:val="0"/>
                  <w:marBottom w:val="0"/>
                  <w:divBdr>
                    <w:top w:val="none" w:sz="0" w:space="0" w:color="auto"/>
                    <w:left w:val="none" w:sz="0" w:space="0" w:color="auto"/>
                    <w:bottom w:val="none" w:sz="0" w:space="0" w:color="auto"/>
                    <w:right w:val="none" w:sz="0" w:space="0" w:color="auto"/>
                  </w:divBdr>
                </w:div>
                <w:div w:id="1079719306">
                  <w:marLeft w:val="0"/>
                  <w:marRight w:val="0"/>
                  <w:marTop w:val="0"/>
                  <w:marBottom w:val="0"/>
                  <w:divBdr>
                    <w:top w:val="none" w:sz="0" w:space="0" w:color="auto"/>
                    <w:left w:val="none" w:sz="0" w:space="0" w:color="auto"/>
                    <w:bottom w:val="none" w:sz="0" w:space="0" w:color="auto"/>
                    <w:right w:val="none" w:sz="0" w:space="0" w:color="auto"/>
                  </w:divBdr>
                </w:div>
                <w:div w:id="393242057">
                  <w:marLeft w:val="0"/>
                  <w:marRight w:val="0"/>
                  <w:marTop w:val="0"/>
                  <w:marBottom w:val="0"/>
                  <w:divBdr>
                    <w:top w:val="none" w:sz="0" w:space="0" w:color="auto"/>
                    <w:left w:val="none" w:sz="0" w:space="0" w:color="auto"/>
                    <w:bottom w:val="none" w:sz="0" w:space="0" w:color="auto"/>
                    <w:right w:val="none" w:sz="0" w:space="0" w:color="auto"/>
                  </w:divBdr>
                </w:div>
                <w:div w:id="5402051">
                  <w:marLeft w:val="0"/>
                  <w:marRight w:val="0"/>
                  <w:marTop w:val="0"/>
                  <w:marBottom w:val="0"/>
                  <w:divBdr>
                    <w:top w:val="none" w:sz="0" w:space="0" w:color="auto"/>
                    <w:left w:val="none" w:sz="0" w:space="0" w:color="auto"/>
                    <w:bottom w:val="none" w:sz="0" w:space="0" w:color="auto"/>
                    <w:right w:val="none" w:sz="0" w:space="0" w:color="auto"/>
                  </w:divBdr>
                </w:div>
                <w:div w:id="31350298">
                  <w:marLeft w:val="0"/>
                  <w:marRight w:val="0"/>
                  <w:marTop w:val="0"/>
                  <w:marBottom w:val="0"/>
                  <w:divBdr>
                    <w:top w:val="none" w:sz="0" w:space="0" w:color="auto"/>
                    <w:left w:val="none" w:sz="0" w:space="0" w:color="auto"/>
                    <w:bottom w:val="none" w:sz="0" w:space="0" w:color="auto"/>
                    <w:right w:val="none" w:sz="0" w:space="0" w:color="auto"/>
                  </w:divBdr>
                </w:div>
                <w:div w:id="691611569">
                  <w:marLeft w:val="0"/>
                  <w:marRight w:val="0"/>
                  <w:marTop w:val="0"/>
                  <w:marBottom w:val="0"/>
                  <w:divBdr>
                    <w:top w:val="none" w:sz="0" w:space="0" w:color="auto"/>
                    <w:left w:val="none" w:sz="0" w:space="0" w:color="auto"/>
                    <w:bottom w:val="none" w:sz="0" w:space="0" w:color="auto"/>
                    <w:right w:val="none" w:sz="0" w:space="0" w:color="auto"/>
                  </w:divBdr>
                </w:div>
                <w:div w:id="979304592">
                  <w:marLeft w:val="0"/>
                  <w:marRight w:val="0"/>
                  <w:marTop w:val="0"/>
                  <w:marBottom w:val="0"/>
                  <w:divBdr>
                    <w:top w:val="none" w:sz="0" w:space="0" w:color="auto"/>
                    <w:left w:val="none" w:sz="0" w:space="0" w:color="auto"/>
                    <w:bottom w:val="none" w:sz="0" w:space="0" w:color="auto"/>
                    <w:right w:val="none" w:sz="0" w:space="0" w:color="auto"/>
                  </w:divBdr>
                </w:div>
                <w:div w:id="205458111">
                  <w:marLeft w:val="0"/>
                  <w:marRight w:val="0"/>
                  <w:marTop w:val="0"/>
                  <w:marBottom w:val="0"/>
                  <w:divBdr>
                    <w:top w:val="none" w:sz="0" w:space="0" w:color="auto"/>
                    <w:left w:val="none" w:sz="0" w:space="0" w:color="auto"/>
                    <w:bottom w:val="none" w:sz="0" w:space="0" w:color="auto"/>
                    <w:right w:val="none" w:sz="0" w:space="0" w:color="auto"/>
                  </w:divBdr>
                </w:div>
                <w:div w:id="1064791998">
                  <w:marLeft w:val="0"/>
                  <w:marRight w:val="0"/>
                  <w:marTop w:val="0"/>
                  <w:marBottom w:val="0"/>
                  <w:divBdr>
                    <w:top w:val="none" w:sz="0" w:space="0" w:color="auto"/>
                    <w:left w:val="none" w:sz="0" w:space="0" w:color="auto"/>
                    <w:bottom w:val="none" w:sz="0" w:space="0" w:color="auto"/>
                    <w:right w:val="none" w:sz="0" w:space="0" w:color="auto"/>
                  </w:divBdr>
                </w:div>
                <w:div w:id="2116711824">
                  <w:marLeft w:val="0"/>
                  <w:marRight w:val="0"/>
                  <w:marTop w:val="0"/>
                  <w:marBottom w:val="0"/>
                  <w:divBdr>
                    <w:top w:val="none" w:sz="0" w:space="0" w:color="auto"/>
                    <w:left w:val="none" w:sz="0" w:space="0" w:color="auto"/>
                    <w:bottom w:val="none" w:sz="0" w:space="0" w:color="auto"/>
                    <w:right w:val="none" w:sz="0" w:space="0" w:color="auto"/>
                  </w:divBdr>
                </w:div>
                <w:div w:id="945894007">
                  <w:marLeft w:val="0"/>
                  <w:marRight w:val="0"/>
                  <w:marTop w:val="0"/>
                  <w:marBottom w:val="0"/>
                  <w:divBdr>
                    <w:top w:val="none" w:sz="0" w:space="0" w:color="auto"/>
                    <w:left w:val="none" w:sz="0" w:space="0" w:color="auto"/>
                    <w:bottom w:val="none" w:sz="0" w:space="0" w:color="auto"/>
                    <w:right w:val="none" w:sz="0" w:space="0" w:color="auto"/>
                  </w:divBdr>
                </w:div>
                <w:div w:id="237138648">
                  <w:marLeft w:val="0"/>
                  <w:marRight w:val="0"/>
                  <w:marTop w:val="0"/>
                  <w:marBottom w:val="0"/>
                  <w:divBdr>
                    <w:top w:val="none" w:sz="0" w:space="0" w:color="auto"/>
                    <w:left w:val="none" w:sz="0" w:space="0" w:color="auto"/>
                    <w:bottom w:val="none" w:sz="0" w:space="0" w:color="auto"/>
                    <w:right w:val="none" w:sz="0" w:space="0" w:color="auto"/>
                  </w:divBdr>
                </w:div>
                <w:div w:id="1649551453">
                  <w:marLeft w:val="0"/>
                  <w:marRight w:val="0"/>
                  <w:marTop w:val="0"/>
                  <w:marBottom w:val="0"/>
                  <w:divBdr>
                    <w:top w:val="none" w:sz="0" w:space="0" w:color="auto"/>
                    <w:left w:val="none" w:sz="0" w:space="0" w:color="auto"/>
                    <w:bottom w:val="none" w:sz="0" w:space="0" w:color="auto"/>
                    <w:right w:val="none" w:sz="0" w:space="0" w:color="auto"/>
                  </w:divBdr>
                </w:div>
                <w:div w:id="155271842">
                  <w:marLeft w:val="0"/>
                  <w:marRight w:val="0"/>
                  <w:marTop w:val="0"/>
                  <w:marBottom w:val="0"/>
                  <w:divBdr>
                    <w:top w:val="none" w:sz="0" w:space="0" w:color="auto"/>
                    <w:left w:val="none" w:sz="0" w:space="0" w:color="auto"/>
                    <w:bottom w:val="none" w:sz="0" w:space="0" w:color="auto"/>
                    <w:right w:val="none" w:sz="0" w:space="0" w:color="auto"/>
                  </w:divBdr>
                </w:div>
                <w:div w:id="1343049894">
                  <w:marLeft w:val="0"/>
                  <w:marRight w:val="0"/>
                  <w:marTop w:val="0"/>
                  <w:marBottom w:val="0"/>
                  <w:divBdr>
                    <w:top w:val="none" w:sz="0" w:space="0" w:color="auto"/>
                    <w:left w:val="none" w:sz="0" w:space="0" w:color="auto"/>
                    <w:bottom w:val="none" w:sz="0" w:space="0" w:color="auto"/>
                    <w:right w:val="none" w:sz="0" w:space="0" w:color="auto"/>
                  </w:divBdr>
                </w:div>
                <w:div w:id="588661197">
                  <w:marLeft w:val="0"/>
                  <w:marRight w:val="0"/>
                  <w:marTop w:val="0"/>
                  <w:marBottom w:val="0"/>
                  <w:divBdr>
                    <w:top w:val="none" w:sz="0" w:space="0" w:color="auto"/>
                    <w:left w:val="none" w:sz="0" w:space="0" w:color="auto"/>
                    <w:bottom w:val="none" w:sz="0" w:space="0" w:color="auto"/>
                    <w:right w:val="none" w:sz="0" w:space="0" w:color="auto"/>
                  </w:divBdr>
                </w:div>
                <w:div w:id="1860465291">
                  <w:marLeft w:val="0"/>
                  <w:marRight w:val="0"/>
                  <w:marTop w:val="0"/>
                  <w:marBottom w:val="0"/>
                  <w:divBdr>
                    <w:top w:val="none" w:sz="0" w:space="0" w:color="auto"/>
                    <w:left w:val="none" w:sz="0" w:space="0" w:color="auto"/>
                    <w:bottom w:val="none" w:sz="0" w:space="0" w:color="auto"/>
                    <w:right w:val="none" w:sz="0" w:space="0" w:color="auto"/>
                  </w:divBdr>
                </w:div>
                <w:div w:id="1981416667">
                  <w:marLeft w:val="0"/>
                  <w:marRight w:val="0"/>
                  <w:marTop w:val="0"/>
                  <w:marBottom w:val="0"/>
                  <w:divBdr>
                    <w:top w:val="none" w:sz="0" w:space="0" w:color="auto"/>
                    <w:left w:val="none" w:sz="0" w:space="0" w:color="auto"/>
                    <w:bottom w:val="none" w:sz="0" w:space="0" w:color="auto"/>
                    <w:right w:val="none" w:sz="0" w:space="0" w:color="auto"/>
                  </w:divBdr>
                </w:div>
                <w:div w:id="1370839071">
                  <w:marLeft w:val="0"/>
                  <w:marRight w:val="0"/>
                  <w:marTop w:val="0"/>
                  <w:marBottom w:val="0"/>
                  <w:divBdr>
                    <w:top w:val="none" w:sz="0" w:space="0" w:color="auto"/>
                    <w:left w:val="none" w:sz="0" w:space="0" w:color="auto"/>
                    <w:bottom w:val="none" w:sz="0" w:space="0" w:color="auto"/>
                    <w:right w:val="none" w:sz="0" w:space="0" w:color="auto"/>
                  </w:divBdr>
                </w:div>
                <w:div w:id="855391737">
                  <w:marLeft w:val="0"/>
                  <w:marRight w:val="0"/>
                  <w:marTop w:val="0"/>
                  <w:marBottom w:val="0"/>
                  <w:divBdr>
                    <w:top w:val="none" w:sz="0" w:space="0" w:color="auto"/>
                    <w:left w:val="none" w:sz="0" w:space="0" w:color="auto"/>
                    <w:bottom w:val="none" w:sz="0" w:space="0" w:color="auto"/>
                    <w:right w:val="none" w:sz="0" w:space="0" w:color="auto"/>
                  </w:divBdr>
                </w:div>
                <w:div w:id="324168241">
                  <w:marLeft w:val="0"/>
                  <w:marRight w:val="0"/>
                  <w:marTop w:val="0"/>
                  <w:marBottom w:val="0"/>
                  <w:divBdr>
                    <w:top w:val="none" w:sz="0" w:space="0" w:color="auto"/>
                    <w:left w:val="none" w:sz="0" w:space="0" w:color="auto"/>
                    <w:bottom w:val="none" w:sz="0" w:space="0" w:color="auto"/>
                    <w:right w:val="none" w:sz="0" w:space="0" w:color="auto"/>
                  </w:divBdr>
                </w:div>
                <w:div w:id="2089032570">
                  <w:marLeft w:val="0"/>
                  <w:marRight w:val="0"/>
                  <w:marTop w:val="0"/>
                  <w:marBottom w:val="0"/>
                  <w:divBdr>
                    <w:top w:val="none" w:sz="0" w:space="0" w:color="auto"/>
                    <w:left w:val="none" w:sz="0" w:space="0" w:color="auto"/>
                    <w:bottom w:val="none" w:sz="0" w:space="0" w:color="auto"/>
                    <w:right w:val="none" w:sz="0" w:space="0" w:color="auto"/>
                  </w:divBdr>
                </w:div>
                <w:div w:id="979656668">
                  <w:marLeft w:val="0"/>
                  <w:marRight w:val="0"/>
                  <w:marTop w:val="0"/>
                  <w:marBottom w:val="0"/>
                  <w:divBdr>
                    <w:top w:val="none" w:sz="0" w:space="0" w:color="auto"/>
                    <w:left w:val="none" w:sz="0" w:space="0" w:color="auto"/>
                    <w:bottom w:val="none" w:sz="0" w:space="0" w:color="auto"/>
                    <w:right w:val="none" w:sz="0" w:space="0" w:color="auto"/>
                  </w:divBdr>
                </w:div>
                <w:div w:id="653950274">
                  <w:marLeft w:val="0"/>
                  <w:marRight w:val="0"/>
                  <w:marTop w:val="0"/>
                  <w:marBottom w:val="0"/>
                  <w:divBdr>
                    <w:top w:val="none" w:sz="0" w:space="0" w:color="auto"/>
                    <w:left w:val="none" w:sz="0" w:space="0" w:color="auto"/>
                    <w:bottom w:val="none" w:sz="0" w:space="0" w:color="auto"/>
                    <w:right w:val="none" w:sz="0" w:space="0" w:color="auto"/>
                  </w:divBdr>
                </w:div>
                <w:div w:id="2088334674">
                  <w:marLeft w:val="0"/>
                  <w:marRight w:val="0"/>
                  <w:marTop w:val="0"/>
                  <w:marBottom w:val="0"/>
                  <w:divBdr>
                    <w:top w:val="none" w:sz="0" w:space="0" w:color="auto"/>
                    <w:left w:val="none" w:sz="0" w:space="0" w:color="auto"/>
                    <w:bottom w:val="none" w:sz="0" w:space="0" w:color="auto"/>
                    <w:right w:val="none" w:sz="0" w:space="0" w:color="auto"/>
                  </w:divBdr>
                </w:div>
                <w:div w:id="1714965730">
                  <w:marLeft w:val="0"/>
                  <w:marRight w:val="0"/>
                  <w:marTop w:val="0"/>
                  <w:marBottom w:val="0"/>
                  <w:divBdr>
                    <w:top w:val="none" w:sz="0" w:space="0" w:color="auto"/>
                    <w:left w:val="none" w:sz="0" w:space="0" w:color="auto"/>
                    <w:bottom w:val="none" w:sz="0" w:space="0" w:color="auto"/>
                    <w:right w:val="none" w:sz="0" w:space="0" w:color="auto"/>
                  </w:divBdr>
                </w:div>
                <w:div w:id="731464818">
                  <w:marLeft w:val="0"/>
                  <w:marRight w:val="0"/>
                  <w:marTop w:val="0"/>
                  <w:marBottom w:val="0"/>
                  <w:divBdr>
                    <w:top w:val="none" w:sz="0" w:space="0" w:color="auto"/>
                    <w:left w:val="none" w:sz="0" w:space="0" w:color="auto"/>
                    <w:bottom w:val="none" w:sz="0" w:space="0" w:color="auto"/>
                    <w:right w:val="none" w:sz="0" w:space="0" w:color="auto"/>
                  </w:divBdr>
                </w:div>
                <w:div w:id="1764297159">
                  <w:marLeft w:val="0"/>
                  <w:marRight w:val="0"/>
                  <w:marTop w:val="0"/>
                  <w:marBottom w:val="0"/>
                  <w:divBdr>
                    <w:top w:val="none" w:sz="0" w:space="0" w:color="auto"/>
                    <w:left w:val="none" w:sz="0" w:space="0" w:color="auto"/>
                    <w:bottom w:val="none" w:sz="0" w:space="0" w:color="auto"/>
                    <w:right w:val="none" w:sz="0" w:space="0" w:color="auto"/>
                  </w:divBdr>
                </w:div>
                <w:div w:id="480655313">
                  <w:marLeft w:val="0"/>
                  <w:marRight w:val="0"/>
                  <w:marTop w:val="0"/>
                  <w:marBottom w:val="0"/>
                  <w:divBdr>
                    <w:top w:val="none" w:sz="0" w:space="0" w:color="auto"/>
                    <w:left w:val="none" w:sz="0" w:space="0" w:color="auto"/>
                    <w:bottom w:val="none" w:sz="0" w:space="0" w:color="auto"/>
                    <w:right w:val="none" w:sz="0" w:space="0" w:color="auto"/>
                  </w:divBdr>
                </w:div>
                <w:div w:id="1696271738">
                  <w:marLeft w:val="0"/>
                  <w:marRight w:val="0"/>
                  <w:marTop w:val="0"/>
                  <w:marBottom w:val="0"/>
                  <w:divBdr>
                    <w:top w:val="none" w:sz="0" w:space="0" w:color="auto"/>
                    <w:left w:val="none" w:sz="0" w:space="0" w:color="auto"/>
                    <w:bottom w:val="none" w:sz="0" w:space="0" w:color="auto"/>
                    <w:right w:val="none" w:sz="0" w:space="0" w:color="auto"/>
                  </w:divBdr>
                </w:div>
                <w:div w:id="110589595">
                  <w:marLeft w:val="0"/>
                  <w:marRight w:val="0"/>
                  <w:marTop w:val="0"/>
                  <w:marBottom w:val="0"/>
                  <w:divBdr>
                    <w:top w:val="none" w:sz="0" w:space="0" w:color="auto"/>
                    <w:left w:val="none" w:sz="0" w:space="0" w:color="auto"/>
                    <w:bottom w:val="none" w:sz="0" w:space="0" w:color="auto"/>
                    <w:right w:val="none" w:sz="0" w:space="0" w:color="auto"/>
                  </w:divBdr>
                </w:div>
                <w:div w:id="1226139943">
                  <w:marLeft w:val="0"/>
                  <w:marRight w:val="0"/>
                  <w:marTop w:val="0"/>
                  <w:marBottom w:val="0"/>
                  <w:divBdr>
                    <w:top w:val="none" w:sz="0" w:space="0" w:color="auto"/>
                    <w:left w:val="none" w:sz="0" w:space="0" w:color="auto"/>
                    <w:bottom w:val="none" w:sz="0" w:space="0" w:color="auto"/>
                    <w:right w:val="none" w:sz="0" w:space="0" w:color="auto"/>
                  </w:divBdr>
                </w:div>
                <w:div w:id="330372091">
                  <w:marLeft w:val="0"/>
                  <w:marRight w:val="0"/>
                  <w:marTop w:val="0"/>
                  <w:marBottom w:val="0"/>
                  <w:divBdr>
                    <w:top w:val="none" w:sz="0" w:space="0" w:color="auto"/>
                    <w:left w:val="none" w:sz="0" w:space="0" w:color="auto"/>
                    <w:bottom w:val="none" w:sz="0" w:space="0" w:color="auto"/>
                    <w:right w:val="none" w:sz="0" w:space="0" w:color="auto"/>
                  </w:divBdr>
                </w:div>
                <w:div w:id="133566895">
                  <w:marLeft w:val="0"/>
                  <w:marRight w:val="0"/>
                  <w:marTop w:val="0"/>
                  <w:marBottom w:val="0"/>
                  <w:divBdr>
                    <w:top w:val="none" w:sz="0" w:space="0" w:color="auto"/>
                    <w:left w:val="none" w:sz="0" w:space="0" w:color="auto"/>
                    <w:bottom w:val="none" w:sz="0" w:space="0" w:color="auto"/>
                    <w:right w:val="none" w:sz="0" w:space="0" w:color="auto"/>
                  </w:divBdr>
                </w:div>
                <w:div w:id="76219890">
                  <w:marLeft w:val="0"/>
                  <w:marRight w:val="0"/>
                  <w:marTop w:val="0"/>
                  <w:marBottom w:val="0"/>
                  <w:divBdr>
                    <w:top w:val="none" w:sz="0" w:space="0" w:color="auto"/>
                    <w:left w:val="none" w:sz="0" w:space="0" w:color="auto"/>
                    <w:bottom w:val="none" w:sz="0" w:space="0" w:color="auto"/>
                    <w:right w:val="none" w:sz="0" w:space="0" w:color="auto"/>
                  </w:divBdr>
                </w:div>
                <w:div w:id="239560845">
                  <w:marLeft w:val="0"/>
                  <w:marRight w:val="0"/>
                  <w:marTop w:val="0"/>
                  <w:marBottom w:val="0"/>
                  <w:divBdr>
                    <w:top w:val="none" w:sz="0" w:space="0" w:color="auto"/>
                    <w:left w:val="none" w:sz="0" w:space="0" w:color="auto"/>
                    <w:bottom w:val="none" w:sz="0" w:space="0" w:color="auto"/>
                    <w:right w:val="none" w:sz="0" w:space="0" w:color="auto"/>
                  </w:divBdr>
                </w:div>
                <w:div w:id="2112818811">
                  <w:marLeft w:val="0"/>
                  <w:marRight w:val="0"/>
                  <w:marTop w:val="0"/>
                  <w:marBottom w:val="0"/>
                  <w:divBdr>
                    <w:top w:val="none" w:sz="0" w:space="0" w:color="auto"/>
                    <w:left w:val="none" w:sz="0" w:space="0" w:color="auto"/>
                    <w:bottom w:val="none" w:sz="0" w:space="0" w:color="auto"/>
                    <w:right w:val="none" w:sz="0" w:space="0" w:color="auto"/>
                  </w:divBdr>
                </w:div>
                <w:div w:id="8919492">
                  <w:marLeft w:val="0"/>
                  <w:marRight w:val="0"/>
                  <w:marTop w:val="0"/>
                  <w:marBottom w:val="0"/>
                  <w:divBdr>
                    <w:top w:val="none" w:sz="0" w:space="0" w:color="auto"/>
                    <w:left w:val="none" w:sz="0" w:space="0" w:color="auto"/>
                    <w:bottom w:val="none" w:sz="0" w:space="0" w:color="auto"/>
                    <w:right w:val="none" w:sz="0" w:space="0" w:color="auto"/>
                  </w:divBdr>
                </w:div>
                <w:div w:id="284774237">
                  <w:marLeft w:val="0"/>
                  <w:marRight w:val="0"/>
                  <w:marTop w:val="0"/>
                  <w:marBottom w:val="0"/>
                  <w:divBdr>
                    <w:top w:val="none" w:sz="0" w:space="0" w:color="auto"/>
                    <w:left w:val="none" w:sz="0" w:space="0" w:color="auto"/>
                    <w:bottom w:val="none" w:sz="0" w:space="0" w:color="auto"/>
                    <w:right w:val="none" w:sz="0" w:space="0" w:color="auto"/>
                  </w:divBdr>
                </w:div>
                <w:div w:id="1408385598">
                  <w:marLeft w:val="0"/>
                  <w:marRight w:val="0"/>
                  <w:marTop w:val="0"/>
                  <w:marBottom w:val="0"/>
                  <w:divBdr>
                    <w:top w:val="none" w:sz="0" w:space="0" w:color="auto"/>
                    <w:left w:val="none" w:sz="0" w:space="0" w:color="auto"/>
                    <w:bottom w:val="none" w:sz="0" w:space="0" w:color="auto"/>
                    <w:right w:val="none" w:sz="0" w:space="0" w:color="auto"/>
                  </w:divBdr>
                </w:div>
                <w:div w:id="1494101371">
                  <w:marLeft w:val="0"/>
                  <w:marRight w:val="0"/>
                  <w:marTop w:val="0"/>
                  <w:marBottom w:val="0"/>
                  <w:divBdr>
                    <w:top w:val="none" w:sz="0" w:space="0" w:color="auto"/>
                    <w:left w:val="none" w:sz="0" w:space="0" w:color="auto"/>
                    <w:bottom w:val="none" w:sz="0" w:space="0" w:color="auto"/>
                    <w:right w:val="none" w:sz="0" w:space="0" w:color="auto"/>
                  </w:divBdr>
                </w:div>
                <w:div w:id="1440178319">
                  <w:marLeft w:val="0"/>
                  <w:marRight w:val="0"/>
                  <w:marTop w:val="0"/>
                  <w:marBottom w:val="0"/>
                  <w:divBdr>
                    <w:top w:val="none" w:sz="0" w:space="0" w:color="auto"/>
                    <w:left w:val="none" w:sz="0" w:space="0" w:color="auto"/>
                    <w:bottom w:val="none" w:sz="0" w:space="0" w:color="auto"/>
                    <w:right w:val="none" w:sz="0" w:space="0" w:color="auto"/>
                  </w:divBdr>
                </w:div>
                <w:div w:id="1681614258">
                  <w:marLeft w:val="0"/>
                  <w:marRight w:val="0"/>
                  <w:marTop w:val="0"/>
                  <w:marBottom w:val="0"/>
                  <w:divBdr>
                    <w:top w:val="none" w:sz="0" w:space="0" w:color="auto"/>
                    <w:left w:val="none" w:sz="0" w:space="0" w:color="auto"/>
                    <w:bottom w:val="none" w:sz="0" w:space="0" w:color="auto"/>
                    <w:right w:val="none" w:sz="0" w:space="0" w:color="auto"/>
                  </w:divBdr>
                </w:div>
                <w:div w:id="2121028737">
                  <w:marLeft w:val="0"/>
                  <w:marRight w:val="0"/>
                  <w:marTop w:val="0"/>
                  <w:marBottom w:val="0"/>
                  <w:divBdr>
                    <w:top w:val="none" w:sz="0" w:space="0" w:color="auto"/>
                    <w:left w:val="none" w:sz="0" w:space="0" w:color="auto"/>
                    <w:bottom w:val="none" w:sz="0" w:space="0" w:color="auto"/>
                    <w:right w:val="none" w:sz="0" w:space="0" w:color="auto"/>
                  </w:divBdr>
                </w:div>
                <w:div w:id="333531545">
                  <w:marLeft w:val="0"/>
                  <w:marRight w:val="0"/>
                  <w:marTop w:val="0"/>
                  <w:marBottom w:val="0"/>
                  <w:divBdr>
                    <w:top w:val="none" w:sz="0" w:space="0" w:color="auto"/>
                    <w:left w:val="none" w:sz="0" w:space="0" w:color="auto"/>
                    <w:bottom w:val="none" w:sz="0" w:space="0" w:color="auto"/>
                    <w:right w:val="none" w:sz="0" w:space="0" w:color="auto"/>
                  </w:divBdr>
                  <w:divsChild>
                    <w:div w:id="2018342624">
                      <w:marLeft w:val="0"/>
                      <w:marRight w:val="0"/>
                      <w:marTop w:val="0"/>
                      <w:marBottom w:val="0"/>
                      <w:divBdr>
                        <w:top w:val="none" w:sz="0" w:space="0" w:color="auto"/>
                        <w:left w:val="none" w:sz="0" w:space="0" w:color="auto"/>
                        <w:bottom w:val="none" w:sz="0" w:space="0" w:color="auto"/>
                        <w:right w:val="none" w:sz="0" w:space="0" w:color="auto"/>
                      </w:divBdr>
                    </w:div>
                    <w:div w:id="636496374">
                      <w:marLeft w:val="0"/>
                      <w:marRight w:val="0"/>
                      <w:marTop w:val="0"/>
                      <w:marBottom w:val="0"/>
                      <w:divBdr>
                        <w:top w:val="none" w:sz="0" w:space="0" w:color="auto"/>
                        <w:left w:val="none" w:sz="0" w:space="0" w:color="auto"/>
                        <w:bottom w:val="none" w:sz="0" w:space="0" w:color="auto"/>
                        <w:right w:val="none" w:sz="0" w:space="0" w:color="auto"/>
                      </w:divBdr>
                    </w:div>
                    <w:div w:id="1204291272">
                      <w:marLeft w:val="0"/>
                      <w:marRight w:val="0"/>
                      <w:marTop w:val="0"/>
                      <w:marBottom w:val="0"/>
                      <w:divBdr>
                        <w:top w:val="none" w:sz="0" w:space="0" w:color="auto"/>
                        <w:left w:val="none" w:sz="0" w:space="0" w:color="auto"/>
                        <w:bottom w:val="none" w:sz="0" w:space="0" w:color="auto"/>
                        <w:right w:val="none" w:sz="0" w:space="0" w:color="auto"/>
                      </w:divBdr>
                    </w:div>
                    <w:div w:id="1084953860">
                      <w:marLeft w:val="0"/>
                      <w:marRight w:val="0"/>
                      <w:marTop w:val="0"/>
                      <w:marBottom w:val="0"/>
                      <w:divBdr>
                        <w:top w:val="none" w:sz="0" w:space="0" w:color="auto"/>
                        <w:left w:val="none" w:sz="0" w:space="0" w:color="auto"/>
                        <w:bottom w:val="none" w:sz="0" w:space="0" w:color="auto"/>
                        <w:right w:val="none" w:sz="0" w:space="0" w:color="auto"/>
                      </w:divBdr>
                    </w:div>
                    <w:div w:id="913197850">
                      <w:marLeft w:val="0"/>
                      <w:marRight w:val="0"/>
                      <w:marTop w:val="0"/>
                      <w:marBottom w:val="0"/>
                      <w:divBdr>
                        <w:top w:val="none" w:sz="0" w:space="0" w:color="auto"/>
                        <w:left w:val="none" w:sz="0" w:space="0" w:color="auto"/>
                        <w:bottom w:val="none" w:sz="0" w:space="0" w:color="auto"/>
                        <w:right w:val="none" w:sz="0" w:space="0" w:color="auto"/>
                      </w:divBdr>
                    </w:div>
                    <w:div w:id="1249773973">
                      <w:marLeft w:val="0"/>
                      <w:marRight w:val="0"/>
                      <w:marTop w:val="0"/>
                      <w:marBottom w:val="0"/>
                      <w:divBdr>
                        <w:top w:val="none" w:sz="0" w:space="0" w:color="auto"/>
                        <w:left w:val="none" w:sz="0" w:space="0" w:color="auto"/>
                        <w:bottom w:val="none" w:sz="0" w:space="0" w:color="auto"/>
                        <w:right w:val="none" w:sz="0" w:space="0" w:color="auto"/>
                      </w:divBdr>
                    </w:div>
                    <w:div w:id="320277424">
                      <w:marLeft w:val="0"/>
                      <w:marRight w:val="0"/>
                      <w:marTop w:val="0"/>
                      <w:marBottom w:val="0"/>
                      <w:divBdr>
                        <w:top w:val="none" w:sz="0" w:space="0" w:color="auto"/>
                        <w:left w:val="none" w:sz="0" w:space="0" w:color="auto"/>
                        <w:bottom w:val="none" w:sz="0" w:space="0" w:color="auto"/>
                        <w:right w:val="none" w:sz="0" w:space="0" w:color="auto"/>
                      </w:divBdr>
                    </w:div>
                    <w:div w:id="1626227843">
                      <w:marLeft w:val="0"/>
                      <w:marRight w:val="0"/>
                      <w:marTop w:val="0"/>
                      <w:marBottom w:val="0"/>
                      <w:divBdr>
                        <w:top w:val="none" w:sz="0" w:space="0" w:color="auto"/>
                        <w:left w:val="none" w:sz="0" w:space="0" w:color="auto"/>
                        <w:bottom w:val="none" w:sz="0" w:space="0" w:color="auto"/>
                        <w:right w:val="none" w:sz="0" w:space="0" w:color="auto"/>
                      </w:divBdr>
                    </w:div>
                    <w:div w:id="1956061335">
                      <w:marLeft w:val="0"/>
                      <w:marRight w:val="0"/>
                      <w:marTop w:val="0"/>
                      <w:marBottom w:val="0"/>
                      <w:divBdr>
                        <w:top w:val="none" w:sz="0" w:space="0" w:color="auto"/>
                        <w:left w:val="none" w:sz="0" w:space="0" w:color="auto"/>
                        <w:bottom w:val="none" w:sz="0" w:space="0" w:color="auto"/>
                        <w:right w:val="none" w:sz="0" w:space="0" w:color="auto"/>
                      </w:divBdr>
                    </w:div>
                    <w:div w:id="1603952553">
                      <w:marLeft w:val="0"/>
                      <w:marRight w:val="0"/>
                      <w:marTop w:val="0"/>
                      <w:marBottom w:val="0"/>
                      <w:divBdr>
                        <w:top w:val="none" w:sz="0" w:space="0" w:color="auto"/>
                        <w:left w:val="none" w:sz="0" w:space="0" w:color="auto"/>
                        <w:bottom w:val="none" w:sz="0" w:space="0" w:color="auto"/>
                        <w:right w:val="none" w:sz="0" w:space="0" w:color="auto"/>
                      </w:divBdr>
                    </w:div>
                    <w:div w:id="1753165444">
                      <w:marLeft w:val="0"/>
                      <w:marRight w:val="0"/>
                      <w:marTop w:val="0"/>
                      <w:marBottom w:val="0"/>
                      <w:divBdr>
                        <w:top w:val="none" w:sz="0" w:space="0" w:color="auto"/>
                        <w:left w:val="none" w:sz="0" w:space="0" w:color="auto"/>
                        <w:bottom w:val="none" w:sz="0" w:space="0" w:color="auto"/>
                        <w:right w:val="none" w:sz="0" w:space="0" w:color="auto"/>
                      </w:divBdr>
                    </w:div>
                    <w:div w:id="154998058">
                      <w:marLeft w:val="0"/>
                      <w:marRight w:val="0"/>
                      <w:marTop w:val="0"/>
                      <w:marBottom w:val="0"/>
                      <w:divBdr>
                        <w:top w:val="none" w:sz="0" w:space="0" w:color="auto"/>
                        <w:left w:val="none" w:sz="0" w:space="0" w:color="auto"/>
                        <w:bottom w:val="none" w:sz="0" w:space="0" w:color="auto"/>
                        <w:right w:val="none" w:sz="0" w:space="0" w:color="auto"/>
                      </w:divBdr>
                    </w:div>
                    <w:div w:id="1927155762">
                      <w:marLeft w:val="0"/>
                      <w:marRight w:val="0"/>
                      <w:marTop w:val="0"/>
                      <w:marBottom w:val="0"/>
                      <w:divBdr>
                        <w:top w:val="none" w:sz="0" w:space="0" w:color="auto"/>
                        <w:left w:val="none" w:sz="0" w:space="0" w:color="auto"/>
                        <w:bottom w:val="none" w:sz="0" w:space="0" w:color="auto"/>
                        <w:right w:val="none" w:sz="0" w:space="0" w:color="auto"/>
                      </w:divBdr>
                    </w:div>
                    <w:div w:id="1652297049">
                      <w:marLeft w:val="0"/>
                      <w:marRight w:val="0"/>
                      <w:marTop w:val="0"/>
                      <w:marBottom w:val="0"/>
                      <w:divBdr>
                        <w:top w:val="none" w:sz="0" w:space="0" w:color="auto"/>
                        <w:left w:val="none" w:sz="0" w:space="0" w:color="auto"/>
                        <w:bottom w:val="none" w:sz="0" w:space="0" w:color="auto"/>
                        <w:right w:val="none" w:sz="0" w:space="0" w:color="auto"/>
                      </w:divBdr>
                    </w:div>
                    <w:div w:id="374619928">
                      <w:marLeft w:val="0"/>
                      <w:marRight w:val="0"/>
                      <w:marTop w:val="0"/>
                      <w:marBottom w:val="0"/>
                      <w:divBdr>
                        <w:top w:val="none" w:sz="0" w:space="0" w:color="auto"/>
                        <w:left w:val="none" w:sz="0" w:space="0" w:color="auto"/>
                        <w:bottom w:val="none" w:sz="0" w:space="0" w:color="auto"/>
                        <w:right w:val="none" w:sz="0" w:space="0" w:color="auto"/>
                      </w:divBdr>
                    </w:div>
                    <w:div w:id="333261659">
                      <w:marLeft w:val="0"/>
                      <w:marRight w:val="0"/>
                      <w:marTop w:val="0"/>
                      <w:marBottom w:val="0"/>
                      <w:divBdr>
                        <w:top w:val="none" w:sz="0" w:space="0" w:color="auto"/>
                        <w:left w:val="none" w:sz="0" w:space="0" w:color="auto"/>
                        <w:bottom w:val="none" w:sz="0" w:space="0" w:color="auto"/>
                        <w:right w:val="none" w:sz="0" w:space="0" w:color="auto"/>
                      </w:divBdr>
                    </w:div>
                    <w:div w:id="1406104152">
                      <w:marLeft w:val="0"/>
                      <w:marRight w:val="0"/>
                      <w:marTop w:val="0"/>
                      <w:marBottom w:val="0"/>
                      <w:divBdr>
                        <w:top w:val="none" w:sz="0" w:space="0" w:color="auto"/>
                        <w:left w:val="none" w:sz="0" w:space="0" w:color="auto"/>
                        <w:bottom w:val="none" w:sz="0" w:space="0" w:color="auto"/>
                        <w:right w:val="none" w:sz="0" w:space="0" w:color="auto"/>
                      </w:divBdr>
                    </w:div>
                    <w:div w:id="1223372952">
                      <w:marLeft w:val="0"/>
                      <w:marRight w:val="0"/>
                      <w:marTop w:val="0"/>
                      <w:marBottom w:val="0"/>
                      <w:divBdr>
                        <w:top w:val="none" w:sz="0" w:space="0" w:color="auto"/>
                        <w:left w:val="none" w:sz="0" w:space="0" w:color="auto"/>
                        <w:bottom w:val="none" w:sz="0" w:space="0" w:color="auto"/>
                        <w:right w:val="none" w:sz="0" w:space="0" w:color="auto"/>
                      </w:divBdr>
                    </w:div>
                    <w:div w:id="1351759298">
                      <w:marLeft w:val="0"/>
                      <w:marRight w:val="0"/>
                      <w:marTop w:val="0"/>
                      <w:marBottom w:val="0"/>
                      <w:divBdr>
                        <w:top w:val="none" w:sz="0" w:space="0" w:color="auto"/>
                        <w:left w:val="none" w:sz="0" w:space="0" w:color="auto"/>
                        <w:bottom w:val="none" w:sz="0" w:space="0" w:color="auto"/>
                        <w:right w:val="none" w:sz="0" w:space="0" w:color="auto"/>
                      </w:divBdr>
                    </w:div>
                    <w:div w:id="1642689075">
                      <w:marLeft w:val="0"/>
                      <w:marRight w:val="0"/>
                      <w:marTop w:val="0"/>
                      <w:marBottom w:val="0"/>
                      <w:divBdr>
                        <w:top w:val="none" w:sz="0" w:space="0" w:color="auto"/>
                        <w:left w:val="none" w:sz="0" w:space="0" w:color="auto"/>
                        <w:bottom w:val="none" w:sz="0" w:space="0" w:color="auto"/>
                        <w:right w:val="none" w:sz="0" w:space="0" w:color="auto"/>
                      </w:divBdr>
                    </w:div>
                    <w:div w:id="900561009">
                      <w:marLeft w:val="0"/>
                      <w:marRight w:val="0"/>
                      <w:marTop w:val="0"/>
                      <w:marBottom w:val="0"/>
                      <w:divBdr>
                        <w:top w:val="none" w:sz="0" w:space="0" w:color="auto"/>
                        <w:left w:val="none" w:sz="0" w:space="0" w:color="auto"/>
                        <w:bottom w:val="none" w:sz="0" w:space="0" w:color="auto"/>
                        <w:right w:val="none" w:sz="0" w:space="0" w:color="auto"/>
                      </w:divBdr>
                    </w:div>
                    <w:div w:id="1017003497">
                      <w:marLeft w:val="0"/>
                      <w:marRight w:val="0"/>
                      <w:marTop w:val="0"/>
                      <w:marBottom w:val="0"/>
                      <w:divBdr>
                        <w:top w:val="none" w:sz="0" w:space="0" w:color="auto"/>
                        <w:left w:val="none" w:sz="0" w:space="0" w:color="auto"/>
                        <w:bottom w:val="none" w:sz="0" w:space="0" w:color="auto"/>
                        <w:right w:val="none" w:sz="0" w:space="0" w:color="auto"/>
                      </w:divBdr>
                    </w:div>
                    <w:div w:id="826021661">
                      <w:marLeft w:val="0"/>
                      <w:marRight w:val="0"/>
                      <w:marTop w:val="0"/>
                      <w:marBottom w:val="0"/>
                      <w:divBdr>
                        <w:top w:val="none" w:sz="0" w:space="0" w:color="auto"/>
                        <w:left w:val="none" w:sz="0" w:space="0" w:color="auto"/>
                        <w:bottom w:val="none" w:sz="0" w:space="0" w:color="auto"/>
                        <w:right w:val="none" w:sz="0" w:space="0" w:color="auto"/>
                      </w:divBdr>
                    </w:div>
                    <w:div w:id="1076709801">
                      <w:marLeft w:val="0"/>
                      <w:marRight w:val="0"/>
                      <w:marTop w:val="0"/>
                      <w:marBottom w:val="0"/>
                      <w:divBdr>
                        <w:top w:val="none" w:sz="0" w:space="0" w:color="auto"/>
                        <w:left w:val="none" w:sz="0" w:space="0" w:color="auto"/>
                        <w:bottom w:val="none" w:sz="0" w:space="0" w:color="auto"/>
                        <w:right w:val="none" w:sz="0" w:space="0" w:color="auto"/>
                      </w:divBdr>
                    </w:div>
                    <w:div w:id="119619715">
                      <w:marLeft w:val="0"/>
                      <w:marRight w:val="0"/>
                      <w:marTop w:val="0"/>
                      <w:marBottom w:val="0"/>
                      <w:divBdr>
                        <w:top w:val="none" w:sz="0" w:space="0" w:color="auto"/>
                        <w:left w:val="none" w:sz="0" w:space="0" w:color="auto"/>
                        <w:bottom w:val="none" w:sz="0" w:space="0" w:color="auto"/>
                        <w:right w:val="none" w:sz="0" w:space="0" w:color="auto"/>
                      </w:divBdr>
                    </w:div>
                    <w:div w:id="25101387">
                      <w:marLeft w:val="0"/>
                      <w:marRight w:val="0"/>
                      <w:marTop w:val="0"/>
                      <w:marBottom w:val="0"/>
                      <w:divBdr>
                        <w:top w:val="none" w:sz="0" w:space="0" w:color="auto"/>
                        <w:left w:val="none" w:sz="0" w:space="0" w:color="auto"/>
                        <w:bottom w:val="none" w:sz="0" w:space="0" w:color="auto"/>
                        <w:right w:val="none" w:sz="0" w:space="0" w:color="auto"/>
                      </w:divBdr>
                    </w:div>
                    <w:div w:id="888110007">
                      <w:marLeft w:val="0"/>
                      <w:marRight w:val="0"/>
                      <w:marTop w:val="0"/>
                      <w:marBottom w:val="0"/>
                      <w:divBdr>
                        <w:top w:val="none" w:sz="0" w:space="0" w:color="auto"/>
                        <w:left w:val="none" w:sz="0" w:space="0" w:color="auto"/>
                        <w:bottom w:val="none" w:sz="0" w:space="0" w:color="auto"/>
                        <w:right w:val="none" w:sz="0" w:space="0" w:color="auto"/>
                      </w:divBdr>
                    </w:div>
                    <w:div w:id="907350648">
                      <w:marLeft w:val="0"/>
                      <w:marRight w:val="0"/>
                      <w:marTop w:val="0"/>
                      <w:marBottom w:val="0"/>
                      <w:divBdr>
                        <w:top w:val="none" w:sz="0" w:space="0" w:color="auto"/>
                        <w:left w:val="none" w:sz="0" w:space="0" w:color="auto"/>
                        <w:bottom w:val="none" w:sz="0" w:space="0" w:color="auto"/>
                        <w:right w:val="none" w:sz="0" w:space="0" w:color="auto"/>
                      </w:divBdr>
                    </w:div>
                    <w:div w:id="360984288">
                      <w:marLeft w:val="0"/>
                      <w:marRight w:val="0"/>
                      <w:marTop w:val="0"/>
                      <w:marBottom w:val="0"/>
                      <w:divBdr>
                        <w:top w:val="none" w:sz="0" w:space="0" w:color="auto"/>
                        <w:left w:val="none" w:sz="0" w:space="0" w:color="auto"/>
                        <w:bottom w:val="none" w:sz="0" w:space="0" w:color="auto"/>
                        <w:right w:val="none" w:sz="0" w:space="0" w:color="auto"/>
                      </w:divBdr>
                    </w:div>
                    <w:div w:id="1599632018">
                      <w:marLeft w:val="0"/>
                      <w:marRight w:val="0"/>
                      <w:marTop w:val="0"/>
                      <w:marBottom w:val="0"/>
                      <w:divBdr>
                        <w:top w:val="none" w:sz="0" w:space="0" w:color="auto"/>
                        <w:left w:val="none" w:sz="0" w:space="0" w:color="auto"/>
                        <w:bottom w:val="none" w:sz="0" w:space="0" w:color="auto"/>
                        <w:right w:val="none" w:sz="0" w:space="0" w:color="auto"/>
                      </w:divBdr>
                    </w:div>
                    <w:div w:id="1972516789">
                      <w:marLeft w:val="0"/>
                      <w:marRight w:val="0"/>
                      <w:marTop w:val="0"/>
                      <w:marBottom w:val="0"/>
                      <w:divBdr>
                        <w:top w:val="none" w:sz="0" w:space="0" w:color="auto"/>
                        <w:left w:val="none" w:sz="0" w:space="0" w:color="auto"/>
                        <w:bottom w:val="none" w:sz="0" w:space="0" w:color="auto"/>
                        <w:right w:val="none" w:sz="0" w:space="0" w:color="auto"/>
                      </w:divBdr>
                    </w:div>
                    <w:div w:id="1051424760">
                      <w:marLeft w:val="0"/>
                      <w:marRight w:val="0"/>
                      <w:marTop w:val="0"/>
                      <w:marBottom w:val="0"/>
                      <w:divBdr>
                        <w:top w:val="none" w:sz="0" w:space="0" w:color="auto"/>
                        <w:left w:val="none" w:sz="0" w:space="0" w:color="auto"/>
                        <w:bottom w:val="none" w:sz="0" w:space="0" w:color="auto"/>
                        <w:right w:val="none" w:sz="0" w:space="0" w:color="auto"/>
                      </w:divBdr>
                    </w:div>
                    <w:div w:id="558514563">
                      <w:marLeft w:val="0"/>
                      <w:marRight w:val="0"/>
                      <w:marTop w:val="0"/>
                      <w:marBottom w:val="0"/>
                      <w:divBdr>
                        <w:top w:val="none" w:sz="0" w:space="0" w:color="auto"/>
                        <w:left w:val="none" w:sz="0" w:space="0" w:color="auto"/>
                        <w:bottom w:val="none" w:sz="0" w:space="0" w:color="auto"/>
                        <w:right w:val="none" w:sz="0" w:space="0" w:color="auto"/>
                      </w:divBdr>
                    </w:div>
                    <w:div w:id="1797987138">
                      <w:marLeft w:val="0"/>
                      <w:marRight w:val="0"/>
                      <w:marTop w:val="0"/>
                      <w:marBottom w:val="0"/>
                      <w:divBdr>
                        <w:top w:val="none" w:sz="0" w:space="0" w:color="auto"/>
                        <w:left w:val="none" w:sz="0" w:space="0" w:color="auto"/>
                        <w:bottom w:val="none" w:sz="0" w:space="0" w:color="auto"/>
                        <w:right w:val="none" w:sz="0" w:space="0" w:color="auto"/>
                      </w:divBdr>
                    </w:div>
                    <w:div w:id="1184202412">
                      <w:marLeft w:val="0"/>
                      <w:marRight w:val="0"/>
                      <w:marTop w:val="0"/>
                      <w:marBottom w:val="0"/>
                      <w:divBdr>
                        <w:top w:val="none" w:sz="0" w:space="0" w:color="auto"/>
                        <w:left w:val="none" w:sz="0" w:space="0" w:color="auto"/>
                        <w:bottom w:val="none" w:sz="0" w:space="0" w:color="auto"/>
                        <w:right w:val="none" w:sz="0" w:space="0" w:color="auto"/>
                      </w:divBdr>
                    </w:div>
                    <w:div w:id="890530912">
                      <w:marLeft w:val="0"/>
                      <w:marRight w:val="0"/>
                      <w:marTop w:val="0"/>
                      <w:marBottom w:val="0"/>
                      <w:divBdr>
                        <w:top w:val="none" w:sz="0" w:space="0" w:color="auto"/>
                        <w:left w:val="none" w:sz="0" w:space="0" w:color="auto"/>
                        <w:bottom w:val="none" w:sz="0" w:space="0" w:color="auto"/>
                        <w:right w:val="none" w:sz="0" w:space="0" w:color="auto"/>
                      </w:divBdr>
                    </w:div>
                    <w:div w:id="1016807640">
                      <w:marLeft w:val="0"/>
                      <w:marRight w:val="0"/>
                      <w:marTop w:val="0"/>
                      <w:marBottom w:val="0"/>
                      <w:divBdr>
                        <w:top w:val="none" w:sz="0" w:space="0" w:color="auto"/>
                        <w:left w:val="none" w:sz="0" w:space="0" w:color="auto"/>
                        <w:bottom w:val="none" w:sz="0" w:space="0" w:color="auto"/>
                        <w:right w:val="none" w:sz="0" w:space="0" w:color="auto"/>
                      </w:divBdr>
                    </w:div>
                    <w:div w:id="668093742">
                      <w:marLeft w:val="0"/>
                      <w:marRight w:val="0"/>
                      <w:marTop w:val="0"/>
                      <w:marBottom w:val="0"/>
                      <w:divBdr>
                        <w:top w:val="none" w:sz="0" w:space="0" w:color="auto"/>
                        <w:left w:val="none" w:sz="0" w:space="0" w:color="auto"/>
                        <w:bottom w:val="none" w:sz="0" w:space="0" w:color="auto"/>
                        <w:right w:val="none" w:sz="0" w:space="0" w:color="auto"/>
                      </w:divBdr>
                    </w:div>
                    <w:div w:id="235675130">
                      <w:marLeft w:val="0"/>
                      <w:marRight w:val="0"/>
                      <w:marTop w:val="0"/>
                      <w:marBottom w:val="0"/>
                      <w:divBdr>
                        <w:top w:val="none" w:sz="0" w:space="0" w:color="auto"/>
                        <w:left w:val="none" w:sz="0" w:space="0" w:color="auto"/>
                        <w:bottom w:val="none" w:sz="0" w:space="0" w:color="auto"/>
                        <w:right w:val="none" w:sz="0" w:space="0" w:color="auto"/>
                      </w:divBdr>
                    </w:div>
                    <w:div w:id="498545048">
                      <w:marLeft w:val="0"/>
                      <w:marRight w:val="0"/>
                      <w:marTop w:val="0"/>
                      <w:marBottom w:val="0"/>
                      <w:divBdr>
                        <w:top w:val="none" w:sz="0" w:space="0" w:color="auto"/>
                        <w:left w:val="none" w:sz="0" w:space="0" w:color="auto"/>
                        <w:bottom w:val="none" w:sz="0" w:space="0" w:color="auto"/>
                        <w:right w:val="none" w:sz="0" w:space="0" w:color="auto"/>
                      </w:divBdr>
                    </w:div>
                    <w:div w:id="938296889">
                      <w:marLeft w:val="0"/>
                      <w:marRight w:val="0"/>
                      <w:marTop w:val="0"/>
                      <w:marBottom w:val="0"/>
                      <w:divBdr>
                        <w:top w:val="none" w:sz="0" w:space="0" w:color="auto"/>
                        <w:left w:val="none" w:sz="0" w:space="0" w:color="auto"/>
                        <w:bottom w:val="none" w:sz="0" w:space="0" w:color="auto"/>
                        <w:right w:val="none" w:sz="0" w:space="0" w:color="auto"/>
                      </w:divBdr>
                    </w:div>
                    <w:div w:id="459761516">
                      <w:marLeft w:val="0"/>
                      <w:marRight w:val="0"/>
                      <w:marTop w:val="0"/>
                      <w:marBottom w:val="0"/>
                      <w:divBdr>
                        <w:top w:val="none" w:sz="0" w:space="0" w:color="auto"/>
                        <w:left w:val="none" w:sz="0" w:space="0" w:color="auto"/>
                        <w:bottom w:val="none" w:sz="0" w:space="0" w:color="auto"/>
                        <w:right w:val="none" w:sz="0" w:space="0" w:color="auto"/>
                      </w:divBdr>
                    </w:div>
                    <w:div w:id="1110974653">
                      <w:marLeft w:val="0"/>
                      <w:marRight w:val="0"/>
                      <w:marTop w:val="0"/>
                      <w:marBottom w:val="0"/>
                      <w:divBdr>
                        <w:top w:val="none" w:sz="0" w:space="0" w:color="auto"/>
                        <w:left w:val="none" w:sz="0" w:space="0" w:color="auto"/>
                        <w:bottom w:val="none" w:sz="0" w:space="0" w:color="auto"/>
                        <w:right w:val="none" w:sz="0" w:space="0" w:color="auto"/>
                      </w:divBdr>
                    </w:div>
                    <w:div w:id="196086878">
                      <w:marLeft w:val="0"/>
                      <w:marRight w:val="0"/>
                      <w:marTop w:val="0"/>
                      <w:marBottom w:val="0"/>
                      <w:divBdr>
                        <w:top w:val="none" w:sz="0" w:space="0" w:color="auto"/>
                        <w:left w:val="none" w:sz="0" w:space="0" w:color="auto"/>
                        <w:bottom w:val="none" w:sz="0" w:space="0" w:color="auto"/>
                        <w:right w:val="none" w:sz="0" w:space="0" w:color="auto"/>
                      </w:divBdr>
                    </w:div>
                    <w:div w:id="2032027364">
                      <w:marLeft w:val="0"/>
                      <w:marRight w:val="0"/>
                      <w:marTop w:val="0"/>
                      <w:marBottom w:val="0"/>
                      <w:divBdr>
                        <w:top w:val="none" w:sz="0" w:space="0" w:color="auto"/>
                        <w:left w:val="none" w:sz="0" w:space="0" w:color="auto"/>
                        <w:bottom w:val="none" w:sz="0" w:space="0" w:color="auto"/>
                        <w:right w:val="none" w:sz="0" w:space="0" w:color="auto"/>
                      </w:divBdr>
                    </w:div>
                    <w:div w:id="750002682">
                      <w:marLeft w:val="0"/>
                      <w:marRight w:val="0"/>
                      <w:marTop w:val="0"/>
                      <w:marBottom w:val="0"/>
                      <w:divBdr>
                        <w:top w:val="none" w:sz="0" w:space="0" w:color="auto"/>
                        <w:left w:val="none" w:sz="0" w:space="0" w:color="auto"/>
                        <w:bottom w:val="none" w:sz="0" w:space="0" w:color="auto"/>
                        <w:right w:val="none" w:sz="0" w:space="0" w:color="auto"/>
                      </w:divBdr>
                    </w:div>
                    <w:div w:id="2060587350">
                      <w:marLeft w:val="0"/>
                      <w:marRight w:val="0"/>
                      <w:marTop w:val="0"/>
                      <w:marBottom w:val="0"/>
                      <w:divBdr>
                        <w:top w:val="none" w:sz="0" w:space="0" w:color="auto"/>
                        <w:left w:val="none" w:sz="0" w:space="0" w:color="auto"/>
                        <w:bottom w:val="none" w:sz="0" w:space="0" w:color="auto"/>
                        <w:right w:val="none" w:sz="0" w:space="0" w:color="auto"/>
                      </w:divBdr>
                    </w:div>
                    <w:div w:id="673150996">
                      <w:marLeft w:val="0"/>
                      <w:marRight w:val="0"/>
                      <w:marTop w:val="0"/>
                      <w:marBottom w:val="0"/>
                      <w:divBdr>
                        <w:top w:val="none" w:sz="0" w:space="0" w:color="auto"/>
                        <w:left w:val="none" w:sz="0" w:space="0" w:color="auto"/>
                        <w:bottom w:val="none" w:sz="0" w:space="0" w:color="auto"/>
                        <w:right w:val="none" w:sz="0" w:space="0" w:color="auto"/>
                      </w:divBdr>
                    </w:div>
                    <w:div w:id="1147867045">
                      <w:marLeft w:val="0"/>
                      <w:marRight w:val="0"/>
                      <w:marTop w:val="0"/>
                      <w:marBottom w:val="0"/>
                      <w:divBdr>
                        <w:top w:val="none" w:sz="0" w:space="0" w:color="auto"/>
                        <w:left w:val="none" w:sz="0" w:space="0" w:color="auto"/>
                        <w:bottom w:val="none" w:sz="0" w:space="0" w:color="auto"/>
                        <w:right w:val="none" w:sz="0" w:space="0" w:color="auto"/>
                      </w:divBdr>
                    </w:div>
                    <w:div w:id="1268194452">
                      <w:marLeft w:val="0"/>
                      <w:marRight w:val="0"/>
                      <w:marTop w:val="0"/>
                      <w:marBottom w:val="0"/>
                      <w:divBdr>
                        <w:top w:val="none" w:sz="0" w:space="0" w:color="auto"/>
                        <w:left w:val="none" w:sz="0" w:space="0" w:color="auto"/>
                        <w:bottom w:val="none" w:sz="0" w:space="0" w:color="auto"/>
                        <w:right w:val="none" w:sz="0" w:space="0" w:color="auto"/>
                      </w:divBdr>
                    </w:div>
                    <w:div w:id="1851215223">
                      <w:marLeft w:val="0"/>
                      <w:marRight w:val="0"/>
                      <w:marTop w:val="0"/>
                      <w:marBottom w:val="0"/>
                      <w:divBdr>
                        <w:top w:val="none" w:sz="0" w:space="0" w:color="auto"/>
                        <w:left w:val="none" w:sz="0" w:space="0" w:color="auto"/>
                        <w:bottom w:val="none" w:sz="0" w:space="0" w:color="auto"/>
                        <w:right w:val="none" w:sz="0" w:space="0" w:color="auto"/>
                      </w:divBdr>
                    </w:div>
                    <w:div w:id="1864172334">
                      <w:marLeft w:val="0"/>
                      <w:marRight w:val="0"/>
                      <w:marTop w:val="0"/>
                      <w:marBottom w:val="0"/>
                      <w:divBdr>
                        <w:top w:val="none" w:sz="0" w:space="0" w:color="auto"/>
                        <w:left w:val="none" w:sz="0" w:space="0" w:color="auto"/>
                        <w:bottom w:val="none" w:sz="0" w:space="0" w:color="auto"/>
                        <w:right w:val="none" w:sz="0" w:space="0" w:color="auto"/>
                      </w:divBdr>
                    </w:div>
                    <w:div w:id="20533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365834">
          <w:marLeft w:val="0"/>
          <w:marRight w:val="0"/>
          <w:marTop w:val="0"/>
          <w:marBottom w:val="0"/>
          <w:divBdr>
            <w:top w:val="none" w:sz="0" w:space="0" w:color="auto"/>
            <w:left w:val="none" w:sz="0" w:space="0" w:color="auto"/>
            <w:bottom w:val="none" w:sz="0" w:space="0" w:color="auto"/>
            <w:right w:val="none" w:sz="0" w:space="0" w:color="auto"/>
          </w:divBdr>
          <w:divsChild>
            <w:div w:id="1920551702">
              <w:marLeft w:val="0"/>
              <w:marRight w:val="0"/>
              <w:marTop w:val="0"/>
              <w:marBottom w:val="0"/>
              <w:divBdr>
                <w:top w:val="single" w:sz="6" w:space="0" w:color="C0C0C0"/>
                <w:left w:val="single" w:sz="6" w:space="0" w:color="C0C0C0"/>
                <w:bottom w:val="single" w:sz="6" w:space="0" w:color="C0C0C0"/>
                <w:right w:val="single" w:sz="6" w:space="0" w:color="C0C0C0"/>
              </w:divBdr>
              <w:divsChild>
                <w:div w:id="174350224">
                  <w:marLeft w:val="0"/>
                  <w:marRight w:val="0"/>
                  <w:marTop w:val="0"/>
                  <w:marBottom w:val="0"/>
                  <w:divBdr>
                    <w:top w:val="none" w:sz="0" w:space="0" w:color="auto"/>
                    <w:left w:val="none" w:sz="0" w:space="0" w:color="auto"/>
                    <w:bottom w:val="none" w:sz="0" w:space="0" w:color="auto"/>
                    <w:right w:val="none" w:sz="0" w:space="0" w:color="auto"/>
                  </w:divBdr>
                </w:div>
                <w:div w:id="1181554549">
                  <w:marLeft w:val="0"/>
                  <w:marRight w:val="0"/>
                  <w:marTop w:val="0"/>
                  <w:marBottom w:val="0"/>
                  <w:divBdr>
                    <w:top w:val="none" w:sz="0" w:space="0" w:color="auto"/>
                    <w:left w:val="none" w:sz="0" w:space="0" w:color="auto"/>
                    <w:bottom w:val="none" w:sz="0" w:space="0" w:color="auto"/>
                    <w:right w:val="none" w:sz="0" w:space="0" w:color="auto"/>
                  </w:divBdr>
                </w:div>
                <w:div w:id="1767656097">
                  <w:marLeft w:val="0"/>
                  <w:marRight w:val="0"/>
                  <w:marTop w:val="0"/>
                  <w:marBottom w:val="0"/>
                  <w:divBdr>
                    <w:top w:val="none" w:sz="0" w:space="0" w:color="auto"/>
                    <w:left w:val="none" w:sz="0" w:space="0" w:color="auto"/>
                    <w:bottom w:val="none" w:sz="0" w:space="0" w:color="auto"/>
                    <w:right w:val="none" w:sz="0" w:space="0" w:color="auto"/>
                  </w:divBdr>
                  <w:divsChild>
                    <w:div w:id="2023437449">
                      <w:marLeft w:val="0"/>
                      <w:marRight w:val="0"/>
                      <w:marTop w:val="0"/>
                      <w:marBottom w:val="0"/>
                      <w:divBdr>
                        <w:top w:val="none" w:sz="0" w:space="0" w:color="auto"/>
                        <w:left w:val="none" w:sz="0" w:space="0" w:color="auto"/>
                        <w:bottom w:val="none" w:sz="0" w:space="0" w:color="auto"/>
                        <w:right w:val="none" w:sz="0" w:space="0" w:color="auto"/>
                      </w:divBdr>
                    </w:div>
                    <w:div w:id="34062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337652">
          <w:marLeft w:val="0"/>
          <w:marRight w:val="0"/>
          <w:marTop w:val="0"/>
          <w:marBottom w:val="0"/>
          <w:divBdr>
            <w:top w:val="none" w:sz="0" w:space="0" w:color="auto"/>
            <w:left w:val="none" w:sz="0" w:space="0" w:color="auto"/>
            <w:bottom w:val="none" w:sz="0" w:space="0" w:color="auto"/>
            <w:right w:val="none" w:sz="0" w:space="0" w:color="auto"/>
          </w:divBdr>
          <w:divsChild>
            <w:div w:id="1639603472">
              <w:marLeft w:val="0"/>
              <w:marRight w:val="0"/>
              <w:marTop w:val="0"/>
              <w:marBottom w:val="0"/>
              <w:divBdr>
                <w:top w:val="single" w:sz="6" w:space="0" w:color="C0C0C0"/>
                <w:left w:val="single" w:sz="6" w:space="0" w:color="C0C0C0"/>
                <w:bottom w:val="single" w:sz="6" w:space="0" w:color="C0C0C0"/>
                <w:right w:val="single" w:sz="6" w:space="0" w:color="C0C0C0"/>
              </w:divBdr>
              <w:divsChild>
                <w:div w:id="680670333">
                  <w:marLeft w:val="0"/>
                  <w:marRight w:val="0"/>
                  <w:marTop w:val="0"/>
                  <w:marBottom w:val="0"/>
                  <w:divBdr>
                    <w:top w:val="none" w:sz="0" w:space="0" w:color="auto"/>
                    <w:left w:val="none" w:sz="0" w:space="0" w:color="auto"/>
                    <w:bottom w:val="none" w:sz="0" w:space="0" w:color="auto"/>
                    <w:right w:val="none" w:sz="0" w:space="0" w:color="auto"/>
                  </w:divBdr>
                </w:div>
                <w:div w:id="1067461116">
                  <w:marLeft w:val="0"/>
                  <w:marRight w:val="0"/>
                  <w:marTop w:val="0"/>
                  <w:marBottom w:val="0"/>
                  <w:divBdr>
                    <w:top w:val="none" w:sz="0" w:space="0" w:color="auto"/>
                    <w:left w:val="none" w:sz="0" w:space="0" w:color="auto"/>
                    <w:bottom w:val="none" w:sz="0" w:space="0" w:color="auto"/>
                    <w:right w:val="none" w:sz="0" w:space="0" w:color="auto"/>
                  </w:divBdr>
                </w:div>
                <w:div w:id="250548502">
                  <w:marLeft w:val="0"/>
                  <w:marRight w:val="0"/>
                  <w:marTop w:val="0"/>
                  <w:marBottom w:val="0"/>
                  <w:divBdr>
                    <w:top w:val="none" w:sz="0" w:space="0" w:color="auto"/>
                    <w:left w:val="none" w:sz="0" w:space="0" w:color="auto"/>
                    <w:bottom w:val="none" w:sz="0" w:space="0" w:color="auto"/>
                    <w:right w:val="none" w:sz="0" w:space="0" w:color="auto"/>
                  </w:divBdr>
                  <w:divsChild>
                    <w:div w:id="1282802822">
                      <w:marLeft w:val="0"/>
                      <w:marRight w:val="0"/>
                      <w:marTop w:val="0"/>
                      <w:marBottom w:val="0"/>
                      <w:divBdr>
                        <w:top w:val="none" w:sz="0" w:space="0" w:color="auto"/>
                        <w:left w:val="none" w:sz="0" w:space="0" w:color="auto"/>
                        <w:bottom w:val="none" w:sz="0" w:space="0" w:color="auto"/>
                        <w:right w:val="none" w:sz="0" w:space="0" w:color="auto"/>
                      </w:divBdr>
                    </w:div>
                    <w:div w:id="16674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914321">
          <w:marLeft w:val="0"/>
          <w:marRight w:val="0"/>
          <w:marTop w:val="0"/>
          <w:marBottom w:val="0"/>
          <w:divBdr>
            <w:top w:val="none" w:sz="0" w:space="0" w:color="auto"/>
            <w:left w:val="none" w:sz="0" w:space="0" w:color="auto"/>
            <w:bottom w:val="none" w:sz="0" w:space="0" w:color="auto"/>
            <w:right w:val="none" w:sz="0" w:space="0" w:color="auto"/>
          </w:divBdr>
          <w:divsChild>
            <w:div w:id="690956919">
              <w:marLeft w:val="0"/>
              <w:marRight w:val="0"/>
              <w:marTop w:val="0"/>
              <w:marBottom w:val="0"/>
              <w:divBdr>
                <w:top w:val="single" w:sz="6" w:space="0" w:color="C0C0C0"/>
                <w:left w:val="single" w:sz="6" w:space="0" w:color="C0C0C0"/>
                <w:bottom w:val="single" w:sz="6" w:space="0" w:color="C0C0C0"/>
                <w:right w:val="single" w:sz="6" w:space="0" w:color="C0C0C0"/>
              </w:divBdr>
              <w:divsChild>
                <w:div w:id="390738795">
                  <w:marLeft w:val="0"/>
                  <w:marRight w:val="0"/>
                  <w:marTop w:val="0"/>
                  <w:marBottom w:val="0"/>
                  <w:divBdr>
                    <w:top w:val="none" w:sz="0" w:space="0" w:color="auto"/>
                    <w:left w:val="none" w:sz="0" w:space="0" w:color="auto"/>
                    <w:bottom w:val="none" w:sz="0" w:space="0" w:color="auto"/>
                    <w:right w:val="none" w:sz="0" w:space="0" w:color="auto"/>
                  </w:divBdr>
                </w:div>
                <w:div w:id="1572160879">
                  <w:marLeft w:val="0"/>
                  <w:marRight w:val="0"/>
                  <w:marTop w:val="0"/>
                  <w:marBottom w:val="0"/>
                  <w:divBdr>
                    <w:top w:val="none" w:sz="0" w:space="0" w:color="auto"/>
                    <w:left w:val="none" w:sz="0" w:space="0" w:color="auto"/>
                    <w:bottom w:val="none" w:sz="0" w:space="0" w:color="auto"/>
                    <w:right w:val="none" w:sz="0" w:space="0" w:color="auto"/>
                  </w:divBdr>
                  <w:divsChild>
                    <w:div w:id="4431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68241">
          <w:marLeft w:val="0"/>
          <w:marRight w:val="0"/>
          <w:marTop w:val="0"/>
          <w:marBottom w:val="0"/>
          <w:divBdr>
            <w:top w:val="none" w:sz="0" w:space="0" w:color="auto"/>
            <w:left w:val="none" w:sz="0" w:space="0" w:color="auto"/>
            <w:bottom w:val="none" w:sz="0" w:space="0" w:color="auto"/>
            <w:right w:val="none" w:sz="0" w:space="0" w:color="auto"/>
          </w:divBdr>
          <w:divsChild>
            <w:div w:id="1823542979">
              <w:marLeft w:val="0"/>
              <w:marRight w:val="0"/>
              <w:marTop w:val="0"/>
              <w:marBottom w:val="0"/>
              <w:divBdr>
                <w:top w:val="single" w:sz="6" w:space="0" w:color="C0C0C0"/>
                <w:left w:val="single" w:sz="6" w:space="0" w:color="C0C0C0"/>
                <w:bottom w:val="single" w:sz="6" w:space="0" w:color="C0C0C0"/>
                <w:right w:val="single" w:sz="6" w:space="0" w:color="C0C0C0"/>
              </w:divBdr>
              <w:divsChild>
                <w:div w:id="1082530824">
                  <w:marLeft w:val="0"/>
                  <w:marRight w:val="0"/>
                  <w:marTop w:val="0"/>
                  <w:marBottom w:val="0"/>
                  <w:divBdr>
                    <w:top w:val="none" w:sz="0" w:space="0" w:color="auto"/>
                    <w:left w:val="none" w:sz="0" w:space="0" w:color="auto"/>
                    <w:bottom w:val="none" w:sz="0" w:space="0" w:color="auto"/>
                    <w:right w:val="none" w:sz="0" w:space="0" w:color="auto"/>
                  </w:divBdr>
                </w:div>
                <w:div w:id="1726754884">
                  <w:marLeft w:val="0"/>
                  <w:marRight w:val="0"/>
                  <w:marTop w:val="0"/>
                  <w:marBottom w:val="0"/>
                  <w:divBdr>
                    <w:top w:val="none" w:sz="0" w:space="0" w:color="auto"/>
                    <w:left w:val="none" w:sz="0" w:space="0" w:color="auto"/>
                    <w:bottom w:val="none" w:sz="0" w:space="0" w:color="auto"/>
                    <w:right w:val="none" w:sz="0" w:space="0" w:color="auto"/>
                  </w:divBdr>
                </w:div>
                <w:div w:id="1188520208">
                  <w:marLeft w:val="0"/>
                  <w:marRight w:val="0"/>
                  <w:marTop w:val="0"/>
                  <w:marBottom w:val="0"/>
                  <w:divBdr>
                    <w:top w:val="none" w:sz="0" w:space="0" w:color="auto"/>
                    <w:left w:val="none" w:sz="0" w:space="0" w:color="auto"/>
                    <w:bottom w:val="none" w:sz="0" w:space="0" w:color="auto"/>
                    <w:right w:val="none" w:sz="0" w:space="0" w:color="auto"/>
                  </w:divBdr>
                  <w:divsChild>
                    <w:div w:id="855652011">
                      <w:marLeft w:val="0"/>
                      <w:marRight w:val="0"/>
                      <w:marTop w:val="0"/>
                      <w:marBottom w:val="0"/>
                      <w:divBdr>
                        <w:top w:val="none" w:sz="0" w:space="0" w:color="auto"/>
                        <w:left w:val="none" w:sz="0" w:space="0" w:color="auto"/>
                        <w:bottom w:val="none" w:sz="0" w:space="0" w:color="auto"/>
                        <w:right w:val="none" w:sz="0" w:space="0" w:color="auto"/>
                      </w:divBdr>
                    </w:div>
                    <w:div w:id="126487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548009">
          <w:marLeft w:val="0"/>
          <w:marRight w:val="0"/>
          <w:marTop w:val="0"/>
          <w:marBottom w:val="0"/>
          <w:divBdr>
            <w:top w:val="none" w:sz="0" w:space="0" w:color="auto"/>
            <w:left w:val="none" w:sz="0" w:space="0" w:color="auto"/>
            <w:bottom w:val="none" w:sz="0" w:space="0" w:color="auto"/>
            <w:right w:val="none" w:sz="0" w:space="0" w:color="auto"/>
          </w:divBdr>
        </w:div>
      </w:divsChild>
    </w:div>
    <w:div w:id="459887108">
      <w:bodyDiv w:val="1"/>
      <w:marLeft w:val="0"/>
      <w:marRight w:val="0"/>
      <w:marTop w:val="0"/>
      <w:marBottom w:val="0"/>
      <w:divBdr>
        <w:top w:val="none" w:sz="0" w:space="0" w:color="auto"/>
        <w:left w:val="none" w:sz="0" w:space="0" w:color="auto"/>
        <w:bottom w:val="none" w:sz="0" w:space="0" w:color="auto"/>
        <w:right w:val="none" w:sz="0" w:space="0" w:color="auto"/>
      </w:divBdr>
    </w:div>
    <w:div w:id="498547944">
      <w:bodyDiv w:val="1"/>
      <w:marLeft w:val="0"/>
      <w:marRight w:val="0"/>
      <w:marTop w:val="0"/>
      <w:marBottom w:val="0"/>
      <w:divBdr>
        <w:top w:val="none" w:sz="0" w:space="0" w:color="auto"/>
        <w:left w:val="none" w:sz="0" w:space="0" w:color="auto"/>
        <w:bottom w:val="none" w:sz="0" w:space="0" w:color="auto"/>
        <w:right w:val="none" w:sz="0" w:space="0" w:color="auto"/>
      </w:divBdr>
      <w:divsChild>
        <w:div w:id="1173498008">
          <w:marLeft w:val="150"/>
          <w:marRight w:val="0"/>
          <w:marTop w:val="0"/>
          <w:marBottom w:val="0"/>
          <w:divBdr>
            <w:top w:val="none" w:sz="0" w:space="0" w:color="auto"/>
            <w:left w:val="none" w:sz="0" w:space="0" w:color="auto"/>
            <w:bottom w:val="none" w:sz="0" w:space="0" w:color="auto"/>
            <w:right w:val="none" w:sz="0" w:space="0" w:color="auto"/>
          </w:divBdr>
        </w:div>
        <w:div w:id="1918519675">
          <w:marLeft w:val="150"/>
          <w:marRight w:val="0"/>
          <w:marTop w:val="0"/>
          <w:marBottom w:val="0"/>
          <w:divBdr>
            <w:top w:val="none" w:sz="0" w:space="0" w:color="auto"/>
            <w:left w:val="none" w:sz="0" w:space="0" w:color="auto"/>
            <w:bottom w:val="none" w:sz="0" w:space="0" w:color="auto"/>
            <w:right w:val="none" w:sz="0" w:space="0" w:color="auto"/>
          </w:divBdr>
        </w:div>
        <w:div w:id="119231616">
          <w:marLeft w:val="150"/>
          <w:marRight w:val="0"/>
          <w:marTop w:val="0"/>
          <w:marBottom w:val="0"/>
          <w:divBdr>
            <w:top w:val="none" w:sz="0" w:space="0" w:color="auto"/>
            <w:left w:val="none" w:sz="0" w:space="0" w:color="auto"/>
            <w:bottom w:val="none" w:sz="0" w:space="0" w:color="auto"/>
            <w:right w:val="none" w:sz="0" w:space="0" w:color="auto"/>
          </w:divBdr>
        </w:div>
        <w:div w:id="1412505501">
          <w:marLeft w:val="150"/>
          <w:marRight w:val="0"/>
          <w:marTop w:val="0"/>
          <w:marBottom w:val="0"/>
          <w:divBdr>
            <w:top w:val="none" w:sz="0" w:space="0" w:color="auto"/>
            <w:left w:val="none" w:sz="0" w:space="0" w:color="auto"/>
            <w:bottom w:val="none" w:sz="0" w:space="0" w:color="auto"/>
            <w:right w:val="none" w:sz="0" w:space="0" w:color="auto"/>
          </w:divBdr>
        </w:div>
        <w:div w:id="1430080985">
          <w:marLeft w:val="150"/>
          <w:marRight w:val="0"/>
          <w:marTop w:val="0"/>
          <w:marBottom w:val="0"/>
          <w:divBdr>
            <w:top w:val="none" w:sz="0" w:space="0" w:color="auto"/>
            <w:left w:val="none" w:sz="0" w:space="0" w:color="auto"/>
            <w:bottom w:val="none" w:sz="0" w:space="0" w:color="auto"/>
            <w:right w:val="none" w:sz="0" w:space="0" w:color="auto"/>
          </w:divBdr>
        </w:div>
        <w:div w:id="206767093">
          <w:marLeft w:val="150"/>
          <w:marRight w:val="0"/>
          <w:marTop w:val="0"/>
          <w:marBottom w:val="0"/>
          <w:divBdr>
            <w:top w:val="none" w:sz="0" w:space="0" w:color="auto"/>
            <w:left w:val="none" w:sz="0" w:space="0" w:color="auto"/>
            <w:bottom w:val="none" w:sz="0" w:space="0" w:color="auto"/>
            <w:right w:val="none" w:sz="0" w:space="0" w:color="auto"/>
          </w:divBdr>
        </w:div>
        <w:div w:id="1694376106">
          <w:marLeft w:val="150"/>
          <w:marRight w:val="0"/>
          <w:marTop w:val="0"/>
          <w:marBottom w:val="0"/>
          <w:divBdr>
            <w:top w:val="none" w:sz="0" w:space="0" w:color="auto"/>
            <w:left w:val="none" w:sz="0" w:space="0" w:color="auto"/>
            <w:bottom w:val="none" w:sz="0" w:space="0" w:color="auto"/>
            <w:right w:val="none" w:sz="0" w:space="0" w:color="auto"/>
          </w:divBdr>
        </w:div>
      </w:divsChild>
    </w:div>
    <w:div w:id="517432079">
      <w:bodyDiv w:val="1"/>
      <w:marLeft w:val="0"/>
      <w:marRight w:val="0"/>
      <w:marTop w:val="0"/>
      <w:marBottom w:val="0"/>
      <w:divBdr>
        <w:top w:val="none" w:sz="0" w:space="0" w:color="auto"/>
        <w:left w:val="none" w:sz="0" w:space="0" w:color="auto"/>
        <w:bottom w:val="none" w:sz="0" w:space="0" w:color="auto"/>
        <w:right w:val="none" w:sz="0" w:space="0" w:color="auto"/>
      </w:divBdr>
      <w:divsChild>
        <w:div w:id="1705330273">
          <w:marLeft w:val="0"/>
          <w:marRight w:val="0"/>
          <w:marTop w:val="0"/>
          <w:marBottom w:val="0"/>
          <w:divBdr>
            <w:top w:val="none" w:sz="0" w:space="0" w:color="auto"/>
            <w:left w:val="none" w:sz="0" w:space="0" w:color="auto"/>
            <w:bottom w:val="none" w:sz="0" w:space="0" w:color="auto"/>
            <w:right w:val="none" w:sz="0" w:space="0" w:color="auto"/>
          </w:divBdr>
          <w:divsChild>
            <w:div w:id="2082100738">
              <w:marLeft w:val="0"/>
              <w:marRight w:val="272"/>
              <w:marTop w:val="0"/>
              <w:marBottom w:val="0"/>
              <w:divBdr>
                <w:top w:val="none" w:sz="0" w:space="0" w:color="auto"/>
                <w:left w:val="none" w:sz="0" w:space="0" w:color="auto"/>
                <w:bottom w:val="none" w:sz="0" w:space="0" w:color="auto"/>
                <w:right w:val="single" w:sz="6" w:space="0" w:color="CCCCCC"/>
              </w:divBdr>
            </w:div>
            <w:div w:id="58248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45810">
      <w:bodyDiv w:val="1"/>
      <w:marLeft w:val="0"/>
      <w:marRight w:val="0"/>
      <w:marTop w:val="0"/>
      <w:marBottom w:val="0"/>
      <w:divBdr>
        <w:top w:val="none" w:sz="0" w:space="0" w:color="auto"/>
        <w:left w:val="none" w:sz="0" w:space="0" w:color="auto"/>
        <w:bottom w:val="none" w:sz="0" w:space="0" w:color="auto"/>
        <w:right w:val="none" w:sz="0" w:space="0" w:color="auto"/>
      </w:divBdr>
      <w:divsChild>
        <w:div w:id="690882381">
          <w:marLeft w:val="0"/>
          <w:marRight w:val="0"/>
          <w:marTop w:val="0"/>
          <w:marBottom w:val="240"/>
          <w:divBdr>
            <w:top w:val="none" w:sz="0" w:space="0" w:color="auto"/>
            <w:left w:val="none" w:sz="0" w:space="0" w:color="auto"/>
            <w:bottom w:val="none" w:sz="0" w:space="0" w:color="auto"/>
            <w:right w:val="none" w:sz="0" w:space="0" w:color="auto"/>
          </w:divBdr>
          <w:divsChild>
            <w:div w:id="894241885">
              <w:marLeft w:val="0"/>
              <w:marRight w:val="0"/>
              <w:marTop w:val="0"/>
              <w:marBottom w:val="0"/>
              <w:divBdr>
                <w:top w:val="none" w:sz="0" w:space="0" w:color="auto"/>
                <w:left w:val="none" w:sz="0" w:space="0" w:color="auto"/>
                <w:bottom w:val="none" w:sz="0" w:space="0" w:color="auto"/>
                <w:right w:val="none" w:sz="0" w:space="0" w:color="auto"/>
              </w:divBdr>
              <w:divsChild>
                <w:div w:id="583874709">
                  <w:marLeft w:val="0"/>
                  <w:marRight w:val="0"/>
                  <w:marTop w:val="0"/>
                  <w:marBottom w:val="0"/>
                  <w:divBdr>
                    <w:top w:val="none" w:sz="0" w:space="0" w:color="auto"/>
                    <w:left w:val="none" w:sz="0" w:space="0" w:color="auto"/>
                    <w:bottom w:val="none" w:sz="0" w:space="0" w:color="auto"/>
                    <w:right w:val="none" w:sz="0" w:space="0" w:color="auto"/>
                  </w:divBdr>
                  <w:divsChild>
                    <w:div w:id="664017748">
                      <w:marLeft w:val="0"/>
                      <w:marRight w:val="112"/>
                      <w:marTop w:val="0"/>
                      <w:marBottom w:val="0"/>
                      <w:divBdr>
                        <w:top w:val="none" w:sz="0" w:space="0" w:color="auto"/>
                        <w:left w:val="none" w:sz="0" w:space="0" w:color="auto"/>
                        <w:bottom w:val="none" w:sz="0" w:space="0" w:color="auto"/>
                        <w:right w:val="single" w:sz="6" w:space="0" w:color="CCCCCC"/>
                      </w:divBdr>
                    </w:div>
                    <w:div w:id="187703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0424">
              <w:marLeft w:val="0"/>
              <w:marRight w:val="0"/>
              <w:marTop w:val="0"/>
              <w:marBottom w:val="0"/>
              <w:divBdr>
                <w:top w:val="none" w:sz="0" w:space="0" w:color="auto"/>
                <w:left w:val="none" w:sz="0" w:space="0" w:color="auto"/>
                <w:bottom w:val="none" w:sz="0" w:space="0" w:color="auto"/>
                <w:right w:val="none" w:sz="0" w:space="0" w:color="auto"/>
              </w:divBdr>
              <w:divsChild>
                <w:div w:id="2127921081">
                  <w:marLeft w:val="0"/>
                  <w:marRight w:val="0"/>
                  <w:marTop w:val="0"/>
                  <w:marBottom w:val="0"/>
                  <w:divBdr>
                    <w:top w:val="none" w:sz="0" w:space="0" w:color="auto"/>
                    <w:left w:val="none" w:sz="0" w:space="0" w:color="auto"/>
                    <w:bottom w:val="none" w:sz="0" w:space="0" w:color="auto"/>
                    <w:right w:val="none" w:sz="0" w:space="0" w:color="auto"/>
                  </w:divBdr>
                  <w:divsChild>
                    <w:div w:id="1576278733">
                      <w:marLeft w:val="0"/>
                      <w:marRight w:val="153"/>
                      <w:marTop w:val="0"/>
                      <w:marBottom w:val="0"/>
                      <w:divBdr>
                        <w:top w:val="none" w:sz="0" w:space="0" w:color="auto"/>
                        <w:left w:val="none" w:sz="0" w:space="0" w:color="auto"/>
                        <w:bottom w:val="none" w:sz="0" w:space="0" w:color="auto"/>
                        <w:right w:val="single" w:sz="6" w:space="0" w:color="CCCCCC"/>
                      </w:divBdr>
                    </w:div>
                    <w:div w:id="8842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741462">
      <w:bodyDiv w:val="1"/>
      <w:marLeft w:val="0"/>
      <w:marRight w:val="0"/>
      <w:marTop w:val="0"/>
      <w:marBottom w:val="0"/>
      <w:divBdr>
        <w:top w:val="none" w:sz="0" w:space="0" w:color="auto"/>
        <w:left w:val="none" w:sz="0" w:space="0" w:color="auto"/>
        <w:bottom w:val="none" w:sz="0" w:space="0" w:color="auto"/>
        <w:right w:val="none" w:sz="0" w:space="0" w:color="auto"/>
      </w:divBdr>
    </w:div>
    <w:div w:id="638804462">
      <w:bodyDiv w:val="1"/>
      <w:marLeft w:val="0"/>
      <w:marRight w:val="0"/>
      <w:marTop w:val="0"/>
      <w:marBottom w:val="0"/>
      <w:divBdr>
        <w:top w:val="none" w:sz="0" w:space="0" w:color="auto"/>
        <w:left w:val="none" w:sz="0" w:space="0" w:color="auto"/>
        <w:bottom w:val="none" w:sz="0" w:space="0" w:color="auto"/>
        <w:right w:val="none" w:sz="0" w:space="0" w:color="auto"/>
      </w:divBdr>
    </w:div>
    <w:div w:id="653993916">
      <w:bodyDiv w:val="1"/>
      <w:marLeft w:val="0"/>
      <w:marRight w:val="0"/>
      <w:marTop w:val="0"/>
      <w:marBottom w:val="0"/>
      <w:divBdr>
        <w:top w:val="none" w:sz="0" w:space="0" w:color="auto"/>
        <w:left w:val="none" w:sz="0" w:space="0" w:color="auto"/>
        <w:bottom w:val="none" w:sz="0" w:space="0" w:color="auto"/>
        <w:right w:val="none" w:sz="0" w:space="0" w:color="auto"/>
      </w:divBdr>
      <w:divsChild>
        <w:div w:id="1874803238">
          <w:marLeft w:val="150"/>
          <w:marRight w:val="0"/>
          <w:marTop w:val="0"/>
          <w:marBottom w:val="0"/>
          <w:divBdr>
            <w:top w:val="none" w:sz="0" w:space="0" w:color="auto"/>
            <w:left w:val="none" w:sz="0" w:space="0" w:color="auto"/>
            <w:bottom w:val="none" w:sz="0" w:space="0" w:color="auto"/>
            <w:right w:val="none" w:sz="0" w:space="0" w:color="auto"/>
          </w:divBdr>
        </w:div>
        <w:div w:id="1862208398">
          <w:marLeft w:val="150"/>
          <w:marRight w:val="0"/>
          <w:marTop w:val="0"/>
          <w:marBottom w:val="0"/>
          <w:divBdr>
            <w:top w:val="none" w:sz="0" w:space="0" w:color="auto"/>
            <w:left w:val="none" w:sz="0" w:space="0" w:color="auto"/>
            <w:bottom w:val="none" w:sz="0" w:space="0" w:color="auto"/>
            <w:right w:val="none" w:sz="0" w:space="0" w:color="auto"/>
          </w:divBdr>
        </w:div>
        <w:div w:id="1314219048">
          <w:marLeft w:val="150"/>
          <w:marRight w:val="0"/>
          <w:marTop w:val="0"/>
          <w:marBottom w:val="0"/>
          <w:divBdr>
            <w:top w:val="none" w:sz="0" w:space="0" w:color="auto"/>
            <w:left w:val="none" w:sz="0" w:space="0" w:color="auto"/>
            <w:bottom w:val="none" w:sz="0" w:space="0" w:color="auto"/>
            <w:right w:val="none" w:sz="0" w:space="0" w:color="auto"/>
          </w:divBdr>
        </w:div>
        <w:div w:id="39790107">
          <w:marLeft w:val="150"/>
          <w:marRight w:val="0"/>
          <w:marTop w:val="0"/>
          <w:marBottom w:val="0"/>
          <w:divBdr>
            <w:top w:val="none" w:sz="0" w:space="0" w:color="auto"/>
            <w:left w:val="none" w:sz="0" w:space="0" w:color="auto"/>
            <w:bottom w:val="none" w:sz="0" w:space="0" w:color="auto"/>
            <w:right w:val="none" w:sz="0" w:space="0" w:color="auto"/>
          </w:divBdr>
        </w:div>
        <w:div w:id="2083790331">
          <w:marLeft w:val="150"/>
          <w:marRight w:val="0"/>
          <w:marTop w:val="0"/>
          <w:marBottom w:val="0"/>
          <w:divBdr>
            <w:top w:val="none" w:sz="0" w:space="0" w:color="auto"/>
            <w:left w:val="none" w:sz="0" w:space="0" w:color="auto"/>
            <w:bottom w:val="none" w:sz="0" w:space="0" w:color="auto"/>
            <w:right w:val="none" w:sz="0" w:space="0" w:color="auto"/>
          </w:divBdr>
        </w:div>
        <w:div w:id="998002450">
          <w:marLeft w:val="150"/>
          <w:marRight w:val="0"/>
          <w:marTop w:val="0"/>
          <w:marBottom w:val="0"/>
          <w:divBdr>
            <w:top w:val="none" w:sz="0" w:space="0" w:color="auto"/>
            <w:left w:val="none" w:sz="0" w:space="0" w:color="auto"/>
            <w:bottom w:val="none" w:sz="0" w:space="0" w:color="auto"/>
            <w:right w:val="none" w:sz="0" w:space="0" w:color="auto"/>
          </w:divBdr>
        </w:div>
        <w:div w:id="2073457932">
          <w:marLeft w:val="150"/>
          <w:marRight w:val="0"/>
          <w:marTop w:val="0"/>
          <w:marBottom w:val="0"/>
          <w:divBdr>
            <w:top w:val="none" w:sz="0" w:space="0" w:color="auto"/>
            <w:left w:val="none" w:sz="0" w:space="0" w:color="auto"/>
            <w:bottom w:val="none" w:sz="0" w:space="0" w:color="auto"/>
            <w:right w:val="none" w:sz="0" w:space="0" w:color="auto"/>
          </w:divBdr>
        </w:div>
        <w:div w:id="1707022455">
          <w:marLeft w:val="150"/>
          <w:marRight w:val="0"/>
          <w:marTop w:val="0"/>
          <w:marBottom w:val="0"/>
          <w:divBdr>
            <w:top w:val="none" w:sz="0" w:space="0" w:color="auto"/>
            <w:left w:val="none" w:sz="0" w:space="0" w:color="auto"/>
            <w:bottom w:val="none" w:sz="0" w:space="0" w:color="auto"/>
            <w:right w:val="none" w:sz="0" w:space="0" w:color="auto"/>
          </w:divBdr>
        </w:div>
      </w:divsChild>
    </w:div>
    <w:div w:id="655299316">
      <w:bodyDiv w:val="1"/>
      <w:marLeft w:val="0"/>
      <w:marRight w:val="0"/>
      <w:marTop w:val="0"/>
      <w:marBottom w:val="0"/>
      <w:divBdr>
        <w:top w:val="none" w:sz="0" w:space="0" w:color="auto"/>
        <w:left w:val="none" w:sz="0" w:space="0" w:color="auto"/>
        <w:bottom w:val="none" w:sz="0" w:space="0" w:color="auto"/>
        <w:right w:val="none" w:sz="0" w:space="0" w:color="auto"/>
      </w:divBdr>
    </w:div>
    <w:div w:id="660277870">
      <w:bodyDiv w:val="1"/>
      <w:marLeft w:val="0"/>
      <w:marRight w:val="0"/>
      <w:marTop w:val="0"/>
      <w:marBottom w:val="0"/>
      <w:divBdr>
        <w:top w:val="none" w:sz="0" w:space="0" w:color="auto"/>
        <w:left w:val="none" w:sz="0" w:space="0" w:color="auto"/>
        <w:bottom w:val="none" w:sz="0" w:space="0" w:color="auto"/>
        <w:right w:val="none" w:sz="0" w:space="0" w:color="auto"/>
      </w:divBdr>
    </w:div>
    <w:div w:id="694624427">
      <w:bodyDiv w:val="1"/>
      <w:marLeft w:val="0"/>
      <w:marRight w:val="0"/>
      <w:marTop w:val="0"/>
      <w:marBottom w:val="0"/>
      <w:divBdr>
        <w:top w:val="none" w:sz="0" w:space="0" w:color="auto"/>
        <w:left w:val="none" w:sz="0" w:space="0" w:color="auto"/>
        <w:bottom w:val="none" w:sz="0" w:space="0" w:color="auto"/>
        <w:right w:val="none" w:sz="0" w:space="0" w:color="auto"/>
      </w:divBdr>
      <w:divsChild>
        <w:div w:id="1553232665">
          <w:marLeft w:val="0"/>
          <w:marRight w:val="0"/>
          <w:marTop w:val="0"/>
          <w:marBottom w:val="0"/>
          <w:divBdr>
            <w:top w:val="none" w:sz="0" w:space="0" w:color="auto"/>
            <w:left w:val="none" w:sz="0" w:space="0" w:color="auto"/>
            <w:bottom w:val="none" w:sz="0" w:space="0" w:color="auto"/>
            <w:right w:val="none" w:sz="0" w:space="0" w:color="auto"/>
          </w:divBdr>
          <w:divsChild>
            <w:div w:id="623658063">
              <w:marLeft w:val="0"/>
              <w:marRight w:val="272"/>
              <w:marTop w:val="0"/>
              <w:marBottom w:val="0"/>
              <w:divBdr>
                <w:top w:val="none" w:sz="0" w:space="0" w:color="auto"/>
                <w:left w:val="none" w:sz="0" w:space="0" w:color="auto"/>
                <w:bottom w:val="none" w:sz="0" w:space="0" w:color="auto"/>
                <w:right w:val="single" w:sz="6" w:space="0" w:color="CCCCCC"/>
              </w:divBdr>
            </w:div>
            <w:div w:id="8439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8556">
      <w:bodyDiv w:val="1"/>
      <w:marLeft w:val="0"/>
      <w:marRight w:val="0"/>
      <w:marTop w:val="0"/>
      <w:marBottom w:val="0"/>
      <w:divBdr>
        <w:top w:val="none" w:sz="0" w:space="0" w:color="auto"/>
        <w:left w:val="none" w:sz="0" w:space="0" w:color="auto"/>
        <w:bottom w:val="none" w:sz="0" w:space="0" w:color="auto"/>
        <w:right w:val="none" w:sz="0" w:space="0" w:color="auto"/>
      </w:divBdr>
    </w:div>
    <w:div w:id="719599101">
      <w:bodyDiv w:val="1"/>
      <w:marLeft w:val="0"/>
      <w:marRight w:val="0"/>
      <w:marTop w:val="0"/>
      <w:marBottom w:val="0"/>
      <w:divBdr>
        <w:top w:val="none" w:sz="0" w:space="0" w:color="auto"/>
        <w:left w:val="none" w:sz="0" w:space="0" w:color="auto"/>
        <w:bottom w:val="none" w:sz="0" w:space="0" w:color="auto"/>
        <w:right w:val="none" w:sz="0" w:space="0" w:color="auto"/>
      </w:divBdr>
    </w:div>
    <w:div w:id="742720991">
      <w:bodyDiv w:val="1"/>
      <w:marLeft w:val="0"/>
      <w:marRight w:val="0"/>
      <w:marTop w:val="0"/>
      <w:marBottom w:val="0"/>
      <w:divBdr>
        <w:top w:val="none" w:sz="0" w:space="0" w:color="auto"/>
        <w:left w:val="none" w:sz="0" w:space="0" w:color="auto"/>
        <w:bottom w:val="none" w:sz="0" w:space="0" w:color="auto"/>
        <w:right w:val="none" w:sz="0" w:space="0" w:color="auto"/>
      </w:divBdr>
      <w:divsChild>
        <w:div w:id="1982926798">
          <w:marLeft w:val="0"/>
          <w:marRight w:val="0"/>
          <w:marTop w:val="0"/>
          <w:marBottom w:val="150"/>
          <w:divBdr>
            <w:top w:val="none" w:sz="0" w:space="0" w:color="auto"/>
            <w:left w:val="none" w:sz="0" w:space="0" w:color="auto"/>
            <w:bottom w:val="none" w:sz="0" w:space="0" w:color="auto"/>
            <w:right w:val="none" w:sz="0" w:space="0" w:color="auto"/>
          </w:divBdr>
        </w:div>
        <w:div w:id="1955938833">
          <w:marLeft w:val="0"/>
          <w:marRight w:val="-5400"/>
          <w:marTop w:val="0"/>
          <w:marBottom w:val="0"/>
          <w:divBdr>
            <w:top w:val="none" w:sz="0" w:space="0" w:color="auto"/>
            <w:left w:val="none" w:sz="0" w:space="0" w:color="auto"/>
            <w:bottom w:val="none" w:sz="0" w:space="0" w:color="auto"/>
            <w:right w:val="none" w:sz="0" w:space="0" w:color="auto"/>
          </w:divBdr>
          <w:divsChild>
            <w:div w:id="1382629724">
              <w:marLeft w:val="0"/>
              <w:marRight w:val="5700"/>
              <w:marTop w:val="0"/>
              <w:marBottom w:val="0"/>
              <w:divBdr>
                <w:top w:val="none" w:sz="0" w:space="0" w:color="auto"/>
                <w:left w:val="none" w:sz="0" w:space="0" w:color="auto"/>
                <w:bottom w:val="none" w:sz="0" w:space="0" w:color="auto"/>
                <w:right w:val="none" w:sz="0" w:space="0" w:color="auto"/>
              </w:divBdr>
              <w:divsChild>
                <w:div w:id="1979525715">
                  <w:marLeft w:val="0"/>
                  <w:marRight w:val="0"/>
                  <w:marTop w:val="0"/>
                  <w:marBottom w:val="0"/>
                  <w:divBdr>
                    <w:top w:val="none" w:sz="0" w:space="0" w:color="auto"/>
                    <w:left w:val="none" w:sz="0" w:space="0" w:color="auto"/>
                    <w:bottom w:val="none" w:sz="0" w:space="0" w:color="auto"/>
                    <w:right w:val="none" w:sz="0" w:space="0" w:color="auto"/>
                  </w:divBdr>
                  <w:divsChild>
                    <w:div w:id="1660498387">
                      <w:marLeft w:val="0"/>
                      <w:marRight w:val="0"/>
                      <w:marTop w:val="0"/>
                      <w:marBottom w:val="300"/>
                      <w:divBdr>
                        <w:top w:val="none" w:sz="0" w:space="0" w:color="auto"/>
                        <w:left w:val="none" w:sz="0" w:space="0" w:color="auto"/>
                        <w:bottom w:val="none" w:sz="0" w:space="0" w:color="auto"/>
                        <w:right w:val="none" w:sz="0" w:space="0" w:color="auto"/>
                      </w:divBdr>
                      <w:divsChild>
                        <w:div w:id="577134905">
                          <w:marLeft w:val="0"/>
                          <w:marRight w:val="0"/>
                          <w:marTop w:val="0"/>
                          <w:marBottom w:val="0"/>
                          <w:divBdr>
                            <w:top w:val="none" w:sz="0" w:space="0" w:color="auto"/>
                            <w:left w:val="none" w:sz="0" w:space="0" w:color="auto"/>
                            <w:bottom w:val="none" w:sz="0" w:space="0" w:color="auto"/>
                            <w:right w:val="none" w:sz="0" w:space="0" w:color="auto"/>
                          </w:divBdr>
                          <w:divsChild>
                            <w:div w:id="695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285492">
      <w:bodyDiv w:val="1"/>
      <w:marLeft w:val="0"/>
      <w:marRight w:val="0"/>
      <w:marTop w:val="0"/>
      <w:marBottom w:val="0"/>
      <w:divBdr>
        <w:top w:val="none" w:sz="0" w:space="0" w:color="auto"/>
        <w:left w:val="none" w:sz="0" w:space="0" w:color="auto"/>
        <w:bottom w:val="none" w:sz="0" w:space="0" w:color="auto"/>
        <w:right w:val="none" w:sz="0" w:space="0" w:color="auto"/>
      </w:divBdr>
    </w:div>
    <w:div w:id="775828800">
      <w:bodyDiv w:val="1"/>
      <w:marLeft w:val="0"/>
      <w:marRight w:val="0"/>
      <w:marTop w:val="0"/>
      <w:marBottom w:val="0"/>
      <w:divBdr>
        <w:top w:val="none" w:sz="0" w:space="0" w:color="auto"/>
        <w:left w:val="none" w:sz="0" w:space="0" w:color="auto"/>
        <w:bottom w:val="none" w:sz="0" w:space="0" w:color="auto"/>
        <w:right w:val="none" w:sz="0" w:space="0" w:color="auto"/>
      </w:divBdr>
    </w:div>
    <w:div w:id="778380334">
      <w:bodyDiv w:val="1"/>
      <w:marLeft w:val="0"/>
      <w:marRight w:val="0"/>
      <w:marTop w:val="0"/>
      <w:marBottom w:val="0"/>
      <w:divBdr>
        <w:top w:val="none" w:sz="0" w:space="0" w:color="auto"/>
        <w:left w:val="none" w:sz="0" w:space="0" w:color="auto"/>
        <w:bottom w:val="none" w:sz="0" w:space="0" w:color="auto"/>
        <w:right w:val="none" w:sz="0" w:space="0" w:color="auto"/>
      </w:divBdr>
    </w:div>
    <w:div w:id="798492628">
      <w:bodyDiv w:val="1"/>
      <w:marLeft w:val="0"/>
      <w:marRight w:val="0"/>
      <w:marTop w:val="0"/>
      <w:marBottom w:val="0"/>
      <w:divBdr>
        <w:top w:val="none" w:sz="0" w:space="0" w:color="auto"/>
        <w:left w:val="none" w:sz="0" w:space="0" w:color="auto"/>
        <w:bottom w:val="none" w:sz="0" w:space="0" w:color="auto"/>
        <w:right w:val="none" w:sz="0" w:space="0" w:color="auto"/>
      </w:divBdr>
    </w:div>
    <w:div w:id="813447772">
      <w:bodyDiv w:val="1"/>
      <w:marLeft w:val="0"/>
      <w:marRight w:val="0"/>
      <w:marTop w:val="0"/>
      <w:marBottom w:val="0"/>
      <w:divBdr>
        <w:top w:val="none" w:sz="0" w:space="0" w:color="auto"/>
        <w:left w:val="none" w:sz="0" w:space="0" w:color="auto"/>
        <w:bottom w:val="none" w:sz="0" w:space="0" w:color="auto"/>
        <w:right w:val="none" w:sz="0" w:space="0" w:color="auto"/>
      </w:divBdr>
    </w:div>
    <w:div w:id="822771414">
      <w:bodyDiv w:val="1"/>
      <w:marLeft w:val="0"/>
      <w:marRight w:val="0"/>
      <w:marTop w:val="0"/>
      <w:marBottom w:val="0"/>
      <w:divBdr>
        <w:top w:val="none" w:sz="0" w:space="0" w:color="auto"/>
        <w:left w:val="none" w:sz="0" w:space="0" w:color="auto"/>
        <w:bottom w:val="none" w:sz="0" w:space="0" w:color="auto"/>
        <w:right w:val="none" w:sz="0" w:space="0" w:color="auto"/>
      </w:divBdr>
      <w:divsChild>
        <w:div w:id="1436049379">
          <w:marLeft w:val="0"/>
          <w:marRight w:val="0"/>
          <w:marTop w:val="0"/>
          <w:marBottom w:val="0"/>
          <w:divBdr>
            <w:top w:val="dashed" w:sz="6" w:space="0" w:color="444444"/>
            <w:left w:val="dashed" w:sz="6" w:space="0" w:color="444444"/>
            <w:bottom w:val="dashed" w:sz="6" w:space="0" w:color="444444"/>
            <w:right w:val="dashed" w:sz="6" w:space="0" w:color="444444"/>
          </w:divBdr>
        </w:div>
      </w:divsChild>
    </w:div>
    <w:div w:id="876310429">
      <w:bodyDiv w:val="1"/>
      <w:marLeft w:val="0"/>
      <w:marRight w:val="0"/>
      <w:marTop w:val="0"/>
      <w:marBottom w:val="0"/>
      <w:divBdr>
        <w:top w:val="none" w:sz="0" w:space="0" w:color="auto"/>
        <w:left w:val="none" w:sz="0" w:space="0" w:color="auto"/>
        <w:bottom w:val="none" w:sz="0" w:space="0" w:color="auto"/>
        <w:right w:val="none" w:sz="0" w:space="0" w:color="auto"/>
      </w:divBdr>
    </w:div>
    <w:div w:id="889460681">
      <w:bodyDiv w:val="1"/>
      <w:marLeft w:val="0"/>
      <w:marRight w:val="0"/>
      <w:marTop w:val="0"/>
      <w:marBottom w:val="0"/>
      <w:divBdr>
        <w:top w:val="none" w:sz="0" w:space="0" w:color="auto"/>
        <w:left w:val="none" w:sz="0" w:space="0" w:color="auto"/>
        <w:bottom w:val="none" w:sz="0" w:space="0" w:color="auto"/>
        <w:right w:val="none" w:sz="0" w:space="0" w:color="auto"/>
      </w:divBdr>
    </w:div>
    <w:div w:id="896817054">
      <w:bodyDiv w:val="1"/>
      <w:marLeft w:val="0"/>
      <w:marRight w:val="0"/>
      <w:marTop w:val="0"/>
      <w:marBottom w:val="0"/>
      <w:divBdr>
        <w:top w:val="none" w:sz="0" w:space="0" w:color="auto"/>
        <w:left w:val="none" w:sz="0" w:space="0" w:color="auto"/>
        <w:bottom w:val="none" w:sz="0" w:space="0" w:color="auto"/>
        <w:right w:val="none" w:sz="0" w:space="0" w:color="auto"/>
      </w:divBdr>
    </w:div>
    <w:div w:id="929856152">
      <w:bodyDiv w:val="1"/>
      <w:marLeft w:val="0"/>
      <w:marRight w:val="0"/>
      <w:marTop w:val="0"/>
      <w:marBottom w:val="0"/>
      <w:divBdr>
        <w:top w:val="none" w:sz="0" w:space="0" w:color="auto"/>
        <w:left w:val="none" w:sz="0" w:space="0" w:color="auto"/>
        <w:bottom w:val="none" w:sz="0" w:space="0" w:color="auto"/>
        <w:right w:val="none" w:sz="0" w:space="0" w:color="auto"/>
      </w:divBdr>
    </w:div>
    <w:div w:id="987519841">
      <w:bodyDiv w:val="1"/>
      <w:marLeft w:val="0"/>
      <w:marRight w:val="0"/>
      <w:marTop w:val="0"/>
      <w:marBottom w:val="0"/>
      <w:divBdr>
        <w:top w:val="none" w:sz="0" w:space="0" w:color="auto"/>
        <w:left w:val="none" w:sz="0" w:space="0" w:color="auto"/>
        <w:bottom w:val="none" w:sz="0" w:space="0" w:color="auto"/>
        <w:right w:val="none" w:sz="0" w:space="0" w:color="auto"/>
      </w:divBdr>
    </w:div>
    <w:div w:id="998656504">
      <w:bodyDiv w:val="1"/>
      <w:marLeft w:val="0"/>
      <w:marRight w:val="0"/>
      <w:marTop w:val="0"/>
      <w:marBottom w:val="0"/>
      <w:divBdr>
        <w:top w:val="none" w:sz="0" w:space="0" w:color="auto"/>
        <w:left w:val="none" w:sz="0" w:space="0" w:color="auto"/>
        <w:bottom w:val="none" w:sz="0" w:space="0" w:color="auto"/>
        <w:right w:val="none" w:sz="0" w:space="0" w:color="auto"/>
      </w:divBdr>
    </w:div>
    <w:div w:id="1085498661">
      <w:bodyDiv w:val="1"/>
      <w:marLeft w:val="0"/>
      <w:marRight w:val="0"/>
      <w:marTop w:val="0"/>
      <w:marBottom w:val="0"/>
      <w:divBdr>
        <w:top w:val="none" w:sz="0" w:space="0" w:color="auto"/>
        <w:left w:val="none" w:sz="0" w:space="0" w:color="auto"/>
        <w:bottom w:val="none" w:sz="0" w:space="0" w:color="auto"/>
        <w:right w:val="none" w:sz="0" w:space="0" w:color="auto"/>
      </w:divBdr>
      <w:divsChild>
        <w:div w:id="1651013208">
          <w:marLeft w:val="0"/>
          <w:marRight w:val="0"/>
          <w:marTop w:val="0"/>
          <w:marBottom w:val="0"/>
          <w:divBdr>
            <w:top w:val="none" w:sz="0" w:space="0" w:color="auto"/>
            <w:left w:val="none" w:sz="0" w:space="0" w:color="auto"/>
            <w:bottom w:val="none" w:sz="0" w:space="0" w:color="auto"/>
            <w:right w:val="none" w:sz="0" w:space="0" w:color="auto"/>
          </w:divBdr>
          <w:divsChild>
            <w:div w:id="1460345078">
              <w:marLeft w:val="0"/>
              <w:marRight w:val="272"/>
              <w:marTop w:val="0"/>
              <w:marBottom w:val="0"/>
              <w:divBdr>
                <w:top w:val="none" w:sz="0" w:space="0" w:color="auto"/>
                <w:left w:val="none" w:sz="0" w:space="0" w:color="auto"/>
                <w:bottom w:val="none" w:sz="0" w:space="0" w:color="auto"/>
                <w:right w:val="single" w:sz="6" w:space="0" w:color="CCCCCC"/>
              </w:divBdr>
            </w:div>
            <w:div w:id="8964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6010">
      <w:bodyDiv w:val="1"/>
      <w:marLeft w:val="0"/>
      <w:marRight w:val="0"/>
      <w:marTop w:val="0"/>
      <w:marBottom w:val="0"/>
      <w:divBdr>
        <w:top w:val="none" w:sz="0" w:space="0" w:color="auto"/>
        <w:left w:val="none" w:sz="0" w:space="0" w:color="auto"/>
        <w:bottom w:val="none" w:sz="0" w:space="0" w:color="auto"/>
        <w:right w:val="none" w:sz="0" w:space="0" w:color="auto"/>
      </w:divBdr>
    </w:div>
    <w:div w:id="1136532963">
      <w:bodyDiv w:val="1"/>
      <w:marLeft w:val="0"/>
      <w:marRight w:val="0"/>
      <w:marTop w:val="0"/>
      <w:marBottom w:val="0"/>
      <w:divBdr>
        <w:top w:val="none" w:sz="0" w:space="0" w:color="auto"/>
        <w:left w:val="none" w:sz="0" w:space="0" w:color="auto"/>
        <w:bottom w:val="none" w:sz="0" w:space="0" w:color="auto"/>
        <w:right w:val="none" w:sz="0" w:space="0" w:color="auto"/>
      </w:divBdr>
      <w:divsChild>
        <w:div w:id="574316299">
          <w:marLeft w:val="0"/>
          <w:marRight w:val="0"/>
          <w:marTop w:val="0"/>
          <w:marBottom w:val="0"/>
          <w:divBdr>
            <w:top w:val="none" w:sz="0" w:space="0" w:color="auto"/>
            <w:left w:val="none" w:sz="0" w:space="0" w:color="auto"/>
            <w:bottom w:val="none" w:sz="0" w:space="0" w:color="auto"/>
            <w:right w:val="none" w:sz="0" w:space="0" w:color="auto"/>
          </w:divBdr>
          <w:divsChild>
            <w:div w:id="1533766461">
              <w:marLeft w:val="0"/>
              <w:marRight w:val="272"/>
              <w:marTop w:val="0"/>
              <w:marBottom w:val="0"/>
              <w:divBdr>
                <w:top w:val="none" w:sz="0" w:space="0" w:color="auto"/>
                <w:left w:val="none" w:sz="0" w:space="0" w:color="auto"/>
                <w:bottom w:val="none" w:sz="0" w:space="0" w:color="auto"/>
                <w:right w:val="single" w:sz="6" w:space="0" w:color="CCCCCC"/>
              </w:divBdr>
            </w:div>
            <w:div w:id="57331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64359">
      <w:bodyDiv w:val="1"/>
      <w:marLeft w:val="0"/>
      <w:marRight w:val="0"/>
      <w:marTop w:val="0"/>
      <w:marBottom w:val="0"/>
      <w:divBdr>
        <w:top w:val="none" w:sz="0" w:space="0" w:color="auto"/>
        <w:left w:val="none" w:sz="0" w:space="0" w:color="auto"/>
        <w:bottom w:val="none" w:sz="0" w:space="0" w:color="auto"/>
        <w:right w:val="none" w:sz="0" w:space="0" w:color="auto"/>
      </w:divBdr>
    </w:div>
    <w:div w:id="1150904726">
      <w:bodyDiv w:val="1"/>
      <w:marLeft w:val="0"/>
      <w:marRight w:val="0"/>
      <w:marTop w:val="0"/>
      <w:marBottom w:val="0"/>
      <w:divBdr>
        <w:top w:val="none" w:sz="0" w:space="0" w:color="auto"/>
        <w:left w:val="none" w:sz="0" w:space="0" w:color="auto"/>
        <w:bottom w:val="none" w:sz="0" w:space="0" w:color="auto"/>
        <w:right w:val="none" w:sz="0" w:space="0" w:color="auto"/>
      </w:divBdr>
    </w:div>
    <w:div w:id="1275943308">
      <w:bodyDiv w:val="1"/>
      <w:marLeft w:val="0"/>
      <w:marRight w:val="0"/>
      <w:marTop w:val="0"/>
      <w:marBottom w:val="0"/>
      <w:divBdr>
        <w:top w:val="none" w:sz="0" w:space="0" w:color="auto"/>
        <w:left w:val="none" w:sz="0" w:space="0" w:color="auto"/>
        <w:bottom w:val="none" w:sz="0" w:space="0" w:color="auto"/>
        <w:right w:val="none" w:sz="0" w:space="0" w:color="auto"/>
      </w:divBdr>
      <w:divsChild>
        <w:div w:id="923954162">
          <w:marLeft w:val="0"/>
          <w:marRight w:val="0"/>
          <w:marTop w:val="0"/>
          <w:marBottom w:val="0"/>
          <w:divBdr>
            <w:top w:val="none" w:sz="0" w:space="0" w:color="auto"/>
            <w:left w:val="none" w:sz="0" w:space="0" w:color="auto"/>
            <w:bottom w:val="none" w:sz="0" w:space="0" w:color="auto"/>
            <w:right w:val="none" w:sz="0" w:space="0" w:color="auto"/>
          </w:divBdr>
          <w:divsChild>
            <w:div w:id="1355309531">
              <w:marLeft w:val="0"/>
              <w:marRight w:val="0"/>
              <w:marTop w:val="0"/>
              <w:marBottom w:val="0"/>
              <w:divBdr>
                <w:top w:val="single" w:sz="6" w:space="0" w:color="C0C0C0"/>
                <w:left w:val="single" w:sz="6" w:space="0" w:color="C0C0C0"/>
                <w:bottom w:val="single" w:sz="6" w:space="0" w:color="C0C0C0"/>
                <w:right w:val="single" w:sz="6" w:space="0" w:color="C0C0C0"/>
              </w:divBdr>
              <w:divsChild>
                <w:div w:id="572544227">
                  <w:marLeft w:val="0"/>
                  <w:marRight w:val="0"/>
                  <w:marTop w:val="0"/>
                  <w:marBottom w:val="0"/>
                  <w:divBdr>
                    <w:top w:val="none" w:sz="0" w:space="0" w:color="auto"/>
                    <w:left w:val="none" w:sz="0" w:space="0" w:color="auto"/>
                    <w:bottom w:val="none" w:sz="0" w:space="0" w:color="auto"/>
                    <w:right w:val="none" w:sz="0" w:space="0" w:color="auto"/>
                  </w:divBdr>
                </w:div>
                <w:div w:id="654141276">
                  <w:marLeft w:val="0"/>
                  <w:marRight w:val="0"/>
                  <w:marTop w:val="0"/>
                  <w:marBottom w:val="0"/>
                  <w:divBdr>
                    <w:top w:val="none" w:sz="0" w:space="0" w:color="auto"/>
                    <w:left w:val="none" w:sz="0" w:space="0" w:color="auto"/>
                    <w:bottom w:val="none" w:sz="0" w:space="0" w:color="auto"/>
                    <w:right w:val="none" w:sz="0" w:space="0" w:color="auto"/>
                  </w:divBdr>
                </w:div>
                <w:div w:id="1838613579">
                  <w:marLeft w:val="0"/>
                  <w:marRight w:val="0"/>
                  <w:marTop w:val="0"/>
                  <w:marBottom w:val="0"/>
                  <w:divBdr>
                    <w:top w:val="none" w:sz="0" w:space="0" w:color="auto"/>
                    <w:left w:val="none" w:sz="0" w:space="0" w:color="auto"/>
                    <w:bottom w:val="none" w:sz="0" w:space="0" w:color="auto"/>
                    <w:right w:val="none" w:sz="0" w:space="0" w:color="auto"/>
                  </w:divBdr>
                </w:div>
                <w:div w:id="834104544">
                  <w:marLeft w:val="0"/>
                  <w:marRight w:val="0"/>
                  <w:marTop w:val="0"/>
                  <w:marBottom w:val="0"/>
                  <w:divBdr>
                    <w:top w:val="none" w:sz="0" w:space="0" w:color="auto"/>
                    <w:left w:val="none" w:sz="0" w:space="0" w:color="auto"/>
                    <w:bottom w:val="none" w:sz="0" w:space="0" w:color="auto"/>
                    <w:right w:val="none" w:sz="0" w:space="0" w:color="auto"/>
                  </w:divBdr>
                </w:div>
                <w:div w:id="1697728887">
                  <w:marLeft w:val="0"/>
                  <w:marRight w:val="0"/>
                  <w:marTop w:val="0"/>
                  <w:marBottom w:val="0"/>
                  <w:divBdr>
                    <w:top w:val="none" w:sz="0" w:space="0" w:color="auto"/>
                    <w:left w:val="none" w:sz="0" w:space="0" w:color="auto"/>
                    <w:bottom w:val="none" w:sz="0" w:space="0" w:color="auto"/>
                    <w:right w:val="none" w:sz="0" w:space="0" w:color="auto"/>
                  </w:divBdr>
                </w:div>
                <w:div w:id="1835684924">
                  <w:marLeft w:val="0"/>
                  <w:marRight w:val="0"/>
                  <w:marTop w:val="0"/>
                  <w:marBottom w:val="0"/>
                  <w:divBdr>
                    <w:top w:val="none" w:sz="0" w:space="0" w:color="auto"/>
                    <w:left w:val="none" w:sz="0" w:space="0" w:color="auto"/>
                    <w:bottom w:val="none" w:sz="0" w:space="0" w:color="auto"/>
                    <w:right w:val="none" w:sz="0" w:space="0" w:color="auto"/>
                  </w:divBdr>
                </w:div>
                <w:div w:id="398753667">
                  <w:marLeft w:val="0"/>
                  <w:marRight w:val="0"/>
                  <w:marTop w:val="0"/>
                  <w:marBottom w:val="0"/>
                  <w:divBdr>
                    <w:top w:val="none" w:sz="0" w:space="0" w:color="auto"/>
                    <w:left w:val="none" w:sz="0" w:space="0" w:color="auto"/>
                    <w:bottom w:val="none" w:sz="0" w:space="0" w:color="auto"/>
                    <w:right w:val="none" w:sz="0" w:space="0" w:color="auto"/>
                  </w:divBdr>
                </w:div>
                <w:div w:id="2075276883">
                  <w:marLeft w:val="0"/>
                  <w:marRight w:val="0"/>
                  <w:marTop w:val="0"/>
                  <w:marBottom w:val="0"/>
                  <w:divBdr>
                    <w:top w:val="none" w:sz="0" w:space="0" w:color="auto"/>
                    <w:left w:val="none" w:sz="0" w:space="0" w:color="auto"/>
                    <w:bottom w:val="none" w:sz="0" w:space="0" w:color="auto"/>
                    <w:right w:val="none" w:sz="0" w:space="0" w:color="auto"/>
                  </w:divBdr>
                </w:div>
                <w:div w:id="55130300">
                  <w:marLeft w:val="0"/>
                  <w:marRight w:val="0"/>
                  <w:marTop w:val="0"/>
                  <w:marBottom w:val="0"/>
                  <w:divBdr>
                    <w:top w:val="none" w:sz="0" w:space="0" w:color="auto"/>
                    <w:left w:val="none" w:sz="0" w:space="0" w:color="auto"/>
                    <w:bottom w:val="none" w:sz="0" w:space="0" w:color="auto"/>
                    <w:right w:val="none" w:sz="0" w:space="0" w:color="auto"/>
                  </w:divBdr>
                  <w:divsChild>
                    <w:div w:id="628820725">
                      <w:marLeft w:val="0"/>
                      <w:marRight w:val="0"/>
                      <w:marTop w:val="0"/>
                      <w:marBottom w:val="0"/>
                      <w:divBdr>
                        <w:top w:val="none" w:sz="0" w:space="0" w:color="auto"/>
                        <w:left w:val="none" w:sz="0" w:space="0" w:color="auto"/>
                        <w:bottom w:val="none" w:sz="0" w:space="0" w:color="auto"/>
                        <w:right w:val="none" w:sz="0" w:space="0" w:color="auto"/>
                      </w:divBdr>
                    </w:div>
                    <w:div w:id="1951235948">
                      <w:marLeft w:val="0"/>
                      <w:marRight w:val="0"/>
                      <w:marTop w:val="0"/>
                      <w:marBottom w:val="0"/>
                      <w:divBdr>
                        <w:top w:val="none" w:sz="0" w:space="0" w:color="auto"/>
                        <w:left w:val="none" w:sz="0" w:space="0" w:color="auto"/>
                        <w:bottom w:val="none" w:sz="0" w:space="0" w:color="auto"/>
                        <w:right w:val="none" w:sz="0" w:space="0" w:color="auto"/>
                      </w:divBdr>
                    </w:div>
                    <w:div w:id="2108691824">
                      <w:marLeft w:val="0"/>
                      <w:marRight w:val="0"/>
                      <w:marTop w:val="0"/>
                      <w:marBottom w:val="0"/>
                      <w:divBdr>
                        <w:top w:val="none" w:sz="0" w:space="0" w:color="auto"/>
                        <w:left w:val="none" w:sz="0" w:space="0" w:color="auto"/>
                        <w:bottom w:val="none" w:sz="0" w:space="0" w:color="auto"/>
                        <w:right w:val="none" w:sz="0" w:space="0" w:color="auto"/>
                      </w:divBdr>
                    </w:div>
                    <w:div w:id="2023622683">
                      <w:marLeft w:val="0"/>
                      <w:marRight w:val="0"/>
                      <w:marTop w:val="0"/>
                      <w:marBottom w:val="0"/>
                      <w:divBdr>
                        <w:top w:val="none" w:sz="0" w:space="0" w:color="auto"/>
                        <w:left w:val="none" w:sz="0" w:space="0" w:color="auto"/>
                        <w:bottom w:val="none" w:sz="0" w:space="0" w:color="auto"/>
                        <w:right w:val="none" w:sz="0" w:space="0" w:color="auto"/>
                      </w:divBdr>
                    </w:div>
                    <w:div w:id="1973368213">
                      <w:marLeft w:val="0"/>
                      <w:marRight w:val="0"/>
                      <w:marTop w:val="0"/>
                      <w:marBottom w:val="0"/>
                      <w:divBdr>
                        <w:top w:val="none" w:sz="0" w:space="0" w:color="auto"/>
                        <w:left w:val="none" w:sz="0" w:space="0" w:color="auto"/>
                        <w:bottom w:val="none" w:sz="0" w:space="0" w:color="auto"/>
                        <w:right w:val="none" w:sz="0" w:space="0" w:color="auto"/>
                      </w:divBdr>
                    </w:div>
                    <w:div w:id="569997025">
                      <w:marLeft w:val="0"/>
                      <w:marRight w:val="0"/>
                      <w:marTop w:val="0"/>
                      <w:marBottom w:val="0"/>
                      <w:divBdr>
                        <w:top w:val="none" w:sz="0" w:space="0" w:color="auto"/>
                        <w:left w:val="none" w:sz="0" w:space="0" w:color="auto"/>
                        <w:bottom w:val="none" w:sz="0" w:space="0" w:color="auto"/>
                        <w:right w:val="none" w:sz="0" w:space="0" w:color="auto"/>
                      </w:divBdr>
                    </w:div>
                    <w:div w:id="1244030194">
                      <w:marLeft w:val="0"/>
                      <w:marRight w:val="0"/>
                      <w:marTop w:val="0"/>
                      <w:marBottom w:val="0"/>
                      <w:divBdr>
                        <w:top w:val="none" w:sz="0" w:space="0" w:color="auto"/>
                        <w:left w:val="none" w:sz="0" w:space="0" w:color="auto"/>
                        <w:bottom w:val="none" w:sz="0" w:space="0" w:color="auto"/>
                        <w:right w:val="none" w:sz="0" w:space="0" w:color="auto"/>
                      </w:divBdr>
                    </w:div>
                    <w:div w:id="86660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997766">
      <w:bodyDiv w:val="1"/>
      <w:marLeft w:val="0"/>
      <w:marRight w:val="0"/>
      <w:marTop w:val="0"/>
      <w:marBottom w:val="0"/>
      <w:divBdr>
        <w:top w:val="none" w:sz="0" w:space="0" w:color="auto"/>
        <w:left w:val="none" w:sz="0" w:space="0" w:color="auto"/>
        <w:bottom w:val="none" w:sz="0" w:space="0" w:color="auto"/>
        <w:right w:val="none" w:sz="0" w:space="0" w:color="auto"/>
      </w:divBdr>
    </w:div>
    <w:div w:id="1380200341">
      <w:bodyDiv w:val="1"/>
      <w:marLeft w:val="0"/>
      <w:marRight w:val="0"/>
      <w:marTop w:val="0"/>
      <w:marBottom w:val="0"/>
      <w:divBdr>
        <w:top w:val="none" w:sz="0" w:space="0" w:color="auto"/>
        <w:left w:val="none" w:sz="0" w:space="0" w:color="auto"/>
        <w:bottom w:val="none" w:sz="0" w:space="0" w:color="auto"/>
        <w:right w:val="none" w:sz="0" w:space="0" w:color="auto"/>
      </w:divBdr>
    </w:div>
    <w:div w:id="1387681707">
      <w:bodyDiv w:val="1"/>
      <w:marLeft w:val="0"/>
      <w:marRight w:val="0"/>
      <w:marTop w:val="0"/>
      <w:marBottom w:val="0"/>
      <w:divBdr>
        <w:top w:val="none" w:sz="0" w:space="0" w:color="auto"/>
        <w:left w:val="none" w:sz="0" w:space="0" w:color="auto"/>
        <w:bottom w:val="none" w:sz="0" w:space="0" w:color="auto"/>
        <w:right w:val="none" w:sz="0" w:space="0" w:color="auto"/>
      </w:divBdr>
    </w:div>
    <w:div w:id="1452090964">
      <w:bodyDiv w:val="1"/>
      <w:marLeft w:val="0"/>
      <w:marRight w:val="0"/>
      <w:marTop w:val="0"/>
      <w:marBottom w:val="0"/>
      <w:divBdr>
        <w:top w:val="none" w:sz="0" w:space="0" w:color="auto"/>
        <w:left w:val="none" w:sz="0" w:space="0" w:color="auto"/>
        <w:bottom w:val="none" w:sz="0" w:space="0" w:color="auto"/>
        <w:right w:val="none" w:sz="0" w:space="0" w:color="auto"/>
      </w:divBdr>
    </w:div>
    <w:div w:id="1586955465">
      <w:bodyDiv w:val="1"/>
      <w:marLeft w:val="0"/>
      <w:marRight w:val="0"/>
      <w:marTop w:val="0"/>
      <w:marBottom w:val="0"/>
      <w:divBdr>
        <w:top w:val="none" w:sz="0" w:space="0" w:color="auto"/>
        <w:left w:val="none" w:sz="0" w:space="0" w:color="auto"/>
        <w:bottom w:val="none" w:sz="0" w:space="0" w:color="auto"/>
        <w:right w:val="none" w:sz="0" w:space="0" w:color="auto"/>
      </w:divBdr>
      <w:divsChild>
        <w:div w:id="339506530">
          <w:marLeft w:val="0"/>
          <w:marRight w:val="0"/>
          <w:marTop w:val="0"/>
          <w:marBottom w:val="0"/>
          <w:divBdr>
            <w:top w:val="none" w:sz="0" w:space="0" w:color="auto"/>
            <w:left w:val="none" w:sz="0" w:space="0" w:color="auto"/>
            <w:bottom w:val="none" w:sz="0" w:space="0" w:color="auto"/>
            <w:right w:val="none" w:sz="0" w:space="0" w:color="auto"/>
          </w:divBdr>
          <w:divsChild>
            <w:div w:id="1284576965">
              <w:marLeft w:val="0"/>
              <w:marRight w:val="272"/>
              <w:marTop w:val="0"/>
              <w:marBottom w:val="0"/>
              <w:divBdr>
                <w:top w:val="none" w:sz="0" w:space="0" w:color="auto"/>
                <w:left w:val="none" w:sz="0" w:space="0" w:color="auto"/>
                <w:bottom w:val="none" w:sz="0" w:space="0" w:color="auto"/>
                <w:right w:val="single" w:sz="6" w:space="0" w:color="CCCCCC"/>
              </w:divBdr>
            </w:div>
            <w:div w:id="16109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8699">
      <w:bodyDiv w:val="1"/>
      <w:marLeft w:val="0"/>
      <w:marRight w:val="0"/>
      <w:marTop w:val="0"/>
      <w:marBottom w:val="0"/>
      <w:divBdr>
        <w:top w:val="none" w:sz="0" w:space="0" w:color="auto"/>
        <w:left w:val="none" w:sz="0" w:space="0" w:color="auto"/>
        <w:bottom w:val="none" w:sz="0" w:space="0" w:color="auto"/>
        <w:right w:val="none" w:sz="0" w:space="0" w:color="auto"/>
      </w:divBdr>
    </w:div>
    <w:div w:id="1699430574">
      <w:bodyDiv w:val="1"/>
      <w:marLeft w:val="0"/>
      <w:marRight w:val="0"/>
      <w:marTop w:val="0"/>
      <w:marBottom w:val="0"/>
      <w:divBdr>
        <w:top w:val="none" w:sz="0" w:space="0" w:color="auto"/>
        <w:left w:val="none" w:sz="0" w:space="0" w:color="auto"/>
        <w:bottom w:val="none" w:sz="0" w:space="0" w:color="auto"/>
        <w:right w:val="none" w:sz="0" w:space="0" w:color="auto"/>
      </w:divBdr>
      <w:divsChild>
        <w:div w:id="233321464">
          <w:marLeft w:val="150"/>
          <w:marRight w:val="0"/>
          <w:marTop w:val="0"/>
          <w:marBottom w:val="0"/>
          <w:divBdr>
            <w:top w:val="none" w:sz="0" w:space="0" w:color="auto"/>
            <w:left w:val="none" w:sz="0" w:space="0" w:color="auto"/>
            <w:bottom w:val="none" w:sz="0" w:space="0" w:color="auto"/>
            <w:right w:val="none" w:sz="0" w:space="0" w:color="auto"/>
          </w:divBdr>
        </w:div>
        <w:div w:id="1111128965">
          <w:marLeft w:val="150"/>
          <w:marRight w:val="0"/>
          <w:marTop w:val="0"/>
          <w:marBottom w:val="0"/>
          <w:divBdr>
            <w:top w:val="none" w:sz="0" w:space="0" w:color="auto"/>
            <w:left w:val="none" w:sz="0" w:space="0" w:color="auto"/>
            <w:bottom w:val="none" w:sz="0" w:space="0" w:color="auto"/>
            <w:right w:val="none" w:sz="0" w:space="0" w:color="auto"/>
          </w:divBdr>
        </w:div>
        <w:div w:id="1516769751">
          <w:marLeft w:val="150"/>
          <w:marRight w:val="0"/>
          <w:marTop w:val="0"/>
          <w:marBottom w:val="0"/>
          <w:divBdr>
            <w:top w:val="none" w:sz="0" w:space="0" w:color="auto"/>
            <w:left w:val="none" w:sz="0" w:space="0" w:color="auto"/>
            <w:bottom w:val="none" w:sz="0" w:space="0" w:color="auto"/>
            <w:right w:val="none" w:sz="0" w:space="0" w:color="auto"/>
          </w:divBdr>
        </w:div>
      </w:divsChild>
    </w:div>
    <w:div w:id="1702319976">
      <w:bodyDiv w:val="1"/>
      <w:marLeft w:val="0"/>
      <w:marRight w:val="0"/>
      <w:marTop w:val="0"/>
      <w:marBottom w:val="0"/>
      <w:divBdr>
        <w:top w:val="none" w:sz="0" w:space="0" w:color="auto"/>
        <w:left w:val="none" w:sz="0" w:space="0" w:color="auto"/>
        <w:bottom w:val="none" w:sz="0" w:space="0" w:color="auto"/>
        <w:right w:val="none" w:sz="0" w:space="0" w:color="auto"/>
      </w:divBdr>
    </w:div>
    <w:div w:id="1709456026">
      <w:bodyDiv w:val="1"/>
      <w:marLeft w:val="0"/>
      <w:marRight w:val="0"/>
      <w:marTop w:val="0"/>
      <w:marBottom w:val="0"/>
      <w:divBdr>
        <w:top w:val="none" w:sz="0" w:space="0" w:color="auto"/>
        <w:left w:val="none" w:sz="0" w:space="0" w:color="auto"/>
        <w:bottom w:val="none" w:sz="0" w:space="0" w:color="auto"/>
        <w:right w:val="none" w:sz="0" w:space="0" w:color="auto"/>
      </w:divBdr>
    </w:div>
    <w:div w:id="1719083091">
      <w:bodyDiv w:val="1"/>
      <w:marLeft w:val="0"/>
      <w:marRight w:val="0"/>
      <w:marTop w:val="0"/>
      <w:marBottom w:val="0"/>
      <w:divBdr>
        <w:top w:val="none" w:sz="0" w:space="0" w:color="auto"/>
        <w:left w:val="none" w:sz="0" w:space="0" w:color="auto"/>
        <w:bottom w:val="none" w:sz="0" w:space="0" w:color="auto"/>
        <w:right w:val="none" w:sz="0" w:space="0" w:color="auto"/>
      </w:divBdr>
    </w:div>
    <w:div w:id="1719863662">
      <w:bodyDiv w:val="1"/>
      <w:marLeft w:val="0"/>
      <w:marRight w:val="0"/>
      <w:marTop w:val="0"/>
      <w:marBottom w:val="0"/>
      <w:divBdr>
        <w:top w:val="none" w:sz="0" w:space="0" w:color="auto"/>
        <w:left w:val="none" w:sz="0" w:space="0" w:color="auto"/>
        <w:bottom w:val="none" w:sz="0" w:space="0" w:color="auto"/>
        <w:right w:val="none" w:sz="0" w:space="0" w:color="auto"/>
      </w:divBdr>
    </w:div>
    <w:div w:id="1852446030">
      <w:bodyDiv w:val="1"/>
      <w:marLeft w:val="0"/>
      <w:marRight w:val="0"/>
      <w:marTop w:val="0"/>
      <w:marBottom w:val="0"/>
      <w:divBdr>
        <w:top w:val="none" w:sz="0" w:space="0" w:color="auto"/>
        <w:left w:val="none" w:sz="0" w:space="0" w:color="auto"/>
        <w:bottom w:val="none" w:sz="0" w:space="0" w:color="auto"/>
        <w:right w:val="none" w:sz="0" w:space="0" w:color="auto"/>
      </w:divBdr>
    </w:div>
    <w:div w:id="1861627484">
      <w:bodyDiv w:val="1"/>
      <w:marLeft w:val="0"/>
      <w:marRight w:val="0"/>
      <w:marTop w:val="0"/>
      <w:marBottom w:val="0"/>
      <w:divBdr>
        <w:top w:val="none" w:sz="0" w:space="0" w:color="auto"/>
        <w:left w:val="none" w:sz="0" w:space="0" w:color="auto"/>
        <w:bottom w:val="none" w:sz="0" w:space="0" w:color="auto"/>
        <w:right w:val="none" w:sz="0" w:space="0" w:color="auto"/>
      </w:divBdr>
    </w:div>
    <w:div w:id="1866744079">
      <w:bodyDiv w:val="1"/>
      <w:marLeft w:val="0"/>
      <w:marRight w:val="0"/>
      <w:marTop w:val="0"/>
      <w:marBottom w:val="0"/>
      <w:divBdr>
        <w:top w:val="none" w:sz="0" w:space="0" w:color="auto"/>
        <w:left w:val="none" w:sz="0" w:space="0" w:color="auto"/>
        <w:bottom w:val="none" w:sz="0" w:space="0" w:color="auto"/>
        <w:right w:val="none" w:sz="0" w:space="0" w:color="auto"/>
      </w:divBdr>
    </w:div>
    <w:div w:id="1914702498">
      <w:bodyDiv w:val="1"/>
      <w:marLeft w:val="0"/>
      <w:marRight w:val="0"/>
      <w:marTop w:val="0"/>
      <w:marBottom w:val="0"/>
      <w:divBdr>
        <w:top w:val="none" w:sz="0" w:space="0" w:color="auto"/>
        <w:left w:val="none" w:sz="0" w:space="0" w:color="auto"/>
        <w:bottom w:val="none" w:sz="0" w:space="0" w:color="auto"/>
        <w:right w:val="none" w:sz="0" w:space="0" w:color="auto"/>
      </w:divBdr>
      <w:divsChild>
        <w:div w:id="84809826">
          <w:marLeft w:val="0"/>
          <w:marRight w:val="0"/>
          <w:marTop w:val="0"/>
          <w:marBottom w:val="0"/>
          <w:divBdr>
            <w:top w:val="none" w:sz="0" w:space="0" w:color="auto"/>
            <w:left w:val="none" w:sz="0" w:space="0" w:color="auto"/>
            <w:bottom w:val="none" w:sz="0" w:space="0" w:color="auto"/>
            <w:right w:val="none" w:sz="0" w:space="0" w:color="auto"/>
          </w:divBdr>
          <w:divsChild>
            <w:div w:id="295641836">
              <w:marLeft w:val="0"/>
              <w:marRight w:val="272"/>
              <w:marTop w:val="0"/>
              <w:marBottom w:val="0"/>
              <w:divBdr>
                <w:top w:val="none" w:sz="0" w:space="0" w:color="auto"/>
                <w:left w:val="none" w:sz="0" w:space="0" w:color="auto"/>
                <w:bottom w:val="none" w:sz="0" w:space="0" w:color="auto"/>
                <w:right w:val="single" w:sz="6" w:space="0" w:color="CCCCCC"/>
              </w:divBdr>
            </w:div>
            <w:div w:id="1499999315">
              <w:marLeft w:val="0"/>
              <w:marRight w:val="0"/>
              <w:marTop w:val="0"/>
              <w:marBottom w:val="0"/>
              <w:divBdr>
                <w:top w:val="none" w:sz="0" w:space="0" w:color="auto"/>
                <w:left w:val="none" w:sz="0" w:space="0" w:color="auto"/>
                <w:bottom w:val="none" w:sz="0" w:space="0" w:color="auto"/>
                <w:right w:val="none" w:sz="0" w:space="0" w:color="auto"/>
              </w:divBdr>
            </w:div>
          </w:divsChild>
        </w:div>
        <w:div w:id="2119255755">
          <w:marLeft w:val="0"/>
          <w:marRight w:val="0"/>
          <w:marTop w:val="0"/>
          <w:marBottom w:val="0"/>
          <w:divBdr>
            <w:top w:val="none" w:sz="0" w:space="0" w:color="auto"/>
            <w:left w:val="none" w:sz="0" w:space="0" w:color="auto"/>
            <w:bottom w:val="none" w:sz="0" w:space="0" w:color="auto"/>
            <w:right w:val="none" w:sz="0" w:space="0" w:color="auto"/>
          </w:divBdr>
          <w:divsChild>
            <w:div w:id="1818299358">
              <w:marLeft w:val="0"/>
              <w:marRight w:val="272"/>
              <w:marTop w:val="0"/>
              <w:marBottom w:val="0"/>
              <w:divBdr>
                <w:top w:val="none" w:sz="0" w:space="0" w:color="auto"/>
                <w:left w:val="none" w:sz="0" w:space="0" w:color="auto"/>
                <w:bottom w:val="none" w:sz="0" w:space="0" w:color="auto"/>
                <w:right w:val="single" w:sz="6" w:space="0" w:color="CCCCCC"/>
              </w:divBdr>
            </w:div>
            <w:div w:id="120432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6289">
      <w:bodyDiv w:val="1"/>
      <w:marLeft w:val="0"/>
      <w:marRight w:val="0"/>
      <w:marTop w:val="0"/>
      <w:marBottom w:val="0"/>
      <w:divBdr>
        <w:top w:val="none" w:sz="0" w:space="0" w:color="auto"/>
        <w:left w:val="none" w:sz="0" w:space="0" w:color="auto"/>
        <w:bottom w:val="none" w:sz="0" w:space="0" w:color="auto"/>
        <w:right w:val="none" w:sz="0" w:space="0" w:color="auto"/>
      </w:divBdr>
    </w:div>
    <w:div w:id="2007322198">
      <w:bodyDiv w:val="1"/>
      <w:marLeft w:val="0"/>
      <w:marRight w:val="0"/>
      <w:marTop w:val="0"/>
      <w:marBottom w:val="0"/>
      <w:divBdr>
        <w:top w:val="none" w:sz="0" w:space="0" w:color="auto"/>
        <w:left w:val="none" w:sz="0" w:space="0" w:color="auto"/>
        <w:bottom w:val="none" w:sz="0" w:space="0" w:color="auto"/>
        <w:right w:val="none" w:sz="0" w:space="0" w:color="auto"/>
      </w:divBdr>
    </w:div>
    <w:div w:id="2009478243">
      <w:bodyDiv w:val="1"/>
      <w:marLeft w:val="0"/>
      <w:marRight w:val="0"/>
      <w:marTop w:val="0"/>
      <w:marBottom w:val="0"/>
      <w:divBdr>
        <w:top w:val="none" w:sz="0" w:space="0" w:color="auto"/>
        <w:left w:val="none" w:sz="0" w:space="0" w:color="auto"/>
        <w:bottom w:val="none" w:sz="0" w:space="0" w:color="auto"/>
        <w:right w:val="none" w:sz="0" w:space="0" w:color="auto"/>
      </w:divBdr>
    </w:div>
    <w:div w:id="2043741835">
      <w:bodyDiv w:val="1"/>
      <w:marLeft w:val="0"/>
      <w:marRight w:val="0"/>
      <w:marTop w:val="0"/>
      <w:marBottom w:val="0"/>
      <w:divBdr>
        <w:top w:val="none" w:sz="0" w:space="0" w:color="auto"/>
        <w:left w:val="none" w:sz="0" w:space="0" w:color="auto"/>
        <w:bottom w:val="none" w:sz="0" w:space="0" w:color="auto"/>
        <w:right w:val="none" w:sz="0" w:space="0" w:color="auto"/>
      </w:divBdr>
    </w:div>
    <w:div w:id="2049528123">
      <w:bodyDiv w:val="1"/>
      <w:marLeft w:val="0"/>
      <w:marRight w:val="0"/>
      <w:marTop w:val="0"/>
      <w:marBottom w:val="0"/>
      <w:divBdr>
        <w:top w:val="none" w:sz="0" w:space="0" w:color="auto"/>
        <w:left w:val="none" w:sz="0" w:space="0" w:color="auto"/>
        <w:bottom w:val="none" w:sz="0" w:space="0" w:color="auto"/>
        <w:right w:val="none" w:sz="0" w:space="0" w:color="auto"/>
      </w:divBdr>
      <w:divsChild>
        <w:div w:id="770661068">
          <w:marLeft w:val="150"/>
          <w:marRight w:val="0"/>
          <w:marTop w:val="0"/>
          <w:marBottom w:val="0"/>
          <w:divBdr>
            <w:top w:val="none" w:sz="0" w:space="0" w:color="auto"/>
            <w:left w:val="none" w:sz="0" w:space="0" w:color="auto"/>
            <w:bottom w:val="none" w:sz="0" w:space="0" w:color="auto"/>
            <w:right w:val="none" w:sz="0" w:space="0" w:color="auto"/>
          </w:divBdr>
        </w:div>
        <w:div w:id="1708607565">
          <w:marLeft w:val="150"/>
          <w:marRight w:val="0"/>
          <w:marTop w:val="0"/>
          <w:marBottom w:val="0"/>
          <w:divBdr>
            <w:top w:val="none" w:sz="0" w:space="0" w:color="auto"/>
            <w:left w:val="none" w:sz="0" w:space="0" w:color="auto"/>
            <w:bottom w:val="none" w:sz="0" w:space="0" w:color="auto"/>
            <w:right w:val="none" w:sz="0" w:space="0" w:color="auto"/>
          </w:divBdr>
        </w:div>
        <w:div w:id="1964648334">
          <w:marLeft w:val="0"/>
          <w:marRight w:val="0"/>
          <w:marTop w:val="0"/>
          <w:marBottom w:val="0"/>
          <w:divBdr>
            <w:top w:val="none" w:sz="0" w:space="0" w:color="auto"/>
            <w:left w:val="none" w:sz="0" w:space="0" w:color="auto"/>
            <w:bottom w:val="none" w:sz="0" w:space="0" w:color="auto"/>
            <w:right w:val="none" w:sz="0" w:space="0" w:color="auto"/>
          </w:divBdr>
          <w:divsChild>
            <w:div w:id="1594629325">
              <w:marLeft w:val="0"/>
              <w:marRight w:val="0"/>
              <w:marTop w:val="0"/>
              <w:marBottom w:val="0"/>
              <w:divBdr>
                <w:top w:val="none" w:sz="0" w:space="0" w:color="auto"/>
                <w:left w:val="none" w:sz="0" w:space="0" w:color="auto"/>
                <w:bottom w:val="none" w:sz="0" w:space="0" w:color="auto"/>
                <w:right w:val="none" w:sz="0" w:space="0" w:color="auto"/>
              </w:divBdr>
            </w:div>
          </w:divsChild>
        </w:div>
        <w:div w:id="55711458">
          <w:marLeft w:val="150"/>
          <w:marRight w:val="0"/>
          <w:marTop w:val="0"/>
          <w:marBottom w:val="0"/>
          <w:divBdr>
            <w:top w:val="none" w:sz="0" w:space="0" w:color="auto"/>
            <w:left w:val="none" w:sz="0" w:space="0" w:color="auto"/>
            <w:bottom w:val="none" w:sz="0" w:space="0" w:color="auto"/>
            <w:right w:val="none" w:sz="0" w:space="0" w:color="auto"/>
          </w:divBdr>
        </w:div>
        <w:div w:id="1516262661">
          <w:marLeft w:val="150"/>
          <w:marRight w:val="0"/>
          <w:marTop w:val="0"/>
          <w:marBottom w:val="0"/>
          <w:divBdr>
            <w:top w:val="none" w:sz="0" w:space="0" w:color="auto"/>
            <w:left w:val="none" w:sz="0" w:space="0" w:color="auto"/>
            <w:bottom w:val="none" w:sz="0" w:space="0" w:color="auto"/>
            <w:right w:val="none" w:sz="0" w:space="0" w:color="auto"/>
          </w:divBdr>
        </w:div>
        <w:div w:id="805776993">
          <w:marLeft w:val="150"/>
          <w:marRight w:val="0"/>
          <w:marTop w:val="0"/>
          <w:marBottom w:val="0"/>
          <w:divBdr>
            <w:top w:val="none" w:sz="0" w:space="0" w:color="auto"/>
            <w:left w:val="none" w:sz="0" w:space="0" w:color="auto"/>
            <w:bottom w:val="none" w:sz="0" w:space="0" w:color="auto"/>
            <w:right w:val="none" w:sz="0" w:space="0" w:color="auto"/>
          </w:divBdr>
        </w:div>
        <w:div w:id="1646422859">
          <w:marLeft w:val="150"/>
          <w:marRight w:val="0"/>
          <w:marTop w:val="0"/>
          <w:marBottom w:val="0"/>
          <w:divBdr>
            <w:top w:val="none" w:sz="0" w:space="0" w:color="auto"/>
            <w:left w:val="none" w:sz="0" w:space="0" w:color="auto"/>
            <w:bottom w:val="none" w:sz="0" w:space="0" w:color="auto"/>
            <w:right w:val="none" w:sz="0" w:space="0" w:color="auto"/>
          </w:divBdr>
        </w:div>
        <w:div w:id="1149396279">
          <w:marLeft w:val="150"/>
          <w:marRight w:val="0"/>
          <w:marTop w:val="0"/>
          <w:marBottom w:val="0"/>
          <w:divBdr>
            <w:top w:val="none" w:sz="0" w:space="0" w:color="auto"/>
            <w:left w:val="none" w:sz="0" w:space="0" w:color="auto"/>
            <w:bottom w:val="none" w:sz="0" w:space="0" w:color="auto"/>
            <w:right w:val="none" w:sz="0" w:space="0" w:color="auto"/>
          </w:divBdr>
        </w:div>
        <w:div w:id="625042312">
          <w:marLeft w:val="150"/>
          <w:marRight w:val="0"/>
          <w:marTop w:val="0"/>
          <w:marBottom w:val="0"/>
          <w:divBdr>
            <w:top w:val="none" w:sz="0" w:space="0" w:color="auto"/>
            <w:left w:val="none" w:sz="0" w:space="0" w:color="auto"/>
            <w:bottom w:val="none" w:sz="0" w:space="0" w:color="auto"/>
            <w:right w:val="none" w:sz="0" w:space="0" w:color="auto"/>
          </w:divBdr>
        </w:div>
        <w:div w:id="22950525">
          <w:marLeft w:val="150"/>
          <w:marRight w:val="0"/>
          <w:marTop w:val="0"/>
          <w:marBottom w:val="0"/>
          <w:divBdr>
            <w:top w:val="none" w:sz="0" w:space="0" w:color="auto"/>
            <w:left w:val="none" w:sz="0" w:space="0" w:color="auto"/>
            <w:bottom w:val="none" w:sz="0" w:space="0" w:color="auto"/>
            <w:right w:val="none" w:sz="0" w:space="0" w:color="auto"/>
          </w:divBdr>
        </w:div>
      </w:divsChild>
    </w:div>
    <w:div w:id="2061636899">
      <w:bodyDiv w:val="1"/>
      <w:marLeft w:val="0"/>
      <w:marRight w:val="0"/>
      <w:marTop w:val="0"/>
      <w:marBottom w:val="0"/>
      <w:divBdr>
        <w:top w:val="none" w:sz="0" w:space="0" w:color="auto"/>
        <w:left w:val="none" w:sz="0" w:space="0" w:color="auto"/>
        <w:bottom w:val="none" w:sz="0" w:space="0" w:color="auto"/>
        <w:right w:val="none" w:sz="0" w:space="0" w:color="auto"/>
      </w:divBdr>
    </w:div>
    <w:div w:id="2086143670">
      <w:bodyDiv w:val="1"/>
      <w:marLeft w:val="0"/>
      <w:marRight w:val="0"/>
      <w:marTop w:val="0"/>
      <w:marBottom w:val="0"/>
      <w:divBdr>
        <w:top w:val="none" w:sz="0" w:space="0" w:color="auto"/>
        <w:left w:val="none" w:sz="0" w:space="0" w:color="auto"/>
        <w:bottom w:val="none" w:sz="0" w:space="0" w:color="auto"/>
        <w:right w:val="none" w:sz="0" w:space="0" w:color="auto"/>
      </w:divBdr>
    </w:div>
    <w:div w:id="212973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4%D0%B0%D0%BD%D0%BD%D1%8B%D0%B5_(%D0%B2%D1%8B%D1%87%D0%B8%D1%81%D0%BB%D0%B8%D1%82%D0%B5%D0%BB%D1%8C%D0%BD%D0%B0%D1%8F_%D1%82%D0%B5%D1%85%D0%BD%D0%B8%D0%BA%D0%B0)" TargetMode="External"/><Relationship Id="rId13" Type="http://schemas.openxmlformats.org/officeDocument/2006/relationships/hyperlink" Target="https://dic.academic.ru/dic.nsf/ruwiki/7630" TargetMode="External"/><Relationship Id="rId18" Type="http://schemas.openxmlformats.org/officeDocument/2006/relationships/hyperlink" Target="https://dic.academic.ru/dic.nsf/ruwiki/175292" TargetMode="External"/><Relationship Id="rId26" Type="http://schemas.openxmlformats.org/officeDocument/2006/relationships/hyperlink" Target="http://www.realcoding.net/" TargetMode="External"/><Relationship Id="rId3" Type="http://schemas.microsoft.com/office/2007/relationships/stylesWithEffects" Target="stylesWithEffects.xml"/><Relationship Id="rId21" Type="http://schemas.openxmlformats.org/officeDocument/2006/relationships/hyperlink" Target="https://dic.academic.ru/dic.nsf/ruwiki/83374" TargetMode="External"/><Relationship Id="rId34" Type="http://schemas.openxmlformats.org/officeDocument/2006/relationships/fontTable" Target="fontTable.xml"/><Relationship Id="rId7" Type="http://schemas.openxmlformats.org/officeDocument/2006/relationships/hyperlink" Target="https://ru.wikipedia.org/wiki/%D0%98%D0%BD%D1%81%D1%82%D1%80%D1%83%D0%BA%D1%86%D0%B8%D1%8F_(%D0%B8%D0%BD%D1%84%D0%BE%D1%80%D0%BC%D0%B0%D1%82%D0%B8%D0%BA%D0%B0)" TargetMode="External"/><Relationship Id="rId12" Type="http://schemas.openxmlformats.org/officeDocument/2006/relationships/hyperlink" Target="https://prog-cpp.ru/comp-data/" TargetMode="External"/><Relationship Id="rId17" Type="http://schemas.openxmlformats.org/officeDocument/2006/relationships/hyperlink" Target="https://dic.academic.ru/dic.nsf/ruwiki/1358264" TargetMode="External"/><Relationship Id="rId25" Type="http://schemas.openxmlformats.org/officeDocument/2006/relationships/hyperlink" Target="https://dic.academic.ru/dic.nsf/ruwiki/1358192" TargetMode="External"/><Relationship Id="rId33"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dic.academic.ru/dic.nsf/ruwiki/1350415" TargetMode="External"/><Relationship Id="rId20" Type="http://schemas.openxmlformats.org/officeDocument/2006/relationships/hyperlink" Target="https://dic.academic.ru/dic.nsf/ruwiki/581734"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ru.wikipedia.org/wiki/%D0%9F%D1%80%D0%B8%D0%BD%D1%81%D1%82%D0%BE%D0%BD%D1%81%D0%BA%D0%B8%D0%B9_%D1%83%D0%BD%D0%B8%D0%B2%D0%B5%D1%80%D1%81%D0%B8%D1%82%D0%B5%D1%82" TargetMode="External"/><Relationship Id="rId11" Type="http://schemas.openxmlformats.org/officeDocument/2006/relationships/hyperlink" Target="http://csaa.ru/osnovnye-principy-razrabotki-i-analiza-algoritmov/" TargetMode="External"/><Relationship Id="rId24" Type="http://schemas.openxmlformats.org/officeDocument/2006/relationships/hyperlink" Target="https://dic.academic.ru/dic.nsf/ruwiki/754412" TargetMode="External"/><Relationship Id="rId32" Type="http://schemas.openxmlformats.org/officeDocument/2006/relationships/hyperlink" Target="https://www.intuit.ru/studies/courses/648/504/lecture/11452?page=1" TargetMode="External"/><Relationship Id="rId5" Type="http://schemas.openxmlformats.org/officeDocument/2006/relationships/webSettings" Target="webSettings.xml"/><Relationship Id="rId15" Type="http://schemas.openxmlformats.org/officeDocument/2006/relationships/hyperlink" Target="https://dic.academic.ru/dic.nsf/ruwiki/1350414" TargetMode="External"/><Relationship Id="rId23" Type="http://schemas.openxmlformats.org/officeDocument/2006/relationships/hyperlink" Target="https://dic.academic.ru/dic.nsf/ruwiki/1358192" TargetMode="External"/><Relationship Id="rId28" Type="http://schemas.openxmlformats.org/officeDocument/2006/relationships/hyperlink" Target="https://prog-cpp.ru/algorithm-structure/" TargetMode="External"/><Relationship Id="rId10" Type="http://schemas.openxmlformats.org/officeDocument/2006/relationships/image" Target="media/image1.png"/><Relationship Id="rId19" Type="http://schemas.openxmlformats.org/officeDocument/2006/relationships/hyperlink" Target="https://dic.academic.ru/dic.nsf/ruwiki/719225" TargetMode="External"/><Relationship Id="rId31" Type="http://schemas.openxmlformats.org/officeDocument/2006/relationships/hyperlink" Target="https://ravesli.com/urok-13-parametry-i-argumenty-funktsij/" TargetMode="External"/><Relationship Id="rId4" Type="http://schemas.openxmlformats.org/officeDocument/2006/relationships/settings" Target="settings.xml"/><Relationship Id="rId9" Type="http://schemas.openxmlformats.org/officeDocument/2006/relationships/hyperlink" Target="https://ru.wikipedia.org/wiki/%D0%9A%D0%BE%D0%BC%D0%BF%D1%8C%D1%8E%D1%82%D0%B5%D1%80%D0%BD%D0%B0%D1%8F_%D0%BF%D0%B0%D0%BC%D1%8F%D1%82%D1%8C" TargetMode="External"/><Relationship Id="rId14" Type="http://schemas.openxmlformats.org/officeDocument/2006/relationships/hyperlink" Target="https://dic.academic.ru/dic.nsf/ruwiki/2465" TargetMode="External"/><Relationship Id="rId22" Type="http://schemas.openxmlformats.org/officeDocument/2006/relationships/hyperlink" Target="https://dic.academic.ru/dic.nsf/ruwiki/23718" TargetMode="External"/><Relationship Id="rId27" Type="http://schemas.openxmlformats.org/officeDocument/2006/relationships/hyperlink" Target="http://www.realcoding.net/articles/c/s" TargetMode="External"/><Relationship Id="rId30" Type="http://schemas.openxmlformats.org/officeDocument/2006/relationships/image" Target="media/image3.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819</TotalTime>
  <Pages>43</Pages>
  <Words>13915</Words>
  <Characters>79319</Characters>
  <Application>Microsoft Office Word</Application>
  <DocSecurity>0</DocSecurity>
  <Lines>660</Lines>
  <Paragraphs>186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93048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den2788</dc:creator>
  <cp:keywords/>
  <dc:description/>
  <cp:lastModifiedBy>den2788</cp:lastModifiedBy>
  <cp:revision>5</cp:revision>
  <dcterms:created xsi:type="dcterms:W3CDTF">2020-01-18T06:52:00Z</dcterms:created>
  <dcterms:modified xsi:type="dcterms:W3CDTF">2020-01-20T14:03:00Z</dcterms:modified>
</cp:coreProperties>
</file>