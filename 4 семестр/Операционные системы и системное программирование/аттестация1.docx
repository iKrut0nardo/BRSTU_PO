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E10D" w14:textId="71C0DA95" w:rsidR="00300072" w:rsidRDefault="00300072" w:rsidP="00300072">
      <w:pPr>
        <w:keepNext/>
        <w:keepLines/>
        <w:spacing w:after="150" w:line="360" w:lineRule="atLeast"/>
        <w:jc w:val="both"/>
        <w:textAlignment w:val="baseline"/>
        <w:outlineLvl w:val="0"/>
        <w:rPr>
          <w:rFonts w:ascii="inherit" w:eastAsia="Times New Roman" w:hAnsi="inherit" w:cstheme="majorBidi"/>
          <w:b/>
          <w:bCs/>
          <w:color w:val="2F5496" w:themeColor="accent1" w:themeShade="BF"/>
          <w:sz w:val="36"/>
          <w:szCs w:val="36"/>
          <w:lang w:val="ru-RU" w:eastAsia="ru-RU"/>
        </w:rPr>
      </w:pPr>
      <w:r w:rsidRPr="00300072">
        <w:rPr>
          <w:rFonts w:ascii="inherit" w:eastAsia="Times New Roman" w:hAnsi="inherit" w:cstheme="majorBidi"/>
          <w:b/>
          <w:bCs/>
          <w:color w:val="2F5496" w:themeColor="accent1" w:themeShade="BF"/>
          <w:sz w:val="36"/>
          <w:szCs w:val="36"/>
          <w:lang w:val="ru-RU" w:eastAsia="ru-RU"/>
        </w:rPr>
        <w:t>Планирование в системах реального времени</w:t>
      </w:r>
    </w:p>
    <w:p w14:paraId="21B59C36" w14:textId="77777777" w:rsidR="00E960BB" w:rsidRPr="00E960BB" w:rsidRDefault="00E960BB" w:rsidP="00E960BB">
      <w:pPr>
        <w:spacing w:before="100" w:beforeAutospacing="1" w:after="100" w:afterAutospacing="1" w:line="240" w:lineRule="auto"/>
        <w:rPr>
          <w:rFonts w:ascii="Times New Roman" w:eastAsia="Times New Roman" w:hAnsi="Times New Roman" w:cs="Times New Roman"/>
          <w:sz w:val="24"/>
          <w:szCs w:val="24"/>
          <w:lang w:val="ru-RU"/>
        </w:rPr>
      </w:pPr>
      <w:r w:rsidRPr="00E960BB">
        <w:rPr>
          <w:rFonts w:ascii="Times New Roman" w:eastAsia="Times New Roman" w:hAnsi="Times New Roman" w:cs="Times New Roman"/>
          <w:sz w:val="24"/>
          <w:szCs w:val="24"/>
          <w:lang w:val="ru-RU"/>
        </w:rPr>
        <w:t xml:space="preserve">В системах реального времени </w:t>
      </w:r>
      <w:r w:rsidRPr="00E960BB">
        <w:rPr>
          <w:rFonts w:ascii="Times New Roman" w:eastAsia="Times New Roman" w:hAnsi="Times New Roman" w:cs="Times New Roman"/>
          <w:b/>
          <w:bCs/>
          <w:sz w:val="24"/>
          <w:szCs w:val="24"/>
          <w:lang w:val="ru-RU"/>
        </w:rPr>
        <w:t>существенную роль играет время</w:t>
      </w:r>
      <w:r w:rsidRPr="00E960BB">
        <w:rPr>
          <w:rFonts w:ascii="Times New Roman" w:eastAsia="Times New Roman" w:hAnsi="Times New Roman" w:cs="Times New Roman"/>
          <w:sz w:val="24"/>
          <w:szCs w:val="24"/>
          <w:lang w:val="ru-RU"/>
        </w:rPr>
        <w:t xml:space="preserve">. Чаще всего одно или несколько внешних физических устройств генерируют входные сигналы, и </w:t>
      </w:r>
      <w:r w:rsidRPr="00E960BB">
        <w:rPr>
          <w:rFonts w:ascii="Times New Roman" w:eastAsia="Times New Roman" w:hAnsi="Times New Roman" w:cs="Times New Roman"/>
          <w:b/>
          <w:bCs/>
          <w:sz w:val="24"/>
          <w:szCs w:val="24"/>
          <w:lang w:val="ru-RU"/>
        </w:rPr>
        <w:t>компьютер должен адекватно на них реагировать в течение заданного промежутка времени</w:t>
      </w:r>
      <w:r w:rsidRPr="00E960BB">
        <w:rPr>
          <w:rFonts w:ascii="Times New Roman" w:eastAsia="Times New Roman" w:hAnsi="Times New Roman" w:cs="Times New Roman"/>
          <w:sz w:val="24"/>
          <w:szCs w:val="24"/>
          <w:lang w:val="ru-RU"/>
        </w:rPr>
        <w:t>.</w:t>
      </w:r>
    </w:p>
    <w:p w14:paraId="4F368002" w14:textId="77777777" w:rsidR="00E960BB" w:rsidRPr="00E960BB" w:rsidRDefault="00E960BB" w:rsidP="00E960BB">
      <w:pPr>
        <w:spacing w:before="100" w:beforeAutospacing="1" w:after="100" w:afterAutospacing="1" w:line="240" w:lineRule="auto"/>
        <w:rPr>
          <w:rFonts w:ascii="Times New Roman" w:eastAsia="Times New Roman" w:hAnsi="Times New Roman" w:cs="Times New Roman"/>
          <w:sz w:val="24"/>
          <w:szCs w:val="24"/>
          <w:lang w:val="ru-RU"/>
        </w:rPr>
      </w:pPr>
      <w:r w:rsidRPr="00E960BB">
        <w:rPr>
          <w:rFonts w:ascii="Times New Roman" w:eastAsia="Times New Roman" w:hAnsi="Times New Roman" w:cs="Times New Roman"/>
          <w:sz w:val="24"/>
          <w:szCs w:val="24"/>
          <w:lang w:val="ru-RU"/>
        </w:rPr>
        <w:t>Системы реального времени делятся на =</w:t>
      </w:r>
    </w:p>
    <w:p w14:paraId="78D9B5FF" w14:textId="77777777" w:rsidR="00E960BB" w:rsidRPr="00E960BB" w:rsidRDefault="00E960BB" w:rsidP="00E960BB">
      <w:pPr>
        <w:numPr>
          <w:ilvl w:val="0"/>
          <w:numId w:val="21"/>
        </w:numPr>
        <w:spacing w:before="100" w:beforeAutospacing="1" w:after="100" w:afterAutospacing="1" w:line="240" w:lineRule="auto"/>
        <w:rPr>
          <w:rFonts w:ascii="Times New Roman" w:eastAsia="Times New Roman" w:hAnsi="Times New Roman" w:cs="Times New Roman"/>
          <w:sz w:val="24"/>
          <w:szCs w:val="24"/>
          <w:lang w:val="ru-RU"/>
        </w:rPr>
      </w:pPr>
      <w:r w:rsidRPr="00E960BB">
        <w:rPr>
          <w:rFonts w:ascii="Times New Roman" w:eastAsia="Times New Roman" w:hAnsi="Times New Roman" w:cs="Times New Roman"/>
          <w:b/>
          <w:bCs/>
          <w:sz w:val="24"/>
          <w:szCs w:val="24"/>
          <w:lang w:val="ru-RU"/>
        </w:rPr>
        <w:t>жесткие системы</w:t>
      </w:r>
      <w:r w:rsidRPr="00E960BB">
        <w:rPr>
          <w:rFonts w:ascii="Times New Roman" w:eastAsia="Times New Roman" w:hAnsi="Times New Roman" w:cs="Times New Roman"/>
          <w:sz w:val="24"/>
          <w:szCs w:val="24"/>
          <w:lang w:val="ru-RU"/>
        </w:rPr>
        <w:t xml:space="preserve"> реального времени, что означает наличие жестких сроков для каждой задачи </w:t>
      </w:r>
      <w:r w:rsidRPr="00E960BB">
        <w:rPr>
          <w:rFonts w:ascii="Times New Roman" w:eastAsia="Times New Roman" w:hAnsi="Times New Roman" w:cs="Times New Roman"/>
          <w:b/>
          <w:bCs/>
          <w:i/>
          <w:iCs/>
          <w:sz w:val="24"/>
          <w:szCs w:val="24"/>
          <w:lang w:val="ru-RU"/>
        </w:rPr>
        <w:t>(в них обязательно надо укладываться),</w:t>
      </w:r>
      <w:r w:rsidRPr="00E960BB">
        <w:rPr>
          <w:rFonts w:ascii="Times New Roman" w:eastAsia="Times New Roman" w:hAnsi="Times New Roman" w:cs="Times New Roman"/>
          <w:sz w:val="24"/>
          <w:szCs w:val="24"/>
          <w:lang w:val="ru-RU"/>
        </w:rPr>
        <w:t xml:space="preserve"> </w:t>
      </w:r>
    </w:p>
    <w:p w14:paraId="5327FFB5" w14:textId="77777777" w:rsidR="00E960BB" w:rsidRPr="00E960BB" w:rsidRDefault="00E960BB" w:rsidP="00E960BB">
      <w:pPr>
        <w:numPr>
          <w:ilvl w:val="0"/>
          <w:numId w:val="21"/>
        </w:numPr>
        <w:spacing w:before="100" w:beforeAutospacing="1" w:after="100" w:afterAutospacing="1" w:line="240" w:lineRule="auto"/>
        <w:rPr>
          <w:rFonts w:ascii="Times New Roman" w:eastAsia="Times New Roman" w:hAnsi="Times New Roman" w:cs="Times New Roman"/>
          <w:sz w:val="24"/>
          <w:szCs w:val="24"/>
          <w:lang w:val="ru-RU"/>
        </w:rPr>
      </w:pPr>
      <w:r w:rsidRPr="00E960BB">
        <w:rPr>
          <w:rFonts w:ascii="Times New Roman" w:eastAsia="Times New Roman" w:hAnsi="Times New Roman" w:cs="Times New Roman"/>
          <w:sz w:val="24"/>
          <w:szCs w:val="24"/>
          <w:lang w:val="ru-RU"/>
        </w:rPr>
        <w:t xml:space="preserve">и </w:t>
      </w:r>
      <w:r w:rsidRPr="00E960BB">
        <w:rPr>
          <w:rFonts w:ascii="Times New Roman" w:eastAsia="Times New Roman" w:hAnsi="Times New Roman" w:cs="Times New Roman"/>
          <w:b/>
          <w:bCs/>
          <w:sz w:val="24"/>
          <w:szCs w:val="24"/>
          <w:lang w:val="ru-RU"/>
        </w:rPr>
        <w:t>гибкие системы</w:t>
      </w:r>
      <w:r w:rsidRPr="00E960BB">
        <w:rPr>
          <w:rFonts w:ascii="Times New Roman" w:eastAsia="Times New Roman" w:hAnsi="Times New Roman" w:cs="Times New Roman"/>
          <w:sz w:val="24"/>
          <w:szCs w:val="24"/>
          <w:lang w:val="ru-RU"/>
        </w:rPr>
        <w:t xml:space="preserve"> реального времени, в которых нарушения временного графика нежелательны, но допустимы.</w:t>
      </w:r>
    </w:p>
    <w:p w14:paraId="40899733" w14:textId="77777777" w:rsidR="00E960BB" w:rsidRPr="00E960BB" w:rsidRDefault="00E960BB" w:rsidP="00E960BB">
      <w:pPr>
        <w:spacing w:before="100" w:beforeAutospacing="1" w:after="100" w:afterAutospacing="1" w:line="240" w:lineRule="auto"/>
        <w:rPr>
          <w:rFonts w:ascii="Times New Roman" w:eastAsia="Times New Roman" w:hAnsi="Times New Roman" w:cs="Times New Roman"/>
          <w:sz w:val="24"/>
          <w:szCs w:val="24"/>
          <w:lang w:val="ru-RU"/>
        </w:rPr>
      </w:pPr>
      <w:r w:rsidRPr="00E960BB">
        <w:rPr>
          <w:rFonts w:ascii="Times New Roman" w:eastAsia="Times New Roman" w:hAnsi="Times New Roman" w:cs="Times New Roman"/>
          <w:sz w:val="24"/>
          <w:szCs w:val="24"/>
          <w:lang w:val="ru-RU"/>
        </w:rPr>
        <w:t>В обоих случаях реализуется</w:t>
      </w:r>
      <w:r w:rsidRPr="00E960BB">
        <w:rPr>
          <w:rFonts w:ascii="Times New Roman" w:eastAsia="Times New Roman" w:hAnsi="Times New Roman" w:cs="Times New Roman"/>
          <w:b/>
          <w:bCs/>
          <w:sz w:val="24"/>
          <w:szCs w:val="24"/>
          <w:lang w:val="ru-RU"/>
        </w:rPr>
        <w:t xml:space="preserve"> раз</w:t>
      </w:r>
      <w:r w:rsidRPr="00E960BB">
        <w:rPr>
          <w:rFonts w:ascii="Times New Roman" w:eastAsia="Times New Roman" w:hAnsi="Times New Roman" w:cs="Times New Roman"/>
          <w:b/>
          <w:bCs/>
          <w:sz w:val="24"/>
          <w:szCs w:val="24"/>
          <w:lang w:val="ru-RU"/>
        </w:rPr>
        <w:softHyphen/>
        <w:t>деление программы на несколько процессов, каждый из которых предсказуем</w:t>
      </w:r>
      <w:r w:rsidRPr="00E960BB">
        <w:rPr>
          <w:rFonts w:ascii="Times New Roman" w:eastAsia="Times New Roman" w:hAnsi="Times New Roman" w:cs="Times New Roman"/>
          <w:sz w:val="24"/>
          <w:szCs w:val="24"/>
          <w:lang w:val="ru-RU"/>
        </w:rPr>
        <w:t xml:space="preserve">. Эти </w:t>
      </w:r>
      <w:r w:rsidRPr="00E960BB">
        <w:rPr>
          <w:rFonts w:ascii="Times New Roman" w:eastAsia="Times New Roman" w:hAnsi="Times New Roman" w:cs="Times New Roman"/>
          <w:b/>
          <w:bCs/>
          <w:sz w:val="24"/>
          <w:szCs w:val="24"/>
          <w:lang w:val="ru-RU"/>
        </w:rPr>
        <w:t>процессы чаще всего бывают короткими и завершают свою работу в течение секунды</w:t>
      </w:r>
      <w:r w:rsidRPr="00E960BB">
        <w:rPr>
          <w:rFonts w:ascii="Times New Roman" w:eastAsia="Times New Roman" w:hAnsi="Times New Roman" w:cs="Times New Roman"/>
          <w:sz w:val="24"/>
          <w:szCs w:val="24"/>
          <w:lang w:val="ru-RU"/>
        </w:rPr>
        <w:t>. Когда появляется внешний сигнал, именно планировщик должен обеспечить соблюдение графика.</w:t>
      </w:r>
    </w:p>
    <w:p w14:paraId="797A4E33" w14:textId="77777777" w:rsidR="00E960BB" w:rsidRPr="00E960BB" w:rsidRDefault="00E960BB" w:rsidP="00E960BB">
      <w:pPr>
        <w:spacing w:before="100" w:beforeAutospacing="1" w:after="100" w:afterAutospacing="1" w:line="240" w:lineRule="auto"/>
        <w:rPr>
          <w:rFonts w:ascii="Times New Roman" w:eastAsia="Times New Roman" w:hAnsi="Times New Roman" w:cs="Times New Roman"/>
          <w:sz w:val="24"/>
          <w:szCs w:val="24"/>
          <w:lang w:val="ru-RU"/>
        </w:rPr>
      </w:pPr>
      <w:r w:rsidRPr="00E960BB">
        <w:rPr>
          <w:rFonts w:ascii="Times New Roman" w:eastAsia="Times New Roman" w:hAnsi="Times New Roman" w:cs="Times New Roman"/>
          <w:sz w:val="24"/>
          <w:szCs w:val="24"/>
          <w:lang w:val="ru-RU"/>
        </w:rPr>
        <w:t>Внешние события, на которые система должна реагировать, можно разделить на=</w:t>
      </w:r>
    </w:p>
    <w:p w14:paraId="6416F017" w14:textId="77777777" w:rsidR="00E960BB" w:rsidRPr="00E960BB" w:rsidRDefault="00E960BB" w:rsidP="00E960BB">
      <w:pPr>
        <w:numPr>
          <w:ilvl w:val="0"/>
          <w:numId w:val="22"/>
        </w:numPr>
        <w:spacing w:before="100" w:beforeAutospacing="1" w:after="100" w:afterAutospacing="1" w:line="240" w:lineRule="auto"/>
        <w:rPr>
          <w:rFonts w:ascii="Times New Roman" w:eastAsia="Times New Roman" w:hAnsi="Times New Roman" w:cs="Times New Roman"/>
          <w:sz w:val="24"/>
          <w:szCs w:val="24"/>
          <w:lang w:val="ru-RU"/>
        </w:rPr>
      </w:pPr>
      <w:r w:rsidRPr="00E960BB">
        <w:rPr>
          <w:rFonts w:ascii="Times New Roman" w:eastAsia="Times New Roman" w:hAnsi="Times New Roman" w:cs="Times New Roman"/>
          <w:b/>
          <w:bCs/>
          <w:sz w:val="24"/>
          <w:szCs w:val="24"/>
          <w:lang w:val="ru-RU"/>
        </w:rPr>
        <w:t>периодические</w:t>
      </w:r>
      <w:r w:rsidRPr="00E960BB">
        <w:rPr>
          <w:rFonts w:ascii="Times New Roman" w:eastAsia="Times New Roman" w:hAnsi="Times New Roman" w:cs="Times New Roman"/>
          <w:sz w:val="24"/>
          <w:szCs w:val="24"/>
          <w:lang w:val="ru-RU"/>
        </w:rPr>
        <w:t xml:space="preserve"> (возникающие через регулярные интервалы времени) </w:t>
      </w:r>
    </w:p>
    <w:p w14:paraId="5F057C0B" w14:textId="77777777" w:rsidR="00E960BB" w:rsidRPr="00E960BB" w:rsidRDefault="00E960BB" w:rsidP="00E960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960BB">
        <w:rPr>
          <w:rFonts w:ascii="Times New Roman" w:eastAsia="Times New Roman" w:hAnsi="Times New Roman" w:cs="Times New Roman"/>
          <w:sz w:val="24"/>
          <w:szCs w:val="24"/>
        </w:rPr>
        <w:t xml:space="preserve">и </w:t>
      </w:r>
      <w:proofErr w:type="spellStart"/>
      <w:r w:rsidRPr="00E960BB">
        <w:rPr>
          <w:rFonts w:ascii="Times New Roman" w:eastAsia="Times New Roman" w:hAnsi="Times New Roman" w:cs="Times New Roman"/>
          <w:sz w:val="24"/>
          <w:szCs w:val="24"/>
        </w:rPr>
        <w:t>н</w:t>
      </w:r>
      <w:r w:rsidRPr="00E960BB">
        <w:rPr>
          <w:rFonts w:ascii="Times New Roman" w:eastAsia="Times New Roman" w:hAnsi="Times New Roman" w:cs="Times New Roman"/>
          <w:b/>
          <w:bCs/>
          <w:sz w:val="24"/>
          <w:szCs w:val="24"/>
        </w:rPr>
        <w:t>епериодические</w:t>
      </w:r>
      <w:proofErr w:type="spellEnd"/>
      <w:r w:rsidRPr="00E960BB">
        <w:rPr>
          <w:rFonts w:ascii="Times New Roman" w:eastAsia="Times New Roman" w:hAnsi="Times New Roman" w:cs="Times New Roman"/>
          <w:sz w:val="24"/>
          <w:szCs w:val="24"/>
        </w:rPr>
        <w:t xml:space="preserve"> (</w:t>
      </w:r>
      <w:proofErr w:type="spellStart"/>
      <w:r w:rsidRPr="00E960BB">
        <w:rPr>
          <w:rFonts w:ascii="Times New Roman" w:eastAsia="Times New Roman" w:hAnsi="Times New Roman" w:cs="Times New Roman"/>
          <w:sz w:val="24"/>
          <w:szCs w:val="24"/>
        </w:rPr>
        <w:t>возникающие</w:t>
      </w:r>
      <w:proofErr w:type="spellEnd"/>
      <w:r w:rsidRPr="00E960BB">
        <w:rPr>
          <w:rFonts w:ascii="Times New Roman" w:eastAsia="Times New Roman" w:hAnsi="Times New Roman" w:cs="Times New Roman"/>
          <w:sz w:val="24"/>
          <w:szCs w:val="24"/>
        </w:rPr>
        <w:t xml:space="preserve"> </w:t>
      </w:r>
      <w:proofErr w:type="spellStart"/>
      <w:r w:rsidRPr="00E960BB">
        <w:rPr>
          <w:rFonts w:ascii="Times New Roman" w:eastAsia="Times New Roman" w:hAnsi="Times New Roman" w:cs="Times New Roman"/>
          <w:sz w:val="24"/>
          <w:szCs w:val="24"/>
        </w:rPr>
        <w:t>непредсказуемо</w:t>
      </w:r>
      <w:proofErr w:type="spellEnd"/>
      <w:r w:rsidRPr="00E960BB">
        <w:rPr>
          <w:rFonts w:ascii="Times New Roman" w:eastAsia="Times New Roman" w:hAnsi="Times New Roman" w:cs="Times New Roman"/>
          <w:sz w:val="24"/>
          <w:szCs w:val="24"/>
        </w:rPr>
        <w:t>).</w:t>
      </w:r>
    </w:p>
    <w:p w14:paraId="70749C18" w14:textId="77777777" w:rsidR="00E960BB" w:rsidRPr="00E960BB" w:rsidRDefault="00E960BB" w:rsidP="00E960BB">
      <w:pPr>
        <w:spacing w:before="100" w:beforeAutospacing="1" w:after="100" w:afterAutospacing="1" w:line="240" w:lineRule="auto"/>
        <w:rPr>
          <w:rFonts w:ascii="Times New Roman" w:eastAsia="Times New Roman" w:hAnsi="Times New Roman" w:cs="Times New Roman"/>
          <w:sz w:val="24"/>
          <w:szCs w:val="24"/>
          <w:lang w:val="ru-RU"/>
        </w:rPr>
      </w:pPr>
      <w:r w:rsidRPr="00E960BB">
        <w:rPr>
          <w:rFonts w:ascii="Times New Roman" w:eastAsia="Times New Roman" w:hAnsi="Times New Roman" w:cs="Times New Roman"/>
          <w:b/>
          <w:bCs/>
          <w:sz w:val="24"/>
          <w:szCs w:val="24"/>
          <w:lang w:val="ru-RU"/>
        </w:rPr>
        <w:t>Возможно наличие нескольких пери</w:t>
      </w:r>
      <w:r w:rsidRPr="00E960BB">
        <w:rPr>
          <w:rFonts w:ascii="Times New Roman" w:eastAsia="Times New Roman" w:hAnsi="Times New Roman" w:cs="Times New Roman"/>
          <w:b/>
          <w:bCs/>
          <w:sz w:val="24"/>
          <w:szCs w:val="24"/>
          <w:lang w:val="ru-RU"/>
        </w:rPr>
        <w:softHyphen/>
        <w:t>одических потоков событий</w:t>
      </w:r>
      <w:r w:rsidRPr="00E960BB">
        <w:rPr>
          <w:rFonts w:ascii="Times New Roman" w:eastAsia="Times New Roman" w:hAnsi="Times New Roman" w:cs="Times New Roman"/>
          <w:sz w:val="24"/>
          <w:szCs w:val="24"/>
          <w:lang w:val="ru-RU"/>
        </w:rPr>
        <w:t xml:space="preserve">, которые система должна обрабатывать. В зависимости от времени, затрачиваемого на обработку каждого из событий, </w:t>
      </w:r>
      <w:r w:rsidRPr="00E960BB">
        <w:rPr>
          <w:rFonts w:ascii="Times New Roman" w:eastAsia="Times New Roman" w:hAnsi="Times New Roman" w:cs="Times New Roman"/>
          <w:b/>
          <w:bCs/>
          <w:sz w:val="24"/>
          <w:szCs w:val="24"/>
          <w:lang w:val="ru-RU"/>
        </w:rPr>
        <w:t>может оказаться, что система не в состоянии своевременно обработать все события.</w:t>
      </w:r>
    </w:p>
    <w:p w14:paraId="0E8E85F6" w14:textId="77777777" w:rsidR="00E960BB" w:rsidRPr="00300072" w:rsidRDefault="00E960BB" w:rsidP="00300072">
      <w:pPr>
        <w:keepNext/>
        <w:keepLines/>
        <w:spacing w:after="150" w:line="360" w:lineRule="atLeast"/>
        <w:jc w:val="both"/>
        <w:textAlignment w:val="baseline"/>
        <w:outlineLvl w:val="0"/>
        <w:rPr>
          <w:rFonts w:ascii="inherit" w:eastAsia="Times New Roman" w:hAnsi="inherit" w:cstheme="majorBidi"/>
          <w:color w:val="2F5496" w:themeColor="accent1" w:themeShade="BF"/>
          <w:sz w:val="36"/>
          <w:szCs w:val="36"/>
          <w:lang w:val="ru-RU" w:eastAsia="ru-RU"/>
        </w:rPr>
      </w:pPr>
    </w:p>
    <w:p w14:paraId="737BEE3F" w14:textId="77777777" w:rsidR="0034392D" w:rsidRDefault="00300072" w:rsidP="0034392D">
      <w:pPr>
        <w:spacing w:line="360" w:lineRule="atLeast"/>
        <w:jc w:val="both"/>
        <w:textAlignment w:val="baseline"/>
        <w:rPr>
          <w:rFonts w:ascii="Roboto" w:eastAsia="Times New Roman" w:hAnsi="Roboto"/>
          <w:sz w:val="27"/>
          <w:szCs w:val="27"/>
          <w:lang w:val="ru-RU" w:eastAsia="ru-RU"/>
        </w:rPr>
      </w:pPr>
      <w:r w:rsidRPr="00300072">
        <w:rPr>
          <w:rFonts w:ascii="Roboto" w:eastAsia="Times New Roman" w:hAnsi="Roboto"/>
          <w:sz w:val="27"/>
          <w:szCs w:val="27"/>
          <w:lang w:val="ru-RU" w:eastAsia="ru-RU"/>
        </w:rPr>
        <w:t>2.</w:t>
      </w:r>
    </w:p>
    <w:p w14:paraId="1D94B08E" w14:textId="4D0C82BF" w:rsidR="003A3C82" w:rsidRDefault="00300072" w:rsidP="004A0F3C">
      <w:pPr>
        <w:spacing w:line="360" w:lineRule="atLeast"/>
        <w:textAlignment w:val="baseline"/>
        <w:rPr>
          <w:rFonts w:ascii="Arial" w:eastAsiaTheme="minorEastAsia" w:hAnsi="Arial" w:cs="Arial"/>
          <w:color w:val="333333"/>
          <w:sz w:val="24"/>
          <w:szCs w:val="24"/>
          <w:lang w:val="ru-RU" w:eastAsia="ru-RU"/>
        </w:rPr>
      </w:pPr>
      <w:bookmarkStart w:id="0" w:name="_Hlk101726729"/>
      <w:r w:rsidRPr="003A3C82">
        <w:rPr>
          <w:rFonts w:ascii="Arial" w:eastAsia="Times New Roman" w:hAnsi="Arial" w:cs="Arial"/>
          <w:b/>
          <w:bCs/>
          <w:color w:val="4472C4" w:themeColor="accent1"/>
          <w:sz w:val="24"/>
          <w:szCs w:val="24"/>
          <w:shd w:val="clear" w:color="auto" w:fill="FFFFFF"/>
          <w:lang w:val="ru-RU" w:eastAsia="ru-RU"/>
        </w:rPr>
        <w:t>Поток</w:t>
      </w:r>
      <w:r w:rsidRPr="00300072">
        <w:rPr>
          <w:rFonts w:ascii="Arial" w:eastAsia="Times New Roman" w:hAnsi="Arial" w:cs="Arial"/>
          <w:color w:val="333333"/>
          <w:sz w:val="24"/>
          <w:szCs w:val="24"/>
          <w:shd w:val="clear" w:color="auto" w:fill="FFFFFF"/>
          <w:lang w:val="ru-RU" w:eastAsia="ru-RU"/>
        </w:rPr>
        <w:t> (</w:t>
      </w:r>
      <w:proofErr w:type="spellStart"/>
      <w:r w:rsidRPr="00300072">
        <w:rPr>
          <w:rFonts w:ascii="Arial" w:eastAsia="Times New Roman" w:hAnsi="Arial" w:cs="Arial"/>
          <w:color w:val="333333"/>
          <w:sz w:val="24"/>
          <w:szCs w:val="24"/>
          <w:shd w:val="clear" w:color="auto" w:fill="FFFFFF"/>
          <w:lang w:val="ru-RU" w:eastAsia="ru-RU"/>
        </w:rPr>
        <w:t>thread</w:t>
      </w:r>
      <w:proofErr w:type="spellEnd"/>
      <w:r w:rsidRPr="00300072">
        <w:rPr>
          <w:rFonts w:ascii="Arial" w:eastAsia="Times New Roman" w:hAnsi="Arial" w:cs="Arial"/>
          <w:color w:val="333333"/>
          <w:sz w:val="24"/>
          <w:szCs w:val="24"/>
          <w:shd w:val="clear" w:color="auto" w:fill="FFFFFF"/>
          <w:lang w:val="ru-RU" w:eastAsia="ru-RU"/>
        </w:rPr>
        <w:t xml:space="preserve">) — это, сущность операционной системы, процесс выполнения на процессоре набора инструкций, точнее говоря программного кода. Общее назначение потоков — параллельное выполнение на процессоре двух или более </w:t>
      </w:r>
      <w:r w:rsidR="0034392D" w:rsidRPr="00300072">
        <w:rPr>
          <w:rFonts w:ascii="Arial" w:eastAsia="Times New Roman" w:hAnsi="Arial" w:cs="Arial"/>
          <w:color w:val="333333"/>
          <w:sz w:val="24"/>
          <w:szCs w:val="24"/>
          <w:shd w:val="clear" w:color="auto" w:fill="FFFFFF"/>
          <w:lang w:val="ru-RU" w:eastAsia="ru-RU"/>
        </w:rPr>
        <w:t>различных</w:t>
      </w:r>
      <w:r w:rsidR="004A0F3C" w:rsidRPr="004A0F3C">
        <w:rPr>
          <w:rFonts w:ascii="Arial" w:eastAsia="Times New Roman" w:hAnsi="Arial" w:cs="Arial"/>
          <w:color w:val="333333"/>
          <w:sz w:val="24"/>
          <w:szCs w:val="24"/>
          <w:shd w:val="clear" w:color="auto" w:fill="FFFFFF"/>
          <w:lang w:val="ru-RU" w:eastAsia="ru-RU"/>
        </w:rPr>
        <w:t xml:space="preserve"> </w:t>
      </w:r>
      <w:r w:rsidR="0034392D" w:rsidRPr="00300072">
        <w:rPr>
          <w:rFonts w:ascii="Arial" w:eastAsia="Times New Roman" w:hAnsi="Arial" w:cs="Arial"/>
          <w:color w:val="333333"/>
          <w:sz w:val="24"/>
          <w:szCs w:val="24"/>
          <w:shd w:val="clear" w:color="auto" w:fill="FFFFFF"/>
          <w:lang w:val="ru-RU" w:eastAsia="ru-RU"/>
        </w:rPr>
        <w:t>задач</w:t>
      </w:r>
      <w:r w:rsidRPr="00300072">
        <w:rPr>
          <w:rFonts w:ascii="Arial" w:eastAsia="Times New Roman" w:hAnsi="Arial" w:cs="Arial"/>
          <w:color w:val="333333"/>
          <w:sz w:val="24"/>
          <w:szCs w:val="24"/>
          <w:shd w:val="clear" w:color="auto" w:fill="FFFFFF"/>
          <w:lang w:val="ru-RU" w:eastAsia="ru-RU"/>
        </w:rPr>
        <w:t>.</w:t>
      </w:r>
    </w:p>
    <w:bookmarkEnd w:id="0"/>
    <w:p w14:paraId="1A96A77F" w14:textId="77777777" w:rsidR="00300072" w:rsidRPr="00300072" w:rsidRDefault="00300072" w:rsidP="00300072">
      <w:pPr>
        <w:numPr>
          <w:ilvl w:val="0"/>
          <w:numId w:val="2"/>
        </w:numPr>
        <w:shd w:val="clear" w:color="auto" w:fill="FFFFFF"/>
        <w:spacing w:before="100" w:beforeAutospacing="1" w:after="100" w:afterAutospacing="1" w:line="240" w:lineRule="auto"/>
        <w:rPr>
          <w:rFonts w:ascii="Arial" w:eastAsia="Times New Roman" w:hAnsi="Arial" w:cs="Arial"/>
          <w:color w:val="333333"/>
          <w:lang w:val="ru-RU" w:eastAsia="ru-RU"/>
        </w:rPr>
      </w:pPr>
      <w:r w:rsidRPr="00300072">
        <w:rPr>
          <w:rFonts w:ascii="Arial" w:eastAsia="Times New Roman" w:hAnsi="Arial" w:cs="Arial"/>
          <w:b/>
          <w:bCs/>
          <w:color w:val="333333"/>
          <w:lang w:val="ru-RU" w:eastAsia="ru-RU"/>
        </w:rPr>
        <w:t>Реализация потоков на уровне ядра</w:t>
      </w:r>
      <w:r w:rsidRPr="00300072">
        <w:rPr>
          <w:rFonts w:ascii="Arial" w:eastAsia="Times New Roman" w:hAnsi="Arial" w:cs="Arial"/>
          <w:color w:val="333333"/>
          <w:lang w:val="ru-RU" w:eastAsia="ru-RU"/>
        </w:rPr>
        <w:t>. Проще говоря, это классическая 1:1 модель. Под эту категорию подпадают:</w:t>
      </w:r>
    </w:p>
    <w:p w14:paraId="20A475D3" w14:textId="77777777" w:rsidR="00300072" w:rsidRPr="00300072" w:rsidRDefault="00300072" w:rsidP="00300072">
      <w:pPr>
        <w:numPr>
          <w:ilvl w:val="1"/>
          <w:numId w:val="2"/>
        </w:numPr>
        <w:shd w:val="clear" w:color="auto" w:fill="FFFFFF"/>
        <w:spacing w:before="100" w:beforeAutospacing="1" w:after="100" w:afterAutospacing="1" w:line="240" w:lineRule="auto"/>
        <w:rPr>
          <w:rFonts w:ascii="Arial" w:eastAsia="Times New Roman" w:hAnsi="Arial" w:cs="Arial"/>
          <w:color w:val="333333"/>
          <w:lang w:val="ru-RU" w:eastAsia="ru-RU"/>
        </w:rPr>
      </w:pPr>
      <w:r w:rsidRPr="00300072">
        <w:rPr>
          <w:rFonts w:ascii="Arial" w:eastAsia="Times New Roman" w:hAnsi="Arial" w:cs="Arial"/>
          <w:color w:val="333333"/>
          <w:lang w:val="ru-RU" w:eastAsia="ru-RU"/>
        </w:rPr>
        <w:t>Потоки Win32.</w:t>
      </w:r>
    </w:p>
    <w:p w14:paraId="6048EC74" w14:textId="77777777" w:rsidR="00300072" w:rsidRPr="00300072" w:rsidRDefault="00300072" w:rsidP="00300072">
      <w:pPr>
        <w:numPr>
          <w:ilvl w:val="1"/>
          <w:numId w:val="2"/>
        </w:numPr>
        <w:shd w:val="clear" w:color="auto" w:fill="FFFFFF"/>
        <w:spacing w:before="100" w:beforeAutospacing="1" w:after="100" w:afterAutospacing="1" w:line="240" w:lineRule="auto"/>
        <w:rPr>
          <w:rFonts w:ascii="Arial" w:eastAsia="Times New Roman" w:hAnsi="Arial" w:cs="Arial"/>
          <w:color w:val="333333"/>
          <w:lang w:val="ru-RU" w:eastAsia="ru-RU"/>
        </w:rPr>
      </w:pPr>
      <w:r w:rsidRPr="00300072">
        <w:rPr>
          <w:rFonts w:ascii="Arial" w:eastAsia="Times New Roman" w:hAnsi="Arial" w:cs="Arial"/>
          <w:color w:val="333333"/>
          <w:lang w:val="ru-RU" w:eastAsia="ru-RU"/>
        </w:rPr>
        <w:t>Реализация</w:t>
      </w:r>
      <w:r w:rsidRPr="00300072">
        <w:rPr>
          <w:rFonts w:ascii="Arial" w:eastAsia="Times New Roman" w:hAnsi="Arial" w:cs="Arial"/>
          <w:color w:val="333333"/>
          <w:lang w:eastAsia="ru-RU"/>
        </w:rPr>
        <w:t xml:space="preserve"> </w:t>
      </w:r>
      <w:proofErr w:type="spellStart"/>
      <w:r w:rsidRPr="00300072">
        <w:rPr>
          <w:rFonts w:ascii="Arial" w:eastAsia="Times New Roman" w:hAnsi="Arial" w:cs="Arial"/>
          <w:color w:val="333333"/>
          <w:lang w:eastAsia="ru-RU"/>
        </w:rPr>
        <w:t>Posix</w:t>
      </w:r>
      <w:proofErr w:type="spellEnd"/>
      <w:r w:rsidRPr="00300072">
        <w:rPr>
          <w:rFonts w:ascii="Arial" w:eastAsia="Times New Roman" w:hAnsi="Arial" w:cs="Arial"/>
          <w:color w:val="333333"/>
          <w:lang w:eastAsia="ru-RU"/>
        </w:rPr>
        <w:t xml:space="preserve"> Threads </w:t>
      </w:r>
      <w:r w:rsidRPr="00300072">
        <w:rPr>
          <w:rFonts w:ascii="Arial" w:eastAsia="Times New Roman" w:hAnsi="Arial" w:cs="Arial"/>
          <w:color w:val="333333"/>
          <w:lang w:val="ru-RU" w:eastAsia="ru-RU"/>
        </w:rPr>
        <w:t>в</w:t>
      </w:r>
      <w:r w:rsidRPr="00300072">
        <w:rPr>
          <w:rFonts w:ascii="Arial" w:eastAsia="Times New Roman" w:hAnsi="Arial" w:cs="Arial"/>
          <w:color w:val="333333"/>
          <w:lang w:eastAsia="ru-RU"/>
        </w:rPr>
        <w:t xml:space="preserve"> Linux — Native </w:t>
      </w:r>
      <w:proofErr w:type="spellStart"/>
      <w:r w:rsidRPr="00300072">
        <w:rPr>
          <w:rFonts w:ascii="Arial" w:eastAsia="Times New Roman" w:hAnsi="Arial" w:cs="Arial"/>
          <w:color w:val="333333"/>
          <w:lang w:eastAsia="ru-RU"/>
        </w:rPr>
        <w:t>Posix</w:t>
      </w:r>
      <w:proofErr w:type="spellEnd"/>
      <w:r w:rsidRPr="00300072">
        <w:rPr>
          <w:rFonts w:ascii="Arial" w:eastAsia="Times New Roman" w:hAnsi="Arial" w:cs="Arial"/>
          <w:color w:val="333333"/>
          <w:lang w:eastAsia="ru-RU"/>
        </w:rPr>
        <w:t xml:space="preserve"> Threads Library (NPTL). </w:t>
      </w:r>
      <w:r w:rsidRPr="00300072">
        <w:rPr>
          <w:rFonts w:ascii="Arial" w:eastAsia="Times New Roman" w:hAnsi="Arial" w:cs="Arial"/>
          <w:color w:val="333333"/>
          <w:lang w:val="ru-RU" w:eastAsia="ru-RU"/>
        </w:rPr>
        <w:t xml:space="preserve">Дело в том, что до версии ядра 2.6 </w:t>
      </w:r>
      <w:proofErr w:type="spellStart"/>
      <w:r w:rsidRPr="00300072">
        <w:rPr>
          <w:rFonts w:ascii="Arial" w:eastAsia="Times New Roman" w:hAnsi="Arial" w:cs="Arial"/>
          <w:color w:val="333333"/>
          <w:lang w:val="ru-RU" w:eastAsia="ru-RU"/>
        </w:rPr>
        <w:t>pthreads</w:t>
      </w:r>
      <w:proofErr w:type="spellEnd"/>
      <w:r w:rsidRPr="00300072">
        <w:rPr>
          <w:rFonts w:ascii="Arial" w:eastAsia="Times New Roman" w:hAnsi="Arial" w:cs="Arial"/>
          <w:color w:val="333333"/>
          <w:lang w:val="ru-RU" w:eastAsia="ru-RU"/>
        </w:rPr>
        <w:t xml:space="preserve"> в Linux был целиком и полностью реализован в режиме пользователя (</w:t>
      </w:r>
      <w:proofErr w:type="spellStart"/>
      <w:r w:rsidRPr="00300072">
        <w:rPr>
          <w:rFonts w:ascii="Arial" w:eastAsia="Times New Roman" w:hAnsi="Arial" w:cs="Arial"/>
          <w:color w:val="333333"/>
          <w:lang w:val="ru-RU" w:eastAsia="ru-RU"/>
        </w:rPr>
        <w:t>LinuxThreads</w:t>
      </w:r>
      <w:proofErr w:type="spellEnd"/>
      <w:r w:rsidRPr="00300072">
        <w:rPr>
          <w:rFonts w:ascii="Arial" w:eastAsia="Times New Roman" w:hAnsi="Arial" w:cs="Arial"/>
          <w:color w:val="333333"/>
          <w:lang w:val="ru-RU" w:eastAsia="ru-RU"/>
        </w:rPr>
        <w:t xml:space="preserve">). </w:t>
      </w:r>
      <w:proofErr w:type="spellStart"/>
      <w:r w:rsidRPr="00300072">
        <w:rPr>
          <w:rFonts w:ascii="Arial" w:eastAsia="Times New Roman" w:hAnsi="Arial" w:cs="Arial"/>
          <w:color w:val="333333"/>
          <w:lang w:val="ru-RU" w:eastAsia="ru-RU"/>
        </w:rPr>
        <w:t>LinuxThreads</w:t>
      </w:r>
      <w:proofErr w:type="spellEnd"/>
      <w:r w:rsidRPr="00300072">
        <w:rPr>
          <w:rFonts w:ascii="Arial" w:eastAsia="Times New Roman" w:hAnsi="Arial" w:cs="Arial"/>
          <w:color w:val="333333"/>
          <w:lang w:val="ru-RU" w:eastAsia="ru-RU"/>
        </w:rPr>
        <w:t xml:space="preserve"> </w:t>
      </w:r>
      <w:proofErr w:type="spellStart"/>
      <w:r w:rsidRPr="00300072">
        <w:rPr>
          <w:rFonts w:ascii="Arial" w:eastAsia="Times New Roman" w:hAnsi="Arial" w:cs="Arial"/>
          <w:color w:val="333333"/>
          <w:lang w:val="ru-RU" w:eastAsia="ru-RU"/>
        </w:rPr>
        <w:t>реализовывалf</w:t>
      </w:r>
      <w:proofErr w:type="spellEnd"/>
      <w:r w:rsidRPr="00300072">
        <w:rPr>
          <w:rFonts w:ascii="Arial" w:eastAsia="Times New Roman" w:hAnsi="Arial" w:cs="Arial"/>
          <w:color w:val="333333"/>
          <w:lang w:val="ru-RU" w:eastAsia="ru-RU"/>
        </w:rPr>
        <w:t xml:space="preserve"> модель 1:1 следующим образом: при создании нового потока, библиотека осуществляла системный вызов </w:t>
      </w:r>
      <w:proofErr w:type="spellStart"/>
      <w:r w:rsidRPr="00300072">
        <w:rPr>
          <w:rFonts w:ascii="Arial" w:eastAsia="Times New Roman" w:hAnsi="Arial" w:cs="Arial"/>
          <w:color w:val="333333"/>
          <w:lang w:val="ru-RU" w:eastAsia="ru-RU"/>
        </w:rPr>
        <w:t>clone</w:t>
      </w:r>
      <w:proofErr w:type="spellEnd"/>
      <w:r w:rsidRPr="00300072">
        <w:rPr>
          <w:rFonts w:ascii="Arial" w:eastAsia="Times New Roman" w:hAnsi="Arial" w:cs="Arial"/>
          <w:color w:val="333333"/>
          <w:lang w:val="ru-RU" w:eastAsia="ru-RU"/>
        </w:rPr>
        <w:t xml:space="preserve">, и создавало новый процесс, который тем не менее разделял единое адресное пространство с родительским. Это породило множество проблем, к примеру потоки имели разные идентификаторы процесса, что противоречило некоторым аспектам стандарта </w:t>
      </w:r>
      <w:proofErr w:type="spellStart"/>
      <w:r w:rsidRPr="00300072">
        <w:rPr>
          <w:rFonts w:ascii="Arial" w:eastAsia="Times New Roman" w:hAnsi="Arial" w:cs="Arial"/>
          <w:color w:val="333333"/>
          <w:lang w:val="ru-RU" w:eastAsia="ru-RU"/>
        </w:rPr>
        <w:t>Posix</w:t>
      </w:r>
      <w:proofErr w:type="spellEnd"/>
      <w:r w:rsidRPr="00300072">
        <w:rPr>
          <w:rFonts w:ascii="Arial" w:eastAsia="Times New Roman" w:hAnsi="Arial" w:cs="Arial"/>
          <w:color w:val="333333"/>
          <w:lang w:val="ru-RU" w:eastAsia="ru-RU"/>
        </w:rPr>
        <w:t xml:space="preserve">, которые касаются планировщика, сигналов, примитивов синхронизации. Также модель вытеснения потоков, работала во многих случаях с ошибками, </w:t>
      </w:r>
      <w:proofErr w:type="gramStart"/>
      <w:r w:rsidRPr="00300072">
        <w:rPr>
          <w:rFonts w:ascii="Arial" w:eastAsia="Times New Roman" w:hAnsi="Arial" w:cs="Arial"/>
          <w:color w:val="333333"/>
          <w:lang w:val="ru-RU" w:eastAsia="ru-RU"/>
        </w:rPr>
        <w:t>по этому</w:t>
      </w:r>
      <w:proofErr w:type="gramEnd"/>
      <w:r w:rsidRPr="00300072">
        <w:rPr>
          <w:rFonts w:ascii="Arial" w:eastAsia="Times New Roman" w:hAnsi="Arial" w:cs="Arial"/>
          <w:color w:val="333333"/>
          <w:lang w:val="ru-RU" w:eastAsia="ru-RU"/>
        </w:rPr>
        <w:t xml:space="preserve"> поддержку </w:t>
      </w:r>
      <w:proofErr w:type="spellStart"/>
      <w:r w:rsidRPr="00300072">
        <w:rPr>
          <w:rFonts w:ascii="Arial" w:eastAsia="Times New Roman" w:hAnsi="Arial" w:cs="Arial"/>
          <w:color w:val="333333"/>
          <w:lang w:val="ru-RU" w:eastAsia="ru-RU"/>
        </w:rPr>
        <w:t>pthread</w:t>
      </w:r>
      <w:proofErr w:type="spellEnd"/>
      <w:r w:rsidRPr="00300072">
        <w:rPr>
          <w:rFonts w:ascii="Arial" w:eastAsia="Times New Roman" w:hAnsi="Arial" w:cs="Arial"/>
          <w:color w:val="333333"/>
          <w:lang w:val="ru-RU" w:eastAsia="ru-RU"/>
        </w:rPr>
        <w:t xml:space="preserve"> решено было положить на плечи ядра. Сразу две разработки велись в данном направлении компаниями IBM и Red Hat. Однако, реализация IBM </w:t>
      </w:r>
      <w:r w:rsidRPr="00300072">
        <w:rPr>
          <w:rFonts w:ascii="Arial" w:eastAsia="Times New Roman" w:hAnsi="Arial" w:cs="Arial"/>
          <w:color w:val="333333"/>
          <w:lang w:val="ru-RU" w:eastAsia="ru-RU"/>
        </w:rPr>
        <w:lastRenderedPageBreak/>
        <w:t xml:space="preserve">не снискала должной популярности, и не была включена ни в один из дистрибутивов, потому IBM приостановила дальнейшую разработку и поддержку библиотеки (NGPT). Позднее NPTL вошли в библиотеку </w:t>
      </w:r>
      <w:proofErr w:type="spellStart"/>
      <w:r w:rsidRPr="00300072">
        <w:rPr>
          <w:rFonts w:ascii="Arial" w:eastAsia="Times New Roman" w:hAnsi="Arial" w:cs="Arial"/>
          <w:color w:val="333333"/>
          <w:lang w:val="ru-RU" w:eastAsia="ru-RU"/>
        </w:rPr>
        <w:t>glibc</w:t>
      </w:r>
      <w:proofErr w:type="spellEnd"/>
      <w:r w:rsidRPr="00300072">
        <w:rPr>
          <w:rFonts w:ascii="Arial" w:eastAsia="Times New Roman" w:hAnsi="Arial" w:cs="Arial"/>
          <w:color w:val="333333"/>
          <w:lang w:val="ru-RU" w:eastAsia="ru-RU"/>
        </w:rPr>
        <w:t>.</w:t>
      </w:r>
    </w:p>
    <w:p w14:paraId="68A3FEF2" w14:textId="77777777" w:rsidR="00300072" w:rsidRPr="00300072" w:rsidRDefault="00300072" w:rsidP="00300072">
      <w:pPr>
        <w:numPr>
          <w:ilvl w:val="1"/>
          <w:numId w:val="2"/>
        </w:numPr>
        <w:shd w:val="clear" w:color="auto" w:fill="FFFFFF"/>
        <w:spacing w:before="100" w:beforeAutospacing="1" w:after="100" w:afterAutospacing="1" w:line="240" w:lineRule="auto"/>
        <w:rPr>
          <w:rFonts w:ascii="Arial" w:eastAsia="Times New Roman" w:hAnsi="Arial" w:cs="Arial"/>
          <w:color w:val="333333"/>
          <w:lang w:val="ru-RU" w:eastAsia="ru-RU"/>
        </w:rPr>
      </w:pPr>
      <w:r w:rsidRPr="00300072">
        <w:rPr>
          <w:rFonts w:ascii="Arial" w:eastAsia="Times New Roman" w:hAnsi="Arial" w:cs="Arial"/>
          <w:color w:val="333333"/>
          <w:lang w:val="ru-RU" w:eastAsia="ru-RU"/>
        </w:rPr>
        <w:t xml:space="preserve">Легковесные </w:t>
      </w:r>
      <w:proofErr w:type="spellStart"/>
      <w:r w:rsidRPr="00300072">
        <w:rPr>
          <w:rFonts w:ascii="Arial" w:eastAsia="Times New Roman" w:hAnsi="Arial" w:cs="Arial"/>
          <w:color w:val="333333"/>
          <w:lang w:val="ru-RU" w:eastAsia="ru-RU"/>
        </w:rPr>
        <w:t>ядерны</w:t>
      </w:r>
      <w:proofErr w:type="spellEnd"/>
      <w:r w:rsidRPr="00300072">
        <w:rPr>
          <w:rFonts w:ascii="Arial" w:eastAsia="Times New Roman" w:hAnsi="Arial" w:cs="Arial"/>
          <w:color w:val="333333"/>
          <w:lang w:val="ru-RU" w:eastAsia="ru-RU"/>
        </w:rPr>
        <w:t xml:space="preserve"> потоки (</w:t>
      </w:r>
      <w:proofErr w:type="spellStart"/>
      <w:r w:rsidRPr="00300072">
        <w:rPr>
          <w:rFonts w:ascii="Arial" w:eastAsia="Times New Roman" w:hAnsi="Arial" w:cs="Arial"/>
          <w:color w:val="333333"/>
          <w:lang w:val="ru-RU" w:eastAsia="ru-RU"/>
        </w:rPr>
        <w:t>Leight</w:t>
      </w:r>
      <w:proofErr w:type="spellEnd"/>
      <w:r w:rsidRPr="00300072">
        <w:rPr>
          <w:rFonts w:ascii="Arial" w:eastAsia="Times New Roman" w:hAnsi="Arial" w:cs="Arial"/>
          <w:color w:val="333333"/>
          <w:lang w:val="ru-RU" w:eastAsia="ru-RU"/>
        </w:rPr>
        <w:t xml:space="preserve"> </w:t>
      </w:r>
      <w:proofErr w:type="spellStart"/>
      <w:r w:rsidRPr="00300072">
        <w:rPr>
          <w:rFonts w:ascii="Arial" w:eastAsia="Times New Roman" w:hAnsi="Arial" w:cs="Arial"/>
          <w:color w:val="333333"/>
          <w:lang w:val="ru-RU" w:eastAsia="ru-RU"/>
        </w:rPr>
        <w:t>Weight</w:t>
      </w:r>
      <w:proofErr w:type="spellEnd"/>
      <w:r w:rsidRPr="00300072">
        <w:rPr>
          <w:rFonts w:ascii="Arial" w:eastAsia="Times New Roman" w:hAnsi="Arial" w:cs="Arial"/>
          <w:color w:val="333333"/>
          <w:lang w:val="ru-RU" w:eastAsia="ru-RU"/>
        </w:rPr>
        <w:t xml:space="preserve"> </w:t>
      </w:r>
      <w:proofErr w:type="spellStart"/>
      <w:r w:rsidRPr="00300072">
        <w:rPr>
          <w:rFonts w:ascii="Arial" w:eastAsia="Times New Roman" w:hAnsi="Arial" w:cs="Arial"/>
          <w:color w:val="333333"/>
          <w:lang w:val="ru-RU" w:eastAsia="ru-RU"/>
        </w:rPr>
        <w:t>Kernel</w:t>
      </w:r>
      <w:proofErr w:type="spellEnd"/>
      <w:r w:rsidRPr="00300072">
        <w:rPr>
          <w:rFonts w:ascii="Arial" w:eastAsia="Times New Roman" w:hAnsi="Arial" w:cs="Arial"/>
          <w:color w:val="333333"/>
          <w:lang w:val="ru-RU" w:eastAsia="ru-RU"/>
        </w:rPr>
        <w:t xml:space="preserve"> </w:t>
      </w:r>
      <w:proofErr w:type="spellStart"/>
      <w:r w:rsidRPr="00300072">
        <w:rPr>
          <w:rFonts w:ascii="Arial" w:eastAsia="Times New Roman" w:hAnsi="Arial" w:cs="Arial"/>
          <w:color w:val="333333"/>
          <w:lang w:val="ru-RU" w:eastAsia="ru-RU"/>
        </w:rPr>
        <w:t>Threads</w:t>
      </w:r>
      <w:proofErr w:type="spellEnd"/>
      <w:r w:rsidRPr="00300072">
        <w:rPr>
          <w:rFonts w:ascii="Arial" w:eastAsia="Times New Roman" w:hAnsi="Arial" w:cs="Arial"/>
          <w:color w:val="333333"/>
          <w:lang w:val="ru-RU" w:eastAsia="ru-RU"/>
        </w:rPr>
        <w:t xml:space="preserve"> — LWKT), например в </w:t>
      </w:r>
      <w:proofErr w:type="spellStart"/>
      <w:r w:rsidRPr="00300072">
        <w:rPr>
          <w:rFonts w:ascii="Arial" w:eastAsia="Times New Roman" w:hAnsi="Arial" w:cs="Arial"/>
          <w:color w:val="333333"/>
          <w:lang w:val="ru-RU" w:eastAsia="ru-RU"/>
        </w:rPr>
        <w:t>DragonFlyBSD</w:t>
      </w:r>
      <w:proofErr w:type="spellEnd"/>
      <w:r w:rsidRPr="00300072">
        <w:rPr>
          <w:rFonts w:ascii="Arial" w:eastAsia="Times New Roman" w:hAnsi="Arial" w:cs="Arial"/>
          <w:color w:val="333333"/>
          <w:lang w:val="ru-RU" w:eastAsia="ru-RU"/>
        </w:rPr>
        <w:t xml:space="preserve">. Отличие этих потоков, от других потоков режима ядра в том, что легковесные ядерные потоки могут вытеснять другие ядерные </w:t>
      </w:r>
      <w:proofErr w:type="gramStart"/>
      <w:r w:rsidRPr="00300072">
        <w:rPr>
          <w:rFonts w:ascii="Arial" w:eastAsia="Times New Roman" w:hAnsi="Arial" w:cs="Arial"/>
          <w:color w:val="333333"/>
          <w:lang w:val="ru-RU" w:eastAsia="ru-RU"/>
        </w:rPr>
        <w:t>потоки .</w:t>
      </w:r>
      <w:proofErr w:type="gramEnd"/>
      <w:r w:rsidRPr="00300072">
        <w:rPr>
          <w:rFonts w:ascii="Arial" w:eastAsia="Times New Roman" w:hAnsi="Arial" w:cs="Arial"/>
          <w:color w:val="333333"/>
          <w:lang w:val="ru-RU" w:eastAsia="ru-RU"/>
        </w:rPr>
        <w:t xml:space="preserve"> Об этом говорит сайт </w:t>
      </w:r>
      <w:proofErr w:type="gramStart"/>
      <w:r w:rsidRPr="00300072">
        <w:rPr>
          <w:rFonts w:ascii="Arial" w:eastAsia="Times New Roman" w:hAnsi="Arial" w:cs="Arial"/>
          <w:color w:val="333333"/>
          <w:lang w:val="ru-RU" w:eastAsia="ru-RU"/>
        </w:rPr>
        <w:t>https://intellect.icu .</w:t>
      </w:r>
      <w:proofErr w:type="gramEnd"/>
      <w:r w:rsidRPr="00300072">
        <w:rPr>
          <w:rFonts w:ascii="Arial" w:eastAsia="Times New Roman" w:hAnsi="Arial" w:cs="Arial"/>
          <w:color w:val="333333"/>
          <w:lang w:val="ru-RU" w:eastAsia="ru-RU"/>
        </w:rPr>
        <w:t xml:space="preserve"> В </w:t>
      </w:r>
      <w:proofErr w:type="spellStart"/>
      <w:r w:rsidRPr="00300072">
        <w:rPr>
          <w:rFonts w:ascii="Arial" w:eastAsia="Times New Roman" w:hAnsi="Arial" w:cs="Arial"/>
          <w:color w:val="333333"/>
          <w:lang w:val="ru-RU" w:eastAsia="ru-RU"/>
        </w:rPr>
        <w:t>DragonFlyBSD</w:t>
      </w:r>
      <w:proofErr w:type="spellEnd"/>
      <w:r w:rsidRPr="00300072">
        <w:rPr>
          <w:rFonts w:ascii="Arial" w:eastAsia="Times New Roman" w:hAnsi="Arial" w:cs="Arial"/>
          <w:color w:val="333333"/>
          <w:lang w:val="ru-RU" w:eastAsia="ru-RU"/>
        </w:rPr>
        <w:t xml:space="preserve"> существует множество ядерных потоков, например поток обслуживания аппаратных прерываний, поток обслуживания программных прерываний и т.д. Все они работают с фиксированным приоритетом, так вот LWKT могут вытеснять эти потоки (</w:t>
      </w:r>
      <w:proofErr w:type="spellStart"/>
      <w:r w:rsidRPr="00300072">
        <w:rPr>
          <w:rFonts w:ascii="Arial" w:eastAsia="Times New Roman" w:hAnsi="Arial" w:cs="Arial"/>
          <w:color w:val="333333"/>
          <w:lang w:val="ru-RU" w:eastAsia="ru-RU"/>
        </w:rPr>
        <w:t>preempt</w:t>
      </w:r>
      <w:proofErr w:type="spellEnd"/>
      <w:r w:rsidRPr="00300072">
        <w:rPr>
          <w:rFonts w:ascii="Arial" w:eastAsia="Times New Roman" w:hAnsi="Arial" w:cs="Arial"/>
          <w:color w:val="333333"/>
          <w:lang w:val="ru-RU" w:eastAsia="ru-RU"/>
        </w:rPr>
        <w:t xml:space="preserve">). </w:t>
      </w:r>
      <w:proofErr w:type="gramStart"/>
      <w:r w:rsidRPr="00300072">
        <w:rPr>
          <w:rFonts w:ascii="Arial" w:eastAsia="Times New Roman" w:hAnsi="Arial" w:cs="Arial"/>
          <w:color w:val="333333"/>
          <w:lang w:val="ru-RU" w:eastAsia="ru-RU"/>
        </w:rPr>
        <w:t>Конечно</w:t>
      </w:r>
      <w:proofErr w:type="gramEnd"/>
      <w:r w:rsidRPr="00300072">
        <w:rPr>
          <w:rFonts w:ascii="Arial" w:eastAsia="Times New Roman" w:hAnsi="Arial" w:cs="Arial"/>
          <w:color w:val="333333"/>
          <w:lang w:val="ru-RU" w:eastAsia="ru-RU"/>
        </w:rPr>
        <w:t xml:space="preserve"> это уже более специфические вещи, про которые можно говорить бесконечно, но приведу еще два примера. В Windows все потоки ядра выполняются либо в контексте </w:t>
      </w:r>
      <w:proofErr w:type="gramStart"/>
      <w:r w:rsidRPr="00300072">
        <w:rPr>
          <w:rFonts w:ascii="Arial" w:eastAsia="Times New Roman" w:hAnsi="Arial" w:cs="Arial"/>
          <w:color w:val="333333"/>
          <w:lang w:val="ru-RU" w:eastAsia="ru-RU"/>
        </w:rPr>
        <w:t>потока</w:t>
      </w:r>
      <w:proofErr w:type="gramEnd"/>
      <w:r w:rsidRPr="00300072">
        <w:rPr>
          <w:rFonts w:ascii="Arial" w:eastAsia="Times New Roman" w:hAnsi="Arial" w:cs="Arial"/>
          <w:color w:val="333333"/>
          <w:lang w:val="ru-RU" w:eastAsia="ru-RU"/>
        </w:rPr>
        <w:t xml:space="preserve"> инициировавшего системный вызов/IO операцию, либо в контексте потока системного процесса </w:t>
      </w:r>
      <w:proofErr w:type="spellStart"/>
      <w:r w:rsidRPr="00300072">
        <w:rPr>
          <w:rFonts w:ascii="Arial" w:eastAsia="Times New Roman" w:hAnsi="Arial" w:cs="Arial"/>
          <w:color w:val="333333"/>
          <w:lang w:val="ru-RU" w:eastAsia="ru-RU"/>
        </w:rPr>
        <w:t>system</w:t>
      </w:r>
      <w:proofErr w:type="spellEnd"/>
      <w:r w:rsidRPr="00300072">
        <w:rPr>
          <w:rFonts w:ascii="Arial" w:eastAsia="Times New Roman" w:hAnsi="Arial" w:cs="Arial"/>
          <w:color w:val="333333"/>
          <w:lang w:val="ru-RU" w:eastAsia="ru-RU"/>
        </w:rPr>
        <w:t xml:space="preserve">. В Mac OS X существует еще более интересная система. В ядре есть лишь понятие </w:t>
      </w:r>
      <w:proofErr w:type="spellStart"/>
      <w:r w:rsidRPr="00300072">
        <w:rPr>
          <w:rFonts w:ascii="Arial" w:eastAsia="Times New Roman" w:hAnsi="Arial" w:cs="Arial"/>
          <w:color w:val="333333"/>
          <w:lang w:val="ru-RU" w:eastAsia="ru-RU"/>
        </w:rPr>
        <w:t>task</w:t>
      </w:r>
      <w:proofErr w:type="spellEnd"/>
      <w:r w:rsidRPr="00300072">
        <w:rPr>
          <w:rFonts w:ascii="Arial" w:eastAsia="Times New Roman" w:hAnsi="Arial" w:cs="Arial"/>
          <w:color w:val="333333"/>
          <w:lang w:val="ru-RU" w:eastAsia="ru-RU"/>
        </w:rPr>
        <w:t xml:space="preserve">, т.е. задачи. Все операции ядра выполняются в контексте </w:t>
      </w:r>
      <w:proofErr w:type="spellStart"/>
      <w:r w:rsidRPr="00300072">
        <w:rPr>
          <w:rFonts w:ascii="Arial" w:eastAsia="Times New Roman" w:hAnsi="Arial" w:cs="Arial"/>
          <w:color w:val="333333"/>
          <w:lang w:val="ru-RU" w:eastAsia="ru-RU"/>
        </w:rPr>
        <w:t>kernel_task</w:t>
      </w:r>
      <w:proofErr w:type="spellEnd"/>
      <w:r w:rsidRPr="00300072">
        <w:rPr>
          <w:rFonts w:ascii="Arial" w:eastAsia="Times New Roman" w:hAnsi="Arial" w:cs="Arial"/>
          <w:color w:val="333333"/>
          <w:lang w:val="ru-RU" w:eastAsia="ru-RU"/>
        </w:rPr>
        <w:t>. Обработка аппаратного прерывания, к примеру, происходит в контексте потока драйвера, который обслуживает данное прерывание.</w:t>
      </w:r>
    </w:p>
    <w:p w14:paraId="76787DD3" w14:textId="77777777" w:rsidR="00300072" w:rsidRPr="00300072" w:rsidRDefault="00300072" w:rsidP="00300072">
      <w:pPr>
        <w:numPr>
          <w:ilvl w:val="0"/>
          <w:numId w:val="2"/>
        </w:numPr>
        <w:shd w:val="clear" w:color="auto" w:fill="FFFFFF"/>
        <w:spacing w:before="100" w:beforeAutospacing="1" w:after="100" w:afterAutospacing="1" w:line="240" w:lineRule="auto"/>
        <w:rPr>
          <w:rFonts w:ascii="Arial" w:eastAsia="Times New Roman" w:hAnsi="Arial" w:cs="Arial"/>
          <w:color w:val="333333"/>
          <w:lang w:val="ru-RU" w:eastAsia="ru-RU"/>
        </w:rPr>
      </w:pPr>
      <w:r w:rsidRPr="00300072">
        <w:rPr>
          <w:rFonts w:ascii="Arial" w:eastAsia="Times New Roman" w:hAnsi="Arial" w:cs="Arial"/>
          <w:b/>
          <w:bCs/>
          <w:color w:val="333333"/>
          <w:lang w:val="ru-RU" w:eastAsia="ru-RU"/>
        </w:rPr>
        <w:t>Реализация потоков в пользовательском режиме</w:t>
      </w:r>
      <w:r w:rsidRPr="00300072">
        <w:rPr>
          <w:rFonts w:ascii="Arial" w:eastAsia="Times New Roman" w:hAnsi="Arial" w:cs="Arial"/>
          <w:color w:val="333333"/>
          <w:lang w:val="ru-RU" w:eastAsia="ru-RU"/>
        </w:rPr>
        <w:t>. Так как, системный вызов и смена контекста — достаточно тяжелые операции, идея реализовать поддержку потоков в режиме пользователя витает в воздухе давно. Множество попыток было сделано, однако данная методика популярности не обрела:</w:t>
      </w:r>
    </w:p>
    <w:p w14:paraId="078007C9" w14:textId="77777777" w:rsidR="00300072" w:rsidRPr="00300072" w:rsidRDefault="00300072" w:rsidP="00300072">
      <w:pPr>
        <w:numPr>
          <w:ilvl w:val="1"/>
          <w:numId w:val="2"/>
        </w:numPr>
        <w:shd w:val="clear" w:color="auto" w:fill="FFFFFF"/>
        <w:spacing w:before="100" w:beforeAutospacing="1" w:after="100" w:afterAutospacing="1" w:line="240" w:lineRule="auto"/>
        <w:rPr>
          <w:rFonts w:ascii="Arial" w:eastAsia="Times New Roman" w:hAnsi="Arial" w:cs="Arial"/>
          <w:color w:val="333333"/>
          <w:lang w:val="ru-RU" w:eastAsia="ru-RU"/>
        </w:rPr>
      </w:pPr>
      <w:r w:rsidRPr="00300072">
        <w:rPr>
          <w:rFonts w:ascii="Arial" w:eastAsia="Times New Roman" w:hAnsi="Arial" w:cs="Arial"/>
          <w:color w:val="333333"/>
          <w:lang w:val="ru-RU" w:eastAsia="ru-RU"/>
        </w:rPr>
        <w:t xml:space="preserve">GNU Portable </w:t>
      </w:r>
      <w:proofErr w:type="spellStart"/>
      <w:r w:rsidRPr="00300072">
        <w:rPr>
          <w:rFonts w:ascii="Arial" w:eastAsia="Times New Roman" w:hAnsi="Arial" w:cs="Arial"/>
          <w:color w:val="333333"/>
          <w:lang w:val="ru-RU" w:eastAsia="ru-RU"/>
        </w:rPr>
        <w:t>Threads</w:t>
      </w:r>
      <w:proofErr w:type="spellEnd"/>
      <w:r w:rsidRPr="00300072">
        <w:rPr>
          <w:rFonts w:ascii="Arial" w:eastAsia="Times New Roman" w:hAnsi="Arial" w:cs="Arial"/>
          <w:color w:val="333333"/>
          <w:lang w:val="ru-RU" w:eastAsia="ru-RU"/>
        </w:rPr>
        <w:t xml:space="preserve"> — реализация </w:t>
      </w:r>
      <w:proofErr w:type="spellStart"/>
      <w:r w:rsidRPr="00300072">
        <w:rPr>
          <w:rFonts w:ascii="Arial" w:eastAsia="Times New Roman" w:hAnsi="Arial" w:cs="Arial"/>
          <w:color w:val="333333"/>
          <w:lang w:val="ru-RU" w:eastAsia="ru-RU"/>
        </w:rPr>
        <w:t>Posix</w:t>
      </w:r>
      <w:proofErr w:type="spellEnd"/>
      <w:r w:rsidRPr="00300072">
        <w:rPr>
          <w:rFonts w:ascii="Arial" w:eastAsia="Times New Roman" w:hAnsi="Arial" w:cs="Arial"/>
          <w:color w:val="333333"/>
          <w:lang w:val="ru-RU" w:eastAsia="ru-RU"/>
        </w:rPr>
        <w:t xml:space="preserve"> </w:t>
      </w:r>
      <w:proofErr w:type="spellStart"/>
      <w:r w:rsidRPr="00300072">
        <w:rPr>
          <w:rFonts w:ascii="Arial" w:eastAsia="Times New Roman" w:hAnsi="Arial" w:cs="Arial"/>
          <w:color w:val="333333"/>
          <w:lang w:val="ru-RU" w:eastAsia="ru-RU"/>
        </w:rPr>
        <w:t>Threads</w:t>
      </w:r>
      <w:proofErr w:type="spellEnd"/>
      <w:r w:rsidRPr="00300072">
        <w:rPr>
          <w:rFonts w:ascii="Arial" w:eastAsia="Times New Roman" w:hAnsi="Arial" w:cs="Arial"/>
          <w:color w:val="333333"/>
          <w:lang w:val="ru-RU" w:eastAsia="ru-RU"/>
        </w:rPr>
        <w:t xml:space="preserve"> в пользовательском режиме. Основное преимущество — высокая </w:t>
      </w:r>
      <w:proofErr w:type="spellStart"/>
      <w:r w:rsidRPr="00300072">
        <w:rPr>
          <w:rFonts w:ascii="Arial" w:eastAsia="Times New Roman" w:hAnsi="Arial" w:cs="Arial"/>
          <w:color w:val="333333"/>
          <w:lang w:val="ru-RU" w:eastAsia="ru-RU"/>
        </w:rPr>
        <w:t>портабельность</w:t>
      </w:r>
      <w:proofErr w:type="spellEnd"/>
      <w:r w:rsidRPr="00300072">
        <w:rPr>
          <w:rFonts w:ascii="Arial" w:eastAsia="Times New Roman" w:hAnsi="Arial" w:cs="Arial"/>
          <w:color w:val="333333"/>
          <w:lang w:val="ru-RU" w:eastAsia="ru-RU"/>
        </w:rPr>
        <w:t xml:space="preserve"> данной библиотеки, проще говоря она может быть легко перенесена на другие ОС. Проблему </w:t>
      </w:r>
      <w:proofErr w:type="spellStart"/>
      <w:r w:rsidRPr="00300072">
        <w:rPr>
          <w:rFonts w:ascii="Arial" w:eastAsia="Times New Roman" w:hAnsi="Arial" w:cs="Arial"/>
          <w:color w:val="333333"/>
          <w:lang w:val="ru-RU" w:eastAsia="ru-RU"/>
        </w:rPr>
        <w:t>вытиснения</w:t>
      </w:r>
      <w:proofErr w:type="spellEnd"/>
      <w:r w:rsidRPr="00300072">
        <w:rPr>
          <w:rFonts w:ascii="Arial" w:eastAsia="Times New Roman" w:hAnsi="Arial" w:cs="Arial"/>
          <w:color w:val="333333"/>
          <w:lang w:val="ru-RU" w:eastAsia="ru-RU"/>
        </w:rPr>
        <w:t xml:space="preserve"> потоков в данной библиотеке решили очень просто — потоки в ней не вытесняются :) Ну и конечно ни о какой </w:t>
      </w:r>
      <w:proofErr w:type="spellStart"/>
      <w:r w:rsidRPr="00300072">
        <w:rPr>
          <w:rFonts w:ascii="Arial" w:eastAsia="Times New Roman" w:hAnsi="Arial" w:cs="Arial"/>
          <w:color w:val="333333"/>
          <w:lang w:val="ru-RU" w:eastAsia="ru-RU"/>
        </w:rPr>
        <w:t>мультмпроцессорности</w:t>
      </w:r>
      <w:proofErr w:type="spellEnd"/>
      <w:r w:rsidRPr="00300072">
        <w:rPr>
          <w:rFonts w:ascii="Arial" w:eastAsia="Times New Roman" w:hAnsi="Arial" w:cs="Arial"/>
          <w:color w:val="333333"/>
          <w:lang w:val="ru-RU" w:eastAsia="ru-RU"/>
        </w:rPr>
        <w:t xml:space="preserve"> речь идти не может. Данная библиотека реализует модель N:1.</w:t>
      </w:r>
    </w:p>
    <w:p w14:paraId="55B74E82" w14:textId="77777777" w:rsidR="00300072" w:rsidRPr="00300072" w:rsidRDefault="00300072" w:rsidP="00300072">
      <w:pPr>
        <w:numPr>
          <w:ilvl w:val="1"/>
          <w:numId w:val="2"/>
        </w:numPr>
        <w:shd w:val="clear" w:color="auto" w:fill="FFFFFF"/>
        <w:spacing w:before="100" w:beforeAutospacing="1" w:after="100" w:afterAutospacing="1" w:line="240" w:lineRule="auto"/>
        <w:rPr>
          <w:rFonts w:ascii="Arial" w:eastAsia="Times New Roman" w:hAnsi="Arial" w:cs="Arial"/>
          <w:color w:val="333333"/>
          <w:lang w:val="ru-RU" w:eastAsia="ru-RU"/>
        </w:rPr>
      </w:pPr>
      <w:proofErr w:type="spellStart"/>
      <w:r w:rsidRPr="00300072">
        <w:rPr>
          <w:rFonts w:ascii="Arial" w:eastAsia="Times New Roman" w:hAnsi="Arial" w:cs="Arial"/>
          <w:color w:val="333333"/>
          <w:lang w:val="ru-RU" w:eastAsia="ru-RU"/>
        </w:rPr>
        <w:t>Carbon</w:t>
      </w:r>
      <w:proofErr w:type="spellEnd"/>
      <w:r w:rsidRPr="00300072">
        <w:rPr>
          <w:rFonts w:ascii="Arial" w:eastAsia="Times New Roman" w:hAnsi="Arial" w:cs="Arial"/>
          <w:color w:val="333333"/>
          <w:lang w:val="ru-RU" w:eastAsia="ru-RU"/>
        </w:rPr>
        <w:t xml:space="preserve"> </w:t>
      </w:r>
      <w:proofErr w:type="spellStart"/>
      <w:r w:rsidRPr="00300072">
        <w:rPr>
          <w:rFonts w:ascii="Arial" w:eastAsia="Times New Roman" w:hAnsi="Arial" w:cs="Arial"/>
          <w:color w:val="333333"/>
          <w:lang w:val="ru-RU" w:eastAsia="ru-RU"/>
        </w:rPr>
        <w:t>Threads</w:t>
      </w:r>
      <w:proofErr w:type="spellEnd"/>
      <w:r w:rsidRPr="00300072">
        <w:rPr>
          <w:rFonts w:ascii="Arial" w:eastAsia="Times New Roman" w:hAnsi="Arial" w:cs="Arial"/>
          <w:color w:val="333333"/>
          <w:lang w:val="ru-RU" w:eastAsia="ru-RU"/>
        </w:rPr>
        <w:t xml:space="preserve">, которые я упоминал уже не раз, и </w:t>
      </w:r>
      <w:proofErr w:type="spellStart"/>
      <w:r w:rsidRPr="00300072">
        <w:rPr>
          <w:rFonts w:ascii="Arial" w:eastAsia="Times New Roman" w:hAnsi="Arial" w:cs="Arial"/>
          <w:color w:val="333333"/>
          <w:lang w:val="ru-RU" w:eastAsia="ru-RU"/>
        </w:rPr>
        <w:t>RealBasic</w:t>
      </w:r>
      <w:proofErr w:type="spellEnd"/>
      <w:r w:rsidRPr="00300072">
        <w:rPr>
          <w:rFonts w:ascii="Arial" w:eastAsia="Times New Roman" w:hAnsi="Arial" w:cs="Arial"/>
          <w:color w:val="333333"/>
          <w:lang w:val="ru-RU" w:eastAsia="ru-RU"/>
        </w:rPr>
        <w:t xml:space="preserve"> </w:t>
      </w:r>
      <w:proofErr w:type="spellStart"/>
      <w:r w:rsidRPr="00300072">
        <w:rPr>
          <w:rFonts w:ascii="Arial" w:eastAsia="Times New Roman" w:hAnsi="Arial" w:cs="Arial"/>
          <w:color w:val="333333"/>
          <w:lang w:val="ru-RU" w:eastAsia="ru-RU"/>
        </w:rPr>
        <w:t>Threads</w:t>
      </w:r>
      <w:proofErr w:type="spellEnd"/>
      <w:r w:rsidRPr="00300072">
        <w:rPr>
          <w:rFonts w:ascii="Arial" w:eastAsia="Times New Roman" w:hAnsi="Arial" w:cs="Arial"/>
          <w:color w:val="333333"/>
          <w:lang w:val="ru-RU" w:eastAsia="ru-RU"/>
        </w:rPr>
        <w:t>.</w:t>
      </w:r>
    </w:p>
    <w:p w14:paraId="744BBCAC" w14:textId="77777777" w:rsidR="00300072" w:rsidRPr="00300072" w:rsidRDefault="00300072" w:rsidP="00300072">
      <w:pPr>
        <w:numPr>
          <w:ilvl w:val="0"/>
          <w:numId w:val="2"/>
        </w:numPr>
        <w:shd w:val="clear" w:color="auto" w:fill="FFFFFF"/>
        <w:spacing w:before="100" w:beforeAutospacing="1" w:after="100" w:afterAutospacing="1" w:line="240" w:lineRule="auto"/>
        <w:rPr>
          <w:rFonts w:ascii="Arial" w:eastAsia="Times New Roman" w:hAnsi="Arial" w:cs="Arial"/>
          <w:color w:val="333333"/>
          <w:lang w:eastAsia="ru-RU"/>
        </w:rPr>
      </w:pPr>
      <w:r w:rsidRPr="00300072">
        <w:rPr>
          <w:rFonts w:ascii="Arial" w:eastAsia="Times New Roman" w:hAnsi="Arial" w:cs="Arial"/>
          <w:b/>
          <w:bCs/>
          <w:color w:val="333333"/>
          <w:lang w:val="ru-RU" w:eastAsia="ru-RU"/>
        </w:rPr>
        <w:t>Гибридная реализация</w:t>
      </w:r>
      <w:r w:rsidRPr="00300072">
        <w:rPr>
          <w:rFonts w:ascii="Arial" w:eastAsia="Times New Roman" w:hAnsi="Arial" w:cs="Arial"/>
          <w:color w:val="333333"/>
          <w:lang w:val="ru-RU" w:eastAsia="ru-RU"/>
        </w:rPr>
        <w:t xml:space="preserve">. Попытка использовать все преимущества первого и второго подхода, но как правило подобные мутанты обладают гораздо </w:t>
      </w:r>
      <w:proofErr w:type="spellStart"/>
      <w:r w:rsidRPr="00300072">
        <w:rPr>
          <w:rFonts w:ascii="Arial" w:eastAsia="Times New Roman" w:hAnsi="Arial" w:cs="Arial"/>
          <w:color w:val="333333"/>
          <w:lang w:val="ru-RU" w:eastAsia="ru-RU"/>
        </w:rPr>
        <w:t>бОльшими</w:t>
      </w:r>
      <w:proofErr w:type="spellEnd"/>
      <w:r w:rsidRPr="00300072">
        <w:rPr>
          <w:rFonts w:ascii="Arial" w:eastAsia="Times New Roman" w:hAnsi="Arial" w:cs="Arial"/>
          <w:color w:val="333333"/>
          <w:lang w:val="ru-RU" w:eastAsia="ru-RU"/>
        </w:rPr>
        <w:t xml:space="preserve"> недостатками, нежели достоинствами. Один из примеров: реализация </w:t>
      </w:r>
      <w:proofErr w:type="spellStart"/>
      <w:r w:rsidRPr="00300072">
        <w:rPr>
          <w:rFonts w:ascii="Arial" w:eastAsia="Times New Roman" w:hAnsi="Arial" w:cs="Arial"/>
          <w:color w:val="333333"/>
          <w:lang w:val="ru-RU" w:eastAsia="ru-RU"/>
        </w:rPr>
        <w:t>Posix</w:t>
      </w:r>
      <w:proofErr w:type="spellEnd"/>
      <w:r w:rsidRPr="00300072">
        <w:rPr>
          <w:rFonts w:ascii="Arial" w:eastAsia="Times New Roman" w:hAnsi="Arial" w:cs="Arial"/>
          <w:color w:val="333333"/>
          <w:lang w:val="ru-RU" w:eastAsia="ru-RU"/>
        </w:rPr>
        <w:t xml:space="preserve"> </w:t>
      </w:r>
      <w:proofErr w:type="spellStart"/>
      <w:r w:rsidRPr="00300072">
        <w:rPr>
          <w:rFonts w:ascii="Arial" w:eastAsia="Times New Roman" w:hAnsi="Arial" w:cs="Arial"/>
          <w:color w:val="333333"/>
          <w:lang w:val="ru-RU" w:eastAsia="ru-RU"/>
        </w:rPr>
        <w:t>Threads</w:t>
      </w:r>
      <w:proofErr w:type="spellEnd"/>
      <w:r w:rsidRPr="00300072">
        <w:rPr>
          <w:rFonts w:ascii="Arial" w:eastAsia="Times New Roman" w:hAnsi="Arial" w:cs="Arial"/>
          <w:color w:val="333333"/>
          <w:lang w:val="ru-RU" w:eastAsia="ru-RU"/>
        </w:rPr>
        <w:t xml:space="preserve"> в </w:t>
      </w:r>
      <w:proofErr w:type="spellStart"/>
      <w:r w:rsidRPr="00300072">
        <w:rPr>
          <w:rFonts w:ascii="Arial" w:eastAsia="Times New Roman" w:hAnsi="Arial" w:cs="Arial"/>
          <w:color w:val="333333"/>
          <w:lang w:val="ru-RU" w:eastAsia="ru-RU"/>
        </w:rPr>
        <w:t>NetBSD</w:t>
      </w:r>
      <w:proofErr w:type="spellEnd"/>
      <w:r w:rsidRPr="00300072">
        <w:rPr>
          <w:rFonts w:ascii="Arial" w:eastAsia="Times New Roman" w:hAnsi="Arial" w:cs="Arial"/>
          <w:color w:val="333333"/>
          <w:lang w:val="ru-RU" w:eastAsia="ru-RU"/>
        </w:rPr>
        <w:t xml:space="preserve"> по модели N:M, которая была </w:t>
      </w:r>
      <w:proofErr w:type="spellStart"/>
      <w:r w:rsidRPr="00300072">
        <w:rPr>
          <w:rFonts w:ascii="Arial" w:eastAsia="Times New Roman" w:hAnsi="Arial" w:cs="Arial"/>
          <w:color w:val="333333"/>
          <w:lang w:val="ru-RU" w:eastAsia="ru-RU"/>
        </w:rPr>
        <w:t>посже</w:t>
      </w:r>
      <w:proofErr w:type="spellEnd"/>
      <w:r w:rsidRPr="00300072">
        <w:rPr>
          <w:rFonts w:ascii="Arial" w:eastAsia="Times New Roman" w:hAnsi="Arial" w:cs="Arial"/>
          <w:color w:val="333333"/>
          <w:lang w:val="ru-RU" w:eastAsia="ru-RU"/>
        </w:rPr>
        <w:t xml:space="preserve"> заменена на систему 1:1. Более</w:t>
      </w:r>
      <w:r w:rsidRPr="00300072">
        <w:rPr>
          <w:rFonts w:ascii="Arial" w:eastAsia="Times New Roman" w:hAnsi="Arial" w:cs="Arial"/>
          <w:color w:val="333333"/>
          <w:lang w:eastAsia="ru-RU"/>
        </w:rPr>
        <w:t xml:space="preserve"> </w:t>
      </w:r>
      <w:r w:rsidRPr="00300072">
        <w:rPr>
          <w:rFonts w:ascii="Arial" w:eastAsia="Times New Roman" w:hAnsi="Arial" w:cs="Arial"/>
          <w:color w:val="333333"/>
          <w:lang w:val="ru-RU" w:eastAsia="ru-RU"/>
        </w:rPr>
        <w:t>подробно</w:t>
      </w:r>
      <w:r w:rsidRPr="00300072">
        <w:rPr>
          <w:rFonts w:ascii="Arial" w:eastAsia="Times New Roman" w:hAnsi="Arial" w:cs="Arial"/>
          <w:color w:val="333333"/>
          <w:lang w:eastAsia="ru-RU"/>
        </w:rPr>
        <w:t xml:space="preserve"> </w:t>
      </w:r>
      <w:r w:rsidRPr="00300072">
        <w:rPr>
          <w:rFonts w:ascii="Arial" w:eastAsia="Times New Roman" w:hAnsi="Arial" w:cs="Arial"/>
          <w:color w:val="333333"/>
          <w:lang w:val="ru-RU" w:eastAsia="ru-RU"/>
        </w:rPr>
        <w:t>вы</w:t>
      </w:r>
      <w:r w:rsidRPr="00300072">
        <w:rPr>
          <w:rFonts w:ascii="Arial" w:eastAsia="Times New Roman" w:hAnsi="Arial" w:cs="Arial"/>
          <w:color w:val="333333"/>
          <w:lang w:eastAsia="ru-RU"/>
        </w:rPr>
        <w:t xml:space="preserve"> </w:t>
      </w:r>
      <w:r w:rsidRPr="00300072">
        <w:rPr>
          <w:rFonts w:ascii="Arial" w:eastAsia="Times New Roman" w:hAnsi="Arial" w:cs="Arial"/>
          <w:color w:val="333333"/>
          <w:lang w:val="ru-RU" w:eastAsia="ru-RU"/>
        </w:rPr>
        <w:t>можете</w:t>
      </w:r>
      <w:r w:rsidRPr="00300072">
        <w:rPr>
          <w:rFonts w:ascii="Arial" w:eastAsia="Times New Roman" w:hAnsi="Arial" w:cs="Arial"/>
          <w:color w:val="333333"/>
          <w:lang w:eastAsia="ru-RU"/>
        </w:rPr>
        <w:t xml:space="preserve"> </w:t>
      </w:r>
      <w:r w:rsidRPr="00300072">
        <w:rPr>
          <w:rFonts w:ascii="Arial" w:eastAsia="Times New Roman" w:hAnsi="Arial" w:cs="Arial"/>
          <w:color w:val="333333"/>
          <w:lang w:val="ru-RU" w:eastAsia="ru-RU"/>
        </w:rPr>
        <w:t>прочесть</w:t>
      </w:r>
      <w:r w:rsidRPr="00300072">
        <w:rPr>
          <w:rFonts w:ascii="Arial" w:eastAsia="Times New Roman" w:hAnsi="Arial" w:cs="Arial"/>
          <w:color w:val="333333"/>
          <w:lang w:eastAsia="ru-RU"/>
        </w:rPr>
        <w:t xml:space="preserve"> </w:t>
      </w:r>
      <w:r w:rsidRPr="00300072">
        <w:rPr>
          <w:rFonts w:ascii="Arial" w:eastAsia="Times New Roman" w:hAnsi="Arial" w:cs="Arial"/>
          <w:color w:val="333333"/>
          <w:lang w:val="ru-RU" w:eastAsia="ru-RU"/>
        </w:rPr>
        <w:t>в</w:t>
      </w:r>
      <w:r w:rsidRPr="00300072">
        <w:rPr>
          <w:rFonts w:ascii="Arial" w:eastAsia="Times New Roman" w:hAnsi="Arial" w:cs="Arial"/>
          <w:color w:val="333333"/>
          <w:lang w:eastAsia="ru-RU"/>
        </w:rPr>
        <w:t xml:space="preserve"> </w:t>
      </w:r>
      <w:r w:rsidRPr="00300072">
        <w:rPr>
          <w:rFonts w:ascii="Arial" w:eastAsia="Times New Roman" w:hAnsi="Arial" w:cs="Arial"/>
          <w:color w:val="333333"/>
          <w:lang w:val="ru-RU" w:eastAsia="ru-RU"/>
        </w:rPr>
        <w:t>публикации</w:t>
      </w:r>
      <w:r w:rsidRPr="00300072">
        <w:rPr>
          <w:rFonts w:ascii="Arial" w:eastAsia="Times New Roman" w:hAnsi="Arial" w:cs="Arial"/>
          <w:color w:val="333333"/>
          <w:lang w:eastAsia="ru-RU"/>
        </w:rPr>
        <w:t xml:space="preserve"> Scheduler Activations: Effective Kernel Support for the User-Level Management of Parallelism.</w:t>
      </w:r>
    </w:p>
    <w:p w14:paraId="0B605A75" w14:textId="208CF1AC"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А теперь мы опишем эти способы со всеми их достоинствами </w:t>
      </w:r>
    </w:p>
    <w:p w14:paraId="0A7AEC2F"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и недостатками.</w:t>
      </w:r>
    </w:p>
    <w:p w14:paraId="28C38AF6" w14:textId="77777777" w:rsidR="00300072" w:rsidRPr="00300072" w:rsidRDefault="00300072" w:rsidP="003A3C82">
      <w:pPr>
        <w:spacing w:after="0"/>
        <w:rPr>
          <w:rFonts w:eastAsiaTheme="minorEastAsia"/>
          <w:lang w:val="ru-RU" w:eastAsia="ru-RU"/>
        </w:rPr>
      </w:pPr>
      <w:r w:rsidRPr="003A3C82">
        <w:rPr>
          <w:rFonts w:eastAsiaTheme="minorEastAsia"/>
          <w:b/>
          <w:bCs/>
          <w:lang w:val="ru-RU" w:eastAsia="ru-RU"/>
        </w:rPr>
        <w:t>Первый способ</w:t>
      </w:r>
      <w:r w:rsidRPr="00300072">
        <w:rPr>
          <w:rFonts w:eastAsiaTheme="minorEastAsia"/>
          <w:lang w:val="ru-RU" w:eastAsia="ru-RU"/>
        </w:rPr>
        <w:t xml:space="preserve"> — это поместить весь набор потоков </w:t>
      </w:r>
      <w:r w:rsidRPr="003A3C82">
        <w:rPr>
          <w:rFonts w:eastAsiaTheme="minorEastAsia"/>
          <w:b/>
          <w:bCs/>
          <w:lang w:val="ru-RU" w:eastAsia="ru-RU"/>
        </w:rPr>
        <w:t>в пользовательском пространстве.</w:t>
      </w:r>
      <w:r w:rsidRPr="00300072">
        <w:rPr>
          <w:rFonts w:eastAsiaTheme="minorEastAsia"/>
          <w:lang w:val="ru-RU" w:eastAsia="ru-RU"/>
        </w:rPr>
        <w:t xml:space="preserve"> </w:t>
      </w:r>
    </w:p>
    <w:p w14:paraId="70B6C892"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И об этом наборе ядру ничего не известно. Что касается ядра, оно управляет обычными, </w:t>
      </w:r>
    </w:p>
    <w:p w14:paraId="2F3974A3"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однопотоковыми</w:t>
      </w:r>
      <w:proofErr w:type="spellEnd"/>
      <w:r w:rsidRPr="00300072">
        <w:rPr>
          <w:rFonts w:eastAsiaTheme="minorEastAsia"/>
          <w:lang w:val="ru-RU" w:eastAsia="ru-RU"/>
        </w:rPr>
        <w:t xml:space="preserve"> процессами. Первое и самое очевидное преимущество состоит в том, </w:t>
      </w:r>
    </w:p>
    <w:p w14:paraId="4A3C64C2"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что набор потоков на пользовательском уровне может быть реализован в операционной </w:t>
      </w:r>
    </w:p>
    <w:p w14:paraId="09F254A0"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системе, которая не поддерживает потоки. Под эту категорию подпадают все </w:t>
      </w:r>
      <w:proofErr w:type="spellStart"/>
      <w:r w:rsidRPr="00300072">
        <w:rPr>
          <w:rFonts w:eastAsiaTheme="minorEastAsia"/>
          <w:lang w:val="ru-RU" w:eastAsia="ru-RU"/>
        </w:rPr>
        <w:t>операци</w:t>
      </w:r>
      <w:proofErr w:type="spellEnd"/>
      <w:r w:rsidRPr="00300072">
        <w:rPr>
          <w:rFonts w:eastAsiaTheme="minorEastAsia"/>
          <w:lang w:val="ru-RU" w:eastAsia="ru-RU"/>
        </w:rPr>
        <w:t>-</w:t>
      </w:r>
    </w:p>
    <w:p w14:paraId="30A5320D"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онные</w:t>
      </w:r>
      <w:proofErr w:type="spellEnd"/>
      <w:r w:rsidRPr="00300072">
        <w:rPr>
          <w:rFonts w:eastAsiaTheme="minorEastAsia"/>
          <w:lang w:val="ru-RU" w:eastAsia="ru-RU"/>
        </w:rPr>
        <w:t xml:space="preserve"> системы, даже те, которые еще находятся в разработке. При этом подходе потоки </w:t>
      </w:r>
    </w:p>
    <w:p w14:paraId="4C7DF1D7"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реализованы с помощью библиотеки.</w:t>
      </w:r>
    </w:p>
    <w:p w14:paraId="16B3AC22"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У всех этих реализаций одна и та же общая структура (рис. 2.10, а). Потоки запускают-</w:t>
      </w:r>
    </w:p>
    <w:p w14:paraId="05DF64D4"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ся</w:t>
      </w:r>
      <w:proofErr w:type="spellEnd"/>
      <w:r w:rsidRPr="00300072">
        <w:rPr>
          <w:rFonts w:eastAsiaTheme="minorEastAsia"/>
          <w:lang w:val="ru-RU" w:eastAsia="ru-RU"/>
        </w:rPr>
        <w:t xml:space="preserve"> поверх системы поддержки исполнения программ (</w:t>
      </w:r>
      <w:proofErr w:type="spellStart"/>
      <w:r w:rsidRPr="00300072">
        <w:rPr>
          <w:rFonts w:eastAsiaTheme="minorEastAsia"/>
          <w:lang w:val="ru-RU" w:eastAsia="ru-RU"/>
        </w:rPr>
        <w:t>run-time</w:t>
      </w:r>
      <w:proofErr w:type="spellEnd"/>
      <w:r w:rsidRPr="00300072">
        <w:rPr>
          <w:rFonts w:eastAsiaTheme="minorEastAsia"/>
          <w:lang w:val="ru-RU" w:eastAsia="ru-RU"/>
        </w:rPr>
        <w:t xml:space="preserve"> </w:t>
      </w:r>
      <w:proofErr w:type="spellStart"/>
      <w:r w:rsidRPr="00300072">
        <w:rPr>
          <w:rFonts w:eastAsiaTheme="minorEastAsia"/>
          <w:lang w:val="ru-RU" w:eastAsia="ru-RU"/>
        </w:rPr>
        <w:t>system</w:t>
      </w:r>
      <w:proofErr w:type="spellEnd"/>
      <w:r w:rsidRPr="00300072">
        <w:rPr>
          <w:rFonts w:eastAsiaTheme="minorEastAsia"/>
          <w:lang w:val="ru-RU" w:eastAsia="ru-RU"/>
        </w:rPr>
        <w:t>), которая пред-</w:t>
      </w:r>
    </w:p>
    <w:p w14:paraId="662BCFA3"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ставляет</w:t>
      </w:r>
      <w:proofErr w:type="spellEnd"/>
      <w:r w:rsidRPr="00300072">
        <w:rPr>
          <w:rFonts w:eastAsiaTheme="minorEastAsia"/>
          <w:lang w:val="ru-RU" w:eastAsia="ru-RU"/>
        </w:rPr>
        <w:t xml:space="preserve"> собой набор процедур, управляющих потоками. Четыре из них: </w:t>
      </w:r>
      <w:proofErr w:type="spellStart"/>
      <w:r w:rsidRPr="00300072">
        <w:rPr>
          <w:rFonts w:eastAsiaTheme="minorEastAsia"/>
          <w:lang w:val="ru-RU" w:eastAsia="ru-RU"/>
        </w:rPr>
        <w:t>pthread_create</w:t>
      </w:r>
      <w:proofErr w:type="spellEnd"/>
      <w:r w:rsidRPr="00300072">
        <w:rPr>
          <w:rFonts w:eastAsiaTheme="minorEastAsia"/>
          <w:lang w:val="ru-RU" w:eastAsia="ru-RU"/>
        </w:rPr>
        <w:t xml:space="preserve">, </w:t>
      </w:r>
    </w:p>
    <w:p w14:paraId="39C98A04"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pthread_exit</w:t>
      </w:r>
      <w:proofErr w:type="spellEnd"/>
      <w:r w:rsidRPr="00300072">
        <w:rPr>
          <w:rFonts w:eastAsiaTheme="minorEastAsia"/>
          <w:lang w:val="ru-RU" w:eastAsia="ru-RU"/>
        </w:rPr>
        <w:t xml:space="preserve">, </w:t>
      </w:r>
      <w:proofErr w:type="spellStart"/>
      <w:r w:rsidRPr="00300072">
        <w:rPr>
          <w:rFonts w:eastAsiaTheme="minorEastAsia"/>
          <w:lang w:val="ru-RU" w:eastAsia="ru-RU"/>
        </w:rPr>
        <w:t>pthread_join</w:t>
      </w:r>
      <w:proofErr w:type="spellEnd"/>
      <w:r w:rsidRPr="00300072">
        <w:rPr>
          <w:rFonts w:eastAsiaTheme="minorEastAsia"/>
          <w:lang w:val="ru-RU" w:eastAsia="ru-RU"/>
        </w:rPr>
        <w:t xml:space="preserve"> и </w:t>
      </w:r>
      <w:proofErr w:type="spellStart"/>
      <w:r w:rsidRPr="00300072">
        <w:rPr>
          <w:rFonts w:eastAsiaTheme="minorEastAsia"/>
          <w:lang w:val="ru-RU" w:eastAsia="ru-RU"/>
        </w:rPr>
        <w:t>pthread_yield</w:t>
      </w:r>
      <w:proofErr w:type="spellEnd"/>
      <w:r w:rsidRPr="00300072">
        <w:rPr>
          <w:rFonts w:eastAsiaTheme="minorEastAsia"/>
          <w:lang w:val="ru-RU" w:eastAsia="ru-RU"/>
        </w:rPr>
        <w:t xml:space="preserve"> — мы уже рассмотрели, но обычно в наборе </w:t>
      </w:r>
    </w:p>
    <w:p w14:paraId="03C08137"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есть и другие процедуры.</w:t>
      </w:r>
    </w:p>
    <w:p w14:paraId="0B29D295"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Когда потоки управляются в пользовательском пространстве, каждому процессу </w:t>
      </w:r>
      <w:proofErr w:type="spellStart"/>
      <w:r w:rsidRPr="00300072">
        <w:rPr>
          <w:rFonts w:eastAsiaTheme="minorEastAsia"/>
          <w:lang w:val="ru-RU" w:eastAsia="ru-RU"/>
        </w:rPr>
        <w:t>не-</w:t>
      </w:r>
      <w:proofErr w:type="spellEnd"/>
    </w:p>
    <w:p w14:paraId="5E804910"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обходимо иметь собственную таблицу потоков, чтобы отслеживать потоки, имеющиеся </w:t>
      </w:r>
    </w:p>
    <w:p w14:paraId="7A7FC7B8"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в этом процессе. Эта таблица является аналогом таблицы процессов, имеющейся в ядре, за исключением того, что в ней содержатся лишь свойства, принадлежащие каждому </w:t>
      </w:r>
    </w:p>
    <w:p w14:paraId="131DE70A"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lastRenderedPageBreak/>
        <w:t xml:space="preserve">потоку, такие как счетчик команд потока, указатель стека, регистры, состояние и т. д. </w:t>
      </w:r>
    </w:p>
    <w:p w14:paraId="7D353495"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Таблица потоков управляется системой поддержки исполнения программ. Когда поток </w:t>
      </w:r>
    </w:p>
    <w:p w14:paraId="7D2F430B"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переводится в состояние готовности или блокируется, информация, необходимая для </w:t>
      </w:r>
    </w:p>
    <w:p w14:paraId="192BF436"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возобновления его выполнения, сохраняется в таблице </w:t>
      </w:r>
      <w:proofErr w:type="gramStart"/>
      <w:r w:rsidRPr="00300072">
        <w:rPr>
          <w:rFonts w:eastAsiaTheme="minorEastAsia"/>
          <w:lang w:val="ru-RU" w:eastAsia="ru-RU"/>
        </w:rPr>
        <w:t>потоков, точно так же, как</w:t>
      </w:r>
      <w:proofErr w:type="gramEnd"/>
      <w:r w:rsidRPr="00300072">
        <w:rPr>
          <w:rFonts w:eastAsiaTheme="minorEastAsia"/>
          <w:lang w:val="ru-RU" w:eastAsia="ru-RU"/>
        </w:rPr>
        <w:t xml:space="preserve"> ядро </w:t>
      </w:r>
    </w:p>
    <w:p w14:paraId="46446ECB"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хранит информацию о процессах в таблице процессов.</w:t>
      </w:r>
    </w:p>
    <w:p w14:paraId="4A5B3DE8"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Когда поток совершает какие-то действия, которые могут вызвать его локальную </w:t>
      </w:r>
    </w:p>
    <w:p w14:paraId="2962D728"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блокировку, например ожидание, пока другой поток его процесса не завершит какую-</w:t>
      </w:r>
    </w:p>
    <w:p w14:paraId="4FE4E642"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нибудь</w:t>
      </w:r>
      <w:proofErr w:type="spellEnd"/>
      <w:r w:rsidRPr="00300072">
        <w:rPr>
          <w:rFonts w:eastAsiaTheme="minorEastAsia"/>
          <w:lang w:val="ru-RU" w:eastAsia="ru-RU"/>
        </w:rPr>
        <w:t xml:space="preserve"> работу, он вызывает процедуру системы поддержки исполнения программ. </w:t>
      </w:r>
    </w:p>
    <w:p w14:paraId="1B624BD1"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Эта процедура проверяет, может ли поток быть переведен в состояние блокировки. </w:t>
      </w:r>
    </w:p>
    <w:p w14:paraId="25036299"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Если может, она сохраняет регистры потока (то есть собственные регистры) в таблице </w:t>
      </w:r>
    </w:p>
    <w:p w14:paraId="0DEA60FA"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потоков, находит в таблице поток, готовый к выполнению, и перезагружает регистры </w:t>
      </w:r>
    </w:p>
    <w:p w14:paraId="7396FEAE"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машины сохраненными значениями нового потока. Как только будут переключены </w:t>
      </w:r>
    </w:p>
    <w:p w14:paraId="02B54B55"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указатель стека и счетчик команд, автоматически возобновится выполнение ново-</w:t>
      </w:r>
    </w:p>
    <w:p w14:paraId="0017A192"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го потока. Если машине дается инструкция сохранить все регистры и следующая </w:t>
      </w:r>
    </w:p>
    <w:p w14:paraId="259E1F88"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инструкция — загрузить все регистры, то полное переключение потока может быть </w:t>
      </w:r>
    </w:p>
    <w:p w14:paraId="3E2C6570"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осуществлено за счет всего лишь нескольких инструкций. Переключение потоков, </w:t>
      </w:r>
    </w:p>
    <w:p w14:paraId="483C5C08"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осуществленное таким образом, по крайней мере на порядок, а может быть, и больше, </w:t>
      </w:r>
    </w:p>
    <w:p w14:paraId="4EA37513"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быстрее, чем перехват управления ядром, что является веским аргументом в пользу </w:t>
      </w:r>
    </w:p>
    <w:p w14:paraId="6FCF2F65"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набора потоков, реализуемого на пользовательском уровне.</w:t>
      </w:r>
    </w:p>
    <w:p w14:paraId="7A5A1931"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Но у потоков есть одно основное отличие от процессов. Когда поток на время оста-</w:t>
      </w:r>
    </w:p>
    <w:p w14:paraId="6D857565"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навливает</w:t>
      </w:r>
      <w:proofErr w:type="spellEnd"/>
      <w:r w:rsidRPr="00300072">
        <w:rPr>
          <w:rFonts w:eastAsiaTheme="minorEastAsia"/>
          <w:lang w:val="ru-RU" w:eastAsia="ru-RU"/>
        </w:rPr>
        <w:t xml:space="preserve"> свое выполнение, например когда он вызывает </w:t>
      </w:r>
      <w:proofErr w:type="spellStart"/>
      <w:r w:rsidRPr="00300072">
        <w:rPr>
          <w:rFonts w:eastAsiaTheme="minorEastAsia"/>
          <w:lang w:val="ru-RU" w:eastAsia="ru-RU"/>
        </w:rPr>
        <w:t>thread_yield</w:t>
      </w:r>
      <w:proofErr w:type="spellEnd"/>
      <w:r w:rsidRPr="00300072">
        <w:rPr>
          <w:rFonts w:eastAsiaTheme="minorEastAsia"/>
          <w:lang w:val="ru-RU" w:eastAsia="ru-RU"/>
        </w:rPr>
        <w:t xml:space="preserve">, код процедуры </w:t>
      </w:r>
    </w:p>
    <w:p w14:paraId="33F582A0"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thread_yield</w:t>
      </w:r>
      <w:proofErr w:type="spellEnd"/>
      <w:r w:rsidRPr="00300072">
        <w:rPr>
          <w:rFonts w:eastAsiaTheme="minorEastAsia"/>
          <w:lang w:val="ru-RU" w:eastAsia="ru-RU"/>
        </w:rPr>
        <w:t xml:space="preserve"> может самостоятельно сохранять информацию о потоке в таблице </w:t>
      </w:r>
      <w:proofErr w:type="spellStart"/>
      <w:r w:rsidRPr="00300072">
        <w:rPr>
          <w:rFonts w:eastAsiaTheme="minorEastAsia"/>
          <w:lang w:val="ru-RU" w:eastAsia="ru-RU"/>
        </w:rPr>
        <w:t>пото</w:t>
      </w:r>
      <w:proofErr w:type="spellEnd"/>
      <w:r w:rsidRPr="00300072">
        <w:rPr>
          <w:rFonts w:eastAsiaTheme="minorEastAsia"/>
          <w:lang w:val="ru-RU" w:eastAsia="ru-RU"/>
        </w:rPr>
        <w:t>-</w:t>
      </w:r>
    </w:p>
    <w:p w14:paraId="6CA1135B"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ков. Более того, он может затем вызвать планировщик потоков, чтобы тот выбрал для </w:t>
      </w:r>
    </w:p>
    <w:p w14:paraId="7A708516"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выполнения другой поток. Процедура, которая сохраняет состояние потока, и </w:t>
      </w:r>
      <w:proofErr w:type="spellStart"/>
      <w:r w:rsidRPr="00300072">
        <w:rPr>
          <w:rFonts w:eastAsiaTheme="minorEastAsia"/>
          <w:lang w:val="ru-RU" w:eastAsia="ru-RU"/>
        </w:rPr>
        <w:t>пла</w:t>
      </w:r>
      <w:proofErr w:type="spellEnd"/>
      <w:r w:rsidRPr="00300072">
        <w:rPr>
          <w:rFonts w:eastAsiaTheme="minorEastAsia"/>
          <w:lang w:val="ru-RU" w:eastAsia="ru-RU"/>
        </w:rPr>
        <w:t>-</w:t>
      </w:r>
    </w:p>
    <w:p w14:paraId="49AEA716"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нировщик</w:t>
      </w:r>
      <w:proofErr w:type="spellEnd"/>
      <w:r w:rsidRPr="00300072">
        <w:rPr>
          <w:rFonts w:eastAsiaTheme="minorEastAsia"/>
          <w:lang w:val="ru-RU" w:eastAsia="ru-RU"/>
        </w:rPr>
        <w:t xml:space="preserve"> — это всего лишь локальные процедуры, поэтому их вызов намного более </w:t>
      </w:r>
    </w:p>
    <w:p w14:paraId="4C4CC7D7"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эффективен, чем вызов ядра. Помимо всего прочего, не требуется перехват </w:t>
      </w:r>
      <w:proofErr w:type="spellStart"/>
      <w:r w:rsidRPr="00300072">
        <w:rPr>
          <w:rFonts w:eastAsiaTheme="minorEastAsia"/>
          <w:lang w:val="ru-RU" w:eastAsia="ru-RU"/>
        </w:rPr>
        <w:t>управленияния</w:t>
      </w:r>
      <w:proofErr w:type="spellEnd"/>
      <w:r w:rsidRPr="00300072">
        <w:rPr>
          <w:rFonts w:eastAsiaTheme="minorEastAsia"/>
          <w:lang w:val="ru-RU" w:eastAsia="ru-RU"/>
        </w:rPr>
        <w:t xml:space="preserve"> </w:t>
      </w:r>
      <w:proofErr w:type="gramStart"/>
      <w:r w:rsidRPr="00300072">
        <w:rPr>
          <w:rFonts w:eastAsiaTheme="minorEastAsia"/>
          <w:lang w:val="ru-RU" w:eastAsia="ru-RU"/>
        </w:rPr>
        <w:t>к отсутствующей странице</w:t>
      </w:r>
      <w:proofErr w:type="gramEnd"/>
      <w:r w:rsidRPr="00300072">
        <w:rPr>
          <w:rFonts w:eastAsiaTheme="minorEastAsia"/>
          <w:lang w:val="ru-RU" w:eastAsia="ru-RU"/>
        </w:rPr>
        <w:t xml:space="preserve"> и операционная система обращается к диску и получает </w:t>
      </w:r>
    </w:p>
    <w:p w14:paraId="389B5C92"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отсутствующие инструкции (и их соседей). Это называется ошибкой вызова </w:t>
      </w:r>
      <w:proofErr w:type="spellStart"/>
      <w:r w:rsidRPr="00300072">
        <w:rPr>
          <w:rFonts w:eastAsiaTheme="minorEastAsia"/>
          <w:lang w:val="ru-RU" w:eastAsia="ru-RU"/>
        </w:rPr>
        <w:t>отсутству</w:t>
      </w:r>
      <w:proofErr w:type="spellEnd"/>
      <w:r w:rsidRPr="00300072">
        <w:rPr>
          <w:rFonts w:eastAsiaTheme="minorEastAsia"/>
          <w:lang w:val="ru-RU" w:eastAsia="ru-RU"/>
        </w:rPr>
        <w:t>-</w:t>
      </w:r>
    </w:p>
    <w:p w14:paraId="3B3B223C"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ющей</w:t>
      </w:r>
      <w:proofErr w:type="spellEnd"/>
      <w:r w:rsidRPr="00300072">
        <w:rPr>
          <w:rFonts w:eastAsiaTheme="minorEastAsia"/>
          <w:lang w:val="ru-RU" w:eastAsia="ru-RU"/>
        </w:rPr>
        <w:t xml:space="preserve"> страницы. Процесс блокируется до тех пор, пока не будет найдена и считана </w:t>
      </w:r>
      <w:proofErr w:type="spellStart"/>
      <w:r w:rsidRPr="00300072">
        <w:rPr>
          <w:rFonts w:eastAsiaTheme="minorEastAsia"/>
          <w:lang w:val="ru-RU" w:eastAsia="ru-RU"/>
        </w:rPr>
        <w:t>не-</w:t>
      </w:r>
      <w:proofErr w:type="spellEnd"/>
    </w:p>
    <w:p w14:paraId="669D1F6D"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обходимая инструкция. Если ошибка обращения к отсутствующей странице возникает </w:t>
      </w:r>
    </w:p>
    <w:p w14:paraId="34CB8B50"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при выполнении потока, ядро, которое даже не знает о существовании потоков, как </w:t>
      </w:r>
    </w:p>
    <w:p w14:paraId="7FAC596B"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и следовало ожидать, блокирует весь процесс до тех пор, пока не завершится дисковая </w:t>
      </w:r>
    </w:p>
    <w:p w14:paraId="11EF6A84"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операция ввода-вывода, даже если другие потоки будут готовы к выполнению.</w:t>
      </w:r>
    </w:p>
    <w:p w14:paraId="28D5FB2F"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Использование набора потоков, реализованного на пользовательском уровне, связано </w:t>
      </w:r>
    </w:p>
    <w:p w14:paraId="3411FA83"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еще с одной проблемой: если начинается выполнение одного из потоков, то никакой </w:t>
      </w:r>
    </w:p>
    <w:p w14:paraId="30C45586"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другой поток, принадлежащий этому процессу, не сможет выполняться до тех пор, </w:t>
      </w:r>
    </w:p>
    <w:p w14:paraId="7711B8AA"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пока первый поток добровольно не уступит центральный процессор. В рамках единого </w:t>
      </w:r>
    </w:p>
    <w:p w14:paraId="7DE63A6E"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процесса нет прерываний по таймеру, позволяющих планировать работу процессов по </w:t>
      </w:r>
    </w:p>
    <w:p w14:paraId="045C84BA"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круговому циклу (поочередно). Если поток не войдет в систему поддержки выполнения </w:t>
      </w:r>
    </w:p>
    <w:p w14:paraId="6C5C834C"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программ по доброй воле, у планировщика не будет никаких шансов на работу.</w:t>
      </w:r>
    </w:p>
    <w:p w14:paraId="3425EF80"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Проблему бесконечного выполнения потоков можно решить также путем передачи </w:t>
      </w:r>
    </w:p>
    <w:p w14:paraId="2E61C2C4"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управления системе поддержки выполнения программ за счет запроса сигнала (</w:t>
      </w:r>
      <w:proofErr w:type="spellStart"/>
      <w:r w:rsidRPr="00300072">
        <w:rPr>
          <w:rFonts w:eastAsiaTheme="minorEastAsia"/>
          <w:lang w:val="ru-RU" w:eastAsia="ru-RU"/>
        </w:rPr>
        <w:t>преры</w:t>
      </w:r>
      <w:proofErr w:type="spellEnd"/>
      <w:r w:rsidRPr="00300072">
        <w:rPr>
          <w:rFonts w:eastAsiaTheme="minorEastAsia"/>
          <w:lang w:val="ru-RU" w:eastAsia="ru-RU"/>
        </w:rPr>
        <w:t>-</w:t>
      </w:r>
    </w:p>
    <w:p w14:paraId="777994B1"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вания</w:t>
      </w:r>
      <w:proofErr w:type="spellEnd"/>
      <w:r w:rsidRPr="00300072">
        <w:rPr>
          <w:rFonts w:eastAsiaTheme="minorEastAsia"/>
          <w:lang w:val="ru-RU" w:eastAsia="ru-RU"/>
        </w:rPr>
        <w:t xml:space="preserve">) по таймеру с периодичностью один раз в секунду, но для программы это далеко не </w:t>
      </w:r>
    </w:p>
    <w:p w14:paraId="0E4A530C"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самое лучшее решение. Возможность периодических и довольно частых прерываний по </w:t>
      </w:r>
    </w:p>
    <w:p w14:paraId="5460B9DE"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таймеру предоставляется не всегда, но даже если она и предоставляется, общие издержки </w:t>
      </w:r>
    </w:p>
    <w:p w14:paraId="1DC75091"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могут быть весьма существенными. Более того, поток может также нуждаться в </w:t>
      </w:r>
      <w:proofErr w:type="spellStart"/>
      <w:r w:rsidRPr="00300072">
        <w:rPr>
          <w:rFonts w:eastAsiaTheme="minorEastAsia"/>
          <w:lang w:val="ru-RU" w:eastAsia="ru-RU"/>
        </w:rPr>
        <w:t>прерыва</w:t>
      </w:r>
      <w:proofErr w:type="spellEnd"/>
      <w:r w:rsidRPr="00300072">
        <w:rPr>
          <w:rFonts w:eastAsiaTheme="minorEastAsia"/>
          <w:lang w:val="ru-RU" w:eastAsia="ru-RU"/>
        </w:rPr>
        <w:t>-</w:t>
      </w:r>
    </w:p>
    <w:p w14:paraId="026A9921"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ниях</w:t>
      </w:r>
      <w:proofErr w:type="spellEnd"/>
      <w:r w:rsidRPr="00300072">
        <w:rPr>
          <w:rFonts w:eastAsiaTheme="minorEastAsia"/>
          <w:lang w:val="ru-RU" w:eastAsia="ru-RU"/>
        </w:rPr>
        <w:t xml:space="preserve"> по таймеру, мешая использовать таймер системе поддержки выполнения программ.</w:t>
      </w:r>
    </w:p>
    <w:p w14:paraId="4E814148"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Другой наиболее сильный аргумент против потоков, реализованных </w:t>
      </w:r>
      <w:proofErr w:type="gramStart"/>
      <w:r w:rsidRPr="00300072">
        <w:rPr>
          <w:rFonts w:eastAsiaTheme="minorEastAsia"/>
          <w:lang w:val="ru-RU" w:eastAsia="ru-RU"/>
        </w:rPr>
        <w:t>на пользователь</w:t>
      </w:r>
      <w:proofErr w:type="gramEnd"/>
      <w:r w:rsidRPr="00300072">
        <w:rPr>
          <w:rFonts w:eastAsiaTheme="minorEastAsia"/>
          <w:lang w:val="ru-RU" w:eastAsia="ru-RU"/>
        </w:rPr>
        <w:t>-</w:t>
      </w:r>
    </w:p>
    <w:p w14:paraId="4FB24D23"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ском</w:t>
      </w:r>
      <w:proofErr w:type="spellEnd"/>
      <w:r w:rsidRPr="00300072">
        <w:rPr>
          <w:rFonts w:eastAsiaTheme="minorEastAsia"/>
          <w:lang w:val="ru-RU" w:eastAsia="ru-RU"/>
        </w:rPr>
        <w:t xml:space="preserve"> уровне, состоит в том, что программистам потоки обычно требуются именно в тех </w:t>
      </w:r>
    </w:p>
    <w:p w14:paraId="06460A5D"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приложениях, где они часто блокируются, как, к примеру, в многопоточном веб-сервере. </w:t>
      </w:r>
    </w:p>
    <w:p w14:paraId="480852AC"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Эти потоки часто совершают системные вызовы. Как только для выполнения системно-</w:t>
      </w:r>
    </w:p>
    <w:p w14:paraId="025875DE"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lastRenderedPageBreak/>
        <w:t>го вызова ядро осуществит перехват управления, ему не составит особого труда занять-</w:t>
      </w:r>
    </w:p>
    <w:p w14:paraId="16AE6FE9"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ся</w:t>
      </w:r>
      <w:proofErr w:type="spellEnd"/>
      <w:r w:rsidRPr="00300072">
        <w:rPr>
          <w:rFonts w:eastAsiaTheme="minorEastAsia"/>
          <w:lang w:val="ru-RU" w:eastAsia="ru-RU"/>
        </w:rPr>
        <w:t xml:space="preserve"> переключением потоков, если прежний поток заблокирован, а когда ядро займется </w:t>
      </w:r>
    </w:p>
    <w:p w14:paraId="3D080235"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решением этой задачи, отпадет необходимость постоянного обращения к системному </w:t>
      </w:r>
    </w:p>
    <w:p w14:paraId="77497D72"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вызову </w:t>
      </w:r>
      <w:proofErr w:type="spellStart"/>
      <w:r w:rsidRPr="00300072">
        <w:rPr>
          <w:rFonts w:eastAsiaTheme="minorEastAsia"/>
          <w:lang w:val="ru-RU" w:eastAsia="ru-RU"/>
        </w:rPr>
        <w:t>select</w:t>
      </w:r>
      <w:proofErr w:type="spellEnd"/>
      <w:r w:rsidRPr="00300072">
        <w:rPr>
          <w:rFonts w:eastAsiaTheme="minorEastAsia"/>
          <w:lang w:val="ru-RU" w:eastAsia="ru-RU"/>
        </w:rPr>
        <w:t xml:space="preserve">, чтобы определить безопасность системного вызова </w:t>
      </w:r>
      <w:proofErr w:type="spellStart"/>
      <w:r w:rsidRPr="00300072">
        <w:rPr>
          <w:rFonts w:eastAsiaTheme="minorEastAsia"/>
          <w:lang w:val="ru-RU" w:eastAsia="ru-RU"/>
        </w:rPr>
        <w:t>read</w:t>
      </w:r>
      <w:proofErr w:type="spellEnd"/>
      <w:r w:rsidRPr="00300072">
        <w:rPr>
          <w:rFonts w:eastAsiaTheme="minorEastAsia"/>
          <w:lang w:val="ru-RU" w:eastAsia="ru-RU"/>
        </w:rPr>
        <w:t xml:space="preserve">. Зачем вообще </w:t>
      </w:r>
    </w:p>
    <w:p w14:paraId="595E8895"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использовать потоки в тех приложениях, которые, по существу, полностью завязаны на </w:t>
      </w:r>
    </w:p>
    <w:p w14:paraId="1AAA93DF"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скорость работы центрального процессора и редко используют блокировку? Никто не </w:t>
      </w:r>
    </w:p>
    <w:p w14:paraId="1CF7A064"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станет всерьез предлагать использование потоков при вычислении первых n простых </w:t>
      </w:r>
    </w:p>
    <w:p w14:paraId="62D0CFA7"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чисел или при игре в шахматы, поскольку в данных случаях от них будет мало проку.</w:t>
      </w:r>
    </w:p>
    <w:p w14:paraId="7FBB23C3" w14:textId="6FFD8D7F" w:rsidR="00300072" w:rsidRPr="00300072" w:rsidRDefault="00300072" w:rsidP="003A3C82">
      <w:pPr>
        <w:spacing w:after="0"/>
        <w:rPr>
          <w:rFonts w:eastAsiaTheme="minorEastAsia"/>
          <w:lang w:val="ru-RU" w:eastAsia="ru-RU"/>
        </w:rPr>
      </w:pPr>
      <w:r w:rsidRPr="003A3C82">
        <w:rPr>
          <w:rFonts w:eastAsiaTheme="minorEastAsia"/>
          <w:b/>
          <w:bCs/>
          <w:lang w:val="ru-RU" w:eastAsia="ru-RU"/>
        </w:rPr>
        <w:t>Реализация потоков в ядре</w:t>
      </w:r>
    </w:p>
    <w:p w14:paraId="4957F7D6"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Теперь давайте рассмотрим, что произойдет, если ядро будет знать о потоках и управ-</w:t>
      </w:r>
    </w:p>
    <w:p w14:paraId="4ECB9A4B"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лять</w:t>
      </w:r>
      <w:proofErr w:type="spellEnd"/>
      <w:r w:rsidRPr="00300072">
        <w:rPr>
          <w:rFonts w:eastAsiaTheme="minorEastAsia"/>
          <w:lang w:val="ru-RU" w:eastAsia="ru-RU"/>
        </w:rPr>
        <w:t xml:space="preserve"> ими. Как показано на рис. 2.10, б, здесь уже не нужна система поддержки </w:t>
      </w:r>
      <w:proofErr w:type="spellStart"/>
      <w:r w:rsidRPr="00300072">
        <w:rPr>
          <w:rFonts w:eastAsiaTheme="minorEastAsia"/>
          <w:lang w:val="ru-RU" w:eastAsia="ru-RU"/>
        </w:rPr>
        <w:t>ис</w:t>
      </w:r>
      <w:proofErr w:type="spellEnd"/>
      <w:r w:rsidRPr="00300072">
        <w:rPr>
          <w:rFonts w:eastAsiaTheme="minorEastAsia"/>
          <w:lang w:val="ru-RU" w:eastAsia="ru-RU"/>
        </w:rPr>
        <w:t>-</w:t>
      </w:r>
    </w:p>
    <w:p w14:paraId="73EB0902"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полнения</w:t>
      </w:r>
      <w:proofErr w:type="spellEnd"/>
      <w:r w:rsidRPr="00300072">
        <w:rPr>
          <w:rFonts w:eastAsiaTheme="minorEastAsia"/>
          <w:lang w:val="ru-RU" w:eastAsia="ru-RU"/>
        </w:rPr>
        <w:t xml:space="preserve"> программ. Также здесь нет и таблицы процессов в каждом потоке. Вместо </w:t>
      </w:r>
    </w:p>
    <w:p w14:paraId="1AC582CC"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этого у ядра есть таблица потоков, в которой отслеживаются все потоки, имеющиеся </w:t>
      </w:r>
    </w:p>
    <w:p w14:paraId="26378355"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в системе. Когда потоку необходимо создать новый или уничтожить существующий </w:t>
      </w:r>
    </w:p>
    <w:p w14:paraId="3AB628B3"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поток, он обращается к ядру, которое и создает или разрушает путем обновления та-</w:t>
      </w:r>
    </w:p>
    <w:p w14:paraId="7944262D"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блицы потоков в ядре.</w:t>
      </w:r>
    </w:p>
    <w:p w14:paraId="467993AB"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В таблице потоков, находящейся в ядре, содержатся регистры каждого потока, </w:t>
      </w:r>
    </w:p>
    <w:p w14:paraId="4122E2C2"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состояние и другая информация. Вся информация аналогична той, которая </w:t>
      </w:r>
      <w:proofErr w:type="spellStart"/>
      <w:r w:rsidRPr="00300072">
        <w:rPr>
          <w:rFonts w:eastAsiaTheme="minorEastAsia"/>
          <w:lang w:val="ru-RU" w:eastAsia="ru-RU"/>
        </w:rPr>
        <w:t>ис</w:t>
      </w:r>
      <w:proofErr w:type="spellEnd"/>
      <w:r w:rsidRPr="00300072">
        <w:rPr>
          <w:rFonts w:eastAsiaTheme="minorEastAsia"/>
          <w:lang w:val="ru-RU" w:eastAsia="ru-RU"/>
        </w:rPr>
        <w:t>-</w:t>
      </w:r>
    </w:p>
    <w:p w14:paraId="72620BEF"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пользовалась для потоков, создаваемых на пользовательском уровне, но теперь она </w:t>
      </w:r>
    </w:p>
    <w:p w14:paraId="3670B966"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содержится в ядре, а не в пространстве пользователя (внутри системы </w:t>
      </w:r>
      <w:proofErr w:type="spellStart"/>
      <w:r w:rsidRPr="00300072">
        <w:rPr>
          <w:rFonts w:eastAsiaTheme="minorEastAsia"/>
          <w:lang w:val="ru-RU" w:eastAsia="ru-RU"/>
        </w:rPr>
        <w:t>поддержкиисполнения</w:t>
      </w:r>
      <w:proofErr w:type="spellEnd"/>
      <w:r w:rsidRPr="00300072">
        <w:rPr>
          <w:rFonts w:eastAsiaTheme="minorEastAsia"/>
          <w:lang w:val="ru-RU" w:eastAsia="ru-RU"/>
        </w:rPr>
        <w:t xml:space="preserve"> программ). Эта информация является подмножеством той </w:t>
      </w:r>
      <w:proofErr w:type="spellStart"/>
      <w:r w:rsidRPr="00300072">
        <w:rPr>
          <w:rFonts w:eastAsiaTheme="minorEastAsia"/>
          <w:lang w:val="ru-RU" w:eastAsia="ru-RU"/>
        </w:rPr>
        <w:t>информа</w:t>
      </w:r>
      <w:proofErr w:type="spellEnd"/>
      <w:r w:rsidRPr="00300072">
        <w:rPr>
          <w:rFonts w:eastAsiaTheme="minorEastAsia"/>
          <w:lang w:val="ru-RU" w:eastAsia="ru-RU"/>
        </w:rPr>
        <w:t>-</w:t>
      </w:r>
    </w:p>
    <w:p w14:paraId="1D855559"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ции</w:t>
      </w:r>
      <w:proofErr w:type="spellEnd"/>
      <w:r w:rsidRPr="00300072">
        <w:rPr>
          <w:rFonts w:eastAsiaTheme="minorEastAsia"/>
          <w:lang w:val="ru-RU" w:eastAsia="ru-RU"/>
        </w:rPr>
        <w:t xml:space="preserve">, которую поддерживают традиционные ядра в отношении своих однопоточных </w:t>
      </w:r>
    </w:p>
    <w:p w14:paraId="1F280243"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процессов, то есть подмножеством состояния процесса. Вдобавок к этому ядро </w:t>
      </w:r>
    </w:p>
    <w:p w14:paraId="5CEB9064"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поддерживает также традиционную таблицу процессов с целью их отслеживания.</w:t>
      </w:r>
    </w:p>
    <w:p w14:paraId="540F342E"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Все вызовы, способные заблокировать поток, реализованы как системные, с более </w:t>
      </w:r>
    </w:p>
    <w:p w14:paraId="6651991B"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существенными затратами, чем вызов процедуры в системе поддержки исполнения </w:t>
      </w:r>
    </w:p>
    <w:p w14:paraId="636B9D30"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программ. Когда поток блокируется, ядро по своему выбору может запустить либо </w:t>
      </w:r>
    </w:p>
    <w:p w14:paraId="327A285C"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другой поток из этого же самого процесса (если имеется готовый к выполнению по-</w:t>
      </w:r>
    </w:p>
    <w:p w14:paraId="136B16CF"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ток), либо поток из другого процесса. Когда потоки реализуются на пользовательском </w:t>
      </w:r>
    </w:p>
    <w:p w14:paraId="0E56BE52"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уровне, система поддержки исполнения программ работает с запущенными потоками </w:t>
      </w:r>
    </w:p>
    <w:p w14:paraId="30D00F54"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собственного процесса до тех пор, пока ядро не заберет у нее центральный процессор </w:t>
      </w:r>
    </w:p>
    <w:p w14:paraId="38E8E48E"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(или не останется ни одного готового к выполнению потока).</w:t>
      </w:r>
    </w:p>
    <w:p w14:paraId="5994E9A9"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Поскольку создание и уничтожение потоков в ядре требует относительно более </w:t>
      </w:r>
      <w:proofErr w:type="spellStart"/>
      <w:r w:rsidRPr="00300072">
        <w:rPr>
          <w:rFonts w:eastAsiaTheme="minorEastAsia"/>
          <w:lang w:val="ru-RU" w:eastAsia="ru-RU"/>
        </w:rPr>
        <w:t>весо</w:t>
      </w:r>
      <w:proofErr w:type="spellEnd"/>
      <w:r w:rsidRPr="00300072">
        <w:rPr>
          <w:rFonts w:eastAsiaTheme="minorEastAsia"/>
          <w:lang w:val="ru-RU" w:eastAsia="ru-RU"/>
        </w:rPr>
        <w:t>-</w:t>
      </w:r>
    </w:p>
    <w:p w14:paraId="40D4DC93"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мых</w:t>
      </w:r>
      <w:proofErr w:type="spellEnd"/>
      <w:r w:rsidRPr="00300072">
        <w:rPr>
          <w:rFonts w:eastAsiaTheme="minorEastAsia"/>
          <w:lang w:val="ru-RU" w:eastAsia="ru-RU"/>
        </w:rPr>
        <w:t xml:space="preserve"> затрат, некоторые системы с учетом складывающейся ситуации применяют более </w:t>
      </w:r>
    </w:p>
    <w:p w14:paraId="411EC79F"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правильный подход и используют свои потоки повторно. При уничтожении потока он </w:t>
      </w:r>
    </w:p>
    <w:p w14:paraId="54DCFEE5"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помечается как неспособный к выполнению, но это не влияет на его структуру данных, </w:t>
      </w:r>
    </w:p>
    <w:p w14:paraId="3D2B72C1"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имеющуюся в ядре. Чуть позже, когда должен быть создан новый поток, вместо этого </w:t>
      </w:r>
    </w:p>
    <w:p w14:paraId="46DE2E9A"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повторно активируется старый поток, что приводит к экономии времени. Повторное </w:t>
      </w:r>
    </w:p>
    <w:p w14:paraId="54AEB7A4"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использование потоков допустимо и на пользовательском уровне, но для этого нет </w:t>
      </w:r>
    </w:p>
    <w:p w14:paraId="4DC7E56B"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достаточно веских оснований, поскольку издержки на управление потоками там </w:t>
      </w:r>
      <w:proofErr w:type="spellStart"/>
      <w:r w:rsidRPr="00300072">
        <w:rPr>
          <w:rFonts w:eastAsiaTheme="minorEastAsia"/>
          <w:lang w:val="ru-RU" w:eastAsia="ru-RU"/>
        </w:rPr>
        <w:t>зна</w:t>
      </w:r>
      <w:proofErr w:type="spellEnd"/>
      <w:r w:rsidRPr="00300072">
        <w:rPr>
          <w:rFonts w:eastAsiaTheme="minorEastAsia"/>
          <w:lang w:val="ru-RU" w:eastAsia="ru-RU"/>
        </w:rPr>
        <w:t>-</w:t>
      </w:r>
    </w:p>
    <w:p w14:paraId="08B927B8"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чительно</w:t>
      </w:r>
      <w:proofErr w:type="spellEnd"/>
      <w:r w:rsidRPr="00300072">
        <w:rPr>
          <w:rFonts w:eastAsiaTheme="minorEastAsia"/>
          <w:lang w:val="ru-RU" w:eastAsia="ru-RU"/>
        </w:rPr>
        <w:t xml:space="preserve"> меньше.</w:t>
      </w:r>
    </w:p>
    <w:p w14:paraId="42357C42"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Для потоков, реализованных на уровне ядра, не требуется никаких новых, </w:t>
      </w:r>
      <w:proofErr w:type="spellStart"/>
      <w:r w:rsidRPr="00300072">
        <w:rPr>
          <w:rFonts w:eastAsiaTheme="minorEastAsia"/>
          <w:lang w:val="ru-RU" w:eastAsia="ru-RU"/>
        </w:rPr>
        <w:t>неблокиру</w:t>
      </w:r>
      <w:proofErr w:type="spellEnd"/>
      <w:r w:rsidRPr="00300072">
        <w:rPr>
          <w:rFonts w:eastAsiaTheme="minorEastAsia"/>
          <w:lang w:val="ru-RU" w:eastAsia="ru-RU"/>
        </w:rPr>
        <w:t>-</w:t>
      </w:r>
    </w:p>
    <w:p w14:paraId="18ECD595"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ющих</w:t>
      </w:r>
      <w:proofErr w:type="spellEnd"/>
      <w:r w:rsidRPr="00300072">
        <w:rPr>
          <w:rFonts w:eastAsiaTheme="minorEastAsia"/>
          <w:lang w:val="ru-RU" w:eastAsia="ru-RU"/>
        </w:rPr>
        <w:t xml:space="preserve"> системных вызовов. Более того, если один из выполняемых потоков столкнется </w:t>
      </w:r>
    </w:p>
    <w:p w14:paraId="50CA744B"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с ошибкой обращения к отсутствующей странице, ядро может с легкостью проверить </w:t>
      </w:r>
    </w:p>
    <w:p w14:paraId="01DC3FCF"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наличие у процесса любых других готовых к выполнению потоков и при наличии та-</w:t>
      </w:r>
    </w:p>
    <w:p w14:paraId="7988A483"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ковых</w:t>
      </w:r>
      <w:proofErr w:type="spellEnd"/>
      <w:r w:rsidRPr="00300072">
        <w:rPr>
          <w:rFonts w:eastAsiaTheme="minorEastAsia"/>
          <w:lang w:val="ru-RU" w:eastAsia="ru-RU"/>
        </w:rPr>
        <w:t xml:space="preserve"> запустить один из них на выполнение, пока будет длиться ожидание извлечения </w:t>
      </w:r>
    </w:p>
    <w:p w14:paraId="0A1C3E44"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запрошенной страницы с диска. Главный недостаток этих потоков состоит в весьма </w:t>
      </w:r>
    </w:p>
    <w:p w14:paraId="788D66E1"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существенных затратах времени на системный вызов, поэтому, если операции над по-</w:t>
      </w:r>
    </w:p>
    <w:p w14:paraId="63B0BE12"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токами (создание, удаление и т. п.) выполняются довольно часто, это влечет за собой </w:t>
      </w:r>
    </w:p>
    <w:p w14:paraId="0E78ADF4"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более существенные издержки.</w:t>
      </w:r>
    </w:p>
    <w:p w14:paraId="46B63551"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Хотя потоки, создаваемые на уровне ядра, и позволяют решить ряд проблем, но </w:t>
      </w:r>
      <w:proofErr w:type="spellStart"/>
      <w:r w:rsidRPr="00300072">
        <w:rPr>
          <w:rFonts w:eastAsiaTheme="minorEastAsia"/>
          <w:lang w:val="ru-RU" w:eastAsia="ru-RU"/>
        </w:rPr>
        <w:t>спра</w:t>
      </w:r>
      <w:proofErr w:type="spellEnd"/>
      <w:r w:rsidRPr="00300072">
        <w:rPr>
          <w:rFonts w:eastAsiaTheme="minorEastAsia"/>
          <w:lang w:val="ru-RU" w:eastAsia="ru-RU"/>
        </w:rPr>
        <w:t>-</w:t>
      </w:r>
    </w:p>
    <w:p w14:paraId="57284FCC"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lastRenderedPageBreak/>
        <w:t>виться со всеми существующими проблемами они не в состоянии. Что будет, к при-</w:t>
      </w:r>
    </w:p>
    <w:p w14:paraId="408A2A1D"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меру, когда произойдет разветвление многопоточного процесса? Будет ли у нового </w:t>
      </w:r>
    </w:p>
    <w:p w14:paraId="0F7E6EAF"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процесса столько же потоков, сколько у старого, или только один поток? Во многих </w:t>
      </w:r>
    </w:p>
    <w:p w14:paraId="0068E261"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случаях наилучший выбор зависит от того, выполнение какого процесса </w:t>
      </w:r>
      <w:proofErr w:type="spellStart"/>
      <w:r w:rsidRPr="00300072">
        <w:rPr>
          <w:rFonts w:eastAsiaTheme="minorEastAsia"/>
          <w:lang w:val="ru-RU" w:eastAsia="ru-RU"/>
        </w:rPr>
        <w:t>запланиро</w:t>
      </w:r>
      <w:proofErr w:type="spellEnd"/>
      <w:r w:rsidRPr="00300072">
        <w:rPr>
          <w:rFonts w:eastAsiaTheme="minorEastAsia"/>
          <w:lang w:val="ru-RU" w:eastAsia="ru-RU"/>
        </w:rPr>
        <w:t>-</w:t>
      </w:r>
    </w:p>
    <w:p w14:paraId="52C15C8F"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вано</w:t>
      </w:r>
      <w:proofErr w:type="spellEnd"/>
      <w:r w:rsidRPr="00300072">
        <w:rPr>
          <w:rFonts w:eastAsiaTheme="minorEastAsia"/>
          <w:lang w:val="ru-RU" w:eastAsia="ru-RU"/>
        </w:rPr>
        <w:t xml:space="preserve"> следующим. Если он собирается вызвать команду </w:t>
      </w:r>
      <w:proofErr w:type="spellStart"/>
      <w:r w:rsidRPr="00300072">
        <w:rPr>
          <w:rFonts w:eastAsiaTheme="minorEastAsia"/>
          <w:lang w:val="ru-RU" w:eastAsia="ru-RU"/>
        </w:rPr>
        <w:t>exec</w:t>
      </w:r>
      <w:proofErr w:type="spellEnd"/>
      <w:r w:rsidRPr="00300072">
        <w:rPr>
          <w:rFonts w:eastAsiaTheme="minorEastAsia"/>
          <w:lang w:val="ru-RU" w:eastAsia="ru-RU"/>
        </w:rPr>
        <w:t xml:space="preserve">, чтобы запустить новую </w:t>
      </w:r>
    </w:p>
    <w:p w14:paraId="5F08B211"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программу, то, наверное, правильным выбором будет наличие только одного потока. </w:t>
      </w:r>
    </w:p>
    <w:p w14:paraId="6BA40F6A"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Но если он продолжит выполнение, то лучше всего было бы, наверное, воспроизвести </w:t>
      </w:r>
    </w:p>
    <w:p w14:paraId="0FF03C2A"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все имеющиеся потоки.</w:t>
      </w:r>
    </w:p>
    <w:p w14:paraId="0E40C50B"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Другой проблемой являются сигналы. Стоит вспомнить, что сигналы посылаются </w:t>
      </w:r>
    </w:p>
    <w:p w14:paraId="65D3E9CC"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процессам, а не потокам, по крайней мере, так делается в классической модели. Какой </w:t>
      </w:r>
    </w:p>
    <w:p w14:paraId="0DBD16CC"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из потоков должен обработать поступающий сигнал? Может быть, потоки должны за-</w:t>
      </w:r>
    </w:p>
    <w:p w14:paraId="2A2041DD"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регистрировать свои интересы в конкретных сигналах, чтобы при поступлении сигнала </w:t>
      </w:r>
    </w:p>
    <w:p w14:paraId="328B8624"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он передавался потоку, который заявил о своей заинтересованности в этом сигнале? </w:t>
      </w:r>
    </w:p>
    <w:p w14:paraId="2DA5D82A"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Тогда возникает вопрос: что будет, если на один и тот же сигнал зарегистрировались </w:t>
      </w:r>
    </w:p>
    <w:p w14:paraId="4E6288DE"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два или более двух потоков? И это только две проблемы, создаваемые потоками, а ведь </w:t>
      </w:r>
    </w:p>
    <w:p w14:paraId="35297CAC"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на самом деле их значительно больше.</w:t>
      </w:r>
    </w:p>
    <w:p w14:paraId="13A0AC07"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 Гибридная реализация</w:t>
      </w:r>
    </w:p>
    <w:p w14:paraId="15F43E58"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В попытках объединить преимущества создания потоков на уровне пользователя и на </w:t>
      </w:r>
    </w:p>
    <w:p w14:paraId="5608797A"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уровне ядра была исследована масса различных путей. Один из них (рис. 2.11) </w:t>
      </w:r>
      <w:proofErr w:type="spellStart"/>
      <w:r w:rsidRPr="00300072">
        <w:rPr>
          <w:rFonts w:eastAsiaTheme="minorEastAsia"/>
          <w:lang w:val="ru-RU" w:eastAsia="ru-RU"/>
        </w:rPr>
        <w:t>заклю</w:t>
      </w:r>
      <w:proofErr w:type="spellEnd"/>
      <w:r w:rsidRPr="00300072">
        <w:rPr>
          <w:rFonts w:eastAsiaTheme="minorEastAsia"/>
          <w:lang w:val="ru-RU" w:eastAsia="ru-RU"/>
        </w:rPr>
        <w:t>-</w:t>
      </w:r>
    </w:p>
    <w:p w14:paraId="1E29306A"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чается в использовании потоков на уровне ядра, а затем нескольких потоков на уровне </w:t>
      </w:r>
    </w:p>
    <w:p w14:paraId="2D3305FC"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пользователя в рамках некоторых или всех потоков на уровне ядра. При </w:t>
      </w:r>
      <w:proofErr w:type="spellStart"/>
      <w:r w:rsidRPr="00300072">
        <w:rPr>
          <w:rFonts w:eastAsiaTheme="minorEastAsia"/>
          <w:lang w:val="ru-RU" w:eastAsia="ru-RU"/>
        </w:rPr>
        <w:t>использова</w:t>
      </w:r>
      <w:proofErr w:type="spellEnd"/>
      <w:r w:rsidRPr="00300072">
        <w:rPr>
          <w:rFonts w:eastAsiaTheme="minorEastAsia"/>
          <w:lang w:val="ru-RU" w:eastAsia="ru-RU"/>
        </w:rPr>
        <w:t>-</w:t>
      </w:r>
    </w:p>
    <w:p w14:paraId="19796639"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нии</w:t>
      </w:r>
      <w:proofErr w:type="spellEnd"/>
      <w:r w:rsidRPr="00300072">
        <w:rPr>
          <w:rFonts w:eastAsiaTheme="minorEastAsia"/>
          <w:lang w:val="ru-RU" w:eastAsia="ru-RU"/>
        </w:rPr>
        <w:t xml:space="preserve"> такого подхода программист может определить, сколько потоков использовать на </w:t>
      </w:r>
    </w:p>
    <w:p w14:paraId="61534BBB"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уровне ядра и на сколько потоков разделить каждый из них на уровне пользователя. </w:t>
      </w:r>
    </w:p>
    <w:p w14:paraId="538D3985"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Эта модель обладает максимальной </w:t>
      </w:r>
      <w:proofErr w:type="gramStart"/>
      <w:r w:rsidRPr="00300072">
        <w:rPr>
          <w:rFonts w:eastAsiaTheme="minorEastAsia"/>
          <w:lang w:val="ru-RU" w:eastAsia="ru-RU"/>
        </w:rPr>
        <w:t>гибкостью</w:t>
      </w:r>
      <w:proofErr w:type="gramEnd"/>
      <w:r w:rsidRPr="00300072">
        <w:rPr>
          <w:rFonts w:eastAsiaTheme="minorEastAsia"/>
          <w:lang w:val="ru-RU" w:eastAsia="ru-RU"/>
        </w:rPr>
        <w:t xml:space="preserve"> При таком подходе ядру известно только о потоках самого ядра, работу которых оно </w:t>
      </w:r>
    </w:p>
    <w:p w14:paraId="6BE4956E"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и планирует. У некоторых из этих потоков могут быть несколько потоков на </w:t>
      </w:r>
      <w:proofErr w:type="spellStart"/>
      <w:r w:rsidRPr="00300072">
        <w:rPr>
          <w:rFonts w:eastAsiaTheme="minorEastAsia"/>
          <w:lang w:val="ru-RU" w:eastAsia="ru-RU"/>
        </w:rPr>
        <w:t>пользова</w:t>
      </w:r>
      <w:proofErr w:type="spellEnd"/>
      <w:r w:rsidRPr="00300072">
        <w:rPr>
          <w:rFonts w:eastAsiaTheme="minorEastAsia"/>
          <w:lang w:val="ru-RU" w:eastAsia="ru-RU"/>
        </w:rPr>
        <w:t>-</w:t>
      </w:r>
    </w:p>
    <w:p w14:paraId="3B458F4D"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тельском</w:t>
      </w:r>
      <w:proofErr w:type="spellEnd"/>
      <w:r w:rsidRPr="00300072">
        <w:rPr>
          <w:rFonts w:eastAsiaTheme="minorEastAsia"/>
          <w:lang w:val="ru-RU" w:eastAsia="ru-RU"/>
        </w:rPr>
        <w:t xml:space="preserve"> уровне, которые расходятся от их вершины. Создание, удаление и </w:t>
      </w:r>
      <w:proofErr w:type="spellStart"/>
      <w:r w:rsidRPr="00300072">
        <w:rPr>
          <w:rFonts w:eastAsiaTheme="minorEastAsia"/>
          <w:lang w:val="ru-RU" w:eastAsia="ru-RU"/>
        </w:rPr>
        <w:t>планирова</w:t>
      </w:r>
      <w:proofErr w:type="spellEnd"/>
      <w:r w:rsidRPr="00300072">
        <w:rPr>
          <w:rFonts w:eastAsiaTheme="minorEastAsia"/>
          <w:lang w:val="ru-RU" w:eastAsia="ru-RU"/>
        </w:rPr>
        <w:t>-</w:t>
      </w:r>
    </w:p>
    <w:p w14:paraId="76975E00" w14:textId="77777777" w:rsidR="00300072" w:rsidRPr="00300072" w:rsidRDefault="00300072" w:rsidP="003A3C82">
      <w:pPr>
        <w:spacing w:after="0"/>
        <w:rPr>
          <w:rFonts w:eastAsiaTheme="minorEastAsia"/>
          <w:lang w:val="ru-RU" w:eastAsia="ru-RU"/>
        </w:rPr>
      </w:pPr>
      <w:proofErr w:type="spellStart"/>
      <w:r w:rsidRPr="00300072">
        <w:rPr>
          <w:rFonts w:eastAsiaTheme="minorEastAsia"/>
          <w:lang w:val="ru-RU" w:eastAsia="ru-RU"/>
        </w:rPr>
        <w:t>ние</w:t>
      </w:r>
      <w:proofErr w:type="spellEnd"/>
      <w:r w:rsidRPr="00300072">
        <w:rPr>
          <w:rFonts w:eastAsiaTheme="minorEastAsia"/>
          <w:lang w:val="ru-RU" w:eastAsia="ru-RU"/>
        </w:rPr>
        <w:t xml:space="preserve"> выполнения этих потоков осуществляется точно так же, как и у пользовательских </w:t>
      </w:r>
    </w:p>
    <w:p w14:paraId="27FE2ED2"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потоков, принадлежащих процессу, запущенному под управлением операционной </w:t>
      </w:r>
    </w:p>
    <w:p w14:paraId="5D56FBD7"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системы, не способной на многопоточную работу. В этой модели каждый поток на </w:t>
      </w:r>
    </w:p>
    <w:p w14:paraId="6D0840DE"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 xml:space="preserve">уровне ядра обладает определенным набором потоков на уровне пользователя, которые </w:t>
      </w:r>
    </w:p>
    <w:p w14:paraId="70AD75B6" w14:textId="77777777" w:rsidR="00300072" w:rsidRPr="00300072" w:rsidRDefault="00300072" w:rsidP="003A3C82">
      <w:pPr>
        <w:spacing w:after="0"/>
        <w:rPr>
          <w:rFonts w:eastAsiaTheme="minorEastAsia"/>
          <w:lang w:val="ru-RU" w:eastAsia="ru-RU"/>
        </w:rPr>
      </w:pPr>
      <w:r w:rsidRPr="00300072">
        <w:rPr>
          <w:rFonts w:eastAsiaTheme="minorEastAsia"/>
          <w:lang w:val="ru-RU" w:eastAsia="ru-RU"/>
        </w:rPr>
        <w:t>используют его по очереди.</w:t>
      </w:r>
    </w:p>
    <w:p w14:paraId="4989CB11" w14:textId="77777777" w:rsidR="00300072" w:rsidRPr="00300072" w:rsidRDefault="00300072" w:rsidP="00300072">
      <w:pPr>
        <w:rPr>
          <w:rFonts w:eastAsiaTheme="minorEastAsia"/>
          <w:lang w:val="ru-RU" w:eastAsia="ru-RU"/>
        </w:rPr>
      </w:pPr>
    </w:p>
    <w:p w14:paraId="72708CDB" w14:textId="5B878363" w:rsidR="00A92DC7" w:rsidRPr="00E960BB" w:rsidRDefault="00A92DC7" w:rsidP="00E960BB">
      <w:pPr>
        <w:pStyle w:val="ListParagraph"/>
        <w:keepNext/>
        <w:keepLines/>
        <w:numPr>
          <w:ilvl w:val="0"/>
          <w:numId w:val="22"/>
        </w:numPr>
        <w:spacing w:before="240" w:after="0"/>
        <w:outlineLvl w:val="0"/>
        <w:rPr>
          <w:rFonts w:ascii="Arial" w:eastAsia="Times New Roman" w:hAnsi="Arial" w:cs="Arial"/>
          <w:b/>
          <w:bCs/>
          <w:color w:val="000000"/>
          <w:sz w:val="33"/>
          <w:szCs w:val="33"/>
        </w:rPr>
      </w:pPr>
      <w:bookmarkStart w:id="1" w:name="_Hlk101727133"/>
      <w:r w:rsidRPr="00E960BB">
        <w:rPr>
          <w:rStyle w:val="keyword"/>
          <w:b/>
          <w:bCs/>
          <w:color w:val="4472C4" w:themeColor="accent1"/>
          <w:sz w:val="32"/>
          <w:szCs w:val="32"/>
        </w:rPr>
        <w:lastRenderedPageBreak/>
        <w:t>Прерывание</w:t>
      </w:r>
      <w:r>
        <w:t xml:space="preserve"> (</w:t>
      </w:r>
      <w:proofErr w:type="spellStart"/>
      <w:r>
        <w:rPr>
          <w:rStyle w:val="keyword"/>
        </w:rPr>
        <w:t>hardware</w:t>
      </w:r>
      <w:proofErr w:type="spellEnd"/>
      <w:r>
        <w:rPr>
          <w:rStyle w:val="keyword"/>
        </w:rPr>
        <w:t xml:space="preserve"> </w:t>
      </w:r>
      <w:proofErr w:type="spellStart"/>
      <w:r>
        <w:rPr>
          <w:rStyle w:val="keyword"/>
        </w:rPr>
        <w:t>interrupt</w:t>
      </w:r>
      <w:proofErr w:type="spellEnd"/>
      <w:r>
        <w:t xml:space="preserve">) – это событие, генерируемое внешним (по отношению к </w:t>
      </w:r>
      <w:proofErr w:type="gramStart"/>
      <w:r>
        <w:rPr>
          <w:rStyle w:val="keyword"/>
        </w:rPr>
        <w:t>процессору</w:t>
      </w:r>
      <w:r>
        <w:t xml:space="preserve"> )</w:t>
      </w:r>
      <w:proofErr w:type="gramEnd"/>
      <w:r>
        <w:t xml:space="preserve"> устройством. Посредством аппаратных </w:t>
      </w:r>
      <w:r>
        <w:rPr>
          <w:rStyle w:val="keyword"/>
        </w:rPr>
        <w:t>прерываний</w:t>
      </w:r>
      <w:r>
        <w:t xml:space="preserve"> аппаратура либо информирует центральный </w:t>
      </w:r>
      <w:r>
        <w:rPr>
          <w:rStyle w:val="keyword"/>
        </w:rPr>
        <w:t>процессор</w:t>
      </w:r>
      <w:r>
        <w:t xml:space="preserve"> о том, что произошло какое-либо событие, требующее немедленной реакции (например, пользователь нажал клавишу), либо сообщает о завершении асинхронной операции ввода-вывода (например, закончено чтение данных с диска в основную память). </w:t>
      </w:r>
      <w:bookmarkEnd w:id="1"/>
      <w:r>
        <w:t xml:space="preserve">Важный тип аппаратных </w:t>
      </w:r>
      <w:r>
        <w:rPr>
          <w:rStyle w:val="keyword"/>
        </w:rPr>
        <w:t>прерываний</w:t>
      </w:r>
      <w:r>
        <w:t xml:space="preserve"> – </w:t>
      </w:r>
      <w:r>
        <w:rPr>
          <w:rStyle w:val="keyword"/>
        </w:rPr>
        <w:t>прерывания</w:t>
      </w:r>
      <w:r>
        <w:t xml:space="preserve"> таймера, которые генерируются периодически через фиксированный промежуток времени. </w:t>
      </w:r>
      <w:r>
        <w:rPr>
          <w:rStyle w:val="keyword"/>
        </w:rPr>
        <w:t>Прерывания</w:t>
      </w:r>
      <w:r>
        <w:t xml:space="preserve"> таймера используются </w:t>
      </w:r>
      <w:r>
        <w:rPr>
          <w:rStyle w:val="keyword"/>
        </w:rPr>
        <w:t>операционной системой</w:t>
      </w:r>
      <w:r>
        <w:t xml:space="preserve"> при планировании процессов. Каждый тип аппаратных </w:t>
      </w:r>
      <w:r>
        <w:rPr>
          <w:rStyle w:val="keyword"/>
        </w:rPr>
        <w:t>прерываний</w:t>
      </w:r>
      <w:r>
        <w:t xml:space="preserve"> имеет собственный номер, однозначно определяющий источник </w:t>
      </w:r>
      <w:r>
        <w:rPr>
          <w:rStyle w:val="keyword"/>
        </w:rPr>
        <w:t>прерывания</w:t>
      </w:r>
      <w:r>
        <w:t xml:space="preserve">. Аппаратное </w:t>
      </w:r>
      <w:r>
        <w:rPr>
          <w:rStyle w:val="keyword"/>
        </w:rPr>
        <w:t>прерывание</w:t>
      </w:r>
      <w:r>
        <w:t xml:space="preserve"> – это асинхронное событие, то есть оно возникает вне зависимости от того, какой код исполняется </w:t>
      </w:r>
      <w:r>
        <w:rPr>
          <w:rStyle w:val="keyword"/>
        </w:rPr>
        <w:t>процессором</w:t>
      </w:r>
      <w:r>
        <w:t xml:space="preserve"> в данный момент. Обработка аппаратного </w:t>
      </w:r>
      <w:r>
        <w:rPr>
          <w:rStyle w:val="keyword"/>
        </w:rPr>
        <w:t>прерывания</w:t>
      </w:r>
      <w:r>
        <w:t xml:space="preserve"> не должна учитывать, какой процесс является текущим.</w:t>
      </w:r>
    </w:p>
    <w:p w14:paraId="46402012" w14:textId="303B6A7A" w:rsidR="00300072" w:rsidRPr="0034392D" w:rsidRDefault="00300072" w:rsidP="00A92DC7">
      <w:pPr>
        <w:keepNext/>
        <w:keepLines/>
        <w:spacing w:before="240" w:after="0"/>
        <w:outlineLvl w:val="0"/>
        <w:rPr>
          <w:rFonts w:ascii="Arial" w:eastAsia="Times New Roman" w:hAnsi="Arial" w:cs="Arial"/>
          <w:b/>
          <w:bCs/>
          <w:color w:val="000000"/>
          <w:sz w:val="33"/>
          <w:szCs w:val="33"/>
          <w:lang w:val="ru-RU"/>
        </w:rPr>
      </w:pPr>
      <w:r w:rsidRPr="0034392D">
        <w:rPr>
          <w:rFonts w:ascii="Arial" w:eastAsia="Times New Roman" w:hAnsi="Arial" w:cs="Arial"/>
          <w:b/>
          <w:bCs/>
          <w:color w:val="000000"/>
          <w:sz w:val="33"/>
          <w:szCs w:val="33"/>
          <w:lang w:val="ru-RU"/>
        </w:rPr>
        <w:t>Типы прерываний</w:t>
      </w:r>
    </w:p>
    <w:p w14:paraId="251B24AA"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Прерывания могут возникать вследствие внешних событий (</w:t>
      </w:r>
      <w:r w:rsidRPr="00300072">
        <w:rPr>
          <w:rFonts w:ascii="Arial" w:eastAsiaTheme="minorEastAsia" w:hAnsi="Arial" w:cs="Arial"/>
          <w:i/>
          <w:iCs/>
          <w:color w:val="000000"/>
          <w:sz w:val="24"/>
          <w:szCs w:val="24"/>
          <w:lang w:val="ru-RU" w:eastAsia="ru-RU"/>
        </w:rPr>
        <w:t>внешние прерывания</w:t>
      </w:r>
      <w:r w:rsidRPr="00300072">
        <w:rPr>
          <w:rFonts w:ascii="Arial" w:eastAsiaTheme="minorEastAsia" w:hAnsi="Arial" w:cs="Arial"/>
          <w:color w:val="000000"/>
          <w:sz w:val="24"/>
          <w:szCs w:val="24"/>
          <w:lang w:val="ru-RU" w:eastAsia="ru-RU"/>
        </w:rPr>
        <w:t>), генерироваться специальными инструкциями (</w:t>
      </w:r>
      <w:r w:rsidRPr="00300072">
        <w:rPr>
          <w:rFonts w:ascii="Arial" w:eastAsiaTheme="minorEastAsia" w:hAnsi="Arial" w:cs="Arial"/>
          <w:i/>
          <w:iCs/>
          <w:color w:val="000000"/>
          <w:sz w:val="24"/>
          <w:szCs w:val="24"/>
          <w:lang w:val="ru-RU" w:eastAsia="ru-RU"/>
        </w:rPr>
        <w:t>программные прерывания</w:t>
      </w:r>
      <w:r w:rsidRPr="00300072">
        <w:rPr>
          <w:rFonts w:ascii="Arial" w:eastAsiaTheme="minorEastAsia" w:hAnsi="Arial" w:cs="Arial"/>
          <w:color w:val="000000"/>
          <w:sz w:val="24"/>
          <w:szCs w:val="24"/>
          <w:lang w:val="ru-RU" w:eastAsia="ru-RU"/>
        </w:rPr>
        <w:t>), либо из-за ошибок, возникающих в процессе выполнения программы (</w:t>
      </w:r>
      <w:r w:rsidRPr="00300072">
        <w:rPr>
          <w:rFonts w:ascii="Arial" w:eastAsiaTheme="minorEastAsia" w:hAnsi="Arial" w:cs="Arial"/>
          <w:i/>
          <w:iCs/>
          <w:color w:val="000000"/>
          <w:sz w:val="24"/>
          <w:szCs w:val="24"/>
          <w:lang w:val="ru-RU" w:eastAsia="ru-RU"/>
        </w:rPr>
        <w:t>исключений</w:t>
      </w:r>
      <w:r w:rsidRPr="00300072">
        <w:rPr>
          <w:rFonts w:ascii="Arial" w:eastAsiaTheme="minorEastAsia" w:hAnsi="Arial" w:cs="Arial"/>
          <w:color w:val="000000"/>
          <w:sz w:val="24"/>
          <w:szCs w:val="24"/>
          <w:lang w:val="ru-RU" w:eastAsia="ru-RU"/>
        </w:rPr>
        <w:t>). Независимо от типа прерывания микропроцессор обрабатывает их одинаково.</w:t>
      </w:r>
    </w:p>
    <w:p w14:paraId="1D5A443C"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bookmarkStart w:id="2" w:name="_Hlk101727290"/>
      <w:r w:rsidRPr="00300072">
        <w:rPr>
          <w:rFonts w:ascii="Arial" w:eastAsiaTheme="minorEastAsia" w:hAnsi="Arial" w:cs="Arial"/>
          <w:b/>
          <w:bCs/>
          <w:color w:val="000000"/>
          <w:sz w:val="24"/>
          <w:szCs w:val="24"/>
          <w:lang w:val="ru-RU" w:eastAsia="ru-RU"/>
        </w:rPr>
        <w:t>Внешние прерывания</w:t>
      </w:r>
      <w:r w:rsidRPr="00300072">
        <w:rPr>
          <w:rFonts w:ascii="Arial" w:eastAsiaTheme="minorEastAsia" w:hAnsi="Arial" w:cs="Arial"/>
          <w:color w:val="000000"/>
          <w:sz w:val="24"/>
          <w:szCs w:val="24"/>
          <w:lang w:val="ru-RU" w:eastAsia="ru-RU"/>
        </w:rPr>
        <w:t> возникают вне микропроцессора. Запросы прерываний поступают по специальным входным линиям микросхемы микропроцессора. Внешние прерывания инициируются аппаратурой. Они могут быть вызваны сигналом микросхемы таймера, сигналом от принтера, нажатием клавиши на клавиатуре и множеством других причин. Внешние прерывания не координируются с работой программного обеспечения. Различают </w:t>
      </w:r>
      <w:r w:rsidRPr="00300072">
        <w:rPr>
          <w:rFonts w:ascii="Arial" w:eastAsiaTheme="minorEastAsia" w:hAnsi="Arial" w:cs="Arial"/>
          <w:i/>
          <w:iCs/>
          <w:color w:val="000000"/>
          <w:sz w:val="24"/>
          <w:szCs w:val="24"/>
          <w:lang w:val="ru-RU" w:eastAsia="ru-RU"/>
        </w:rPr>
        <w:t>немаскируемые</w:t>
      </w:r>
      <w:r w:rsidRPr="00300072">
        <w:rPr>
          <w:rFonts w:ascii="Arial" w:eastAsiaTheme="minorEastAsia" w:hAnsi="Arial" w:cs="Arial"/>
          <w:color w:val="000000"/>
          <w:sz w:val="24"/>
          <w:szCs w:val="24"/>
          <w:lang w:val="ru-RU" w:eastAsia="ru-RU"/>
        </w:rPr>
        <w:t> и </w:t>
      </w:r>
      <w:r w:rsidRPr="00300072">
        <w:rPr>
          <w:rFonts w:ascii="Arial" w:eastAsiaTheme="minorEastAsia" w:hAnsi="Arial" w:cs="Arial"/>
          <w:i/>
          <w:iCs/>
          <w:color w:val="000000"/>
          <w:sz w:val="24"/>
          <w:szCs w:val="24"/>
          <w:lang w:val="ru-RU" w:eastAsia="ru-RU"/>
        </w:rPr>
        <w:t>маскируемые</w:t>
      </w:r>
      <w:r w:rsidRPr="00300072">
        <w:rPr>
          <w:rFonts w:ascii="Arial" w:eastAsiaTheme="minorEastAsia" w:hAnsi="Arial" w:cs="Arial"/>
          <w:color w:val="000000"/>
          <w:sz w:val="24"/>
          <w:szCs w:val="24"/>
          <w:lang w:val="ru-RU" w:eastAsia="ru-RU"/>
        </w:rPr>
        <w:t> внешние прерывания.</w:t>
      </w:r>
    </w:p>
    <w:p w14:paraId="2AF8674C"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b/>
          <w:bCs/>
          <w:color w:val="000000"/>
          <w:sz w:val="24"/>
          <w:szCs w:val="24"/>
          <w:lang w:val="ru-RU" w:eastAsia="ru-RU"/>
        </w:rPr>
        <w:t>Немаскируемые прерывания.</w:t>
      </w:r>
      <w:r w:rsidRPr="00300072">
        <w:rPr>
          <w:rFonts w:ascii="Arial" w:eastAsiaTheme="minorEastAsia" w:hAnsi="Arial" w:cs="Arial"/>
          <w:color w:val="000000"/>
          <w:sz w:val="24"/>
          <w:szCs w:val="24"/>
          <w:lang w:val="ru-RU" w:eastAsia="ru-RU"/>
        </w:rPr>
        <w:t xml:space="preserve"> Микропроцессор извещается о возникновении немаскируемого внешнего прерывания с помощью сигнала, поступающего по его линии NMI (Non </w:t>
      </w:r>
      <w:proofErr w:type="spellStart"/>
      <w:r w:rsidRPr="00300072">
        <w:rPr>
          <w:rFonts w:ascii="Arial" w:eastAsiaTheme="minorEastAsia" w:hAnsi="Arial" w:cs="Arial"/>
          <w:color w:val="000000"/>
          <w:sz w:val="24"/>
          <w:szCs w:val="24"/>
          <w:lang w:val="ru-RU" w:eastAsia="ru-RU"/>
        </w:rPr>
        <w:t>Mask</w:t>
      </w:r>
      <w:proofErr w:type="spellEnd"/>
      <w:r w:rsidRPr="00300072">
        <w:rPr>
          <w:rFonts w:ascii="Arial" w:eastAsiaTheme="minorEastAsia" w:hAnsi="Arial" w:cs="Arial"/>
          <w:color w:val="000000"/>
          <w:sz w:val="24"/>
          <w:szCs w:val="24"/>
          <w:lang w:val="ru-RU" w:eastAsia="ru-RU"/>
        </w:rPr>
        <w:t xml:space="preserve"> </w:t>
      </w:r>
      <w:proofErr w:type="spellStart"/>
      <w:r w:rsidRPr="00300072">
        <w:rPr>
          <w:rFonts w:ascii="Arial" w:eastAsiaTheme="minorEastAsia" w:hAnsi="Arial" w:cs="Arial"/>
          <w:color w:val="000000"/>
          <w:sz w:val="24"/>
          <w:szCs w:val="24"/>
          <w:lang w:val="ru-RU" w:eastAsia="ru-RU"/>
        </w:rPr>
        <w:t>Interrupt</w:t>
      </w:r>
      <w:proofErr w:type="spellEnd"/>
      <w:r w:rsidRPr="00300072">
        <w:rPr>
          <w:rFonts w:ascii="Arial" w:eastAsiaTheme="minorEastAsia" w:hAnsi="Arial" w:cs="Arial"/>
          <w:color w:val="000000"/>
          <w:sz w:val="24"/>
          <w:szCs w:val="24"/>
          <w:lang w:val="ru-RU" w:eastAsia="ru-RU"/>
        </w:rPr>
        <w:t>). Получив сигнал, микропроцессор после выполнения очередной инструкции производит переход по вектору 2, постоянно назначенному для немаскируемых прерываний.</w:t>
      </w:r>
    </w:p>
    <w:bookmarkEnd w:id="2"/>
    <w:p w14:paraId="169F9C9D"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Обычно немаскируемое прерывание используется для извещения о возникновении тех или иных неисправностей, делающих невозможным нормальное продолжение работы, например, при обнаружении сбоя оперативной памяти.</w:t>
      </w:r>
    </w:p>
    <w:p w14:paraId="0447E9E3"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Когда происходит немаскируемое прерывание, микропроцессор блокирует обработку новых запросов немаскируемых прерываний до тех пор, пока не будет выполнена инструкция возврата из прерывания IRET. Таким образом, немаскируемые прерывания не могут быть «вложенными».</w:t>
      </w:r>
    </w:p>
    <w:p w14:paraId="55E45B71"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Немаскируемое прерывание не может быть </w:t>
      </w:r>
      <w:r w:rsidRPr="00300072">
        <w:rPr>
          <w:rFonts w:ascii="Arial" w:eastAsiaTheme="minorEastAsia" w:hAnsi="Arial" w:cs="Arial"/>
          <w:i/>
          <w:iCs/>
          <w:color w:val="000000"/>
          <w:sz w:val="24"/>
          <w:szCs w:val="24"/>
          <w:lang w:val="ru-RU" w:eastAsia="ru-RU"/>
        </w:rPr>
        <w:t>маскировано</w:t>
      </w:r>
      <w:r w:rsidRPr="00300072">
        <w:rPr>
          <w:rFonts w:ascii="Arial" w:eastAsiaTheme="minorEastAsia" w:hAnsi="Arial" w:cs="Arial"/>
          <w:color w:val="000000"/>
          <w:sz w:val="24"/>
          <w:szCs w:val="24"/>
          <w:lang w:val="ru-RU" w:eastAsia="ru-RU"/>
        </w:rPr>
        <w:t> (игнорировано) средствами самого микропроцессора. Однако обычно имеются внешние по отношению к микропроцессору схемы, позволяющие запретить немаскируемые прерывания путём блокировки прохождения сигнала по линии NMI.</w:t>
      </w:r>
    </w:p>
    <w:p w14:paraId="3494DDCF"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bookmarkStart w:id="3" w:name="_Hlk101727313"/>
      <w:r w:rsidRPr="00300072">
        <w:rPr>
          <w:rFonts w:ascii="Arial" w:eastAsiaTheme="minorEastAsia" w:hAnsi="Arial" w:cs="Arial"/>
          <w:b/>
          <w:bCs/>
          <w:color w:val="000000"/>
          <w:sz w:val="24"/>
          <w:szCs w:val="24"/>
          <w:lang w:val="ru-RU" w:eastAsia="ru-RU"/>
        </w:rPr>
        <w:lastRenderedPageBreak/>
        <w:t>Маскируемые прерывания.</w:t>
      </w:r>
      <w:r w:rsidRPr="00300072">
        <w:rPr>
          <w:rFonts w:ascii="Arial" w:eastAsiaTheme="minorEastAsia" w:hAnsi="Arial" w:cs="Arial"/>
          <w:color w:val="000000"/>
          <w:sz w:val="24"/>
          <w:szCs w:val="24"/>
          <w:lang w:val="ru-RU" w:eastAsia="ru-RU"/>
        </w:rPr>
        <w:t> Сигнал о запросе маскируемого прерывания поступает в микропроцессор по линии INT. Выполнение текущей инструкции завершается обычным образом и в стеке сохраняется адрес следующей инструкции.</w:t>
      </w:r>
    </w:p>
    <w:p w14:paraId="4E0E2D48"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 xml:space="preserve">Маскируемые прерывания могут быть запрещены средствами самого микропроцессора – для этого в регистре флагов должен быть сброшен флаг прерываний IF. В таком случае микропроцессор игнорирует сигнал на линии INT и продолжает выполнять инструкции в обычном порядке. </w:t>
      </w:r>
      <w:proofErr w:type="gramStart"/>
      <w:r w:rsidRPr="00300072">
        <w:rPr>
          <w:rFonts w:ascii="Arial" w:eastAsiaTheme="minorEastAsia" w:hAnsi="Arial" w:cs="Arial"/>
          <w:color w:val="000000"/>
          <w:sz w:val="24"/>
          <w:szCs w:val="24"/>
          <w:lang w:val="ru-RU" w:eastAsia="ru-RU"/>
        </w:rPr>
        <w:t>Однако</w:t>
      </w:r>
      <w:proofErr w:type="gramEnd"/>
      <w:r w:rsidRPr="00300072">
        <w:rPr>
          <w:rFonts w:ascii="Arial" w:eastAsiaTheme="minorEastAsia" w:hAnsi="Arial" w:cs="Arial"/>
          <w:color w:val="000000"/>
          <w:sz w:val="24"/>
          <w:szCs w:val="24"/>
          <w:lang w:val="ru-RU" w:eastAsia="ru-RU"/>
        </w:rPr>
        <w:t xml:space="preserve"> когда этот флаг установлен и поступает запрос маскируемого прерывания, микропроцессор завершает выполнение текущей инструкции, после чего передаёт управление подпрограмме обработки прерывания.</w:t>
      </w:r>
    </w:p>
    <w:bookmarkEnd w:id="3"/>
    <w:p w14:paraId="10EC1041"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Ассемблерная команда CLI сбрасывает флаг прерываний IF, а команда STI вновь его устанавливает. Вызовы этих команд должны быть сбалансированы, и всегда завершаться вызовом команды STI. В противном случае, система окажется недоступной для управления. Кроме того, не следует сбрасывать флаг прерываний IF на время, превышающее период следования импульсов от таймера-счетчика, т.к. иначе операции, зависящие от времени, будут выполняться некорректно.</w:t>
      </w:r>
    </w:p>
    <w:p w14:paraId="4B385312"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В отличие от немаскируемых прерываний, маскируемым не назначается какой-либо фиксированный вектор прерывания. Вместо этого микропроцессор, начиная процедуру выполнения маскируемого прерывания, выдаёт сигнал INTA, получив который, устройство, запросившее прерывание, передает микропроцессору один байт информации, являющийся номером вектора прерывания, которое должно быть выполнено. Для обработки маскируемых прерываний можно использовать до 256 векторов.</w:t>
      </w:r>
    </w:p>
    <w:p w14:paraId="4AD7C1FD"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Компания Intel зарезервировала векторы 0–31 для внутренних нужд микропроцессора. Поэтому настоятельно не рекомендуется использовать инструкции INT с номерами 0–31, а также назначать этим векторам маскируемые аппаратные прерывания.</w:t>
      </w:r>
    </w:p>
    <w:p w14:paraId="5239E8B1"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bookmarkStart w:id="4" w:name="_Hlk101727347"/>
      <w:r w:rsidRPr="00300072">
        <w:rPr>
          <w:rFonts w:ascii="Arial" w:eastAsiaTheme="minorEastAsia" w:hAnsi="Arial" w:cs="Arial"/>
          <w:b/>
          <w:bCs/>
          <w:color w:val="000000"/>
          <w:sz w:val="24"/>
          <w:szCs w:val="24"/>
          <w:lang w:val="ru-RU" w:eastAsia="ru-RU"/>
        </w:rPr>
        <w:t>Программные прерывания </w:t>
      </w:r>
      <w:r w:rsidRPr="00300072">
        <w:rPr>
          <w:rFonts w:ascii="Arial" w:eastAsiaTheme="minorEastAsia" w:hAnsi="Arial" w:cs="Arial"/>
          <w:color w:val="000000"/>
          <w:sz w:val="24"/>
          <w:szCs w:val="24"/>
          <w:lang w:val="ru-RU" w:eastAsia="ru-RU"/>
        </w:rPr>
        <w:t>представляют обычные подпрограммы, которые вызываются прикладными программами для обработки нажатий клавиш на клавиатуре, событий от таймера, вывода сообщений на экран и других действий. Однако эти подпрограммы относятся не к прикладной программе пользователя, а к операционной системе.</w:t>
      </w:r>
    </w:p>
    <w:bookmarkEnd w:id="4"/>
    <w:p w14:paraId="12A0A9B7"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Программные прерывания могут быть вложенными. Они инициируются командой INT с номером от 0 до 0FFh. Базовая система ввода-вывода BIOS и операционная система MS-DOS предоставляют множество функций в виде программных прерываний. Некоторые программные прерывания обеспечивают несколько функций. Например, большинство полезных для пользователя функций MS-DOS закреплено за прерыванием 21h. Номер конкретной функции должен быть указан в регистре AH, а подфункции – в регистре AL.</w:t>
      </w:r>
    </w:p>
    <w:p w14:paraId="389B9C09"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Аппаратное прерывание может получить управление при выполнении программного. При этом не возникает конфликтов, т.к. каждая подпрограмма обработки прерывания сохраняет значения всех используемых регистров и затем восстанавливает их при выходе. Схема обработки программного прерывания показана на рис. 41</w:t>
      </w:r>
    </w:p>
    <w:p w14:paraId="44BDD4D8" w14:textId="77777777" w:rsidR="00300072" w:rsidRPr="00300072" w:rsidRDefault="00300072" w:rsidP="00300072">
      <w:pPr>
        <w:spacing w:before="100" w:beforeAutospacing="1" w:after="100" w:afterAutospacing="1" w:line="240" w:lineRule="auto"/>
        <w:jc w:val="center"/>
        <w:rPr>
          <w:rFonts w:ascii="Arial" w:eastAsiaTheme="minorEastAsia" w:hAnsi="Arial" w:cs="Arial"/>
          <w:color w:val="000000"/>
          <w:sz w:val="24"/>
          <w:szCs w:val="24"/>
          <w:lang w:val="ru-RU" w:eastAsia="ru-RU"/>
        </w:rPr>
      </w:pPr>
      <w:r w:rsidRPr="00300072">
        <w:rPr>
          <w:rFonts w:ascii="Arial" w:eastAsiaTheme="minorEastAsia" w:hAnsi="Arial" w:cs="Arial"/>
          <w:noProof/>
          <w:color w:val="000000"/>
          <w:sz w:val="24"/>
          <w:szCs w:val="24"/>
          <w:lang w:val="ru-RU" w:eastAsia="ru-RU"/>
        </w:rPr>
        <w:lastRenderedPageBreak/>
        <w:drawing>
          <wp:anchor distT="0" distB="0" distL="114300" distR="114300" simplePos="0" relativeHeight="251659264" behindDoc="0" locked="0" layoutInCell="1" allowOverlap="0" wp14:anchorId="7CBAA7D7" wp14:editId="1FC5DE84">
            <wp:simplePos x="0" y="0"/>
            <wp:positionH relativeFrom="column">
              <wp:align>left</wp:align>
            </wp:positionH>
            <wp:positionV relativeFrom="line">
              <wp:posOffset>0</wp:posOffset>
            </wp:positionV>
            <wp:extent cx="2513621" cy="437748"/>
            <wp:effectExtent l="0" t="0" r="1270" b="63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3621" cy="4377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0072">
        <w:rPr>
          <w:rFonts w:ascii="Arial" w:eastAsiaTheme="minorEastAsia" w:hAnsi="Arial" w:cs="Arial"/>
          <w:color w:val="000000"/>
          <w:sz w:val="24"/>
          <w:szCs w:val="24"/>
          <w:lang w:val="ru-RU" w:eastAsia="ru-RU"/>
        </w:rPr>
        <w:t>Рис. 41. Схема обработки программного прерывания</w:t>
      </w:r>
    </w:p>
    <w:p w14:paraId="419B3890"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bookmarkStart w:id="5" w:name="_Hlk101727410"/>
      <w:r w:rsidRPr="00300072">
        <w:rPr>
          <w:rFonts w:ascii="Arial" w:eastAsiaTheme="minorEastAsia" w:hAnsi="Arial" w:cs="Arial"/>
          <w:b/>
          <w:bCs/>
          <w:color w:val="000000"/>
          <w:sz w:val="24"/>
          <w:szCs w:val="24"/>
          <w:lang w:val="ru-RU" w:eastAsia="ru-RU"/>
        </w:rPr>
        <w:t>Прерывания по исключению </w:t>
      </w:r>
      <w:r w:rsidRPr="00300072">
        <w:rPr>
          <w:rFonts w:ascii="Arial" w:eastAsiaTheme="minorEastAsia" w:hAnsi="Arial" w:cs="Arial"/>
          <w:color w:val="000000"/>
          <w:sz w:val="24"/>
          <w:szCs w:val="24"/>
          <w:lang w:val="ru-RU" w:eastAsia="ru-RU"/>
        </w:rPr>
        <w:t>разделяются на несколько видов – исключения по ошибке деления, по точке остановка, по переполнению и по трассировке.</w:t>
      </w:r>
    </w:p>
    <w:bookmarkEnd w:id="5"/>
    <w:p w14:paraId="7AD5BAD6"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i/>
          <w:iCs/>
          <w:color w:val="000000"/>
          <w:sz w:val="24"/>
          <w:szCs w:val="24"/>
          <w:lang w:val="ru-RU" w:eastAsia="ru-RU"/>
        </w:rPr>
        <w:t>Прерывание по ошибке деления</w:t>
      </w:r>
      <w:r w:rsidRPr="00300072">
        <w:rPr>
          <w:rFonts w:ascii="Arial" w:eastAsiaTheme="minorEastAsia" w:hAnsi="Arial" w:cs="Arial"/>
          <w:color w:val="000000"/>
          <w:sz w:val="24"/>
          <w:szCs w:val="24"/>
          <w:lang w:val="ru-RU" w:eastAsia="ru-RU"/>
        </w:rPr>
        <w:t> возникает при выполнении инструкции DIV или IDIV, если результат превышает максимально допустимую величину, а также при попытке деления на ноль. В результате управление передаётся обработчику прерывания по вектору 0.</w:t>
      </w:r>
    </w:p>
    <w:p w14:paraId="746D8B5D"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i/>
          <w:iCs/>
          <w:color w:val="000000"/>
          <w:sz w:val="24"/>
          <w:szCs w:val="24"/>
          <w:lang w:val="ru-RU" w:eastAsia="ru-RU"/>
        </w:rPr>
        <w:t>Прерывание по точке останова</w:t>
      </w:r>
      <w:r w:rsidRPr="00300072">
        <w:rPr>
          <w:rFonts w:ascii="Arial" w:eastAsiaTheme="minorEastAsia" w:hAnsi="Arial" w:cs="Arial"/>
          <w:color w:val="000000"/>
          <w:sz w:val="24"/>
          <w:szCs w:val="24"/>
          <w:lang w:val="ru-RU" w:eastAsia="ru-RU"/>
        </w:rPr>
        <w:t> возникает, если в программе встретилась инструкция INT 3. Выполнение инструкции приводит к передаче управления обработчику прерывания по вектору 3. Система команд микропроцессора 8086 обеспечивает два формата инструкции INT 3 – однобайтовый (код команды CC) и двухбайтовый (код команды CD 03). Функционально они не отличаются, но двухбайтовый формат принято относить к программным прерываниям, а однобайтовый – к исключениям.</w:t>
      </w:r>
    </w:p>
    <w:p w14:paraId="29887715"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i/>
          <w:iCs/>
          <w:color w:val="000000"/>
          <w:sz w:val="24"/>
          <w:szCs w:val="24"/>
          <w:lang w:val="ru-RU" w:eastAsia="ru-RU"/>
        </w:rPr>
        <w:t>Прерывание по переполнению</w:t>
      </w:r>
      <w:r w:rsidRPr="00300072">
        <w:rPr>
          <w:rFonts w:ascii="Arial" w:eastAsiaTheme="minorEastAsia" w:hAnsi="Arial" w:cs="Arial"/>
          <w:color w:val="000000"/>
          <w:sz w:val="24"/>
          <w:szCs w:val="24"/>
          <w:lang w:val="ru-RU" w:eastAsia="ru-RU"/>
        </w:rPr>
        <w:t> происходит, если при выполнении инструкции INTO установлен флаг переполнения OF. Когда флаг сброшен, инструкция INTO не производит никаких действий. Обработчик прерывания по переполнению использует вектор 4.</w:t>
      </w:r>
    </w:p>
    <w:p w14:paraId="734D23B0"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i/>
          <w:iCs/>
          <w:color w:val="000000"/>
          <w:sz w:val="24"/>
          <w:szCs w:val="24"/>
          <w:lang w:val="ru-RU" w:eastAsia="ru-RU"/>
        </w:rPr>
        <w:t>Прерывания по трассировке</w:t>
      </w:r>
      <w:r w:rsidRPr="00300072">
        <w:rPr>
          <w:rFonts w:ascii="Arial" w:eastAsiaTheme="minorEastAsia" w:hAnsi="Arial" w:cs="Arial"/>
          <w:color w:val="000000"/>
          <w:sz w:val="24"/>
          <w:szCs w:val="24"/>
          <w:lang w:val="ru-RU" w:eastAsia="ru-RU"/>
        </w:rPr>
        <w:t> происходят после выполнения каждой инструкции, когда в регистре флагов установлен флаг трассировки TF. В этом случае, завершив выполнение инструкции, микропроцессор передаёт управление обработчику прерывания по вектору 1.</w:t>
      </w:r>
    </w:p>
    <w:p w14:paraId="715F0694"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Особенностью микропроцессоров семейства 8086 является то, что после установки флага трассировки связанное с ним прерывание происходит не после инструкции, в ходе выполнения которой этот флаг был установлен, а по завершении следующей за ней инструкции.</w:t>
      </w:r>
    </w:p>
    <w:p w14:paraId="658C4E7B"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Например, если при завершении обработчика прерывания по трассировке с помощью команды IRET в восстановленном содержимом регистра флагов флаг TF окажется установлен, то новое прерывание по трассировке произойдёт не сразу после выполнения инструкции IRET, а по завершении команды, на которую инструкцией IRET будет возвращено управление.</w:t>
      </w:r>
    </w:p>
    <w:p w14:paraId="52ABA21E"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p>
    <w:p w14:paraId="1D774625" w14:textId="77777777" w:rsidR="00300072" w:rsidRPr="003A3C82" w:rsidRDefault="00300072" w:rsidP="00E960BB">
      <w:pPr>
        <w:numPr>
          <w:ilvl w:val="0"/>
          <w:numId w:val="22"/>
        </w:numPr>
        <w:spacing w:before="100" w:beforeAutospacing="1" w:after="100" w:afterAutospacing="1" w:line="240" w:lineRule="auto"/>
        <w:rPr>
          <w:rFonts w:ascii="Arial" w:eastAsiaTheme="minorEastAsia" w:hAnsi="Arial" w:cs="Arial"/>
          <w:b/>
          <w:bCs/>
          <w:color w:val="4472C4" w:themeColor="accent1"/>
          <w:sz w:val="24"/>
          <w:szCs w:val="24"/>
          <w:lang w:val="ru-RU" w:eastAsia="ru-RU"/>
        </w:rPr>
      </w:pPr>
      <w:r w:rsidRPr="003A3C82">
        <w:rPr>
          <w:rFonts w:ascii="Arial" w:eastAsiaTheme="minorEastAsia" w:hAnsi="Arial" w:cs="Arial"/>
          <w:b/>
          <w:bCs/>
          <w:color w:val="4472C4" w:themeColor="accent1"/>
          <w:sz w:val="24"/>
          <w:szCs w:val="24"/>
          <w:lang w:val="ru-RU" w:eastAsia="ru-RU"/>
        </w:rPr>
        <w:t>Механизм обработки прерываний</w:t>
      </w:r>
    </w:p>
    <w:p w14:paraId="16210DF4"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Цифровые устройства, построенные на основе архитектуры IBM PC, используют механизм прерываний. </w:t>
      </w:r>
      <w:bookmarkStart w:id="6" w:name="_Hlk101730470"/>
      <w:r w:rsidRPr="00300072">
        <w:rPr>
          <w:rFonts w:ascii="Arial" w:eastAsiaTheme="minorEastAsia" w:hAnsi="Arial" w:cs="Arial"/>
          <w:i/>
          <w:iCs/>
          <w:color w:val="000000"/>
          <w:sz w:val="24"/>
          <w:szCs w:val="24"/>
          <w:lang w:val="ru-RU" w:eastAsia="ru-RU"/>
        </w:rPr>
        <w:t>Прерывания</w:t>
      </w:r>
      <w:r w:rsidRPr="00300072">
        <w:rPr>
          <w:rFonts w:ascii="Arial" w:eastAsiaTheme="minorEastAsia" w:hAnsi="Arial" w:cs="Arial"/>
          <w:color w:val="000000"/>
          <w:sz w:val="24"/>
          <w:szCs w:val="24"/>
          <w:lang w:val="ru-RU" w:eastAsia="ru-RU"/>
        </w:rPr>
        <w:t> приостанавливают выполнение программы для выполнения специальных системных действий. Необходимость прерываний обусловлено двумя причинами: преднамеренный запрос на выполнение операций ввода-вывода на различные внешние устройства и обработка непредвиденных программных ошибок.</w:t>
      </w:r>
    </w:p>
    <w:p w14:paraId="0D2105D0"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Обработка прерываний микропроцессором производится в три этапа:</w:t>
      </w:r>
    </w:p>
    <w:p w14:paraId="46E8AA92" w14:textId="77777777" w:rsidR="00300072" w:rsidRPr="00300072" w:rsidRDefault="00300072" w:rsidP="00300072">
      <w:pPr>
        <w:numPr>
          <w:ilvl w:val="0"/>
          <w:numId w:val="3"/>
        </w:num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прерывание выполнения текущей программы;</w:t>
      </w:r>
    </w:p>
    <w:p w14:paraId="66E46ABE" w14:textId="77777777" w:rsidR="00300072" w:rsidRPr="00300072" w:rsidRDefault="00300072" w:rsidP="00300072">
      <w:pPr>
        <w:numPr>
          <w:ilvl w:val="0"/>
          <w:numId w:val="3"/>
        </w:num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lastRenderedPageBreak/>
        <w:t>переход к выполнению подпрограммы обработки прерывания;</w:t>
      </w:r>
    </w:p>
    <w:p w14:paraId="63DFF4B5" w14:textId="77777777" w:rsidR="00300072" w:rsidRPr="00300072" w:rsidRDefault="00300072" w:rsidP="00300072">
      <w:pPr>
        <w:numPr>
          <w:ilvl w:val="0"/>
          <w:numId w:val="3"/>
        </w:num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возврат управления прерванной программе.</w:t>
      </w:r>
    </w:p>
    <w:bookmarkEnd w:id="6"/>
    <w:p w14:paraId="21BB9CFF"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 xml:space="preserve">Любая программа, загруженная на выполнение, занимает в памяти отдельное от других программ адресное пространство. Регистры являются разделяемыми ресурсами для микропроцессора, поэтому их содержимое нужно сохранять при переключении задач. Закончив выполнение инструкции, в ходе которого возник запрос на прерывание, в стеке сохраняется содержимое регистра флагов и регистровой пары </w:t>
      </w:r>
      <w:proofErr w:type="gramStart"/>
      <w:r w:rsidRPr="00300072">
        <w:rPr>
          <w:rFonts w:ascii="Arial" w:eastAsiaTheme="minorEastAsia" w:hAnsi="Arial" w:cs="Arial"/>
          <w:color w:val="000000"/>
          <w:sz w:val="24"/>
          <w:szCs w:val="24"/>
          <w:lang w:val="ru-RU" w:eastAsia="ru-RU"/>
        </w:rPr>
        <w:t>CS:IP</w:t>
      </w:r>
      <w:proofErr w:type="gramEnd"/>
      <w:r w:rsidRPr="00300072">
        <w:rPr>
          <w:rFonts w:ascii="Arial" w:eastAsiaTheme="minorEastAsia" w:hAnsi="Arial" w:cs="Arial"/>
          <w:color w:val="000000"/>
          <w:sz w:val="24"/>
          <w:szCs w:val="24"/>
          <w:lang w:val="ru-RU" w:eastAsia="ru-RU"/>
        </w:rPr>
        <w:t>.</w:t>
      </w:r>
    </w:p>
    <w:p w14:paraId="3582A2ED"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В регистре флагов сбрасываются флаги разрешения прерывания IF и трассировки TF. Этим обеспечивается блокировка возникновения новых маскируемых внешних прерываний (см. раздел 2.2) и запрещаются пошаговые прерывания по выполнении каждой инструкции.</w:t>
      </w:r>
    </w:p>
    <w:p w14:paraId="6FB13217"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 xml:space="preserve">Затем в регистровую пару </w:t>
      </w:r>
      <w:proofErr w:type="gramStart"/>
      <w:r w:rsidRPr="00300072">
        <w:rPr>
          <w:rFonts w:ascii="Arial" w:eastAsiaTheme="minorEastAsia" w:hAnsi="Arial" w:cs="Arial"/>
          <w:color w:val="000000"/>
          <w:sz w:val="24"/>
          <w:szCs w:val="24"/>
          <w:lang w:val="ru-RU" w:eastAsia="ru-RU"/>
        </w:rPr>
        <w:t>CS:IP</w:t>
      </w:r>
      <w:proofErr w:type="gramEnd"/>
      <w:r w:rsidRPr="00300072">
        <w:rPr>
          <w:rFonts w:ascii="Arial" w:eastAsiaTheme="minorEastAsia" w:hAnsi="Arial" w:cs="Arial"/>
          <w:color w:val="000000"/>
          <w:sz w:val="24"/>
          <w:szCs w:val="24"/>
          <w:lang w:val="ru-RU" w:eastAsia="ru-RU"/>
        </w:rPr>
        <w:t xml:space="preserve"> загружается адрес </w:t>
      </w:r>
      <w:r w:rsidRPr="00300072">
        <w:rPr>
          <w:rFonts w:ascii="Arial" w:eastAsiaTheme="minorEastAsia" w:hAnsi="Arial" w:cs="Arial"/>
          <w:i/>
          <w:iCs/>
          <w:color w:val="000000"/>
          <w:sz w:val="24"/>
          <w:szCs w:val="24"/>
          <w:lang w:val="ru-RU" w:eastAsia="ru-RU"/>
        </w:rPr>
        <w:t>подпрограммы обработки прерывания ISR</w:t>
      </w:r>
      <w:r w:rsidRPr="00300072">
        <w:rPr>
          <w:rFonts w:ascii="Arial" w:eastAsiaTheme="minorEastAsia" w:hAnsi="Arial" w:cs="Arial"/>
          <w:color w:val="000000"/>
          <w:sz w:val="24"/>
          <w:szCs w:val="24"/>
          <w:lang w:val="ru-RU" w:eastAsia="ru-RU"/>
        </w:rPr>
        <w:t> (</w:t>
      </w:r>
      <w:proofErr w:type="spellStart"/>
      <w:r w:rsidRPr="00300072">
        <w:rPr>
          <w:rFonts w:ascii="Arial" w:eastAsiaTheme="minorEastAsia" w:hAnsi="Arial" w:cs="Arial"/>
          <w:color w:val="000000"/>
          <w:sz w:val="24"/>
          <w:szCs w:val="24"/>
          <w:lang w:val="ru-RU" w:eastAsia="ru-RU"/>
        </w:rPr>
        <w:t>Interrupt</w:t>
      </w:r>
      <w:proofErr w:type="spellEnd"/>
      <w:r w:rsidRPr="00300072">
        <w:rPr>
          <w:rFonts w:ascii="Arial" w:eastAsiaTheme="minorEastAsia" w:hAnsi="Arial" w:cs="Arial"/>
          <w:color w:val="000000"/>
          <w:sz w:val="24"/>
          <w:szCs w:val="24"/>
          <w:lang w:val="ru-RU" w:eastAsia="ru-RU"/>
        </w:rPr>
        <w:t xml:space="preserve"> </w:t>
      </w:r>
      <w:proofErr w:type="spellStart"/>
      <w:r w:rsidRPr="00300072">
        <w:rPr>
          <w:rFonts w:ascii="Arial" w:eastAsiaTheme="minorEastAsia" w:hAnsi="Arial" w:cs="Arial"/>
          <w:color w:val="000000"/>
          <w:sz w:val="24"/>
          <w:szCs w:val="24"/>
          <w:lang w:val="ru-RU" w:eastAsia="ru-RU"/>
        </w:rPr>
        <w:t>Subroutine</w:t>
      </w:r>
      <w:proofErr w:type="spellEnd"/>
      <w:r w:rsidRPr="00300072">
        <w:rPr>
          <w:rFonts w:ascii="Arial" w:eastAsiaTheme="minorEastAsia" w:hAnsi="Arial" w:cs="Arial"/>
          <w:color w:val="000000"/>
          <w:sz w:val="24"/>
          <w:szCs w:val="24"/>
          <w:lang w:val="ru-RU" w:eastAsia="ru-RU"/>
        </w:rPr>
        <w:t>), которой и передается управление. Адреса подпрограмм прерываний называют </w:t>
      </w:r>
      <w:r w:rsidRPr="00300072">
        <w:rPr>
          <w:rFonts w:ascii="Arial" w:eastAsiaTheme="minorEastAsia" w:hAnsi="Arial" w:cs="Arial"/>
          <w:i/>
          <w:iCs/>
          <w:color w:val="000000"/>
          <w:sz w:val="24"/>
          <w:szCs w:val="24"/>
          <w:lang w:val="ru-RU" w:eastAsia="ru-RU"/>
        </w:rPr>
        <w:t>векторами</w:t>
      </w:r>
      <w:r w:rsidRPr="00300072">
        <w:rPr>
          <w:rFonts w:ascii="Arial" w:eastAsiaTheme="minorEastAsia" w:hAnsi="Arial" w:cs="Arial"/>
          <w:color w:val="000000"/>
          <w:sz w:val="24"/>
          <w:szCs w:val="24"/>
          <w:lang w:val="ru-RU" w:eastAsia="ru-RU"/>
        </w:rPr>
        <w:t>, а их совокупность – </w:t>
      </w:r>
      <w:r w:rsidRPr="00300072">
        <w:rPr>
          <w:rFonts w:ascii="Arial" w:eastAsiaTheme="minorEastAsia" w:hAnsi="Arial" w:cs="Arial"/>
          <w:i/>
          <w:iCs/>
          <w:color w:val="000000"/>
          <w:sz w:val="24"/>
          <w:szCs w:val="24"/>
          <w:lang w:val="ru-RU" w:eastAsia="ru-RU"/>
        </w:rPr>
        <w:t>таблицей векторов прерываний IVT</w:t>
      </w:r>
      <w:r w:rsidRPr="00300072">
        <w:rPr>
          <w:rFonts w:ascii="Arial" w:eastAsiaTheme="minorEastAsia" w:hAnsi="Arial" w:cs="Arial"/>
          <w:color w:val="000000"/>
          <w:sz w:val="24"/>
          <w:szCs w:val="24"/>
          <w:lang w:val="ru-RU" w:eastAsia="ru-RU"/>
        </w:rPr>
        <w:t> (</w:t>
      </w:r>
      <w:proofErr w:type="spellStart"/>
      <w:r w:rsidRPr="00300072">
        <w:rPr>
          <w:rFonts w:ascii="Arial" w:eastAsiaTheme="minorEastAsia" w:hAnsi="Arial" w:cs="Arial"/>
          <w:color w:val="000000"/>
          <w:sz w:val="24"/>
          <w:szCs w:val="24"/>
          <w:lang w:val="ru-RU" w:eastAsia="ru-RU"/>
        </w:rPr>
        <w:t>Interrupt</w:t>
      </w:r>
      <w:proofErr w:type="spellEnd"/>
      <w:r w:rsidRPr="00300072">
        <w:rPr>
          <w:rFonts w:ascii="Arial" w:eastAsiaTheme="minorEastAsia" w:hAnsi="Arial" w:cs="Arial"/>
          <w:color w:val="000000"/>
          <w:sz w:val="24"/>
          <w:szCs w:val="24"/>
          <w:lang w:val="ru-RU" w:eastAsia="ru-RU"/>
        </w:rPr>
        <w:t xml:space="preserve"> </w:t>
      </w:r>
      <w:proofErr w:type="spellStart"/>
      <w:r w:rsidRPr="00300072">
        <w:rPr>
          <w:rFonts w:ascii="Arial" w:eastAsiaTheme="minorEastAsia" w:hAnsi="Arial" w:cs="Arial"/>
          <w:color w:val="000000"/>
          <w:sz w:val="24"/>
          <w:szCs w:val="24"/>
          <w:lang w:val="ru-RU" w:eastAsia="ru-RU"/>
        </w:rPr>
        <w:t>Vector</w:t>
      </w:r>
      <w:proofErr w:type="spellEnd"/>
      <w:r w:rsidRPr="00300072">
        <w:rPr>
          <w:rFonts w:ascii="Arial" w:eastAsiaTheme="minorEastAsia" w:hAnsi="Arial" w:cs="Arial"/>
          <w:color w:val="000000"/>
          <w:sz w:val="24"/>
          <w:szCs w:val="24"/>
          <w:lang w:val="ru-RU" w:eastAsia="ru-RU"/>
        </w:rPr>
        <w:t xml:space="preserve"> </w:t>
      </w:r>
      <w:proofErr w:type="spellStart"/>
      <w:r w:rsidRPr="00300072">
        <w:rPr>
          <w:rFonts w:ascii="Arial" w:eastAsiaTheme="minorEastAsia" w:hAnsi="Arial" w:cs="Arial"/>
          <w:color w:val="000000"/>
          <w:sz w:val="24"/>
          <w:szCs w:val="24"/>
          <w:lang w:val="ru-RU" w:eastAsia="ru-RU"/>
        </w:rPr>
        <w:t>Table</w:t>
      </w:r>
      <w:proofErr w:type="spellEnd"/>
      <w:r w:rsidRPr="00300072">
        <w:rPr>
          <w:rFonts w:ascii="Arial" w:eastAsiaTheme="minorEastAsia" w:hAnsi="Arial" w:cs="Arial"/>
          <w:color w:val="000000"/>
          <w:sz w:val="24"/>
          <w:szCs w:val="24"/>
          <w:lang w:val="ru-RU" w:eastAsia="ru-RU"/>
        </w:rPr>
        <w:t>).</w:t>
      </w:r>
    </w:p>
    <w:p w14:paraId="7BDB8DF2"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Каждый вектор размещается в 4 байтах. Старшее слово адреса содержит значение сегмента CS, младшее – смещение IP. Первые 1024 байта оперативной памяти содержат векторы прерываний. Всего доступно 256 векторов. Вектор для прерывания 0 начинается с ячейки памяти 0000:0000, для прерывания 1 – с ячейки 0000:0004, 2 – с ячейки 0000:0008 и т.д. Каждый элемент таблицы указывает на подпрограмму обработки указанного типа прерывания. В табл. 91 описаны вектора таблицы прерываний.</w:t>
      </w:r>
    </w:p>
    <w:p w14:paraId="30E164D7"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После выполнения подпрограммы обработки прерывания следует восстановить состояния прерванной программы. Для этого всегда последней командой подпрограммы обработки прерывания указывается машинная команда IRET. По этой команде микропроцессор извлекает из стека последовательно три слова и помещает их, соответственно в регистры IP, CS и регистр флагов.</w:t>
      </w:r>
    </w:p>
    <w:p w14:paraId="51E6638C"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 xml:space="preserve">В результате после выполнения подпрограммы обработки прерываний регистровая пара </w:t>
      </w:r>
      <w:proofErr w:type="gramStart"/>
      <w:r w:rsidRPr="00300072">
        <w:rPr>
          <w:rFonts w:ascii="Arial" w:eastAsiaTheme="minorEastAsia" w:hAnsi="Arial" w:cs="Arial"/>
          <w:color w:val="000000"/>
          <w:sz w:val="24"/>
          <w:szCs w:val="24"/>
          <w:lang w:val="ru-RU" w:eastAsia="ru-RU"/>
        </w:rPr>
        <w:t>CS:IP</w:t>
      </w:r>
      <w:proofErr w:type="gramEnd"/>
      <w:r w:rsidRPr="00300072">
        <w:rPr>
          <w:rFonts w:ascii="Arial" w:eastAsiaTheme="minorEastAsia" w:hAnsi="Arial" w:cs="Arial"/>
          <w:color w:val="000000"/>
          <w:sz w:val="24"/>
          <w:szCs w:val="24"/>
          <w:lang w:val="ru-RU" w:eastAsia="ru-RU"/>
        </w:rPr>
        <w:t xml:space="preserve"> будет содержать адрес следующей команды прерванной программы, а регистр флагов – состояние флагов на момент передачи управления ISR.</w:t>
      </w:r>
    </w:p>
    <w:p w14:paraId="0E85CABA" w14:textId="77777777" w:rsidR="00300072" w:rsidRPr="00A92DC7" w:rsidRDefault="00300072" w:rsidP="00E960BB">
      <w:pPr>
        <w:numPr>
          <w:ilvl w:val="0"/>
          <w:numId w:val="22"/>
        </w:numPr>
        <w:contextualSpacing/>
        <w:rPr>
          <w:rFonts w:eastAsiaTheme="minorEastAsia"/>
          <w:b/>
          <w:bCs/>
          <w:color w:val="4472C4" w:themeColor="accent1"/>
          <w:sz w:val="32"/>
          <w:szCs w:val="32"/>
          <w:lang w:val="ru-RU" w:eastAsia="ru-RU"/>
        </w:rPr>
      </w:pPr>
      <w:r w:rsidRPr="00A92DC7">
        <w:rPr>
          <w:rFonts w:eastAsiaTheme="minorEastAsia"/>
          <w:b/>
          <w:bCs/>
          <w:color w:val="4472C4" w:themeColor="accent1"/>
          <w:sz w:val="32"/>
          <w:szCs w:val="32"/>
          <w:lang w:val="ru-RU" w:eastAsia="ru-RU"/>
        </w:rPr>
        <w:t>Системный вызов</w:t>
      </w:r>
    </w:p>
    <w:p w14:paraId="3DBF0562" w14:textId="27CF7CD9" w:rsidR="00300072" w:rsidRPr="00300072" w:rsidRDefault="00300072" w:rsidP="00300072">
      <w:pPr>
        <w:spacing w:after="0" w:line="240" w:lineRule="auto"/>
        <w:ind w:left="720"/>
        <w:rPr>
          <w:rFonts w:ascii="Times New Roman" w:eastAsiaTheme="minorEastAsia" w:hAnsi="Times New Roman" w:cs="Times New Roman"/>
          <w:sz w:val="24"/>
          <w:szCs w:val="24"/>
          <w:lang w:val="ru-RU" w:eastAsia="ru-RU"/>
        </w:rPr>
      </w:pPr>
      <w:bookmarkStart w:id="7" w:name="_Hlk101730645"/>
      <w:r w:rsidRPr="00300072">
        <w:rPr>
          <w:rFonts w:ascii="Times New Roman" w:eastAsiaTheme="minorEastAsia" w:hAnsi="Times New Roman" w:cs="Times New Roman"/>
          <w:b/>
          <w:bCs/>
          <w:sz w:val="24"/>
          <w:szCs w:val="24"/>
          <w:lang w:val="ru-RU" w:eastAsia="ru-RU"/>
        </w:rPr>
        <w:t>Системный вызов</w:t>
      </w:r>
      <w:r w:rsidRPr="00300072">
        <w:rPr>
          <w:rFonts w:ascii="Times New Roman" w:eastAsiaTheme="minorEastAsia" w:hAnsi="Times New Roman" w:cs="Times New Roman"/>
          <w:sz w:val="24"/>
          <w:szCs w:val="24"/>
          <w:lang w:val="ru-RU" w:eastAsia="ru-RU"/>
        </w:rPr>
        <w:t xml:space="preserve"> является </w:t>
      </w:r>
      <w:r w:rsidR="00DB4733" w:rsidRPr="00300072">
        <w:rPr>
          <w:rFonts w:ascii="Times New Roman" w:eastAsiaTheme="minorEastAsia" w:hAnsi="Times New Roman" w:cs="Times New Roman"/>
          <w:sz w:val="24"/>
          <w:szCs w:val="24"/>
          <w:lang w:val="ru-RU" w:eastAsia="ru-RU"/>
        </w:rPr>
        <w:t>механизмом,</w:t>
      </w:r>
      <w:r w:rsidRPr="00300072">
        <w:rPr>
          <w:rFonts w:ascii="Times New Roman" w:eastAsiaTheme="minorEastAsia" w:hAnsi="Times New Roman" w:cs="Times New Roman"/>
          <w:sz w:val="24"/>
          <w:szCs w:val="24"/>
          <w:lang w:val="ru-RU" w:eastAsia="ru-RU"/>
        </w:rPr>
        <w:t> который обеспечивает интерфейс между процессом и операционной системой. Это программный метод, при котором компьютерная программа запрашивает сервис у ядра ОС.</w:t>
      </w:r>
    </w:p>
    <w:bookmarkEnd w:id="7"/>
    <w:p w14:paraId="643E42D6" w14:textId="77777777" w:rsidR="00300072" w:rsidRPr="00300072" w:rsidRDefault="00300072" w:rsidP="00300072">
      <w:pPr>
        <w:spacing w:after="375"/>
        <w:rPr>
          <w:rFonts w:eastAsiaTheme="minorEastAsia"/>
          <w:sz w:val="24"/>
          <w:szCs w:val="24"/>
          <w:lang w:val="ru-RU" w:eastAsia="ru-RU"/>
        </w:rPr>
      </w:pPr>
      <w:r w:rsidRPr="00300072">
        <w:rPr>
          <w:rFonts w:eastAsiaTheme="minorEastAsia"/>
          <w:lang w:val="ru-RU" w:eastAsia="ru-RU"/>
        </w:rPr>
        <w:t>Системный вызов предлагает услуги операционной системы пользовательским программам через API (интерфейс прикладного программирования). Системные вызовы являются единственными точками входа в систему ядра.</w:t>
      </w:r>
    </w:p>
    <w:p w14:paraId="4396FB76" w14:textId="77777777" w:rsidR="00300072" w:rsidRPr="00300072" w:rsidRDefault="00300072" w:rsidP="00BD5A78">
      <w:pPr>
        <w:keepNext/>
        <w:keepLines/>
        <w:shd w:val="clear" w:color="auto" w:fill="FFFFFF"/>
        <w:spacing w:after="0"/>
        <w:outlineLvl w:val="1"/>
        <w:rPr>
          <w:rFonts w:asciiTheme="majorHAnsi" w:eastAsia="Times New Roman" w:hAnsiTheme="majorHAnsi" w:cstheme="majorBidi"/>
          <w:color w:val="2A2F35"/>
          <w:spacing w:val="2"/>
          <w:sz w:val="36"/>
          <w:szCs w:val="36"/>
          <w:lang w:val="ru-RU" w:eastAsia="ru-RU"/>
        </w:rPr>
      </w:pPr>
      <w:bookmarkStart w:id="8" w:name="_Hlk101730687"/>
      <w:r w:rsidRPr="00300072">
        <w:rPr>
          <w:rFonts w:asciiTheme="majorHAnsi" w:eastAsia="Times New Roman" w:hAnsiTheme="majorHAnsi" w:cstheme="majorBidi"/>
          <w:color w:val="2A2F35"/>
          <w:spacing w:val="2"/>
          <w:sz w:val="26"/>
          <w:szCs w:val="26"/>
          <w:lang w:val="ru-RU" w:eastAsia="ru-RU"/>
        </w:rPr>
        <w:t>Типы системных вызовов</w:t>
      </w:r>
    </w:p>
    <w:p w14:paraId="1239B10A" w14:textId="77777777" w:rsidR="00300072" w:rsidRPr="00300072" w:rsidRDefault="00300072" w:rsidP="00BD5A78">
      <w:pPr>
        <w:spacing w:after="0"/>
        <w:rPr>
          <w:rFonts w:eastAsiaTheme="minorEastAsia"/>
          <w:lang w:val="ru-RU" w:eastAsia="ru-RU"/>
        </w:rPr>
      </w:pPr>
      <w:r w:rsidRPr="00300072">
        <w:rPr>
          <w:rFonts w:eastAsiaTheme="minorEastAsia"/>
          <w:lang w:val="ru-RU" w:eastAsia="ru-RU"/>
        </w:rPr>
        <w:t>Вот пять типов системных вызовов, используемых в ОС:</w:t>
      </w:r>
    </w:p>
    <w:p w14:paraId="4A4997EF" w14:textId="77777777" w:rsidR="00300072" w:rsidRPr="00300072" w:rsidRDefault="00300072" w:rsidP="00BD5A78">
      <w:pPr>
        <w:numPr>
          <w:ilvl w:val="0"/>
          <w:numId w:val="4"/>
        </w:numPr>
        <w:spacing w:after="0" w:line="240" w:lineRule="auto"/>
        <w:rPr>
          <w:rFonts w:eastAsia="Times New Roman"/>
          <w:lang w:val="ru-RU" w:eastAsia="ru-RU"/>
        </w:rPr>
      </w:pPr>
      <w:r w:rsidRPr="00300072">
        <w:rPr>
          <w:rFonts w:eastAsia="Times New Roman"/>
          <w:lang w:val="ru-RU" w:eastAsia="ru-RU"/>
        </w:rPr>
        <w:t>Контроль процесса</w:t>
      </w:r>
    </w:p>
    <w:p w14:paraId="04569AB9" w14:textId="77777777" w:rsidR="00300072" w:rsidRPr="00300072" w:rsidRDefault="00300072" w:rsidP="00BD5A78">
      <w:pPr>
        <w:numPr>
          <w:ilvl w:val="0"/>
          <w:numId w:val="4"/>
        </w:numPr>
        <w:spacing w:after="0" w:line="240" w:lineRule="auto"/>
        <w:rPr>
          <w:rFonts w:eastAsia="Times New Roman"/>
          <w:lang w:val="ru-RU" w:eastAsia="ru-RU"/>
        </w:rPr>
      </w:pPr>
      <w:r w:rsidRPr="00300072">
        <w:rPr>
          <w:rFonts w:eastAsia="Times New Roman"/>
          <w:lang w:val="ru-RU" w:eastAsia="ru-RU"/>
        </w:rPr>
        <w:t>Управление файлами</w:t>
      </w:r>
    </w:p>
    <w:p w14:paraId="097A5818" w14:textId="77777777" w:rsidR="00300072" w:rsidRPr="00300072" w:rsidRDefault="00300072" w:rsidP="00BD5A78">
      <w:pPr>
        <w:numPr>
          <w:ilvl w:val="0"/>
          <w:numId w:val="4"/>
        </w:numPr>
        <w:spacing w:after="0" w:line="240" w:lineRule="auto"/>
        <w:rPr>
          <w:rFonts w:eastAsia="Times New Roman"/>
          <w:lang w:val="ru-RU" w:eastAsia="ru-RU"/>
        </w:rPr>
      </w:pPr>
      <w:r w:rsidRPr="00300072">
        <w:rPr>
          <w:rFonts w:eastAsia="Times New Roman"/>
          <w:lang w:val="ru-RU" w:eastAsia="ru-RU"/>
        </w:rPr>
        <w:t>Управление устройством</w:t>
      </w:r>
    </w:p>
    <w:p w14:paraId="35923CA1" w14:textId="77777777" w:rsidR="00300072" w:rsidRPr="00300072" w:rsidRDefault="00300072" w:rsidP="00BD5A78">
      <w:pPr>
        <w:numPr>
          <w:ilvl w:val="0"/>
          <w:numId w:val="4"/>
        </w:numPr>
        <w:spacing w:after="0" w:line="240" w:lineRule="auto"/>
        <w:rPr>
          <w:rFonts w:eastAsia="Times New Roman"/>
          <w:lang w:val="ru-RU" w:eastAsia="ru-RU"/>
        </w:rPr>
      </w:pPr>
      <w:r w:rsidRPr="00300072">
        <w:rPr>
          <w:rFonts w:eastAsia="Times New Roman"/>
          <w:lang w:val="ru-RU" w:eastAsia="ru-RU"/>
        </w:rPr>
        <w:t>Информационное обслуживание</w:t>
      </w:r>
    </w:p>
    <w:p w14:paraId="462CB0E6" w14:textId="77777777" w:rsidR="00300072" w:rsidRPr="00300072" w:rsidRDefault="00300072" w:rsidP="00BD5A78">
      <w:pPr>
        <w:numPr>
          <w:ilvl w:val="0"/>
          <w:numId w:val="4"/>
        </w:numPr>
        <w:spacing w:after="0" w:line="240" w:lineRule="auto"/>
        <w:rPr>
          <w:rFonts w:eastAsia="Times New Roman"/>
          <w:lang w:val="ru-RU" w:eastAsia="ru-RU"/>
        </w:rPr>
      </w:pPr>
      <w:r w:rsidRPr="00300072">
        <w:rPr>
          <w:rFonts w:eastAsia="Times New Roman"/>
          <w:lang w:val="ru-RU" w:eastAsia="ru-RU"/>
        </w:rPr>
        <w:lastRenderedPageBreak/>
        <w:t>Связи</w:t>
      </w:r>
    </w:p>
    <w:bookmarkEnd w:id="8"/>
    <w:p w14:paraId="3B8B3B2D" w14:textId="6B1A91BD" w:rsidR="00300072" w:rsidRPr="00300072" w:rsidRDefault="00300072" w:rsidP="00BD5A78">
      <w:pPr>
        <w:shd w:val="clear" w:color="auto" w:fill="FFFFFF"/>
        <w:spacing w:after="0"/>
        <w:jc w:val="center"/>
        <w:rPr>
          <w:rFonts w:ascii="Roboto" w:eastAsia="Times New Roman" w:hAnsi="Roboto"/>
          <w:color w:val="000000"/>
          <w:spacing w:val="2"/>
          <w:sz w:val="24"/>
          <w:szCs w:val="24"/>
          <w:lang w:val="ru-RU" w:eastAsia="ru-RU"/>
        </w:rPr>
      </w:pPr>
      <w:r w:rsidRPr="00300072">
        <w:rPr>
          <w:rFonts w:ascii="Roboto" w:eastAsia="Times New Roman" w:hAnsi="Roboto"/>
          <w:color w:val="000000"/>
          <w:spacing w:val="2"/>
          <w:lang w:val="ru-RU" w:eastAsia="ru-RU"/>
        </w:rPr>
        <w:t>Системные вызовы в операционной системе</w:t>
      </w:r>
    </w:p>
    <w:p w14:paraId="6769FC18" w14:textId="77777777" w:rsidR="00300072" w:rsidRPr="00300072" w:rsidRDefault="00300072" w:rsidP="00BD5A78">
      <w:pPr>
        <w:keepNext/>
        <w:keepLines/>
        <w:shd w:val="clear" w:color="auto" w:fill="FFFFFF"/>
        <w:spacing w:after="0"/>
        <w:outlineLvl w:val="1"/>
        <w:rPr>
          <w:rFonts w:ascii="Times New Roman" w:eastAsia="Times New Roman" w:hAnsi="Times New Roman" w:cstheme="majorBidi"/>
          <w:color w:val="2A2F35"/>
          <w:spacing w:val="2"/>
          <w:sz w:val="26"/>
          <w:szCs w:val="26"/>
          <w:lang w:val="ru-RU" w:eastAsia="ru-RU"/>
        </w:rPr>
      </w:pPr>
      <w:r w:rsidRPr="00300072">
        <w:rPr>
          <w:rFonts w:asciiTheme="majorHAnsi" w:eastAsia="Times New Roman" w:hAnsiTheme="majorHAnsi" w:cstheme="majorBidi"/>
          <w:color w:val="2A2F35"/>
          <w:spacing w:val="2"/>
          <w:sz w:val="26"/>
          <w:szCs w:val="26"/>
          <w:lang w:val="ru-RU" w:eastAsia="ru-RU"/>
        </w:rPr>
        <w:t>Пример системного вызова</w:t>
      </w:r>
    </w:p>
    <w:p w14:paraId="67F9213F" w14:textId="77777777" w:rsidR="00300072" w:rsidRPr="00300072" w:rsidRDefault="00300072" w:rsidP="00BD5A78">
      <w:pPr>
        <w:spacing w:after="0"/>
        <w:rPr>
          <w:rFonts w:eastAsiaTheme="minorEastAsia"/>
          <w:lang w:val="ru-RU" w:eastAsia="ru-RU"/>
        </w:rPr>
      </w:pPr>
      <w:r w:rsidRPr="00300072">
        <w:rPr>
          <w:rFonts w:eastAsiaTheme="minorEastAsia"/>
          <w:lang w:val="ru-RU" w:eastAsia="ru-RU"/>
        </w:rPr>
        <w:t>Например, если нам нужно написать программный код для чтения данных из одного файла, скопируйте эти данные в другой файл. Первой информацией, которая требуется программе, является имя двух файлов, входных и выходных файлов.</w:t>
      </w:r>
    </w:p>
    <w:p w14:paraId="5B7D69BE" w14:textId="77777777" w:rsidR="00300072" w:rsidRPr="00300072" w:rsidRDefault="00300072" w:rsidP="00BD5A78">
      <w:pPr>
        <w:spacing w:after="0"/>
        <w:rPr>
          <w:rFonts w:eastAsiaTheme="minorEastAsia"/>
          <w:lang w:val="ru-RU" w:eastAsia="ru-RU"/>
        </w:rPr>
      </w:pPr>
      <w:r w:rsidRPr="00300072">
        <w:rPr>
          <w:rFonts w:eastAsiaTheme="minorEastAsia"/>
          <w:lang w:val="ru-RU" w:eastAsia="ru-RU"/>
        </w:rPr>
        <w:t>В интерактивной системе этот тип выполнения программы требует некоторых системных вызовов ОС.</w:t>
      </w:r>
    </w:p>
    <w:p w14:paraId="754E8186" w14:textId="77777777" w:rsidR="00300072" w:rsidRPr="00300072" w:rsidRDefault="00300072" w:rsidP="00BD5A78">
      <w:pPr>
        <w:numPr>
          <w:ilvl w:val="0"/>
          <w:numId w:val="5"/>
        </w:numPr>
        <w:spacing w:after="0" w:line="240" w:lineRule="auto"/>
        <w:rPr>
          <w:rFonts w:eastAsia="Times New Roman"/>
          <w:lang w:val="ru-RU" w:eastAsia="ru-RU"/>
        </w:rPr>
      </w:pPr>
      <w:r w:rsidRPr="00300072">
        <w:rPr>
          <w:rFonts w:eastAsia="Times New Roman"/>
          <w:lang w:val="ru-RU" w:eastAsia="ru-RU"/>
        </w:rPr>
        <w:t>Первый звонок – написать подсказку на экране</w:t>
      </w:r>
    </w:p>
    <w:p w14:paraId="5FCBFA46" w14:textId="77777777" w:rsidR="00300072" w:rsidRPr="00300072" w:rsidRDefault="00300072" w:rsidP="00BD5A78">
      <w:pPr>
        <w:numPr>
          <w:ilvl w:val="0"/>
          <w:numId w:val="5"/>
        </w:numPr>
        <w:spacing w:after="0" w:line="240" w:lineRule="auto"/>
        <w:rPr>
          <w:rFonts w:eastAsia="Times New Roman"/>
          <w:lang w:val="ru-RU" w:eastAsia="ru-RU"/>
        </w:rPr>
      </w:pPr>
      <w:r w:rsidRPr="00300072">
        <w:rPr>
          <w:rFonts w:eastAsia="Times New Roman"/>
          <w:lang w:val="ru-RU" w:eastAsia="ru-RU"/>
        </w:rPr>
        <w:t>Во-вторых, чтобы прочитать с клавиатуры, символы, которые определяют два файла.</w:t>
      </w:r>
    </w:p>
    <w:p w14:paraId="2F4D2E5D" w14:textId="77777777" w:rsidR="00300072" w:rsidRPr="00300072" w:rsidRDefault="00300072" w:rsidP="00BD5A78">
      <w:pPr>
        <w:keepNext/>
        <w:keepLines/>
        <w:shd w:val="clear" w:color="auto" w:fill="FFFFFF"/>
        <w:spacing w:after="0"/>
        <w:outlineLvl w:val="1"/>
        <w:rPr>
          <w:rFonts w:asciiTheme="majorHAnsi" w:eastAsia="Times New Roman" w:hAnsiTheme="majorHAnsi" w:cstheme="majorBidi"/>
          <w:color w:val="2A2F35"/>
          <w:spacing w:val="2"/>
          <w:sz w:val="26"/>
          <w:szCs w:val="26"/>
          <w:lang w:val="ru-RU" w:eastAsia="ru-RU"/>
        </w:rPr>
      </w:pPr>
      <w:r w:rsidRPr="00300072">
        <w:rPr>
          <w:rFonts w:asciiTheme="majorHAnsi" w:eastAsia="Times New Roman" w:hAnsiTheme="majorHAnsi" w:cstheme="majorBidi"/>
          <w:color w:val="2A2F35"/>
          <w:spacing w:val="2"/>
          <w:sz w:val="26"/>
          <w:szCs w:val="26"/>
          <w:lang w:val="ru-RU" w:eastAsia="ru-RU"/>
        </w:rPr>
        <w:t>Как работает системный вызов?</w:t>
      </w:r>
    </w:p>
    <w:p w14:paraId="3EF884F2" w14:textId="77777777" w:rsidR="00300072" w:rsidRPr="00300072" w:rsidRDefault="00300072" w:rsidP="00BD5A78">
      <w:pPr>
        <w:spacing w:after="0"/>
        <w:rPr>
          <w:rFonts w:eastAsiaTheme="minorEastAsia"/>
          <w:lang w:val="ru-RU" w:eastAsia="ru-RU"/>
        </w:rPr>
      </w:pPr>
      <w:r w:rsidRPr="00300072">
        <w:rPr>
          <w:rFonts w:eastAsiaTheme="minorEastAsia"/>
          <w:lang w:val="ru-RU" w:eastAsia="ru-RU"/>
        </w:rPr>
        <w:t>Вот шаги для системного вызова:</w:t>
      </w:r>
    </w:p>
    <w:p w14:paraId="5F11059D" w14:textId="77777777" w:rsidR="00300072" w:rsidRPr="00300072" w:rsidRDefault="00300072" w:rsidP="00300072">
      <w:pPr>
        <w:shd w:val="clear" w:color="auto" w:fill="FFFFFF"/>
        <w:spacing w:after="375"/>
        <w:jc w:val="center"/>
        <w:rPr>
          <w:rFonts w:ascii="Roboto" w:eastAsiaTheme="minorEastAsia" w:hAnsi="Roboto"/>
          <w:color w:val="000000"/>
          <w:spacing w:val="2"/>
          <w:lang w:val="ru-RU" w:eastAsia="ru-RU"/>
        </w:rPr>
      </w:pPr>
      <w:r w:rsidRPr="00300072">
        <w:rPr>
          <w:rFonts w:ascii="Roboto" w:eastAsiaTheme="minorEastAsia" w:hAnsi="Roboto"/>
          <w:noProof/>
          <w:color w:val="1F5DEA"/>
          <w:spacing w:val="2"/>
          <w:lang w:val="ru-RU" w:eastAsia="ru-RU"/>
        </w:rPr>
        <w:drawing>
          <wp:inline distT="0" distB="0" distL="0" distR="0" wp14:anchorId="37EFC10F" wp14:editId="206EFA37">
            <wp:extent cx="5086350" cy="2743200"/>
            <wp:effectExtent l="0" t="0" r="0" b="0"/>
            <wp:docPr id="3" name="Рисунок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rotWithShape="1">
                    <a:blip r:embed="rId7">
                      <a:extLst>
                        <a:ext uri="{28A0092B-C50C-407E-A947-70E740481C1C}">
                          <a14:useLocalDpi xmlns:a14="http://schemas.microsoft.com/office/drawing/2010/main" val="0"/>
                        </a:ext>
                      </a:extLst>
                    </a:blip>
                    <a:srcRect b="23594"/>
                    <a:stretch/>
                  </pic:blipFill>
                  <pic:spPr bwMode="auto">
                    <a:xfrm>
                      <a:off x="0" y="0"/>
                      <a:ext cx="508635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2B113FBD" w14:textId="77777777" w:rsidR="00300072" w:rsidRPr="00300072" w:rsidRDefault="00300072" w:rsidP="00300072">
      <w:pPr>
        <w:shd w:val="clear" w:color="auto" w:fill="FFFFFF"/>
        <w:spacing w:after="0"/>
        <w:jc w:val="center"/>
        <w:rPr>
          <w:rFonts w:ascii="Roboto" w:eastAsia="Times New Roman" w:hAnsi="Roboto"/>
          <w:color w:val="000000"/>
          <w:spacing w:val="2"/>
          <w:lang w:val="ru-RU" w:eastAsia="ru-RU"/>
        </w:rPr>
      </w:pPr>
      <w:r w:rsidRPr="00300072">
        <w:rPr>
          <w:rFonts w:ascii="Roboto" w:eastAsia="Times New Roman" w:hAnsi="Roboto"/>
          <w:noProof/>
          <w:color w:val="1F5DEA"/>
          <w:spacing w:val="2"/>
          <w:lang w:val="ru-RU" w:eastAsia="ru-RU"/>
        </w:rPr>
        <w:drawing>
          <wp:inline distT="0" distB="0" distL="0" distR="0" wp14:anchorId="1642665F" wp14:editId="595ED18A">
            <wp:extent cx="5942330" cy="2831790"/>
            <wp:effectExtent l="0" t="0" r="127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509" cy="2846172"/>
                    </a:xfrm>
                    <a:prstGeom prst="rect">
                      <a:avLst/>
                    </a:prstGeom>
                    <a:noFill/>
                    <a:ln>
                      <a:noFill/>
                    </a:ln>
                  </pic:spPr>
                </pic:pic>
              </a:graphicData>
            </a:graphic>
          </wp:inline>
        </w:drawing>
      </w:r>
      <w:r w:rsidRPr="00300072">
        <w:rPr>
          <w:rFonts w:ascii="Roboto" w:eastAsia="Times New Roman" w:hAnsi="Roboto"/>
          <w:color w:val="000000"/>
          <w:spacing w:val="2"/>
          <w:lang w:val="ru-RU" w:eastAsia="ru-RU"/>
        </w:rPr>
        <w:t>Архитектура системного вызова</w:t>
      </w:r>
    </w:p>
    <w:p w14:paraId="4FC6F81F" w14:textId="77777777" w:rsidR="00300072" w:rsidRPr="00300072" w:rsidRDefault="00300072" w:rsidP="00300072">
      <w:pPr>
        <w:shd w:val="clear" w:color="auto" w:fill="FFFFFF"/>
        <w:spacing w:after="375"/>
        <w:rPr>
          <w:rFonts w:ascii="Roboto" w:eastAsiaTheme="minorEastAsia" w:hAnsi="Roboto"/>
          <w:color w:val="000000"/>
          <w:spacing w:val="2"/>
          <w:lang w:val="ru-RU" w:eastAsia="ru-RU"/>
        </w:rPr>
      </w:pPr>
      <w:r w:rsidRPr="00300072">
        <w:rPr>
          <w:rFonts w:ascii="Roboto" w:eastAsiaTheme="minorEastAsia" w:hAnsi="Roboto"/>
          <w:color w:val="000000"/>
          <w:spacing w:val="2"/>
          <w:lang w:val="ru-RU" w:eastAsia="ru-RU"/>
        </w:rPr>
        <w:t>Как вы можете видеть на приведенной выше диаграмме.</w:t>
      </w:r>
    </w:p>
    <w:p w14:paraId="1F299B86" w14:textId="77777777" w:rsidR="00300072" w:rsidRPr="00300072" w:rsidRDefault="00300072" w:rsidP="00300072">
      <w:pPr>
        <w:shd w:val="clear" w:color="auto" w:fill="FFFFFF"/>
        <w:spacing w:after="375"/>
        <w:rPr>
          <w:rFonts w:ascii="Roboto" w:eastAsiaTheme="minorEastAsia" w:hAnsi="Roboto"/>
          <w:color w:val="000000"/>
          <w:spacing w:val="2"/>
          <w:lang w:val="ru-RU" w:eastAsia="ru-RU"/>
        </w:rPr>
      </w:pPr>
      <w:r w:rsidRPr="00300072">
        <w:rPr>
          <w:rFonts w:ascii="Roboto" w:eastAsiaTheme="minorEastAsia" w:hAnsi="Roboto"/>
          <w:b/>
          <w:bCs/>
          <w:color w:val="000000"/>
          <w:spacing w:val="2"/>
          <w:lang w:val="ru-RU" w:eastAsia="ru-RU"/>
        </w:rPr>
        <w:t>Шаг 1)</w:t>
      </w:r>
      <w:r w:rsidRPr="00300072">
        <w:rPr>
          <w:rFonts w:ascii="Roboto" w:eastAsiaTheme="minorEastAsia" w:hAnsi="Roboto"/>
          <w:color w:val="000000"/>
          <w:spacing w:val="2"/>
          <w:lang w:val="ru-RU" w:eastAsia="ru-RU"/>
        </w:rPr>
        <w:t> Процессы, выполняемые в пользовательском режиме до тех пор, пока системный вызов не прервет его.</w:t>
      </w:r>
    </w:p>
    <w:p w14:paraId="1A402A7D" w14:textId="77777777" w:rsidR="00300072" w:rsidRPr="00300072" w:rsidRDefault="00300072" w:rsidP="00300072">
      <w:pPr>
        <w:shd w:val="clear" w:color="auto" w:fill="FFFFFF"/>
        <w:spacing w:after="375"/>
        <w:rPr>
          <w:rFonts w:ascii="Roboto" w:eastAsiaTheme="minorEastAsia" w:hAnsi="Roboto"/>
          <w:color w:val="000000"/>
          <w:spacing w:val="2"/>
          <w:lang w:val="ru-RU" w:eastAsia="ru-RU"/>
        </w:rPr>
      </w:pPr>
      <w:r w:rsidRPr="00300072">
        <w:rPr>
          <w:rFonts w:ascii="Roboto" w:eastAsiaTheme="minorEastAsia" w:hAnsi="Roboto"/>
          <w:b/>
          <w:bCs/>
          <w:color w:val="000000"/>
          <w:spacing w:val="2"/>
          <w:lang w:val="ru-RU" w:eastAsia="ru-RU"/>
        </w:rPr>
        <w:lastRenderedPageBreak/>
        <w:t>Шаг 2</w:t>
      </w:r>
      <w:proofErr w:type="gramStart"/>
      <w:r w:rsidRPr="00300072">
        <w:rPr>
          <w:rFonts w:ascii="Roboto" w:eastAsiaTheme="minorEastAsia" w:hAnsi="Roboto"/>
          <w:b/>
          <w:bCs/>
          <w:color w:val="000000"/>
          <w:spacing w:val="2"/>
          <w:lang w:val="ru-RU" w:eastAsia="ru-RU"/>
        </w:rPr>
        <w:t>)</w:t>
      </w:r>
      <w:proofErr w:type="gramEnd"/>
      <w:r w:rsidRPr="00300072">
        <w:rPr>
          <w:rFonts w:ascii="Roboto" w:eastAsiaTheme="minorEastAsia" w:hAnsi="Roboto"/>
          <w:color w:val="000000"/>
          <w:spacing w:val="2"/>
          <w:lang w:val="ru-RU" w:eastAsia="ru-RU"/>
        </w:rPr>
        <w:t> После этого системный вызов выполняется в режиме ядра в приоритетном порядке.</w:t>
      </w:r>
    </w:p>
    <w:p w14:paraId="2AAAC9D7" w14:textId="77777777" w:rsidR="00300072" w:rsidRPr="00300072" w:rsidRDefault="00300072" w:rsidP="00300072">
      <w:pPr>
        <w:shd w:val="clear" w:color="auto" w:fill="FFFFFF"/>
        <w:spacing w:after="375"/>
        <w:rPr>
          <w:rFonts w:ascii="Roboto" w:eastAsiaTheme="minorEastAsia" w:hAnsi="Roboto"/>
          <w:color w:val="000000"/>
          <w:spacing w:val="2"/>
          <w:lang w:val="ru-RU" w:eastAsia="ru-RU"/>
        </w:rPr>
      </w:pPr>
      <w:r w:rsidRPr="00300072">
        <w:rPr>
          <w:rFonts w:ascii="Roboto" w:eastAsiaTheme="minorEastAsia" w:hAnsi="Roboto"/>
          <w:b/>
          <w:bCs/>
          <w:color w:val="000000"/>
          <w:spacing w:val="2"/>
          <w:lang w:val="ru-RU" w:eastAsia="ru-RU"/>
        </w:rPr>
        <w:t>Шаг 3)</w:t>
      </w:r>
      <w:r w:rsidRPr="00300072">
        <w:rPr>
          <w:rFonts w:ascii="Roboto" w:eastAsiaTheme="minorEastAsia" w:hAnsi="Roboto"/>
          <w:color w:val="000000"/>
          <w:spacing w:val="2"/>
          <w:lang w:val="ru-RU" w:eastAsia="ru-RU"/>
        </w:rPr>
        <w:t> По завершении выполнения системного вызова управление возвращается в режим пользователя.,</w:t>
      </w:r>
    </w:p>
    <w:p w14:paraId="750DFB11" w14:textId="77777777" w:rsidR="00300072" w:rsidRPr="00300072" w:rsidRDefault="00300072" w:rsidP="00300072">
      <w:pPr>
        <w:shd w:val="clear" w:color="auto" w:fill="FFFFFF"/>
        <w:spacing w:after="375"/>
        <w:rPr>
          <w:rFonts w:ascii="Roboto" w:eastAsiaTheme="minorEastAsia" w:hAnsi="Roboto"/>
          <w:color w:val="000000"/>
          <w:spacing w:val="2"/>
          <w:lang w:val="ru-RU" w:eastAsia="ru-RU"/>
        </w:rPr>
      </w:pPr>
      <w:r w:rsidRPr="00300072">
        <w:rPr>
          <w:rFonts w:ascii="Roboto" w:eastAsiaTheme="minorEastAsia" w:hAnsi="Roboto"/>
          <w:b/>
          <w:bCs/>
          <w:color w:val="000000"/>
          <w:spacing w:val="2"/>
          <w:lang w:val="ru-RU" w:eastAsia="ru-RU"/>
        </w:rPr>
        <w:t>Шаг 4)</w:t>
      </w:r>
      <w:r w:rsidRPr="00300072">
        <w:rPr>
          <w:rFonts w:ascii="Roboto" w:eastAsiaTheme="minorEastAsia" w:hAnsi="Roboto"/>
          <w:color w:val="000000"/>
          <w:spacing w:val="2"/>
          <w:lang w:val="ru-RU" w:eastAsia="ru-RU"/>
        </w:rPr>
        <w:t> Выполнение пользовательских процессов возобновляется в режиме ядра.</w:t>
      </w:r>
    </w:p>
    <w:p w14:paraId="3465C3B2" w14:textId="77777777" w:rsidR="00300072" w:rsidRPr="00300072" w:rsidRDefault="00300072" w:rsidP="00300072">
      <w:pPr>
        <w:keepNext/>
        <w:keepLines/>
        <w:shd w:val="clear" w:color="auto" w:fill="FFFFFF"/>
        <w:spacing w:before="450" w:after="225"/>
        <w:outlineLvl w:val="1"/>
        <w:rPr>
          <w:rFonts w:ascii="Times New Roman" w:eastAsia="Times New Roman" w:hAnsi="Times New Roman" w:cstheme="majorBidi"/>
          <w:color w:val="2A2F35"/>
          <w:spacing w:val="2"/>
          <w:sz w:val="26"/>
          <w:szCs w:val="26"/>
          <w:lang w:val="ru-RU" w:eastAsia="ru-RU"/>
        </w:rPr>
      </w:pPr>
      <w:r w:rsidRPr="00300072">
        <w:rPr>
          <w:rFonts w:asciiTheme="majorHAnsi" w:eastAsia="Times New Roman" w:hAnsiTheme="majorHAnsi" w:cstheme="majorBidi"/>
          <w:color w:val="2A2F35"/>
          <w:spacing w:val="2"/>
          <w:sz w:val="26"/>
          <w:szCs w:val="26"/>
          <w:lang w:val="ru-RU" w:eastAsia="ru-RU"/>
        </w:rPr>
        <w:t>Зачем вам системные вызовы в ОС?</w:t>
      </w:r>
    </w:p>
    <w:p w14:paraId="3F115BB5" w14:textId="77777777" w:rsidR="00300072" w:rsidRPr="00300072" w:rsidRDefault="00300072" w:rsidP="00300072">
      <w:pPr>
        <w:shd w:val="clear" w:color="auto" w:fill="FFFFFF"/>
        <w:spacing w:after="375"/>
        <w:rPr>
          <w:rFonts w:ascii="Roboto" w:eastAsiaTheme="minorEastAsia" w:hAnsi="Roboto"/>
          <w:color w:val="000000"/>
          <w:spacing w:val="2"/>
          <w:lang w:val="ru-RU" w:eastAsia="ru-RU"/>
        </w:rPr>
      </w:pPr>
      <w:r w:rsidRPr="00300072">
        <w:rPr>
          <w:rFonts w:ascii="Roboto" w:eastAsiaTheme="minorEastAsia" w:hAnsi="Roboto"/>
          <w:color w:val="000000"/>
          <w:spacing w:val="2"/>
          <w:lang w:val="ru-RU" w:eastAsia="ru-RU"/>
        </w:rPr>
        <w:t>Ниже приведены ситуации, которые требуют системных вызовов в ОС:</w:t>
      </w:r>
    </w:p>
    <w:p w14:paraId="17F7F2A4" w14:textId="77777777" w:rsidR="00300072" w:rsidRPr="00300072" w:rsidRDefault="00300072" w:rsidP="00300072">
      <w:pPr>
        <w:numPr>
          <w:ilvl w:val="0"/>
          <w:numId w:val="6"/>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Чтение и запись из файлов требуют системных вызовов.</w:t>
      </w:r>
    </w:p>
    <w:p w14:paraId="1E2446C9" w14:textId="77777777" w:rsidR="00300072" w:rsidRPr="00300072" w:rsidRDefault="00300072" w:rsidP="00300072">
      <w:pPr>
        <w:numPr>
          <w:ilvl w:val="0"/>
          <w:numId w:val="6"/>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Если файловая система хочет создать или удалить файлы, требуются системные вызовы.</w:t>
      </w:r>
    </w:p>
    <w:p w14:paraId="70BC5240" w14:textId="77777777" w:rsidR="00300072" w:rsidRPr="00300072" w:rsidRDefault="00300072" w:rsidP="00300072">
      <w:pPr>
        <w:numPr>
          <w:ilvl w:val="0"/>
          <w:numId w:val="6"/>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Системные вызовы используются для создания и управления новыми процессами.</w:t>
      </w:r>
    </w:p>
    <w:p w14:paraId="03AC5B2A" w14:textId="77777777" w:rsidR="00300072" w:rsidRPr="00300072" w:rsidRDefault="00300072" w:rsidP="00300072">
      <w:pPr>
        <w:numPr>
          <w:ilvl w:val="0"/>
          <w:numId w:val="6"/>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Сетевые подключения требуют системных вызовов для отправки и получения пакетов.</w:t>
      </w:r>
    </w:p>
    <w:p w14:paraId="4260982E" w14:textId="139A8118" w:rsidR="00300072" w:rsidRPr="00BD5A78" w:rsidRDefault="00300072" w:rsidP="00BD5A78">
      <w:pPr>
        <w:numPr>
          <w:ilvl w:val="0"/>
          <w:numId w:val="6"/>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Доступ к аппаратным устройствам, таким как сканер, принтер, требуется системный вызов.</w:t>
      </w:r>
    </w:p>
    <w:p w14:paraId="0EBB02D7" w14:textId="77777777" w:rsidR="00300072" w:rsidRPr="00300072" w:rsidRDefault="00300072" w:rsidP="00300072">
      <w:pPr>
        <w:keepNext/>
        <w:keepLines/>
        <w:shd w:val="clear" w:color="auto" w:fill="FFFFFF"/>
        <w:spacing w:before="450" w:after="225"/>
        <w:outlineLvl w:val="2"/>
        <w:rPr>
          <w:rFonts w:ascii="Times New Roman" w:eastAsia="Times New Roman" w:hAnsi="Times New Roman" w:cstheme="majorBidi"/>
          <w:color w:val="2A2F35"/>
          <w:spacing w:val="2"/>
          <w:sz w:val="32"/>
          <w:szCs w:val="32"/>
          <w:lang w:val="ru-RU" w:eastAsia="ru-RU"/>
        </w:rPr>
      </w:pPr>
      <w:r w:rsidRPr="00300072">
        <w:rPr>
          <w:rFonts w:asciiTheme="majorHAnsi" w:eastAsia="Times New Roman" w:hAnsiTheme="majorHAnsi" w:cstheme="majorBidi"/>
          <w:color w:val="2A2F35"/>
          <w:spacing w:val="2"/>
          <w:sz w:val="32"/>
          <w:szCs w:val="32"/>
          <w:lang w:val="ru-RU" w:eastAsia="ru-RU"/>
        </w:rPr>
        <w:t>Контроль процесса</w:t>
      </w:r>
    </w:p>
    <w:p w14:paraId="3768BBB0" w14:textId="77777777" w:rsidR="00300072" w:rsidRPr="00300072" w:rsidRDefault="00300072" w:rsidP="00300072">
      <w:pPr>
        <w:shd w:val="clear" w:color="auto" w:fill="FFFFFF"/>
        <w:spacing w:after="375"/>
        <w:rPr>
          <w:rFonts w:ascii="Roboto" w:eastAsiaTheme="minorEastAsia" w:hAnsi="Roboto"/>
          <w:color w:val="000000"/>
          <w:spacing w:val="2"/>
          <w:sz w:val="24"/>
          <w:szCs w:val="24"/>
          <w:lang w:val="ru-RU" w:eastAsia="ru-RU"/>
        </w:rPr>
      </w:pPr>
      <w:r w:rsidRPr="00300072">
        <w:rPr>
          <w:rFonts w:ascii="Roboto" w:eastAsiaTheme="minorEastAsia" w:hAnsi="Roboto"/>
          <w:color w:val="000000"/>
          <w:spacing w:val="2"/>
          <w:lang w:val="ru-RU" w:eastAsia="ru-RU"/>
        </w:rPr>
        <w:t>Эти системные вызовы выполняют задачу создания процесса, завершения процесса и т. Д.</w:t>
      </w:r>
    </w:p>
    <w:p w14:paraId="47F510A6" w14:textId="77777777" w:rsidR="00300072" w:rsidRPr="00300072" w:rsidRDefault="00300072" w:rsidP="00300072">
      <w:pPr>
        <w:shd w:val="clear" w:color="auto" w:fill="FFFFFF"/>
        <w:spacing w:after="375"/>
        <w:rPr>
          <w:rFonts w:ascii="Roboto" w:eastAsiaTheme="minorEastAsia" w:hAnsi="Roboto"/>
          <w:color w:val="000000"/>
          <w:spacing w:val="2"/>
          <w:lang w:val="ru-RU" w:eastAsia="ru-RU"/>
        </w:rPr>
      </w:pPr>
      <w:r w:rsidRPr="00300072">
        <w:rPr>
          <w:rFonts w:ascii="Roboto" w:eastAsiaTheme="minorEastAsia" w:hAnsi="Roboto"/>
          <w:color w:val="000000"/>
          <w:spacing w:val="2"/>
          <w:lang w:val="ru-RU" w:eastAsia="ru-RU"/>
        </w:rPr>
        <w:t>Функции:</w:t>
      </w:r>
    </w:p>
    <w:p w14:paraId="1F8C959C" w14:textId="77777777" w:rsidR="00300072" w:rsidRPr="00300072" w:rsidRDefault="00300072" w:rsidP="00300072">
      <w:pPr>
        <w:numPr>
          <w:ilvl w:val="0"/>
          <w:numId w:val="8"/>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Конец и Прервать</w:t>
      </w:r>
    </w:p>
    <w:p w14:paraId="6F544B53" w14:textId="77777777" w:rsidR="00300072" w:rsidRPr="00300072" w:rsidRDefault="00300072" w:rsidP="00300072">
      <w:pPr>
        <w:numPr>
          <w:ilvl w:val="0"/>
          <w:numId w:val="8"/>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Загрузить и выполнить</w:t>
      </w:r>
    </w:p>
    <w:p w14:paraId="0FDA9E33" w14:textId="77777777" w:rsidR="00300072" w:rsidRPr="00300072" w:rsidRDefault="00300072" w:rsidP="00300072">
      <w:pPr>
        <w:numPr>
          <w:ilvl w:val="0"/>
          <w:numId w:val="8"/>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Создать процесс и завершить процесс</w:t>
      </w:r>
    </w:p>
    <w:p w14:paraId="50F3C57F" w14:textId="77777777" w:rsidR="00300072" w:rsidRPr="00300072" w:rsidRDefault="00300072" w:rsidP="00300072">
      <w:pPr>
        <w:numPr>
          <w:ilvl w:val="0"/>
          <w:numId w:val="8"/>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Ожидание и подписанное событие</w:t>
      </w:r>
    </w:p>
    <w:p w14:paraId="32EC711B" w14:textId="77777777" w:rsidR="00300072" w:rsidRPr="00300072" w:rsidRDefault="00300072" w:rsidP="00300072">
      <w:pPr>
        <w:numPr>
          <w:ilvl w:val="0"/>
          <w:numId w:val="8"/>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Выделить и освободить память</w:t>
      </w:r>
    </w:p>
    <w:p w14:paraId="33BBD5BA" w14:textId="77777777" w:rsidR="00300072" w:rsidRPr="00300072" w:rsidRDefault="00300072" w:rsidP="00300072">
      <w:pPr>
        <w:keepNext/>
        <w:keepLines/>
        <w:shd w:val="clear" w:color="auto" w:fill="FFFFFF"/>
        <w:spacing w:before="450" w:after="225"/>
        <w:outlineLvl w:val="2"/>
        <w:rPr>
          <w:rFonts w:ascii="Roboto" w:eastAsia="Times New Roman" w:hAnsi="Roboto" w:cstheme="majorBidi"/>
          <w:color w:val="2A2F35"/>
          <w:spacing w:val="2"/>
          <w:sz w:val="32"/>
          <w:szCs w:val="32"/>
          <w:lang w:val="ru-RU" w:eastAsia="ru-RU"/>
        </w:rPr>
      </w:pPr>
      <w:r w:rsidRPr="00300072">
        <w:rPr>
          <w:rFonts w:ascii="Roboto" w:eastAsia="Times New Roman" w:hAnsi="Roboto" w:cstheme="majorBidi"/>
          <w:color w:val="2A2F35"/>
          <w:spacing w:val="2"/>
          <w:sz w:val="32"/>
          <w:szCs w:val="32"/>
          <w:lang w:val="ru-RU" w:eastAsia="ru-RU"/>
        </w:rPr>
        <w:t>Управление файлами</w:t>
      </w:r>
    </w:p>
    <w:p w14:paraId="48030DE5" w14:textId="77777777" w:rsidR="00300072" w:rsidRPr="00300072" w:rsidRDefault="00300072" w:rsidP="00300072">
      <w:pPr>
        <w:shd w:val="clear" w:color="auto" w:fill="FFFFFF"/>
        <w:spacing w:after="375"/>
        <w:rPr>
          <w:rFonts w:ascii="Roboto" w:eastAsiaTheme="minorEastAsia" w:hAnsi="Roboto"/>
          <w:color w:val="000000"/>
          <w:spacing w:val="2"/>
          <w:sz w:val="24"/>
          <w:szCs w:val="24"/>
          <w:lang w:val="ru-RU" w:eastAsia="ru-RU"/>
        </w:rPr>
      </w:pPr>
      <w:r w:rsidRPr="00300072">
        <w:rPr>
          <w:rFonts w:ascii="Roboto" w:eastAsiaTheme="minorEastAsia" w:hAnsi="Roboto"/>
          <w:color w:val="000000"/>
          <w:spacing w:val="2"/>
          <w:lang w:val="ru-RU" w:eastAsia="ru-RU"/>
        </w:rPr>
        <w:t>Системные вызовы управления файлами обрабатывают задания по обработке файлов, такие как создание файла, чтение, запись и т. Д.</w:t>
      </w:r>
    </w:p>
    <w:p w14:paraId="3838F56A" w14:textId="77777777" w:rsidR="00300072" w:rsidRPr="00300072" w:rsidRDefault="00300072" w:rsidP="00300072">
      <w:pPr>
        <w:shd w:val="clear" w:color="auto" w:fill="FFFFFF"/>
        <w:spacing w:after="375"/>
        <w:rPr>
          <w:rFonts w:ascii="Roboto" w:eastAsiaTheme="minorEastAsia" w:hAnsi="Roboto"/>
          <w:color w:val="000000"/>
          <w:spacing w:val="2"/>
          <w:lang w:val="ru-RU" w:eastAsia="ru-RU"/>
        </w:rPr>
      </w:pPr>
      <w:r w:rsidRPr="00300072">
        <w:rPr>
          <w:rFonts w:ascii="Roboto" w:eastAsiaTheme="minorEastAsia" w:hAnsi="Roboto"/>
          <w:color w:val="000000"/>
          <w:spacing w:val="2"/>
          <w:lang w:val="ru-RU" w:eastAsia="ru-RU"/>
        </w:rPr>
        <w:t>Функции:</w:t>
      </w:r>
    </w:p>
    <w:p w14:paraId="7C2BBA92" w14:textId="77777777" w:rsidR="00300072" w:rsidRPr="00300072" w:rsidRDefault="00300072" w:rsidP="00300072">
      <w:pPr>
        <w:numPr>
          <w:ilvl w:val="0"/>
          <w:numId w:val="9"/>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Создать файл</w:t>
      </w:r>
    </w:p>
    <w:p w14:paraId="34A175CA" w14:textId="77777777" w:rsidR="00300072" w:rsidRPr="00300072" w:rsidRDefault="00300072" w:rsidP="00300072">
      <w:pPr>
        <w:numPr>
          <w:ilvl w:val="0"/>
          <w:numId w:val="9"/>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Удалить файл</w:t>
      </w:r>
    </w:p>
    <w:p w14:paraId="31309EE0" w14:textId="77777777" w:rsidR="00300072" w:rsidRPr="00300072" w:rsidRDefault="00300072" w:rsidP="00300072">
      <w:pPr>
        <w:numPr>
          <w:ilvl w:val="0"/>
          <w:numId w:val="9"/>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Открыть и закрыть файл</w:t>
      </w:r>
    </w:p>
    <w:p w14:paraId="314BBEB5" w14:textId="77777777" w:rsidR="00300072" w:rsidRPr="00300072" w:rsidRDefault="00300072" w:rsidP="00300072">
      <w:pPr>
        <w:numPr>
          <w:ilvl w:val="0"/>
          <w:numId w:val="9"/>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Читать, писать и перемещать</w:t>
      </w:r>
    </w:p>
    <w:p w14:paraId="41DFFC99" w14:textId="77777777" w:rsidR="00300072" w:rsidRPr="00300072" w:rsidRDefault="00300072" w:rsidP="00300072">
      <w:pPr>
        <w:numPr>
          <w:ilvl w:val="0"/>
          <w:numId w:val="9"/>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Получить и установить атрибуты файла</w:t>
      </w:r>
    </w:p>
    <w:p w14:paraId="48EA4110" w14:textId="77777777" w:rsidR="00300072" w:rsidRPr="00300072" w:rsidRDefault="00300072" w:rsidP="00300072">
      <w:pPr>
        <w:keepNext/>
        <w:keepLines/>
        <w:shd w:val="clear" w:color="auto" w:fill="FFFFFF"/>
        <w:spacing w:before="450" w:after="225"/>
        <w:outlineLvl w:val="2"/>
        <w:rPr>
          <w:rFonts w:ascii="Roboto" w:eastAsia="Times New Roman" w:hAnsi="Roboto" w:cstheme="majorBidi"/>
          <w:color w:val="2A2F35"/>
          <w:spacing w:val="2"/>
          <w:sz w:val="32"/>
          <w:szCs w:val="32"/>
          <w:lang w:val="ru-RU" w:eastAsia="ru-RU"/>
        </w:rPr>
      </w:pPr>
      <w:r w:rsidRPr="00300072">
        <w:rPr>
          <w:rFonts w:ascii="Roboto" w:eastAsia="Times New Roman" w:hAnsi="Roboto" w:cstheme="majorBidi"/>
          <w:color w:val="2A2F35"/>
          <w:spacing w:val="2"/>
          <w:sz w:val="32"/>
          <w:szCs w:val="32"/>
          <w:lang w:val="ru-RU" w:eastAsia="ru-RU"/>
        </w:rPr>
        <w:lastRenderedPageBreak/>
        <w:t>Управление устройством</w:t>
      </w:r>
    </w:p>
    <w:p w14:paraId="5DCEE797" w14:textId="77777777" w:rsidR="00300072" w:rsidRPr="00300072" w:rsidRDefault="00300072" w:rsidP="00300072">
      <w:pPr>
        <w:shd w:val="clear" w:color="auto" w:fill="FFFFFF"/>
        <w:spacing w:after="375"/>
        <w:rPr>
          <w:rFonts w:ascii="Roboto" w:eastAsiaTheme="minorEastAsia" w:hAnsi="Roboto"/>
          <w:color w:val="000000"/>
          <w:spacing w:val="2"/>
          <w:sz w:val="24"/>
          <w:szCs w:val="24"/>
          <w:lang w:val="ru-RU" w:eastAsia="ru-RU"/>
        </w:rPr>
      </w:pPr>
      <w:r w:rsidRPr="00300072">
        <w:rPr>
          <w:rFonts w:ascii="Roboto" w:eastAsiaTheme="minorEastAsia" w:hAnsi="Roboto"/>
          <w:color w:val="000000"/>
          <w:spacing w:val="2"/>
          <w:lang w:val="ru-RU" w:eastAsia="ru-RU"/>
        </w:rPr>
        <w:t>Управление устройствами выполняет работу с устройствами, такими как чтение из буферов устройств, запись в буферы устройств и т. Д.</w:t>
      </w:r>
    </w:p>
    <w:p w14:paraId="65977175" w14:textId="77777777" w:rsidR="00300072" w:rsidRPr="00300072" w:rsidRDefault="00300072" w:rsidP="00300072">
      <w:pPr>
        <w:shd w:val="clear" w:color="auto" w:fill="FFFFFF"/>
        <w:spacing w:after="375"/>
        <w:rPr>
          <w:rFonts w:ascii="Roboto" w:eastAsiaTheme="minorEastAsia" w:hAnsi="Roboto"/>
          <w:color w:val="000000"/>
          <w:spacing w:val="2"/>
          <w:lang w:val="ru-RU" w:eastAsia="ru-RU"/>
        </w:rPr>
      </w:pPr>
      <w:r w:rsidRPr="00300072">
        <w:rPr>
          <w:rFonts w:ascii="Roboto" w:eastAsiaTheme="minorEastAsia" w:hAnsi="Roboto"/>
          <w:color w:val="000000"/>
          <w:spacing w:val="2"/>
          <w:lang w:val="ru-RU" w:eastAsia="ru-RU"/>
        </w:rPr>
        <w:t>функции</w:t>
      </w:r>
    </w:p>
    <w:p w14:paraId="7DE87B07" w14:textId="77777777" w:rsidR="00300072" w:rsidRPr="00300072" w:rsidRDefault="00300072" w:rsidP="00300072">
      <w:pPr>
        <w:numPr>
          <w:ilvl w:val="0"/>
          <w:numId w:val="10"/>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Запрос и релиз устройства</w:t>
      </w:r>
    </w:p>
    <w:p w14:paraId="5AC4C077" w14:textId="77777777" w:rsidR="00300072" w:rsidRPr="00300072" w:rsidRDefault="00300072" w:rsidP="00300072">
      <w:pPr>
        <w:numPr>
          <w:ilvl w:val="0"/>
          <w:numId w:val="10"/>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Логически подключать / отключать устройства</w:t>
      </w:r>
    </w:p>
    <w:p w14:paraId="49187810" w14:textId="77777777" w:rsidR="00300072" w:rsidRPr="00300072" w:rsidRDefault="00300072" w:rsidP="00300072">
      <w:pPr>
        <w:numPr>
          <w:ilvl w:val="0"/>
          <w:numId w:val="10"/>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Получить и установить атрибуты устройства</w:t>
      </w:r>
    </w:p>
    <w:p w14:paraId="4AC2C7B1" w14:textId="77777777" w:rsidR="00300072" w:rsidRPr="00300072" w:rsidRDefault="00300072" w:rsidP="00300072">
      <w:pPr>
        <w:keepNext/>
        <w:keepLines/>
        <w:shd w:val="clear" w:color="auto" w:fill="FFFFFF"/>
        <w:spacing w:before="450" w:after="225"/>
        <w:outlineLvl w:val="2"/>
        <w:rPr>
          <w:rFonts w:ascii="Roboto" w:eastAsia="Times New Roman" w:hAnsi="Roboto" w:cstheme="majorBidi"/>
          <w:color w:val="2A2F35"/>
          <w:spacing w:val="2"/>
          <w:sz w:val="32"/>
          <w:szCs w:val="32"/>
          <w:lang w:val="ru-RU" w:eastAsia="ru-RU"/>
        </w:rPr>
      </w:pPr>
      <w:r w:rsidRPr="00300072">
        <w:rPr>
          <w:rFonts w:ascii="Roboto" w:eastAsia="Times New Roman" w:hAnsi="Roboto" w:cstheme="majorBidi"/>
          <w:color w:val="2A2F35"/>
          <w:spacing w:val="2"/>
          <w:sz w:val="32"/>
          <w:szCs w:val="32"/>
          <w:lang w:val="ru-RU" w:eastAsia="ru-RU"/>
        </w:rPr>
        <w:t>Информационное обслуживание</w:t>
      </w:r>
    </w:p>
    <w:p w14:paraId="2D73AEE3" w14:textId="77777777" w:rsidR="00300072" w:rsidRPr="00300072" w:rsidRDefault="00300072" w:rsidP="00300072">
      <w:pPr>
        <w:shd w:val="clear" w:color="auto" w:fill="FFFFFF"/>
        <w:spacing w:after="375"/>
        <w:rPr>
          <w:rFonts w:ascii="Roboto" w:eastAsiaTheme="minorEastAsia" w:hAnsi="Roboto"/>
          <w:color w:val="000000"/>
          <w:spacing w:val="2"/>
          <w:sz w:val="24"/>
          <w:szCs w:val="24"/>
          <w:lang w:val="ru-RU" w:eastAsia="ru-RU"/>
        </w:rPr>
      </w:pPr>
      <w:r w:rsidRPr="00300072">
        <w:rPr>
          <w:rFonts w:ascii="Roboto" w:eastAsiaTheme="minorEastAsia" w:hAnsi="Roboto"/>
          <w:color w:val="000000"/>
          <w:spacing w:val="2"/>
          <w:lang w:val="ru-RU" w:eastAsia="ru-RU"/>
        </w:rPr>
        <w:t>Он обрабатывает информацию и ее передачу между ОС и программой пользователя.</w:t>
      </w:r>
    </w:p>
    <w:p w14:paraId="4A090F49" w14:textId="77777777" w:rsidR="00300072" w:rsidRPr="00300072" w:rsidRDefault="00300072" w:rsidP="00300072">
      <w:pPr>
        <w:shd w:val="clear" w:color="auto" w:fill="FFFFFF"/>
        <w:spacing w:after="375"/>
        <w:rPr>
          <w:rFonts w:ascii="Roboto" w:eastAsiaTheme="minorEastAsia" w:hAnsi="Roboto"/>
          <w:color w:val="000000"/>
          <w:spacing w:val="2"/>
          <w:lang w:val="ru-RU" w:eastAsia="ru-RU"/>
        </w:rPr>
      </w:pPr>
      <w:r w:rsidRPr="00300072">
        <w:rPr>
          <w:rFonts w:ascii="Roboto" w:eastAsiaTheme="minorEastAsia" w:hAnsi="Roboto"/>
          <w:color w:val="000000"/>
          <w:spacing w:val="2"/>
          <w:lang w:val="ru-RU" w:eastAsia="ru-RU"/>
        </w:rPr>
        <w:t>Функции:</w:t>
      </w:r>
    </w:p>
    <w:p w14:paraId="589C2EAC" w14:textId="77777777" w:rsidR="00300072" w:rsidRPr="00300072" w:rsidRDefault="00300072" w:rsidP="00300072">
      <w:pPr>
        <w:numPr>
          <w:ilvl w:val="0"/>
          <w:numId w:val="11"/>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Получить или установить время и дату</w:t>
      </w:r>
    </w:p>
    <w:p w14:paraId="7AB75D70" w14:textId="77777777" w:rsidR="00300072" w:rsidRPr="00300072" w:rsidRDefault="00300072" w:rsidP="00300072">
      <w:pPr>
        <w:numPr>
          <w:ilvl w:val="0"/>
          <w:numId w:val="11"/>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Получить атрибуты процесса и устройства</w:t>
      </w:r>
    </w:p>
    <w:p w14:paraId="67889389" w14:textId="77777777" w:rsidR="00300072" w:rsidRPr="00300072" w:rsidRDefault="00300072" w:rsidP="00300072">
      <w:pPr>
        <w:keepNext/>
        <w:keepLines/>
        <w:shd w:val="clear" w:color="auto" w:fill="FFFFFF"/>
        <w:spacing w:before="450" w:after="225"/>
        <w:outlineLvl w:val="2"/>
        <w:rPr>
          <w:rFonts w:ascii="Roboto" w:eastAsia="Times New Roman" w:hAnsi="Roboto" w:cstheme="majorBidi"/>
          <w:color w:val="2A2F35"/>
          <w:spacing w:val="2"/>
          <w:sz w:val="32"/>
          <w:szCs w:val="32"/>
          <w:lang w:val="ru-RU" w:eastAsia="ru-RU"/>
        </w:rPr>
      </w:pPr>
      <w:r w:rsidRPr="00300072">
        <w:rPr>
          <w:rFonts w:ascii="Roboto" w:eastAsia="Times New Roman" w:hAnsi="Roboto" w:cstheme="majorBidi"/>
          <w:color w:val="2A2F35"/>
          <w:spacing w:val="2"/>
          <w:sz w:val="32"/>
          <w:szCs w:val="32"/>
          <w:lang w:val="ru-RU" w:eastAsia="ru-RU"/>
        </w:rPr>
        <w:t>Связь:</w:t>
      </w:r>
    </w:p>
    <w:p w14:paraId="7D90E6BA" w14:textId="77777777" w:rsidR="00300072" w:rsidRPr="00300072" w:rsidRDefault="00300072" w:rsidP="00300072">
      <w:pPr>
        <w:shd w:val="clear" w:color="auto" w:fill="FFFFFF"/>
        <w:spacing w:after="375"/>
        <w:rPr>
          <w:rFonts w:ascii="Roboto" w:eastAsiaTheme="minorEastAsia" w:hAnsi="Roboto"/>
          <w:color w:val="000000"/>
          <w:spacing w:val="2"/>
          <w:sz w:val="24"/>
          <w:szCs w:val="24"/>
          <w:lang w:val="ru-RU" w:eastAsia="ru-RU"/>
        </w:rPr>
      </w:pPr>
      <w:r w:rsidRPr="00300072">
        <w:rPr>
          <w:rFonts w:ascii="Roboto" w:eastAsiaTheme="minorEastAsia" w:hAnsi="Roboto"/>
          <w:color w:val="000000"/>
          <w:spacing w:val="2"/>
          <w:lang w:val="ru-RU" w:eastAsia="ru-RU"/>
        </w:rPr>
        <w:t xml:space="preserve">Эти типы системных вызовов специально используются для </w:t>
      </w:r>
      <w:proofErr w:type="spellStart"/>
      <w:r w:rsidRPr="00300072">
        <w:rPr>
          <w:rFonts w:ascii="Roboto" w:eastAsiaTheme="minorEastAsia" w:hAnsi="Roboto"/>
          <w:color w:val="000000"/>
          <w:spacing w:val="2"/>
          <w:lang w:val="ru-RU" w:eastAsia="ru-RU"/>
        </w:rPr>
        <w:t>межпроцессного</w:t>
      </w:r>
      <w:proofErr w:type="spellEnd"/>
      <w:r w:rsidRPr="00300072">
        <w:rPr>
          <w:rFonts w:ascii="Roboto" w:eastAsiaTheme="minorEastAsia" w:hAnsi="Roboto"/>
          <w:color w:val="000000"/>
          <w:spacing w:val="2"/>
          <w:lang w:val="ru-RU" w:eastAsia="ru-RU"/>
        </w:rPr>
        <w:t xml:space="preserve"> взаимодействия.</w:t>
      </w:r>
    </w:p>
    <w:p w14:paraId="3AF0665B" w14:textId="77777777" w:rsidR="00300072" w:rsidRPr="00300072" w:rsidRDefault="00300072" w:rsidP="00300072">
      <w:pPr>
        <w:shd w:val="clear" w:color="auto" w:fill="FFFFFF"/>
        <w:spacing w:after="375"/>
        <w:rPr>
          <w:rFonts w:ascii="Roboto" w:eastAsiaTheme="minorEastAsia" w:hAnsi="Roboto"/>
          <w:color w:val="000000"/>
          <w:spacing w:val="2"/>
          <w:lang w:val="ru-RU" w:eastAsia="ru-RU"/>
        </w:rPr>
      </w:pPr>
      <w:r w:rsidRPr="00300072">
        <w:rPr>
          <w:rFonts w:ascii="Roboto" w:eastAsiaTheme="minorEastAsia" w:hAnsi="Roboto"/>
          <w:color w:val="000000"/>
          <w:spacing w:val="2"/>
          <w:lang w:val="ru-RU" w:eastAsia="ru-RU"/>
        </w:rPr>
        <w:t>Функции:</w:t>
      </w:r>
    </w:p>
    <w:p w14:paraId="33938368" w14:textId="77777777" w:rsidR="00300072" w:rsidRPr="00300072" w:rsidRDefault="00300072" w:rsidP="00300072">
      <w:pPr>
        <w:numPr>
          <w:ilvl w:val="0"/>
          <w:numId w:val="12"/>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Создание, удаление коммуникационных соединений</w:t>
      </w:r>
    </w:p>
    <w:p w14:paraId="3D24F829" w14:textId="77777777" w:rsidR="00300072" w:rsidRPr="00300072" w:rsidRDefault="00300072" w:rsidP="00300072">
      <w:pPr>
        <w:numPr>
          <w:ilvl w:val="0"/>
          <w:numId w:val="12"/>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Отправить, получить сообщение</w:t>
      </w:r>
    </w:p>
    <w:p w14:paraId="4E510C65" w14:textId="77777777" w:rsidR="00300072" w:rsidRPr="00300072" w:rsidRDefault="00300072" w:rsidP="00300072">
      <w:pPr>
        <w:numPr>
          <w:ilvl w:val="0"/>
          <w:numId w:val="12"/>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Помогите ОС перенести информацию о статусе</w:t>
      </w:r>
    </w:p>
    <w:p w14:paraId="16554DD2" w14:textId="77777777" w:rsidR="00300072" w:rsidRPr="00300072" w:rsidRDefault="00300072" w:rsidP="00300072">
      <w:pPr>
        <w:numPr>
          <w:ilvl w:val="0"/>
          <w:numId w:val="12"/>
        </w:numPr>
        <w:shd w:val="clear" w:color="auto" w:fill="FFFFFF"/>
        <w:spacing w:before="100" w:beforeAutospacing="1" w:after="100" w:afterAutospacing="1" w:line="240" w:lineRule="auto"/>
        <w:rPr>
          <w:rFonts w:ascii="Roboto" w:eastAsia="Times New Roman" w:hAnsi="Roboto"/>
          <w:color w:val="000000"/>
          <w:spacing w:val="2"/>
          <w:lang w:val="ru-RU" w:eastAsia="ru-RU"/>
        </w:rPr>
      </w:pPr>
      <w:r w:rsidRPr="00300072">
        <w:rPr>
          <w:rFonts w:ascii="Roboto" w:eastAsia="Times New Roman" w:hAnsi="Roboto"/>
          <w:color w:val="000000"/>
          <w:spacing w:val="2"/>
          <w:lang w:val="ru-RU" w:eastAsia="ru-RU"/>
        </w:rPr>
        <w:t>Подключите или отсоедините удаленные устройства</w:t>
      </w:r>
    </w:p>
    <w:p w14:paraId="61971D92" w14:textId="77777777" w:rsidR="00300072" w:rsidRPr="00300072" w:rsidRDefault="00300072" w:rsidP="00300072">
      <w:pPr>
        <w:keepNext/>
        <w:keepLines/>
        <w:shd w:val="clear" w:color="auto" w:fill="FFFFFF"/>
        <w:spacing w:before="450" w:after="225"/>
        <w:outlineLvl w:val="1"/>
        <w:rPr>
          <w:rFonts w:asciiTheme="majorHAnsi" w:eastAsia="Times New Roman" w:hAnsiTheme="majorHAnsi" w:cstheme="majorBidi"/>
          <w:color w:val="2A2F35"/>
          <w:spacing w:val="2"/>
          <w:sz w:val="36"/>
          <w:szCs w:val="36"/>
          <w:lang w:val="ru-RU" w:eastAsia="ru-RU"/>
        </w:rPr>
      </w:pPr>
      <w:r w:rsidRPr="00300072">
        <w:rPr>
          <w:rFonts w:asciiTheme="majorHAnsi" w:eastAsia="Times New Roman" w:hAnsiTheme="majorHAnsi" w:cstheme="majorBidi"/>
          <w:color w:val="2A2F35"/>
          <w:spacing w:val="2"/>
          <w:sz w:val="26"/>
          <w:szCs w:val="26"/>
          <w:lang w:val="ru-RU" w:eastAsia="ru-RU"/>
        </w:rPr>
        <w:t>Важные системные вызовы, используемые в ОС</w:t>
      </w:r>
    </w:p>
    <w:p w14:paraId="7D565149" w14:textId="77777777" w:rsidR="00300072" w:rsidRPr="00300072" w:rsidRDefault="00300072" w:rsidP="00300072">
      <w:pPr>
        <w:keepNext/>
        <w:keepLines/>
        <w:spacing w:before="450" w:after="225"/>
        <w:outlineLvl w:val="2"/>
        <w:rPr>
          <w:rFonts w:asciiTheme="majorHAnsi" w:eastAsia="Times New Roman" w:hAnsiTheme="majorHAnsi" w:cstheme="majorBidi"/>
          <w:color w:val="2A2F35"/>
          <w:sz w:val="32"/>
          <w:szCs w:val="32"/>
          <w:lang w:val="ru-RU" w:eastAsia="ru-RU"/>
        </w:rPr>
      </w:pPr>
      <w:proofErr w:type="gramStart"/>
      <w:r w:rsidRPr="00300072">
        <w:rPr>
          <w:rFonts w:asciiTheme="majorHAnsi" w:eastAsia="Times New Roman" w:hAnsiTheme="majorHAnsi" w:cstheme="majorBidi"/>
          <w:color w:val="2A2F35"/>
          <w:sz w:val="32"/>
          <w:szCs w:val="32"/>
          <w:lang w:val="ru-RU" w:eastAsia="ru-RU"/>
        </w:rPr>
        <w:t>Подождите(</w:t>
      </w:r>
      <w:proofErr w:type="gramEnd"/>
      <w:r w:rsidRPr="00300072">
        <w:rPr>
          <w:rFonts w:asciiTheme="majorHAnsi" w:eastAsia="Times New Roman" w:hAnsiTheme="majorHAnsi" w:cstheme="majorBidi"/>
          <w:color w:val="2A2F35"/>
          <w:sz w:val="32"/>
          <w:szCs w:val="32"/>
          <w:lang w:val="ru-RU" w:eastAsia="ru-RU"/>
        </w:rPr>
        <w:t>)</w:t>
      </w:r>
    </w:p>
    <w:p w14:paraId="73796942" w14:textId="77777777" w:rsidR="00300072" w:rsidRPr="00300072" w:rsidRDefault="00300072" w:rsidP="00300072">
      <w:pPr>
        <w:spacing w:after="375"/>
        <w:rPr>
          <w:rFonts w:eastAsiaTheme="minorEastAsia"/>
          <w:sz w:val="24"/>
          <w:szCs w:val="24"/>
          <w:lang w:val="ru-RU" w:eastAsia="ru-RU"/>
        </w:rPr>
      </w:pPr>
      <w:r w:rsidRPr="00300072">
        <w:rPr>
          <w:rFonts w:eastAsiaTheme="minorEastAsia"/>
          <w:lang w:val="ru-RU" w:eastAsia="ru-RU"/>
        </w:rPr>
        <w:t>В некоторых системах процесс должен ждать, пока другой процесс завершит свое выполнение. Этот тип ситуации возникает, когда родительский процесс создает дочерний процесс, и выполнение родительского процесса остается приостановленным, пока не выполнится его дочерний процесс.</w:t>
      </w:r>
    </w:p>
    <w:p w14:paraId="13C8000A" w14:textId="77777777" w:rsidR="00300072" w:rsidRPr="00300072" w:rsidRDefault="00300072" w:rsidP="00300072">
      <w:pPr>
        <w:spacing w:after="375"/>
        <w:rPr>
          <w:rFonts w:eastAsiaTheme="minorEastAsia"/>
          <w:lang w:val="ru-RU" w:eastAsia="ru-RU"/>
        </w:rPr>
      </w:pPr>
      <w:r w:rsidRPr="00300072">
        <w:rPr>
          <w:rFonts w:eastAsiaTheme="minorEastAsia"/>
          <w:lang w:val="ru-RU" w:eastAsia="ru-RU"/>
        </w:rPr>
        <w:t xml:space="preserve">Приостановка родительского процесса автоматически происходит с помощью системного вызова </w:t>
      </w:r>
      <w:proofErr w:type="spellStart"/>
      <w:r w:rsidRPr="00300072">
        <w:rPr>
          <w:rFonts w:eastAsiaTheme="minorEastAsia"/>
          <w:lang w:val="ru-RU" w:eastAsia="ru-RU"/>
        </w:rPr>
        <w:t>wait</w:t>
      </w:r>
      <w:proofErr w:type="spellEnd"/>
      <w:r w:rsidRPr="00300072">
        <w:rPr>
          <w:rFonts w:eastAsiaTheme="minorEastAsia"/>
          <w:lang w:val="ru-RU" w:eastAsia="ru-RU"/>
        </w:rPr>
        <w:t xml:space="preserve"> (). Когда дочерний процесс завершает выполнение, элемент управления возвращается к родительскому процессу.</w:t>
      </w:r>
    </w:p>
    <w:p w14:paraId="7AB64B3B" w14:textId="77777777" w:rsidR="00300072" w:rsidRPr="00300072" w:rsidRDefault="00300072" w:rsidP="00300072">
      <w:pPr>
        <w:keepNext/>
        <w:keepLines/>
        <w:spacing w:before="450" w:after="225"/>
        <w:outlineLvl w:val="2"/>
        <w:rPr>
          <w:rFonts w:asciiTheme="majorHAnsi" w:eastAsia="Times New Roman" w:hAnsiTheme="majorHAnsi" w:cstheme="majorBidi"/>
          <w:color w:val="2A2F35"/>
          <w:sz w:val="32"/>
          <w:szCs w:val="32"/>
          <w:lang w:val="ru-RU" w:eastAsia="ru-RU"/>
        </w:rPr>
      </w:pPr>
      <w:r w:rsidRPr="00300072">
        <w:rPr>
          <w:rFonts w:asciiTheme="majorHAnsi" w:eastAsia="Times New Roman" w:hAnsiTheme="majorHAnsi" w:cstheme="majorBidi"/>
          <w:color w:val="2A2F35"/>
          <w:sz w:val="32"/>
          <w:szCs w:val="32"/>
          <w:lang w:val="ru-RU" w:eastAsia="ru-RU"/>
        </w:rPr>
        <w:lastRenderedPageBreak/>
        <w:t>вилка ()</w:t>
      </w:r>
    </w:p>
    <w:p w14:paraId="3E712134" w14:textId="77777777" w:rsidR="00300072" w:rsidRPr="00300072" w:rsidRDefault="00300072" w:rsidP="00300072">
      <w:pPr>
        <w:spacing w:after="375"/>
        <w:rPr>
          <w:rFonts w:eastAsiaTheme="minorEastAsia"/>
          <w:sz w:val="24"/>
          <w:szCs w:val="24"/>
          <w:lang w:val="ru-RU" w:eastAsia="ru-RU"/>
        </w:rPr>
      </w:pPr>
      <w:r w:rsidRPr="00300072">
        <w:rPr>
          <w:rFonts w:eastAsiaTheme="minorEastAsia"/>
          <w:lang w:val="ru-RU" w:eastAsia="ru-RU"/>
        </w:rPr>
        <w:t>Процессы используют этот системный вызов для создания процессов, которые являются их копиями. С помощью этого системного вызова родительский процесс создает дочерний процесс, и выполнение родительского процесса будет приостановлено до выполнения дочернего процесса.</w:t>
      </w:r>
    </w:p>
    <w:p w14:paraId="15138AA8" w14:textId="77777777" w:rsidR="00300072" w:rsidRPr="00300072" w:rsidRDefault="00300072" w:rsidP="00300072">
      <w:pPr>
        <w:keepNext/>
        <w:keepLines/>
        <w:spacing w:before="450" w:after="225"/>
        <w:outlineLvl w:val="2"/>
        <w:rPr>
          <w:rFonts w:asciiTheme="majorHAnsi" w:eastAsia="Times New Roman" w:hAnsiTheme="majorHAnsi" w:cstheme="majorBidi"/>
          <w:color w:val="2A2F35"/>
          <w:sz w:val="32"/>
          <w:szCs w:val="32"/>
          <w:lang w:val="ru-RU" w:eastAsia="ru-RU"/>
        </w:rPr>
      </w:pPr>
      <w:proofErr w:type="spellStart"/>
      <w:r w:rsidRPr="00300072">
        <w:rPr>
          <w:rFonts w:asciiTheme="majorHAnsi" w:eastAsia="Times New Roman" w:hAnsiTheme="majorHAnsi" w:cstheme="majorBidi"/>
          <w:color w:val="2A2F35"/>
          <w:sz w:val="32"/>
          <w:szCs w:val="32"/>
          <w:lang w:val="ru-RU" w:eastAsia="ru-RU"/>
        </w:rPr>
        <w:t>Exec</w:t>
      </w:r>
      <w:proofErr w:type="spellEnd"/>
      <w:r w:rsidRPr="00300072">
        <w:rPr>
          <w:rFonts w:asciiTheme="majorHAnsi" w:eastAsia="Times New Roman" w:hAnsiTheme="majorHAnsi" w:cstheme="majorBidi"/>
          <w:color w:val="2A2F35"/>
          <w:sz w:val="32"/>
          <w:szCs w:val="32"/>
          <w:lang w:val="ru-RU" w:eastAsia="ru-RU"/>
        </w:rPr>
        <w:t xml:space="preserve"> ()</w:t>
      </w:r>
    </w:p>
    <w:p w14:paraId="29BAFC71" w14:textId="77777777" w:rsidR="00300072" w:rsidRPr="00300072" w:rsidRDefault="00300072" w:rsidP="00300072">
      <w:pPr>
        <w:spacing w:after="375"/>
        <w:rPr>
          <w:rFonts w:eastAsiaTheme="minorEastAsia"/>
          <w:sz w:val="24"/>
          <w:szCs w:val="24"/>
          <w:lang w:val="ru-RU" w:eastAsia="ru-RU"/>
        </w:rPr>
      </w:pPr>
      <w:r w:rsidRPr="00300072">
        <w:rPr>
          <w:rFonts w:eastAsiaTheme="minorEastAsia"/>
          <w:lang w:val="ru-RU" w:eastAsia="ru-RU"/>
        </w:rPr>
        <w:t>Этот системный вызов выполняется, когда исполняемый файл в контексте уже запущенного процесса заменяет старый исполняемый файл. Однако исходный идентификатор процесса остается, поскольку новый процесс не создается, но стек, данные, заголовок, данные и т. Д. Заменяются новым процессом.</w:t>
      </w:r>
    </w:p>
    <w:p w14:paraId="05733161" w14:textId="77777777" w:rsidR="00300072" w:rsidRPr="00300072" w:rsidRDefault="00300072" w:rsidP="00300072">
      <w:pPr>
        <w:keepNext/>
        <w:keepLines/>
        <w:spacing w:before="450" w:after="225"/>
        <w:outlineLvl w:val="2"/>
        <w:rPr>
          <w:rFonts w:asciiTheme="majorHAnsi" w:eastAsia="Times New Roman" w:hAnsiTheme="majorHAnsi" w:cstheme="majorBidi"/>
          <w:color w:val="2A2F35"/>
          <w:sz w:val="32"/>
          <w:szCs w:val="32"/>
          <w:lang w:val="ru-RU" w:eastAsia="ru-RU"/>
        </w:rPr>
      </w:pPr>
      <w:proofErr w:type="gramStart"/>
      <w:r w:rsidRPr="00300072">
        <w:rPr>
          <w:rFonts w:asciiTheme="majorHAnsi" w:eastAsia="Times New Roman" w:hAnsiTheme="majorHAnsi" w:cstheme="majorBidi"/>
          <w:color w:val="2A2F35"/>
          <w:sz w:val="32"/>
          <w:szCs w:val="32"/>
          <w:lang w:val="ru-RU" w:eastAsia="ru-RU"/>
        </w:rPr>
        <w:t>убийство(</w:t>
      </w:r>
      <w:proofErr w:type="gramEnd"/>
      <w:r w:rsidRPr="00300072">
        <w:rPr>
          <w:rFonts w:asciiTheme="majorHAnsi" w:eastAsia="Times New Roman" w:hAnsiTheme="majorHAnsi" w:cstheme="majorBidi"/>
          <w:color w:val="2A2F35"/>
          <w:sz w:val="32"/>
          <w:szCs w:val="32"/>
          <w:lang w:val="ru-RU" w:eastAsia="ru-RU"/>
        </w:rPr>
        <w:t>):</w:t>
      </w:r>
    </w:p>
    <w:p w14:paraId="2F39FDCD" w14:textId="77777777" w:rsidR="00300072" w:rsidRPr="00300072" w:rsidRDefault="00300072" w:rsidP="00300072">
      <w:pPr>
        <w:spacing w:after="375"/>
        <w:rPr>
          <w:rFonts w:eastAsiaTheme="minorEastAsia"/>
          <w:sz w:val="24"/>
          <w:szCs w:val="24"/>
          <w:lang w:val="ru-RU" w:eastAsia="ru-RU"/>
        </w:rPr>
      </w:pPr>
      <w:r w:rsidRPr="00300072">
        <w:rPr>
          <w:rFonts w:eastAsiaTheme="minorEastAsia"/>
          <w:lang w:val="ru-RU" w:eastAsia="ru-RU"/>
        </w:rPr>
        <w:t xml:space="preserve">Системный вызов </w:t>
      </w:r>
      <w:proofErr w:type="spellStart"/>
      <w:r w:rsidRPr="00300072">
        <w:rPr>
          <w:rFonts w:eastAsiaTheme="minorEastAsia"/>
          <w:lang w:val="ru-RU" w:eastAsia="ru-RU"/>
        </w:rPr>
        <w:t>kill</w:t>
      </w:r>
      <w:proofErr w:type="spellEnd"/>
      <w:r w:rsidRPr="00300072">
        <w:rPr>
          <w:rFonts w:eastAsiaTheme="minorEastAsia"/>
          <w:lang w:val="ru-RU" w:eastAsia="ru-RU"/>
        </w:rPr>
        <w:t xml:space="preserve"> () используется ОС для отправки сигнала завершения процессу, который побуждает процесс завершиться. Однако системный вызов </w:t>
      </w:r>
      <w:proofErr w:type="spellStart"/>
      <w:r w:rsidRPr="00300072">
        <w:rPr>
          <w:rFonts w:eastAsiaTheme="minorEastAsia"/>
          <w:lang w:val="ru-RU" w:eastAsia="ru-RU"/>
        </w:rPr>
        <w:t>kill</w:t>
      </w:r>
      <w:proofErr w:type="spellEnd"/>
      <w:r w:rsidRPr="00300072">
        <w:rPr>
          <w:rFonts w:eastAsiaTheme="minorEastAsia"/>
          <w:lang w:val="ru-RU" w:eastAsia="ru-RU"/>
        </w:rPr>
        <w:t xml:space="preserve"> не обязательно означает уничтожение процесса и может иметь различные значения.</w:t>
      </w:r>
    </w:p>
    <w:p w14:paraId="5ECA77B7" w14:textId="77777777" w:rsidR="00300072" w:rsidRPr="00300072" w:rsidRDefault="00300072" w:rsidP="00300072">
      <w:pPr>
        <w:keepNext/>
        <w:keepLines/>
        <w:spacing w:before="450" w:after="225"/>
        <w:outlineLvl w:val="2"/>
        <w:rPr>
          <w:rFonts w:asciiTheme="majorHAnsi" w:eastAsia="Times New Roman" w:hAnsiTheme="majorHAnsi" w:cstheme="majorBidi"/>
          <w:color w:val="2A2F35"/>
          <w:sz w:val="32"/>
          <w:szCs w:val="32"/>
          <w:lang w:val="ru-RU" w:eastAsia="ru-RU"/>
        </w:rPr>
      </w:pPr>
      <w:proofErr w:type="gramStart"/>
      <w:r w:rsidRPr="00300072">
        <w:rPr>
          <w:rFonts w:asciiTheme="majorHAnsi" w:eastAsia="Times New Roman" w:hAnsiTheme="majorHAnsi" w:cstheme="majorBidi"/>
          <w:color w:val="2A2F35"/>
          <w:sz w:val="32"/>
          <w:szCs w:val="32"/>
          <w:lang w:val="ru-RU" w:eastAsia="ru-RU"/>
        </w:rPr>
        <w:t>Выход(</w:t>
      </w:r>
      <w:proofErr w:type="gramEnd"/>
      <w:r w:rsidRPr="00300072">
        <w:rPr>
          <w:rFonts w:asciiTheme="majorHAnsi" w:eastAsia="Times New Roman" w:hAnsiTheme="majorHAnsi" w:cstheme="majorBidi"/>
          <w:color w:val="2A2F35"/>
          <w:sz w:val="32"/>
          <w:szCs w:val="32"/>
          <w:lang w:val="ru-RU" w:eastAsia="ru-RU"/>
        </w:rPr>
        <w:t>):</w:t>
      </w:r>
    </w:p>
    <w:p w14:paraId="185F83F2" w14:textId="77777777" w:rsidR="00300072" w:rsidRPr="00300072" w:rsidRDefault="00300072" w:rsidP="00300072">
      <w:pPr>
        <w:spacing w:after="375"/>
        <w:rPr>
          <w:rFonts w:eastAsiaTheme="minorEastAsia"/>
          <w:sz w:val="24"/>
          <w:szCs w:val="24"/>
          <w:lang w:val="ru-RU" w:eastAsia="ru-RU"/>
        </w:rPr>
      </w:pPr>
      <w:r w:rsidRPr="00300072">
        <w:rPr>
          <w:rFonts w:eastAsiaTheme="minorEastAsia"/>
          <w:lang w:val="ru-RU" w:eastAsia="ru-RU"/>
        </w:rPr>
        <w:t xml:space="preserve">Системный вызов </w:t>
      </w:r>
      <w:proofErr w:type="spellStart"/>
      <w:r w:rsidRPr="00300072">
        <w:rPr>
          <w:rFonts w:eastAsiaTheme="minorEastAsia"/>
          <w:lang w:val="ru-RU" w:eastAsia="ru-RU"/>
        </w:rPr>
        <w:t>exit</w:t>
      </w:r>
      <w:proofErr w:type="spellEnd"/>
      <w:r w:rsidRPr="00300072">
        <w:rPr>
          <w:rFonts w:eastAsiaTheme="minorEastAsia"/>
          <w:lang w:val="ru-RU" w:eastAsia="ru-RU"/>
        </w:rPr>
        <w:t xml:space="preserve"> () используется для прекращения выполнения программы. Этот вызов, особенно в многопоточной среде, определяет, что выполнение потока завершено. ОС восстанавливает ресурсы, которые использовались процессом после использования системного вызова </w:t>
      </w:r>
      <w:proofErr w:type="spellStart"/>
      <w:r w:rsidRPr="00300072">
        <w:rPr>
          <w:rFonts w:eastAsiaTheme="minorEastAsia"/>
          <w:lang w:val="ru-RU" w:eastAsia="ru-RU"/>
        </w:rPr>
        <w:t>exit</w:t>
      </w:r>
      <w:proofErr w:type="spellEnd"/>
      <w:r w:rsidRPr="00300072">
        <w:rPr>
          <w:rFonts w:eastAsiaTheme="minorEastAsia"/>
          <w:lang w:val="ru-RU" w:eastAsia="ru-RU"/>
        </w:rPr>
        <w:t xml:space="preserve"> ().</w:t>
      </w:r>
    </w:p>
    <w:p w14:paraId="235593F0" w14:textId="77777777" w:rsidR="00300072" w:rsidRPr="00BD5A78" w:rsidRDefault="00300072" w:rsidP="00300072">
      <w:pPr>
        <w:rPr>
          <w:rFonts w:eastAsiaTheme="minorEastAsia"/>
          <w:b/>
          <w:bCs/>
          <w:color w:val="4472C4" w:themeColor="accent1"/>
          <w:sz w:val="32"/>
          <w:szCs w:val="32"/>
          <w:lang w:val="ru-RU" w:eastAsia="ru-RU"/>
        </w:rPr>
      </w:pPr>
      <w:r w:rsidRPr="00BD5A78">
        <w:rPr>
          <w:rFonts w:eastAsiaTheme="minorEastAsia"/>
          <w:b/>
          <w:bCs/>
          <w:color w:val="4472C4" w:themeColor="accent1"/>
          <w:sz w:val="32"/>
          <w:szCs w:val="32"/>
          <w:lang w:val="ru-RU" w:eastAsia="ru-RU"/>
        </w:rPr>
        <w:t xml:space="preserve">6.межпроцессорное взаимодействие 7. Средства </w:t>
      </w:r>
      <w:proofErr w:type="spellStart"/>
      <w:r w:rsidRPr="00BD5A78">
        <w:rPr>
          <w:rFonts w:eastAsiaTheme="minorEastAsia"/>
          <w:b/>
          <w:bCs/>
          <w:color w:val="4472C4" w:themeColor="accent1"/>
          <w:sz w:val="32"/>
          <w:szCs w:val="32"/>
          <w:lang w:val="ru-RU" w:eastAsia="ru-RU"/>
        </w:rPr>
        <w:t>межпроцессного</w:t>
      </w:r>
      <w:proofErr w:type="spellEnd"/>
      <w:r w:rsidRPr="00BD5A78">
        <w:rPr>
          <w:rFonts w:eastAsiaTheme="minorEastAsia"/>
          <w:b/>
          <w:bCs/>
          <w:color w:val="4472C4" w:themeColor="accent1"/>
          <w:sz w:val="32"/>
          <w:szCs w:val="32"/>
          <w:lang w:val="ru-RU" w:eastAsia="ru-RU"/>
        </w:rPr>
        <w:t xml:space="preserve"> взаимодействия. </w:t>
      </w:r>
    </w:p>
    <w:p w14:paraId="25191A6F" w14:textId="77777777" w:rsidR="00300072" w:rsidRPr="00300072" w:rsidRDefault="00300072" w:rsidP="00300072">
      <w:pPr>
        <w:shd w:val="clear" w:color="auto" w:fill="FFFFFF"/>
        <w:spacing w:after="0" w:line="240" w:lineRule="auto"/>
        <w:textAlignment w:val="baseline"/>
        <w:rPr>
          <w:rFonts w:ascii="Segoe UI" w:eastAsiaTheme="minorEastAsia" w:hAnsi="Segoe UI" w:cs="Segoe UI"/>
          <w:color w:val="202122"/>
          <w:sz w:val="24"/>
          <w:szCs w:val="24"/>
          <w:lang w:val="ru-RU" w:eastAsia="ru-RU"/>
        </w:rPr>
      </w:pPr>
      <w:r w:rsidRPr="00300072">
        <w:rPr>
          <w:rFonts w:ascii="Times New Roman" w:eastAsiaTheme="minorEastAsia" w:hAnsi="Times New Roman" w:cs="Times New Roman"/>
          <w:sz w:val="24"/>
          <w:szCs w:val="24"/>
          <w:lang w:val="ru-RU" w:eastAsia="ru-RU"/>
        </w:rPr>
        <w:t xml:space="preserve"> </w:t>
      </w:r>
      <w:bookmarkStart w:id="9" w:name="_Hlk101730753"/>
      <w:proofErr w:type="spellStart"/>
      <w:r w:rsidRPr="00300072">
        <w:rPr>
          <w:rFonts w:ascii="inherit" w:eastAsiaTheme="minorEastAsia" w:hAnsi="inherit" w:cs="Segoe UI"/>
          <w:b/>
          <w:bCs/>
          <w:color w:val="202122"/>
          <w:sz w:val="24"/>
          <w:szCs w:val="24"/>
          <w:bdr w:val="none" w:sz="0" w:space="0" w:color="auto" w:frame="1"/>
          <w:lang w:val="ru-RU" w:eastAsia="ru-RU"/>
        </w:rPr>
        <w:t>Межпроцессное</w:t>
      </w:r>
      <w:proofErr w:type="spellEnd"/>
      <w:r w:rsidRPr="00300072">
        <w:rPr>
          <w:rFonts w:ascii="inherit" w:eastAsiaTheme="minorEastAsia" w:hAnsi="inherit" w:cs="Segoe UI"/>
          <w:b/>
          <w:bCs/>
          <w:color w:val="202122"/>
          <w:sz w:val="24"/>
          <w:szCs w:val="24"/>
          <w:bdr w:val="none" w:sz="0" w:space="0" w:color="auto" w:frame="1"/>
          <w:lang w:val="ru-RU" w:eastAsia="ru-RU"/>
        </w:rPr>
        <w:t xml:space="preserve"> взаимодействие</w:t>
      </w:r>
      <w:r w:rsidRPr="00300072">
        <w:rPr>
          <w:rFonts w:ascii="Segoe UI" w:eastAsiaTheme="minorEastAsia" w:hAnsi="Segoe UI" w:cs="Segoe UI"/>
          <w:color w:val="202122"/>
          <w:sz w:val="24"/>
          <w:szCs w:val="24"/>
          <w:lang w:val="ru-RU" w:eastAsia="ru-RU"/>
        </w:rPr>
        <w:t> (</w:t>
      </w:r>
      <w:hyperlink r:id="rId9" w:tooltip="Английский язык" w:history="1">
        <w:r w:rsidRPr="00300072">
          <w:rPr>
            <w:rFonts w:ascii="inherit" w:eastAsiaTheme="minorEastAsia" w:hAnsi="inherit" w:cs="Segoe UI"/>
            <w:color w:val="3366CC"/>
            <w:sz w:val="24"/>
            <w:szCs w:val="24"/>
            <w:u w:val="single"/>
            <w:bdr w:val="none" w:sz="0" w:space="0" w:color="auto" w:frame="1"/>
            <w:lang w:val="ru-RU" w:eastAsia="ru-RU"/>
          </w:rPr>
          <w:t>англ.</w:t>
        </w:r>
      </w:hyperlink>
      <w:r w:rsidRPr="00300072">
        <w:rPr>
          <w:rFonts w:ascii="Segoe UI" w:eastAsiaTheme="minorEastAsia" w:hAnsi="Segoe UI" w:cs="Segoe UI"/>
          <w:color w:val="202122"/>
          <w:sz w:val="24"/>
          <w:szCs w:val="24"/>
          <w:lang w:val="ru-RU" w:eastAsia="ru-RU"/>
        </w:rPr>
        <w:t> </w:t>
      </w:r>
      <w:r w:rsidRPr="00300072">
        <w:rPr>
          <w:rFonts w:ascii="inherit" w:eastAsiaTheme="minorEastAsia" w:hAnsi="inherit" w:cs="Segoe UI"/>
          <w:b/>
          <w:bCs/>
          <w:i/>
          <w:iCs/>
          <w:color w:val="202122"/>
          <w:sz w:val="24"/>
          <w:szCs w:val="24"/>
          <w:bdr w:val="none" w:sz="0" w:space="0" w:color="auto" w:frame="1"/>
          <w:lang w:val="en" w:eastAsia="ru-RU"/>
        </w:rPr>
        <w:t>i</w:t>
      </w:r>
      <w:r w:rsidRPr="00300072">
        <w:rPr>
          <w:rFonts w:ascii="inherit" w:eastAsiaTheme="minorEastAsia" w:hAnsi="inherit" w:cs="Segoe UI"/>
          <w:i/>
          <w:iCs/>
          <w:color w:val="202122"/>
          <w:sz w:val="24"/>
          <w:szCs w:val="24"/>
          <w:bdr w:val="none" w:sz="0" w:space="0" w:color="auto" w:frame="1"/>
          <w:lang w:val="en" w:eastAsia="ru-RU"/>
        </w:rPr>
        <w:t>nter</w:t>
      </w:r>
      <w:r w:rsidRPr="00300072">
        <w:rPr>
          <w:rFonts w:ascii="inherit" w:eastAsiaTheme="minorEastAsia" w:hAnsi="inherit" w:cs="Segoe UI"/>
          <w:i/>
          <w:iCs/>
          <w:color w:val="202122"/>
          <w:sz w:val="24"/>
          <w:szCs w:val="24"/>
          <w:bdr w:val="none" w:sz="0" w:space="0" w:color="auto" w:frame="1"/>
          <w:lang w:val="ru-RU" w:eastAsia="ru-RU"/>
        </w:rPr>
        <w:t>-</w:t>
      </w:r>
      <w:r w:rsidRPr="00300072">
        <w:rPr>
          <w:rFonts w:ascii="inherit" w:eastAsiaTheme="minorEastAsia" w:hAnsi="inherit" w:cs="Segoe UI"/>
          <w:b/>
          <w:bCs/>
          <w:i/>
          <w:iCs/>
          <w:color w:val="202122"/>
          <w:sz w:val="24"/>
          <w:szCs w:val="24"/>
          <w:bdr w:val="none" w:sz="0" w:space="0" w:color="auto" w:frame="1"/>
          <w:lang w:val="en" w:eastAsia="ru-RU"/>
        </w:rPr>
        <w:t>p</w:t>
      </w:r>
      <w:r w:rsidRPr="00300072">
        <w:rPr>
          <w:rFonts w:ascii="inherit" w:eastAsiaTheme="minorEastAsia" w:hAnsi="inherit" w:cs="Segoe UI"/>
          <w:i/>
          <w:iCs/>
          <w:color w:val="202122"/>
          <w:sz w:val="24"/>
          <w:szCs w:val="24"/>
          <w:bdr w:val="none" w:sz="0" w:space="0" w:color="auto" w:frame="1"/>
          <w:lang w:val="en" w:eastAsia="ru-RU"/>
        </w:rPr>
        <w:t>rocess </w:t>
      </w:r>
      <w:r w:rsidRPr="00300072">
        <w:rPr>
          <w:rFonts w:ascii="inherit" w:eastAsiaTheme="minorEastAsia" w:hAnsi="inherit" w:cs="Segoe UI"/>
          <w:b/>
          <w:bCs/>
          <w:i/>
          <w:iCs/>
          <w:color w:val="202122"/>
          <w:sz w:val="24"/>
          <w:szCs w:val="24"/>
          <w:bdr w:val="none" w:sz="0" w:space="0" w:color="auto" w:frame="1"/>
          <w:lang w:val="en" w:eastAsia="ru-RU"/>
        </w:rPr>
        <w:t>c</w:t>
      </w:r>
      <w:r w:rsidRPr="00300072">
        <w:rPr>
          <w:rFonts w:ascii="inherit" w:eastAsiaTheme="minorEastAsia" w:hAnsi="inherit" w:cs="Segoe UI"/>
          <w:i/>
          <w:iCs/>
          <w:color w:val="202122"/>
          <w:sz w:val="24"/>
          <w:szCs w:val="24"/>
          <w:bdr w:val="none" w:sz="0" w:space="0" w:color="auto" w:frame="1"/>
          <w:lang w:val="en" w:eastAsia="ru-RU"/>
        </w:rPr>
        <w:t>ommunication</w:t>
      </w:r>
      <w:r w:rsidRPr="00300072">
        <w:rPr>
          <w:rFonts w:ascii="Segoe UI" w:eastAsiaTheme="minorEastAsia" w:hAnsi="Segoe UI" w:cs="Segoe UI"/>
          <w:color w:val="202122"/>
          <w:sz w:val="24"/>
          <w:szCs w:val="24"/>
          <w:lang w:val="ru-RU" w:eastAsia="ru-RU"/>
        </w:rPr>
        <w:t>, </w:t>
      </w:r>
      <w:r w:rsidRPr="00300072">
        <w:rPr>
          <w:rFonts w:ascii="inherit" w:eastAsiaTheme="minorEastAsia" w:hAnsi="inherit" w:cs="Segoe UI"/>
          <w:b/>
          <w:bCs/>
          <w:color w:val="202122"/>
          <w:sz w:val="24"/>
          <w:szCs w:val="24"/>
          <w:bdr w:val="none" w:sz="0" w:space="0" w:color="auto" w:frame="1"/>
          <w:lang w:val="ru-RU" w:eastAsia="ru-RU"/>
        </w:rPr>
        <w:t>IPC</w:t>
      </w:r>
      <w:r w:rsidRPr="00300072">
        <w:rPr>
          <w:rFonts w:ascii="Segoe UI" w:eastAsiaTheme="minorEastAsia" w:hAnsi="Segoe UI" w:cs="Segoe UI"/>
          <w:color w:val="202122"/>
          <w:sz w:val="24"/>
          <w:szCs w:val="24"/>
          <w:lang w:val="ru-RU" w:eastAsia="ru-RU"/>
        </w:rPr>
        <w:t>) — обмен данными между </w:t>
      </w:r>
      <w:hyperlink r:id="rId10" w:tooltip="Поток выполнения" w:history="1">
        <w:r w:rsidRPr="00300072">
          <w:rPr>
            <w:rFonts w:ascii="inherit" w:eastAsiaTheme="minorEastAsia" w:hAnsi="inherit" w:cs="Segoe UI"/>
            <w:color w:val="3366CC"/>
            <w:sz w:val="24"/>
            <w:szCs w:val="24"/>
            <w:u w:val="single"/>
            <w:bdr w:val="none" w:sz="0" w:space="0" w:color="auto" w:frame="1"/>
            <w:lang w:val="ru-RU" w:eastAsia="ru-RU"/>
          </w:rPr>
          <w:t>потоками</w:t>
        </w:r>
      </w:hyperlink>
      <w:r w:rsidRPr="00300072">
        <w:rPr>
          <w:rFonts w:ascii="Segoe UI" w:eastAsiaTheme="minorEastAsia" w:hAnsi="Segoe UI" w:cs="Segoe UI"/>
          <w:color w:val="202122"/>
          <w:sz w:val="24"/>
          <w:szCs w:val="24"/>
          <w:lang w:val="ru-RU" w:eastAsia="ru-RU"/>
        </w:rPr>
        <w:t> одного или разных </w:t>
      </w:r>
      <w:hyperlink r:id="rId11" w:tooltip="Процесс (информатика)" w:history="1">
        <w:r w:rsidRPr="00300072">
          <w:rPr>
            <w:rFonts w:ascii="inherit" w:eastAsiaTheme="minorEastAsia" w:hAnsi="inherit" w:cs="Segoe UI"/>
            <w:color w:val="3366CC"/>
            <w:sz w:val="24"/>
            <w:szCs w:val="24"/>
            <w:u w:val="single"/>
            <w:bdr w:val="none" w:sz="0" w:space="0" w:color="auto" w:frame="1"/>
            <w:lang w:val="ru-RU" w:eastAsia="ru-RU"/>
          </w:rPr>
          <w:t>процессов</w:t>
        </w:r>
      </w:hyperlink>
      <w:r w:rsidRPr="00300072">
        <w:rPr>
          <w:rFonts w:ascii="Segoe UI" w:eastAsiaTheme="minorEastAsia" w:hAnsi="Segoe UI" w:cs="Segoe UI"/>
          <w:color w:val="202122"/>
          <w:sz w:val="24"/>
          <w:szCs w:val="24"/>
          <w:lang w:val="ru-RU" w:eastAsia="ru-RU"/>
        </w:rPr>
        <w:t>. Реализуется посредством механизмов, предоставляемых </w:t>
      </w:r>
      <w:hyperlink r:id="rId12" w:tooltip="Ядро операционной системы" w:history="1">
        <w:r w:rsidRPr="00300072">
          <w:rPr>
            <w:rFonts w:ascii="inherit" w:eastAsiaTheme="minorEastAsia" w:hAnsi="inherit" w:cs="Segoe UI"/>
            <w:color w:val="3366CC"/>
            <w:sz w:val="24"/>
            <w:szCs w:val="24"/>
            <w:u w:val="single"/>
            <w:bdr w:val="none" w:sz="0" w:space="0" w:color="auto" w:frame="1"/>
            <w:lang w:val="ru-RU" w:eastAsia="ru-RU"/>
          </w:rPr>
          <w:t>ядром ОС</w:t>
        </w:r>
      </w:hyperlink>
      <w:r w:rsidRPr="00300072">
        <w:rPr>
          <w:rFonts w:ascii="Segoe UI" w:eastAsiaTheme="minorEastAsia" w:hAnsi="Segoe UI" w:cs="Segoe UI"/>
          <w:color w:val="202122"/>
          <w:sz w:val="24"/>
          <w:szCs w:val="24"/>
          <w:lang w:val="ru-RU" w:eastAsia="ru-RU"/>
        </w:rPr>
        <w:t> или </w:t>
      </w:r>
      <w:hyperlink r:id="rId13" w:tooltip="Процесс (информатика)" w:history="1">
        <w:r w:rsidRPr="00300072">
          <w:rPr>
            <w:rFonts w:ascii="inherit" w:eastAsiaTheme="minorEastAsia" w:hAnsi="inherit" w:cs="Segoe UI"/>
            <w:color w:val="3366CC"/>
            <w:sz w:val="24"/>
            <w:szCs w:val="24"/>
            <w:u w:val="single"/>
            <w:bdr w:val="none" w:sz="0" w:space="0" w:color="auto" w:frame="1"/>
            <w:lang w:val="ru-RU" w:eastAsia="ru-RU"/>
          </w:rPr>
          <w:t>процессом</w:t>
        </w:r>
      </w:hyperlink>
      <w:r w:rsidRPr="00300072">
        <w:rPr>
          <w:rFonts w:ascii="Segoe UI" w:eastAsiaTheme="minorEastAsia" w:hAnsi="Segoe UI" w:cs="Segoe UI"/>
          <w:color w:val="202122"/>
          <w:sz w:val="24"/>
          <w:szCs w:val="24"/>
          <w:lang w:val="ru-RU" w:eastAsia="ru-RU"/>
        </w:rPr>
        <w:t>, использующим механизмы </w:t>
      </w:r>
      <w:hyperlink r:id="rId14" w:tooltip="Операционная система" w:history="1">
        <w:r w:rsidRPr="00300072">
          <w:rPr>
            <w:rFonts w:ascii="inherit" w:eastAsiaTheme="minorEastAsia" w:hAnsi="inherit" w:cs="Segoe UI"/>
            <w:color w:val="3366CC"/>
            <w:sz w:val="24"/>
            <w:szCs w:val="24"/>
            <w:u w:val="single"/>
            <w:bdr w:val="none" w:sz="0" w:space="0" w:color="auto" w:frame="1"/>
            <w:lang w:val="ru-RU" w:eastAsia="ru-RU"/>
          </w:rPr>
          <w:t>ОС</w:t>
        </w:r>
      </w:hyperlink>
      <w:r w:rsidRPr="00300072">
        <w:rPr>
          <w:rFonts w:ascii="Segoe UI" w:eastAsiaTheme="minorEastAsia" w:hAnsi="Segoe UI" w:cs="Segoe UI"/>
          <w:color w:val="202122"/>
          <w:sz w:val="24"/>
          <w:szCs w:val="24"/>
          <w:lang w:val="ru-RU" w:eastAsia="ru-RU"/>
        </w:rPr>
        <w:t> и реализующим новые возможности IPC</w:t>
      </w:r>
      <w:bookmarkEnd w:id="9"/>
      <w:r w:rsidRPr="00300072">
        <w:rPr>
          <w:rFonts w:ascii="Segoe UI" w:eastAsiaTheme="minorEastAsia" w:hAnsi="Segoe UI" w:cs="Segoe UI"/>
          <w:color w:val="202122"/>
          <w:sz w:val="24"/>
          <w:szCs w:val="24"/>
          <w:lang w:val="ru-RU" w:eastAsia="ru-RU"/>
        </w:rPr>
        <w:t>. Может осуществляться как на одном компьютере, так и между несколькими компьютерами </w:t>
      </w:r>
      <w:hyperlink r:id="rId15" w:tooltip="Компьютерная сеть" w:history="1">
        <w:r w:rsidRPr="00300072">
          <w:rPr>
            <w:rFonts w:ascii="inherit" w:eastAsiaTheme="minorEastAsia" w:hAnsi="inherit" w:cs="Segoe UI"/>
            <w:color w:val="3366CC"/>
            <w:sz w:val="24"/>
            <w:szCs w:val="24"/>
            <w:u w:val="single"/>
            <w:bdr w:val="none" w:sz="0" w:space="0" w:color="auto" w:frame="1"/>
            <w:lang w:val="ru-RU" w:eastAsia="ru-RU"/>
          </w:rPr>
          <w:t>сети</w:t>
        </w:r>
      </w:hyperlink>
      <w:r w:rsidRPr="00300072">
        <w:rPr>
          <w:rFonts w:ascii="Segoe UI" w:eastAsiaTheme="minorEastAsia" w:hAnsi="Segoe UI" w:cs="Segoe UI"/>
          <w:color w:val="202122"/>
          <w:sz w:val="24"/>
          <w:szCs w:val="24"/>
          <w:lang w:val="ru-RU" w:eastAsia="ru-RU"/>
        </w:rPr>
        <w:t>.</w:t>
      </w:r>
    </w:p>
    <w:p w14:paraId="4F17C94C" w14:textId="77777777" w:rsidR="00300072" w:rsidRPr="00300072" w:rsidRDefault="00300072" w:rsidP="00300072">
      <w:pPr>
        <w:shd w:val="clear" w:color="auto" w:fill="FFFFFF"/>
        <w:spacing w:before="120" w:after="240" w:line="240" w:lineRule="auto"/>
        <w:textAlignment w:val="baseline"/>
        <w:rPr>
          <w:rFonts w:ascii="Segoe UI" w:eastAsiaTheme="minorEastAsia" w:hAnsi="Segoe UI" w:cs="Segoe UI"/>
          <w:color w:val="202122"/>
          <w:sz w:val="24"/>
          <w:szCs w:val="24"/>
          <w:lang w:val="ru-RU" w:eastAsia="ru-RU"/>
        </w:rPr>
      </w:pPr>
      <w:r w:rsidRPr="00300072">
        <w:rPr>
          <w:rFonts w:ascii="Segoe UI" w:eastAsiaTheme="minorEastAsia" w:hAnsi="Segoe UI" w:cs="Segoe UI"/>
          <w:color w:val="202122"/>
          <w:sz w:val="24"/>
          <w:szCs w:val="24"/>
          <w:lang w:val="ru-RU" w:eastAsia="ru-RU"/>
        </w:rPr>
        <w:t>Из механизмов, предоставляемых ОС и используемых для IPC, можно выделить:</w:t>
      </w:r>
    </w:p>
    <w:p w14:paraId="5E92528E" w14:textId="77777777" w:rsidR="00300072" w:rsidRPr="00300072" w:rsidRDefault="00300072" w:rsidP="00300072">
      <w:pPr>
        <w:numPr>
          <w:ilvl w:val="0"/>
          <w:numId w:val="13"/>
        </w:numPr>
        <w:shd w:val="clear" w:color="auto" w:fill="FFFFFF"/>
        <w:spacing w:after="0" w:line="240" w:lineRule="auto"/>
        <w:textAlignment w:val="baseline"/>
        <w:rPr>
          <w:rFonts w:ascii="inherit" w:eastAsia="Times New Roman" w:hAnsi="inherit" w:cs="Segoe UI"/>
          <w:color w:val="202122"/>
          <w:lang w:val="ru-RU" w:eastAsia="ru-RU"/>
        </w:rPr>
      </w:pPr>
      <w:r w:rsidRPr="00300072">
        <w:rPr>
          <w:rFonts w:ascii="inherit" w:eastAsia="Times New Roman" w:hAnsi="inherit" w:cs="Segoe UI"/>
          <w:color w:val="202122"/>
          <w:lang w:val="ru-RU" w:eastAsia="ru-RU"/>
        </w:rPr>
        <w:t>механизмы </w:t>
      </w:r>
      <w:hyperlink r:id="rId16" w:tooltip="Обмен сообщениями" w:history="1">
        <w:r w:rsidRPr="00300072">
          <w:rPr>
            <w:rFonts w:ascii="inherit" w:eastAsia="Times New Roman" w:hAnsi="inherit" w:cs="Segoe UI"/>
            <w:color w:val="3366CC"/>
            <w:u w:val="single"/>
            <w:bdr w:val="none" w:sz="0" w:space="0" w:color="auto" w:frame="1"/>
            <w:lang w:val="ru-RU" w:eastAsia="ru-RU"/>
          </w:rPr>
          <w:t>обмена сообщениями</w:t>
        </w:r>
      </w:hyperlink>
      <w:r w:rsidRPr="00300072">
        <w:rPr>
          <w:rFonts w:ascii="inherit" w:eastAsia="Times New Roman" w:hAnsi="inherit" w:cs="Segoe UI"/>
          <w:color w:val="202122"/>
          <w:lang w:val="ru-RU" w:eastAsia="ru-RU"/>
        </w:rPr>
        <w:t>;</w:t>
      </w:r>
    </w:p>
    <w:p w14:paraId="2E760BA5" w14:textId="77777777" w:rsidR="00300072" w:rsidRPr="00300072" w:rsidRDefault="00300072" w:rsidP="00300072">
      <w:pPr>
        <w:numPr>
          <w:ilvl w:val="0"/>
          <w:numId w:val="13"/>
        </w:numPr>
        <w:shd w:val="clear" w:color="auto" w:fill="FFFFFF"/>
        <w:spacing w:after="0" w:line="240" w:lineRule="auto"/>
        <w:textAlignment w:val="baseline"/>
        <w:rPr>
          <w:rFonts w:ascii="inherit" w:eastAsia="Times New Roman" w:hAnsi="inherit" w:cs="Segoe UI"/>
          <w:color w:val="202122"/>
          <w:lang w:val="ru-RU" w:eastAsia="ru-RU"/>
        </w:rPr>
      </w:pPr>
      <w:r w:rsidRPr="00300072">
        <w:rPr>
          <w:rFonts w:ascii="inherit" w:eastAsia="Times New Roman" w:hAnsi="inherit" w:cs="Segoe UI"/>
          <w:color w:val="202122"/>
          <w:lang w:val="ru-RU" w:eastAsia="ru-RU"/>
        </w:rPr>
        <w:t>механизмы </w:t>
      </w:r>
      <w:hyperlink r:id="rId17" w:tooltip="Синхронизация (информатика)" w:history="1">
        <w:r w:rsidRPr="00300072">
          <w:rPr>
            <w:rFonts w:ascii="inherit" w:eastAsia="Times New Roman" w:hAnsi="inherit" w:cs="Segoe UI"/>
            <w:color w:val="3366CC"/>
            <w:u w:val="single"/>
            <w:bdr w:val="none" w:sz="0" w:space="0" w:color="auto" w:frame="1"/>
            <w:lang w:val="ru-RU" w:eastAsia="ru-RU"/>
          </w:rPr>
          <w:t>синхронизации</w:t>
        </w:r>
      </w:hyperlink>
      <w:r w:rsidRPr="00300072">
        <w:rPr>
          <w:rFonts w:ascii="inherit" w:eastAsia="Times New Roman" w:hAnsi="inherit" w:cs="Segoe UI"/>
          <w:color w:val="202122"/>
          <w:lang w:val="ru-RU" w:eastAsia="ru-RU"/>
        </w:rPr>
        <w:t>;</w:t>
      </w:r>
    </w:p>
    <w:p w14:paraId="01A98EAA" w14:textId="77777777" w:rsidR="00300072" w:rsidRPr="00300072" w:rsidRDefault="00300072" w:rsidP="00300072">
      <w:pPr>
        <w:numPr>
          <w:ilvl w:val="0"/>
          <w:numId w:val="13"/>
        </w:numPr>
        <w:shd w:val="clear" w:color="auto" w:fill="FFFFFF"/>
        <w:spacing w:after="0" w:line="240" w:lineRule="auto"/>
        <w:textAlignment w:val="baseline"/>
        <w:rPr>
          <w:rFonts w:ascii="inherit" w:eastAsia="Times New Roman" w:hAnsi="inherit" w:cs="Segoe UI"/>
          <w:color w:val="202122"/>
          <w:lang w:val="ru-RU" w:eastAsia="ru-RU"/>
        </w:rPr>
      </w:pPr>
      <w:r w:rsidRPr="00300072">
        <w:rPr>
          <w:rFonts w:ascii="inherit" w:eastAsia="Times New Roman" w:hAnsi="inherit" w:cs="Segoe UI"/>
          <w:color w:val="202122"/>
          <w:lang w:val="ru-RU" w:eastAsia="ru-RU"/>
        </w:rPr>
        <w:t>механизмы </w:t>
      </w:r>
      <w:hyperlink r:id="rId18" w:tooltip="Разделяемая память" w:history="1">
        <w:r w:rsidRPr="00300072">
          <w:rPr>
            <w:rFonts w:ascii="inherit" w:eastAsia="Times New Roman" w:hAnsi="inherit" w:cs="Segoe UI"/>
            <w:color w:val="3366CC"/>
            <w:u w:val="single"/>
            <w:bdr w:val="none" w:sz="0" w:space="0" w:color="auto" w:frame="1"/>
            <w:lang w:val="ru-RU" w:eastAsia="ru-RU"/>
          </w:rPr>
          <w:t>разделения памяти</w:t>
        </w:r>
      </w:hyperlink>
      <w:r w:rsidRPr="00300072">
        <w:rPr>
          <w:rFonts w:ascii="inherit" w:eastAsia="Times New Roman" w:hAnsi="inherit" w:cs="Segoe UI"/>
          <w:color w:val="202122"/>
          <w:lang w:val="ru-RU" w:eastAsia="ru-RU"/>
        </w:rPr>
        <w:t>;</w:t>
      </w:r>
    </w:p>
    <w:p w14:paraId="60D2BB70" w14:textId="77777777" w:rsidR="00300072" w:rsidRPr="00300072" w:rsidRDefault="00300072" w:rsidP="00300072">
      <w:pPr>
        <w:numPr>
          <w:ilvl w:val="0"/>
          <w:numId w:val="13"/>
        </w:numPr>
        <w:shd w:val="clear" w:color="auto" w:fill="FFFFFF"/>
        <w:spacing w:after="0" w:afterAutospacing="1" w:line="240" w:lineRule="auto"/>
        <w:textAlignment w:val="baseline"/>
        <w:rPr>
          <w:rFonts w:ascii="inherit" w:eastAsia="Times New Roman" w:hAnsi="inherit" w:cs="Segoe UI"/>
          <w:color w:val="202122"/>
          <w:lang w:val="ru-RU" w:eastAsia="ru-RU"/>
        </w:rPr>
      </w:pPr>
      <w:r w:rsidRPr="00300072">
        <w:rPr>
          <w:rFonts w:ascii="inherit" w:eastAsia="Times New Roman" w:hAnsi="inherit" w:cs="Segoe UI"/>
          <w:color w:val="202122"/>
          <w:lang w:val="ru-RU" w:eastAsia="ru-RU"/>
        </w:rPr>
        <w:t>механизмы </w:t>
      </w:r>
      <w:hyperlink r:id="rId19" w:tooltip="Remote Procedure Call" w:history="1">
        <w:r w:rsidRPr="00300072">
          <w:rPr>
            <w:rFonts w:ascii="inherit" w:eastAsia="Times New Roman" w:hAnsi="inherit" w:cs="Segoe UI"/>
            <w:color w:val="3366CC"/>
            <w:u w:val="single"/>
            <w:bdr w:val="none" w:sz="0" w:space="0" w:color="auto" w:frame="1"/>
            <w:lang w:val="ru-RU" w:eastAsia="ru-RU"/>
          </w:rPr>
          <w:t>удалённых вызовов</w:t>
        </w:r>
      </w:hyperlink>
      <w:r w:rsidRPr="00300072">
        <w:rPr>
          <w:rFonts w:ascii="inherit" w:eastAsia="Times New Roman" w:hAnsi="inherit" w:cs="Segoe UI"/>
          <w:color w:val="202122"/>
          <w:lang w:val="ru-RU" w:eastAsia="ru-RU"/>
        </w:rPr>
        <w:t> (RPC).</w:t>
      </w:r>
    </w:p>
    <w:p w14:paraId="0F6DB3EC" w14:textId="29572C0B" w:rsidR="00300072" w:rsidRDefault="00300072" w:rsidP="00300072">
      <w:pPr>
        <w:rPr>
          <w:rFonts w:ascii="Segoe UI" w:eastAsia="Times New Roman" w:hAnsi="Segoe UI" w:cs="Segoe UI"/>
          <w:color w:val="202122"/>
          <w:shd w:val="clear" w:color="auto" w:fill="FFFFFF"/>
          <w:lang w:val="ru-RU" w:eastAsia="ru-RU"/>
        </w:rPr>
      </w:pPr>
      <w:proofErr w:type="spellStart"/>
      <w:r w:rsidRPr="00300072">
        <w:rPr>
          <w:rFonts w:ascii="Segoe UI" w:eastAsia="Times New Roman" w:hAnsi="Segoe UI" w:cs="Segoe UI"/>
          <w:color w:val="202122"/>
          <w:shd w:val="clear" w:color="auto" w:fill="FFFFFF"/>
          <w:lang w:val="ru-RU" w:eastAsia="ru-RU"/>
        </w:rPr>
        <w:t>Межпроцессное</w:t>
      </w:r>
      <w:proofErr w:type="spellEnd"/>
      <w:r w:rsidRPr="00300072">
        <w:rPr>
          <w:rFonts w:ascii="Segoe UI" w:eastAsia="Times New Roman" w:hAnsi="Segoe UI" w:cs="Segoe UI"/>
          <w:color w:val="202122"/>
          <w:shd w:val="clear" w:color="auto" w:fill="FFFFFF"/>
          <w:lang w:val="ru-RU" w:eastAsia="ru-RU"/>
        </w:rPr>
        <w:t xml:space="preserve"> взаимодействие, наряду с механизмами </w:t>
      </w:r>
      <w:hyperlink r:id="rId20" w:tooltip="Адресация памяти" w:history="1">
        <w:r w:rsidRPr="00300072">
          <w:rPr>
            <w:rFonts w:ascii="Segoe UI" w:eastAsia="Times New Roman" w:hAnsi="Segoe UI" w:cs="Segoe UI"/>
            <w:color w:val="3366CC"/>
            <w:bdr w:val="none" w:sz="0" w:space="0" w:color="auto" w:frame="1"/>
            <w:shd w:val="clear" w:color="auto" w:fill="FFFFFF"/>
            <w:lang w:val="ru-RU" w:eastAsia="ru-RU"/>
          </w:rPr>
          <w:t>адресации памяти</w:t>
        </w:r>
      </w:hyperlink>
      <w:r w:rsidRPr="00300072">
        <w:rPr>
          <w:rFonts w:ascii="Segoe UI" w:eastAsia="Times New Roman" w:hAnsi="Segoe UI" w:cs="Segoe UI"/>
          <w:color w:val="202122"/>
          <w:shd w:val="clear" w:color="auto" w:fill="FFFFFF"/>
          <w:lang w:val="ru-RU" w:eastAsia="ru-RU"/>
        </w:rPr>
        <w:t>, является основой для разграничения </w:t>
      </w:r>
      <w:hyperlink r:id="rId21" w:tooltip="Адресное пространство" w:history="1">
        <w:r w:rsidRPr="00300072">
          <w:rPr>
            <w:rFonts w:ascii="Segoe UI" w:eastAsia="Times New Roman" w:hAnsi="Segoe UI" w:cs="Segoe UI"/>
            <w:color w:val="3366CC"/>
            <w:bdr w:val="none" w:sz="0" w:space="0" w:color="auto" w:frame="1"/>
            <w:shd w:val="clear" w:color="auto" w:fill="FFFFFF"/>
            <w:lang w:val="ru-RU" w:eastAsia="ru-RU"/>
          </w:rPr>
          <w:t>адресного пространства</w:t>
        </w:r>
      </w:hyperlink>
      <w:r w:rsidRPr="00300072">
        <w:rPr>
          <w:rFonts w:ascii="Segoe UI" w:eastAsia="Times New Roman" w:hAnsi="Segoe UI" w:cs="Segoe UI"/>
          <w:color w:val="202122"/>
          <w:shd w:val="clear" w:color="auto" w:fill="FFFFFF"/>
          <w:lang w:val="ru-RU" w:eastAsia="ru-RU"/>
        </w:rPr>
        <w:t> между </w:t>
      </w:r>
      <w:hyperlink r:id="rId22" w:tooltip="Процесс (информатика)" w:history="1">
        <w:r w:rsidRPr="00300072">
          <w:rPr>
            <w:rFonts w:ascii="Segoe UI" w:eastAsia="Times New Roman" w:hAnsi="Segoe UI" w:cs="Segoe UI"/>
            <w:color w:val="3366CC"/>
            <w:bdr w:val="none" w:sz="0" w:space="0" w:color="auto" w:frame="1"/>
            <w:shd w:val="clear" w:color="auto" w:fill="FFFFFF"/>
            <w:lang w:val="ru-RU" w:eastAsia="ru-RU"/>
          </w:rPr>
          <w:t>процессами</w:t>
        </w:r>
      </w:hyperlink>
      <w:hyperlink r:id="rId23" w:anchor="cite_note-1" w:history="1">
        <w:r w:rsidRPr="00300072">
          <w:rPr>
            <w:rFonts w:ascii="inherit" w:eastAsia="Times New Roman" w:hAnsi="inherit" w:cs="Segoe UI"/>
            <w:color w:val="3366CC"/>
            <w:sz w:val="18"/>
            <w:szCs w:val="18"/>
            <w:bdr w:val="none" w:sz="0" w:space="0" w:color="auto" w:frame="1"/>
            <w:shd w:val="clear" w:color="auto" w:fill="FFFFFF"/>
            <w:lang w:val="ru-RU" w:eastAsia="ru-RU"/>
          </w:rPr>
          <w:t>[1]</w:t>
        </w:r>
      </w:hyperlink>
      <w:r w:rsidRPr="00300072">
        <w:rPr>
          <w:rFonts w:ascii="Segoe UI" w:eastAsia="Times New Roman" w:hAnsi="Segoe UI" w:cs="Segoe UI"/>
          <w:color w:val="202122"/>
          <w:shd w:val="clear" w:color="auto" w:fill="FFFFFF"/>
          <w:lang w:val="ru-RU" w:eastAsia="ru-RU"/>
        </w:rPr>
        <w:t>.</w:t>
      </w:r>
    </w:p>
    <w:p w14:paraId="10416FED" w14:textId="396F86FA" w:rsidR="00BD5A78" w:rsidRDefault="00BD5A78" w:rsidP="00300072">
      <w:pPr>
        <w:rPr>
          <w:rFonts w:ascii="Segoe UI" w:eastAsia="Times New Roman" w:hAnsi="Segoe UI" w:cs="Segoe UI"/>
          <w:color w:val="202122"/>
          <w:shd w:val="clear" w:color="auto" w:fill="FFFFFF"/>
          <w:lang w:val="ru-RU" w:eastAsia="ru-RU"/>
        </w:rPr>
      </w:pPr>
    </w:p>
    <w:p w14:paraId="069A0149" w14:textId="5D30068A" w:rsidR="00BD5A78" w:rsidRDefault="00BD5A78" w:rsidP="00300072">
      <w:pPr>
        <w:rPr>
          <w:rFonts w:ascii="Segoe UI" w:eastAsia="Times New Roman" w:hAnsi="Segoe UI" w:cs="Segoe UI"/>
          <w:color w:val="202122"/>
          <w:shd w:val="clear" w:color="auto" w:fill="FFFFFF"/>
          <w:lang w:val="ru-RU" w:eastAsia="ru-RU"/>
        </w:rPr>
      </w:pPr>
    </w:p>
    <w:p w14:paraId="20FBB818" w14:textId="5CAFB078" w:rsidR="005921DF" w:rsidRPr="005921DF" w:rsidRDefault="00BD5A78" w:rsidP="005921DF">
      <w:pPr>
        <w:pStyle w:val="Heading2"/>
        <w:rPr>
          <w:rFonts w:ascii="Times New Roman" w:eastAsia="Times New Roman" w:hAnsi="Times New Roman" w:cs="Times New Roman"/>
          <w:color w:val="auto"/>
          <w:sz w:val="24"/>
          <w:szCs w:val="24"/>
        </w:rPr>
      </w:pPr>
      <w:r>
        <w:rPr>
          <w:rFonts w:ascii="Segoe UI" w:eastAsia="Times New Roman" w:hAnsi="Segoe UI" w:cs="Segoe UI"/>
          <w:color w:val="202122"/>
          <w:shd w:val="clear" w:color="auto" w:fill="FFFFFF"/>
        </w:rPr>
        <w:lastRenderedPageBreak/>
        <w:t>таблица</w:t>
      </w:r>
      <w:r w:rsidR="005921DF" w:rsidRPr="005921DF">
        <w:rPr>
          <w:rFonts w:ascii="Times New Roman" w:eastAsia="Times New Roman" w:hAnsi="Times New Roman" w:cs="Times New Roman"/>
          <w:b/>
          <w:bCs/>
          <w:color w:val="auto"/>
          <w:sz w:val="36"/>
          <w:szCs w:val="36"/>
        </w:rPr>
        <w:t xml:space="preserve"> </w:t>
      </w:r>
      <w:r w:rsidR="005921DF" w:rsidRPr="005921DF">
        <w:rPr>
          <w:rFonts w:ascii="Times New Roman" w:eastAsia="Times New Roman" w:hAnsi="Times New Roman" w:cs="Times New Roman"/>
          <w:color w:val="auto"/>
          <w:sz w:val="24"/>
          <w:szCs w:val="24"/>
        </w:rPr>
        <w:t xml:space="preserve">методов </w:t>
      </w:r>
      <w:proofErr w:type="spellStart"/>
      <w:r w:rsidR="005921DF" w:rsidRPr="005921DF">
        <w:rPr>
          <w:rFonts w:ascii="Times New Roman" w:eastAsia="Times New Roman" w:hAnsi="Times New Roman" w:cs="Times New Roman"/>
          <w:color w:val="auto"/>
          <w:sz w:val="24"/>
          <w:szCs w:val="24"/>
        </w:rPr>
        <w:t>межпроцессного</w:t>
      </w:r>
      <w:proofErr w:type="spellEnd"/>
      <w:r w:rsidR="005921DF" w:rsidRPr="005921DF">
        <w:rPr>
          <w:rFonts w:ascii="Times New Roman" w:eastAsia="Times New Roman" w:hAnsi="Times New Roman" w:cs="Times New Roman"/>
          <w:color w:val="auto"/>
          <w:sz w:val="24"/>
          <w:szCs w:val="24"/>
        </w:rPr>
        <w:t xml:space="preserve"> взаимодействия</w:t>
      </w:r>
    </w:p>
    <w:p w14:paraId="1677BEBE" w14:textId="73D24084" w:rsidR="00BD5A78" w:rsidRPr="00300072" w:rsidRDefault="00BD5A78" w:rsidP="00300072">
      <w:pPr>
        <w:rPr>
          <w:rFonts w:ascii="Segoe UI" w:eastAsia="Times New Roman" w:hAnsi="Segoe UI" w:cs="Segoe UI"/>
          <w:color w:val="202122"/>
          <w:shd w:val="clear" w:color="auto" w:fill="FFFFFF"/>
          <w:lang w:val="ru-RU" w:eastAsia="ru-RU"/>
        </w:rPr>
      </w:pPr>
    </w:p>
    <w:tbl>
      <w:tblPr>
        <w:tblW w:w="5703" w:type="dxa"/>
        <w:shd w:val="clear" w:color="auto" w:fill="FFFFFF"/>
        <w:tblCellMar>
          <w:top w:w="15" w:type="dxa"/>
          <w:left w:w="15" w:type="dxa"/>
          <w:bottom w:w="15" w:type="dxa"/>
          <w:right w:w="15" w:type="dxa"/>
        </w:tblCellMar>
        <w:tblLook w:val="04A0" w:firstRow="1" w:lastRow="0" w:firstColumn="1" w:lastColumn="0" w:noHBand="0" w:noVBand="1"/>
      </w:tblPr>
      <w:tblGrid>
        <w:gridCol w:w="2201"/>
        <w:gridCol w:w="4292"/>
      </w:tblGrid>
      <w:tr w:rsidR="00300072" w:rsidRPr="00300072" w14:paraId="5530A1A7" w14:textId="77777777" w:rsidTr="009F6C36">
        <w:tc>
          <w:tcPr>
            <w:tcW w:w="0" w:type="auto"/>
            <w:shd w:val="clear" w:color="auto" w:fill="EAECF0"/>
            <w:tcMar>
              <w:top w:w="48" w:type="dxa"/>
              <w:left w:w="48" w:type="dxa"/>
              <w:bottom w:w="48" w:type="dxa"/>
              <w:right w:w="48" w:type="dxa"/>
            </w:tcMar>
            <w:vAlign w:val="center"/>
            <w:hideMark/>
          </w:tcPr>
          <w:p w14:paraId="7E9C29D1" w14:textId="77777777" w:rsidR="00300072" w:rsidRPr="00300072" w:rsidRDefault="00300072" w:rsidP="00300072">
            <w:pPr>
              <w:spacing w:before="240" w:after="240"/>
              <w:jc w:val="center"/>
              <w:rPr>
                <w:rFonts w:ascii="Segoe UI" w:eastAsia="Times New Roman" w:hAnsi="Segoe UI" w:cs="Segoe UI"/>
                <w:b/>
                <w:bCs/>
                <w:color w:val="202122"/>
                <w:sz w:val="24"/>
                <w:szCs w:val="24"/>
                <w:lang w:val="ru-RU" w:eastAsia="ru-RU"/>
              </w:rPr>
            </w:pPr>
            <w:r w:rsidRPr="00300072">
              <w:rPr>
                <w:rFonts w:ascii="Segoe UI" w:eastAsia="Times New Roman" w:hAnsi="Segoe UI" w:cs="Segoe UI"/>
                <w:b/>
                <w:bCs/>
                <w:color w:val="202122"/>
                <w:lang w:val="ru-RU" w:eastAsia="ru-RU"/>
              </w:rPr>
              <w:t>Метод</w:t>
            </w:r>
          </w:p>
        </w:tc>
        <w:tc>
          <w:tcPr>
            <w:tcW w:w="0" w:type="auto"/>
            <w:shd w:val="clear" w:color="auto" w:fill="EAECF0"/>
            <w:tcMar>
              <w:top w:w="48" w:type="dxa"/>
              <w:left w:w="48" w:type="dxa"/>
              <w:bottom w:w="48" w:type="dxa"/>
              <w:right w:w="48" w:type="dxa"/>
            </w:tcMar>
            <w:vAlign w:val="center"/>
            <w:hideMark/>
          </w:tcPr>
          <w:p w14:paraId="47FD22E6" w14:textId="77777777" w:rsidR="00300072" w:rsidRPr="00300072" w:rsidRDefault="00300072" w:rsidP="00300072">
            <w:pPr>
              <w:spacing w:after="0"/>
              <w:jc w:val="center"/>
              <w:rPr>
                <w:rFonts w:ascii="Segoe UI" w:eastAsia="Times New Roman" w:hAnsi="Segoe UI" w:cs="Segoe UI"/>
                <w:b/>
                <w:bCs/>
                <w:color w:val="202122"/>
                <w:lang w:val="ru-RU" w:eastAsia="ru-RU"/>
              </w:rPr>
            </w:pPr>
            <w:r w:rsidRPr="00300072">
              <w:rPr>
                <w:rFonts w:ascii="Segoe UI" w:eastAsia="Times New Roman" w:hAnsi="Segoe UI" w:cs="Segoe UI"/>
                <w:b/>
                <w:bCs/>
                <w:color w:val="202122"/>
                <w:lang w:val="ru-RU" w:eastAsia="ru-RU"/>
              </w:rPr>
              <w:t>Реализуется </w:t>
            </w:r>
            <w:hyperlink r:id="rId24" w:tooltip="Операционная система" w:history="1">
              <w:r w:rsidRPr="00300072">
                <w:rPr>
                  <w:rFonts w:ascii="inherit" w:eastAsia="Times New Roman" w:hAnsi="inherit" w:cs="Segoe UI"/>
                  <w:b/>
                  <w:bCs/>
                  <w:color w:val="3366CC"/>
                  <w:bdr w:val="none" w:sz="0" w:space="0" w:color="auto" w:frame="1"/>
                  <w:lang w:val="ru-RU" w:eastAsia="ru-RU"/>
                </w:rPr>
                <w:t>ОС</w:t>
              </w:r>
            </w:hyperlink>
            <w:r w:rsidRPr="00300072">
              <w:rPr>
                <w:rFonts w:ascii="Segoe UI" w:eastAsia="Times New Roman" w:hAnsi="Segoe UI" w:cs="Segoe UI"/>
                <w:b/>
                <w:bCs/>
                <w:color w:val="202122"/>
                <w:lang w:val="ru-RU" w:eastAsia="ru-RU"/>
              </w:rPr>
              <w:t> или </w:t>
            </w:r>
            <w:hyperlink r:id="rId25" w:tooltip="Процесс (информатика)" w:history="1">
              <w:r w:rsidRPr="00300072">
                <w:rPr>
                  <w:rFonts w:ascii="inherit" w:eastAsia="Times New Roman" w:hAnsi="inherit" w:cs="Segoe UI"/>
                  <w:b/>
                  <w:bCs/>
                  <w:color w:val="3366CC"/>
                  <w:bdr w:val="none" w:sz="0" w:space="0" w:color="auto" w:frame="1"/>
                  <w:lang w:val="ru-RU" w:eastAsia="ru-RU"/>
                </w:rPr>
                <w:t>процессом</w:t>
              </w:r>
            </w:hyperlink>
          </w:p>
        </w:tc>
      </w:tr>
      <w:tr w:rsidR="00300072" w:rsidRPr="00300072" w14:paraId="5985C236" w14:textId="77777777" w:rsidTr="009F6C36">
        <w:tc>
          <w:tcPr>
            <w:tcW w:w="0" w:type="auto"/>
            <w:shd w:val="clear" w:color="auto" w:fill="FFFFFF"/>
            <w:tcMar>
              <w:top w:w="48" w:type="dxa"/>
              <w:left w:w="48" w:type="dxa"/>
              <w:bottom w:w="48" w:type="dxa"/>
              <w:right w:w="48" w:type="dxa"/>
            </w:tcMar>
            <w:vAlign w:val="center"/>
            <w:hideMark/>
          </w:tcPr>
          <w:p w14:paraId="45B6642D" w14:textId="77777777" w:rsidR="00300072" w:rsidRPr="00300072" w:rsidRDefault="004F19B4" w:rsidP="00300072">
            <w:pPr>
              <w:rPr>
                <w:rFonts w:ascii="Segoe UI" w:eastAsia="Times New Roman" w:hAnsi="Segoe UI" w:cs="Segoe UI"/>
                <w:color w:val="202122"/>
                <w:lang w:val="ru-RU" w:eastAsia="ru-RU"/>
              </w:rPr>
            </w:pPr>
            <w:hyperlink r:id="rId26" w:tooltip="Файл" w:history="1">
              <w:r w:rsidR="00300072" w:rsidRPr="00300072">
                <w:rPr>
                  <w:rFonts w:ascii="inherit" w:eastAsia="Times New Roman" w:hAnsi="inherit" w:cs="Segoe UI"/>
                  <w:color w:val="3366CC"/>
                  <w:bdr w:val="none" w:sz="0" w:space="0" w:color="auto" w:frame="1"/>
                  <w:lang w:val="ru-RU" w:eastAsia="ru-RU"/>
                </w:rPr>
                <w:t>Файл</w:t>
              </w:r>
            </w:hyperlink>
            <w:r w:rsidR="00300072" w:rsidRPr="00300072">
              <w:rPr>
                <w:rFonts w:ascii="Segoe UI" w:eastAsia="Times New Roman" w:hAnsi="Segoe UI" w:cs="Segoe UI"/>
                <w:color w:val="202122"/>
                <w:lang w:val="ru-RU" w:eastAsia="ru-RU"/>
              </w:rPr>
              <w:t xml:space="preserve"> </w:t>
            </w:r>
          </w:p>
        </w:tc>
        <w:tc>
          <w:tcPr>
            <w:tcW w:w="0" w:type="auto"/>
            <w:shd w:val="clear" w:color="auto" w:fill="FFFFFF"/>
            <w:tcMar>
              <w:top w:w="48" w:type="dxa"/>
              <w:left w:w="48" w:type="dxa"/>
              <w:bottom w:w="48" w:type="dxa"/>
              <w:right w:w="48" w:type="dxa"/>
            </w:tcMar>
            <w:vAlign w:val="center"/>
            <w:hideMark/>
          </w:tcPr>
          <w:p w14:paraId="012DEA64"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Все </w:t>
            </w:r>
            <w:hyperlink r:id="rId27"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w:t>
            </w:r>
          </w:p>
        </w:tc>
      </w:tr>
      <w:tr w:rsidR="00300072" w:rsidRPr="0034392D" w14:paraId="117D0D52" w14:textId="77777777" w:rsidTr="009F6C36">
        <w:tc>
          <w:tcPr>
            <w:tcW w:w="0" w:type="auto"/>
            <w:shd w:val="clear" w:color="auto" w:fill="FFFFFF"/>
            <w:tcMar>
              <w:top w:w="48" w:type="dxa"/>
              <w:left w:w="48" w:type="dxa"/>
              <w:bottom w:w="48" w:type="dxa"/>
              <w:right w:w="48" w:type="dxa"/>
            </w:tcMar>
            <w:vAlign w:val="center"/>
            <w:hideMark/>
          </w:tcPr>
          <w:p w14:paraId="7B78812F" w14:textId="77777777" w:rsidR="00300072" w:rsidRPr="00300072" w:rsidRDefault="004F19B4" w:rsidP="00300072">
            <w:pPr>
              <w:rPr>
                <w:rFonts w:ascii="Segoe UI" w:eastAsia="Times New Roman" w:hAnsi="Segoe UI" w:cs="Segoe UI"/>
                <w:color w:val="202122"/>
                <w:lang w:val="ru-RU" w:eastAsia="ru-RU"/>
              </w:rPr>
            </w:pPr>
            <w:hyperlink r:id="rId28" w:tooltip="Сигналы (UNIX)" w:history="1">
              <w:r w:rsidR="00300072" w:rsidRPr="00300072">
                <w:rPr>
                  <w:rFonts w:ascii="inherit" w:eastAsia="Times New Roman" w:hAnsi="inherit" w:cs="Segoe UI"/>
                  <w:color w:val="3366CC"/>
                  <w:bdr w:val="none" w:sz="0" w:space="0" w:color="auto" w:frame="1"/>
                  <w:lang w:val="ru-RU" w:eastAsia="ru-RU"/>
                </w:rPr>
                <w:t>Сигнал</w:t>
              </w:r>
            </w:hyperlink>
          </w:p>
        </w:tc>
        <w:tc>
          <w:tcPr>
            <w:tcW w:w="0" w:type="auto"/>
            <w:shd w:val="clear" w:color="auto" w:fill="FFFFFF"/>
            <w:tcMar>
              <w:top w:w="48" w:type="dxa"/>
              <w:left w:w="48" w:type="dxa"/>
              <w:bottom w:w="48" w:type="dxa"/>
              <w:right w:w="48" w:type="dxa"/>
            </w:tcMar>
            <w:vAlign w:val="center"/>
            <w:hideMark/>
          </w:tcPr>
          <w:p w14:paraId="5900DF22"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Большинство </w:t>
            </w:r>
            <w:hyperlink r:id="rId29"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 в некоторых </w:t>
            </w:r>
            <w:hyperlink r:id="rId30"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 например, в </w:t>
            </w:r>
            <w:hyperlink r:id="rId31" w:tooltip="Windows" w:history="1">
              <w:r w:rsidRPr="00300072">
                <w:rPr>
                  <w:rFonts w:ascii="inherit" w:eastAsia="Times New Roman" w:hAnsi="inherit" w:cs="Segoe UI"/>
                  <w:color w:val="3366CC"/>
                  <w:bdr w:val="none" w:sz="0" w:space="0" w:color="auto" w:frame="1"/>
                  <w:lang w:val="ru-RU" w:eastAsia="ru-RU"/>
                </w:rPr>
                <w:t>Windows</w:t>
              </w:r>
            </w:hyperlink>
            <w:r w:rsidRPr="00300072">
              <w:rPr>
                <w:rFonts w:ascii="Segoe UI" w:eastAsia="Times New Roman" w:hAnsi="Segoe UI" w:cs="Segoe UI"/>
                <w:color w:val="202122"/>
                <w:lang w:val="ru-RU" w:eastAsia="ru-RU"/>
              </w:rPr>
              <w:t>, сигналы доступны только в библиотеках, реализующих </w:t>
            </w:r>
            <w:hyperlink r:id="rId32" w:tooltip="Стандартная библиотека языка Си" w:history="1">
              <w:r w:rsidRPr="00300072">
                <w:rPr>
                  <w:rFonts w:ascii="inherit" w:eastAsia="Times New Roman" w:hAnsi="inherit" w:cs="Segoe UI"/>
                  <w:color w:val="3366CC"/>
                  <w:bdr w:val="none" w:sz="0" w:space="0" w:color="auto" w:frame="1"/>
                  <w:lang w:val="ru-RU" w:eastAsia="ru-RU"/>
                </w:rPr>
                <w:t>стандартную библиотеку языка Си</w:t>
              </w:r>
            </w:hyperlink>
            <w:r w:rsidRPr="00300072">
              <w:rPr>
                <w:rFonts w:ascii="Segoe UI" w:eastAsia="Times New Roman" w:hAnsi="Segoe UI" w:cs="Segoe UI"/>
                <w:color w:val="202122"/>
                <w:lang w:val="ru-RU" w:eastAsia="ru-RU"/>
              </w:rPr>
              <w:t>, и не могут использоваться для IPC.</w:t>
            </w:r>
          </w:p>
        </w:tc>
      </w:tr>
      <w:tr w:rsidR="00300072" w:rsidRPr="00300072" w14:paraId="568C2ED9" w14:textId="77777777" w:rsidTr="009F6C36">
        <w:tc>
          <w:tcPr>
            <w:tcW w:w="0" w:type="auto"/>
            <w:shd w:val="clear" w:color="auto" w:fill="FFFFFF"/>
            <w:tcMar>
              <w:top w:w="48" w:type="dxa"/>
              <w:left w:w="48" w:type="dxa"/>
              <w:bottom w:w="48" w:type="dxa"/>
              <w:right w:w="48" w:type="dxa"/>
            </w:tcMar>
            <w:vAlign w:val="center"/>
            <w:hideMark/>
          </w:tcPr>
          <w:p w14:paraId="0574C0D5" w14:textId="77777777" w:rsidR="00300072" w:rsidRPr="00300072" w:rsidRDefault="004F19B4" w:rsidP="00300072">
            <w:pPr>
              <w:rPr>
                <w:rFonts w:ascii="Segoe UI" w:eastAsia="Times New Roman" w:hAnsi="Segoe UI" w:cs="Segoe UI"/>
                <w:color w:val="202122"/>
                <w:lang w:val="ru-RU" w:eastAsia="ru-RU"/>
              </w:rPr>
            </w:pPr>
            <w:hyperlink r:id="rId33" w:tooltip="Сокет (программный интерфейс)" w:history="1">
              <w:r w:rsidR="00300072" w:rsidRPr="00300072">
                <w:rPr>
                  <w:rFonts w:ascii="inherit" w:eastAsia="Times New Roman" w:hAnsi="inherit" w:cs="Segoe UI"/>
                  <w:color w:val="3366CC"/>
                  <w:bdr w:val="none" w:sz="0" w:space="0" w:color="auto" w:frame="1"/>
                  <w:lang w:val="ru-RU" w:eastAsia="ru-RU"/>
                </w:rPr>
                <w:t>Сокет</w:t>
              </w:r>
            </w:hyperlink>
          </w:p>
        </w:tc>
        <w:tc>
          <w:tcPr>
            <w:tcW w:w="0" w:type="auto"/>
            <w:shd w:val="clear" w:color="auto" w:fill="FFFFFF"/>
            <w:tcMar>
              <w:top w:w="48" w:type="dxa"/>
              <w:left w:w="48" w:type="dxa"/>
              <w:bottom w:w="48" w:type="dxa"/>
              <w:right w:w="48" w:type="dxa"/>
            </w:tcMar>
            <w:vAlign w:val="center"/>
            <w:hideMark/>
          </w:tcPr>
          <w:p w14:paraId="6B166E23"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Большинство </w:t>
            </w:r>
            <w:hyperlink r:id="rId34"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w:t>
            </w:r>
          </w:p>
        </w:tc>
      </w:tr>
      <w:tr w:rsidR="00300072" w:rsidRPr="0034392D" w14:paraId="035A4F8D" w14:textId="77777777" w:rsidTr="009F6C36">
        <w:tc>
          <w:tcPr>
            <w:tcW w:w="0" w:type="auto"/>
            <w:shd w:val="clear" w:color="auto" w:fill="FFFFFF"/>
            <w:tcMar>
              <w:top w:w="48" w:type="dxa"/>
              <w:left w:w="48" w:type="dxa"/>
              <w:bottom w:w="48" w:type="dxa"/>
              <w:right w:w="48" w:type="dxa"/>
            </w:tcMar>
            <w:vAlign w:val="center"/>
            <w:hideMark/>
          </w:tcPr>
          <w:p w14:paraId="5AEE17AB" w14:textId="77777777" w:rsidR="00300072" w:rsidRPr="00300072" w:rsidRDefault="004F19B4" w:rsidP="00300072">
            <w:pPr>
              <w:rPr>
                <w:rFonts w:ascii="Segoe UI" w:eastAsia="Times New Roman" w:hAnsi="Segoe UI" w:cs="Segoe UI"/>
                <w:color w:val="202122"/>
                <w:lang w:val="ru-RU" w:eastAsia="ru-RU"/>
              </w:rPr>
            </w:pPr>
            <w:hyperlink r:id="rId35" w:tooltip="Конвейер (UNIX)" w:history="1">
              <w:r w:rsidR="00300072" w:rsidRPr="00300072">
                <w:rPr>
                  <w:rFonts w:ascii="inherit" w:eastAsia="Times New Roman" w:hAnsi="inherit" w:cs="Segoe UI"/>
                  <w:color w:val="3366CC"/>
                  <w:bdr w:val="none" w:sz="0" w:space="0" w:color="auto" w:frame="1"/>
                  <w:lang w:val="ru-RU" w:eastAsia="ru-RU"/>
                </w:rPr>
                <w:t>Канал</w:t>
              </w:r>
            </w:hyperlink>
          </w:p>
        </w:tc>
        <w:tc>
          <w:tcPr>
            <w:tcW w:w="0" w:type="auto"/>
            <w:shd w:val="clear" w:color="auto" w:fill="FFFFFF"/>
            <w:tcMar>
              <w:top w:w="48" w:type="dxa"/>
              <w:left w:w="48" w:type="dxa"/>
              <w:bottom w:w="48" w:type="dxa"/>
              <w:right w:w="48" w:type="dxa"/>
            </w:tcMar>
            <w:vAlign w:val="center"/>
            <w:hideMark/>
          </w:tcPr>
          <w:p w14:paraId="7B0ED6FB"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Все </w:t>
            </w:r>
            <w:hyperlink r:id="rId36"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 совместимые со стандартом </w:t>
            </w:r>
            <w:hyperlink r:id="rId37" w:tooltip="POSIX" w:history="1">
              <w:r w:rsidRPr="00300072">
                <w:rPr>
                  <w:rFonts w:ascii="inherit" w:eastAsia="Times New Roman" w:hAnsi="inherit" w:cs="Segoe UI"/>
                  <w:color w:val="3366CC"/>
                  <w:bdr w:val="none" w:sz="0" w:space="0" w:color="auto" w:frame="1"/>
                  <w:lang w:val="ru-RU" w:eastAsia="ru-RU"/>
                </w:rPr>
                <w:t>POSIX</w:t>
              </w:r>
            </w:hyperlink>
            <w:r w:rsidRPr="00300072">
              <w:rPr>
                <w:rFonts w:ascii="Segoe UI" w:eastAsia="Times New Roman" w:hAnsi="Segoe UI" w:cs="Segoe UI"/>
                <w:color w:val="202122"/>
                <w:lang w:val="ru-RU" w:eastAsia="ru-RU"/>
              </w:rPr>
              <w:t>.</w:t>
            </w:r>
          </w:p>
        </w:tc>
      </w:tr>
      <w:tr w:rsidR="00300072" w:rsidRPr="0034392D" w14:paraId="5A1C4663" w14:textId="77777777" w:rsidTr="009F6C36">
        <w:tc>
          <w:tcPr>
            <w:tcW w:w="0" w:type="auto"/>
            <w:shd w:val="clear" w:color="auto" w:fill="FFFFFF"/>
            <w:tcMar>
              <w:top w:w="48" w:type="dxa"/>
              <w:left w:w="48" w:type="dxa"/>
              <w:bottom w:w="48" w:type="dxa"/>
              <w:right w:w="48" w:type="dxa"/>
            </w:tcMar>
            <w:vAlign w:val="center"/>
            <w:hideMark/>
          </w:tcPr>
          <w:p w14:paraId="3AAA8B25" w14:textId="77777777" w:rsidR="00300072" w:rsidRPr="00300072" w:rsidRDefault="004F19B4" w:rsidP="00300072">
            <w:pPr>
              <w:rPr>
                <w:rFonts w:ascii="Segoe UI" w:eastAsia="Times New Roman" w:hAnsi="Segoe UI" w:cs="Segoe UI"/>
                <w:color w:val="202122"/>
                <w:lang w:val="ru-RU" w:eastAsia="ru-RU"/>
              </w:rPr>
            </w:pPr>
            <w:hyperlink r:id="rId38" w:tooltip="Именованный канал" w:history="1">
              <w:r w:rsidR="00300072" w:rsidRPr="00300072">
                <w:rPr>
                  <w:rFonts w:ascii="inherit" w:eastAsia="Times New Roman" w:hAnsi="inherit" w:cs="Segoe UI"/>
                  <w:color w:val="3366CC"/>
                  <w:bdr w:val="none" w:sz="0" w:space="0" w:color="auto" w:frame="1"/>
                  <w:lang w:val="ru-RU" w:eastAsia="ru-RU"/>
                </w:rPr>
                <w:t>Именованный канал</w:t>
              </w:r>
            </w:hyperlink>
          </w:p>
        </w:tc>
        <w:tc>
          <w:tcPr>
            <w:tcW w:w="0" w:type="auto"/>
            <w:shd w:val="clear" w:color="auto" w:fill="FFFFFF"/>
            <w:tcMar>
              <w:top w:w="48" w:type="dxa"/>
              <w:left w:w="48" w:type="dxa"/>
              <w:bottom w:w="48" w:type="dxa"/>
              <w:right w:w="48" w:type="dxa"/>
            </w:tcMar>
            <w:vAlign w:val="center"/>
            <w:hideMark/>
          </w:tcPr>
          <w:p w14:paraId="3BA8E9C0"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Все </w:t>
            </w:r>
            <w:hyperlink r:id="rId39"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 совместимые со стандартом </w:t>
            </w:r>
            <w:hyperlink r:id="rId40" w:tooltip="POSIX" w:history="1">
              <w:r w:rsidRPr="00300072">
                <w:rPr>
                  <w:rFonts w:ascii="inherit" w:eastAsia="Times New Roman" w:hAnsi="inherit" w:cs="Segoe UI"/>
                  <w:color w:val="3366CC"/>
                  <w:bdr w:val="none" w:sz="0" w:space="0" w:color="auto" w:frame="1"/>
                  <w:lang w:val="ru-RU" w:eastAsia="ru-RU"/>
                </w:rPr>
                <w:t>POSIX</w:t>
              </w:r>
            </w:hyperlink>
            <w:r w:rsidRPr="00300072">
              <w:rPr>
                <w:rFonts w:ascii="Segoe UI" w:eastAsia="Times New Roman" w:hAnsi="Segoe UI" w:cs="Segoe UI"/>
                <w:color w:val="202122"/>
                <w:lang w:val="ru-RU" w:eastAsia="ru-RU"/>
              </w:rPr>
              <w:t>.</w:t>
            </w:r>
          </w:p>
        </w:tc>
      </w:tr>
      <w:tr w:rsidR="00300072" w:rsidRPr="0034392D" w14:paraId="19ED0F6B" w14:textId="77777777" w:rsidTr="009F6C36">
        <w:tc>
          <w:tcPr>
            <w:tcW w:w="0" w:type="auto"/>
            <w:shd w:val="clear" w:color="auto" w:fill="FFFFFF"/>
            <w:tcMar>
              <w:top w:w="48" w:type="dxa"/>
              <w:left w:w="48" w:type="dxa"/>
              <w:bottom w:w="48" w:type="dxa"/>
              <w:right w:w="48" w:type="dxa"/>
            </w:tcMar>
            <w:vAlign w:val="center"/>
            <w:hideMark/>
          </w:tcPr>
          <w:p w14:paraId="09C5236D" w14:textId="77777777" w:rsidR="00300072" w:rsidRPr="00300072" w:rsidRDefault="004F19B4" w:rsidP="00300072">
            <w:pPr>
              <w:rPr>
                <w:rFonts w:ascii="Segoe UI" w:eastAsia="Times New Roman" w:hAnsi="Segoe UI" w:cs="Segoe UI"/>
                <w:color w:val="202122"/>
                <w:lang w:val="ru-RU" w:eastAsia="ru-RU"/>
              </w:rPr>
            </w:pPr>
            <w:hyperlink r:id="rId41" w:tooltip="Неименованный канал" w:history="1">
              <w:r w:rsidR="00300072" w:rsidRPr="00300072">
                <w:rPr>
                  <w:rFonts w:ascii="inherit" w:eastAsia="Times New Roman" w:hAnsi="inherit" w:cs="Segoe UI"/>
                  <w:color w:val="3366CC"/>
                  <w:bdr w:val="none" w:sz="0" w:space="0" w:color="auto" w:frame="1"/>
                  <w:lang w:val="ru-RU" w:eastAsia="ru-RU"/>
                </w:rPr>
                <w:t>Неименованный канал</w:t>
              </w:r>
            </w:hyperlink>
          </w:p>
        </w:tc>
        <w:tc>
          <w:tcPr>
            <w:tcW w:w="0" w:type="auto"/>
            <w:shd w:val="clear" w:color="auto" w:fill="FFFFFF"/>
            <w:tcMar>
              <w:top w:w="48" w:type="dxa"/>
              <w:left w:w="48" w:type="dxa"/>
              <w:bottom w:w="48" w:type="dxa"/>
              <w:right w:w="48" w:type="dxa"/>
            </w:tcMar>
            <w:vAlign w:val="center"/>
            <w:hideMark/>
          </w:tcPr>
          <w:p w14:paraId="6AECCFCE"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Все </w:t>
            </w:r>
            <w:hyperlink r:id="rId42"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 совместимые со стандартом </w:t>
            </w:r>
            <w:hyperlink r:id="rId43" w:tooltip="POSIX" w:history="1">
              <w:r w:rsidRPr="00300072">
                <w:rPr>
                  <w:rFonts w:ascii="inherit" w:eastAsia="Times New Roman" w:hAnsi="inherit" w:cs="Segoe UI"/>
                  <w:color w:val="3366CC"/>
                  <w:bdr w:val="none" w:sz="0" w:space="0" w:color="auto" w:frame="1"/>
                  <w:lang w:val="ru-RU" w:eastAsia="ru-RU"/>
                </w:rPr>
                <w:t>POSIX</w:t>
              </w:r>
            </w:hyperlink>
            <w:r w:rsidRPr="00300072">
              <w:rPr>
                <w:rFonts w:ascii="Segoe UI" w:eastAsia="Times New Roman" w:hAnsi="Segoe UI" w:cs="Segoe UI"/>
                <w:color w:val="202122"/>
                <w:lang w:val="ru-RU" w:eastAsia="ru-RU"/>
              </w:rPr>
              <w:t>.</w:t>
            </w:r>
          </w:p>
        </w:tc>
      </w:tr>
      <w:tr w:rsidR="00300072" w:rsidRPr="0034392D" w14:paraId="70B56EB2" w14:textId="77777777" w:rsidTr="009F6C36">
        <w:tc>
          <w:tcPr>
            <w:tcW w:w="0" w:type="auto"/>
            <w:shd w:val="clear" w:color="auto" w:fill="FFFFFF"/>
            <w:tcMar>
              <w:top w:w="48" w:type="dxa"/>
              <w:left w:w="48" w:type="dxa"/>
              <w:bottom w:w="48" w:type="dxa"/>
              <w:right w:w="48" w:type="dxa"/>
            </w:tcMar>
            <w:vAlign w:val="center"/>
            <w:hideMark/>
          </w:tcPr>
          <w:p w14:paraId="36753FD5" w14:textId="77777777" w:rsidR="00300072" w:rsidRPr="00300072" w:rsidRDefault="004F19B4" w:rsidP="00300072">
            <w:pPr>
              <w:rPr>
                <w:rFonts w:ascii="Segoe UI" w:eastAsia="Times New Roman" w:hAnsi="Segoe UI" w:cs="Segoe UI"/>
                <w:color w:val="202122"/>
                <w:lang w:val="ru-RU" w:eastAsia="ru-RU"/>
              </w:rPr>
            </w:pPr>
            <w:hyperlink r:id="rId44" w:tooltip="Семафор (информатика)" w:history="1">
              <w:r w:rsidR="00300072" w:rsidRPr="00300072">
                <w:rPr>
                  <w:rFonts w:ascii="inherit" w:eastAsia="Times New Roman" w:hAnsi="inherit" w:cs="Segoe UI"/>
                  <w:color w:val="3366CC"/>
                  <w:bdr w:val="none" w:sz="0" w:space="0" w:color="auto" w:frame="1"/>
                  <w:lang w:val="ru-RU" w:eastAsia="ru-RU"/>
                </w:rPr>
                <w:t>Семафор</w:t>
              </w:r>
            </w:hyperlink>
          </w:p>
        </w:tc>
        <w:tc>
          <w:tcPr>
            <w:tcW w:w="0" w:type="auto"/>
            <w:shd w:val="clear" w:color="auto" w:fill="FFFFFF"/>
            <w:tcMar>
              <w:top w:w="48" w:type="dxa"/>
              <w:left w:w="48" w:type="dxa"/>
              <w:bottom w:w="48" w:type="dxa"/>
              <w:right w:w="48" w:type="dxa"/>
            </w:tcMar>
            <w:vAlign w:val="center"/>
            <w:hideMark/>
          </w:tcPr>
          <w:p w14:paraId="4B1E9E8D"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Все </w:t>
            </w:r>
            <w:hyperlink r:id="rId45"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 совместимые со стандартом </w:t>
            </w:r>
            <w:hyperlink r:id="rId46" w:tooltip="POSIX" w:history="1">
              <w:r w:rsidRPr="00300072">
                <w:rPr>
                  <w:rFonts w:ascii="inherit" w:eastAsia="Times New Roman" w:hAnsi="inherit" w:cs="Segoe UI"/>
                  <w:color w:val="3366CC"/>
                  <w:bdr w:val="none" w:sz="0" w:space="0" w:color="auto" w:frame="1"/>
                  <w:lang w:val="ru-RU" w:eastAsia="ru-RU"/>
                </w:rPr>
                <w:t>POSIX</w:t>
              </w:r>
            </w:hyperlink>
            <w:r w:rsidRPr="00300072">
              <w:rPr>
                <w:rFonts w:ascii="Segoe UI" w:eastAsia="Times New Roman" w:hAnsi="Segoe UI" w:cs="Segoe UI"/>
                <w:color w:val="202122"/>
                <w:lang w:val="ru-RU" w:eastAsia="ru-RU"/>
              </w:rPr>
              <w:t>.</w:t>
            </w:r>
          </w:p>
        </w:tc>
      </w:tr>
      <w:tr w:rsidR="00300072" w:rsidRPr="0034392D" w14:paraId="55FDA5E4" w14:textId="77777777" w:rsidTr="009F6C36">
        <w:tc>
          <w:tcPr>
            <w:tcW w:w="0" w:type="auto"/>
            <w:shd w:val="clear" w:color="auto" w:fill="FFFFFF"/>
            <w:tcMar>
              <w:top w:w="48" w:type="dxa"/>
              <w:left w:w="48" w:type="dxa"/>
              <w:bottom w:w="48" w:type="dxa"/>
              <w:right w:w="48" w:type="dxa"/>
            </w:tcMar>
            <w:vAlign w:val="center"/>
            <w:hideMark/>
          </w:tcPr>
          <w:p w14:paraId="7B649CF2" w14:textId="77777777" w:rsidR="00300072" w:rsidRPr="00300072" w:rsidRDefault="004F19B4" w:rsidP="00300072">
            <w:pPr>
              <w:rPr>
                <w:rFonts w:ascii="Segoe UI" w:eastAsia="Times New Roman" w:hAnsi="Segoe UI" w:cs="Segoe UI"/>
                <w:color w:val="202122"/>
                <w:lang w:val="ru-RU" w:eastAsia="ru-RU"/>
              </w:rPr>
            </w:pPr>
            <w:hyperlink r:id="rId47" w:tooltip="Разделяемая память" w:history="1">
              <w:r w:rsidR="00300072" w:rsidRPr="00300072">
                <w:rPr>
                  <w:rFonts w:ascii="inherit" w:eastAsia="Times New Roman" w:hAnsi="inherit" w:cs="Segoe UI"/>
                  <w:color w:val="3366CC"/>
                  <w:bdr w:val="none" w:sz="0" w:space="0" w:color="auto" w:frame="1"/>
                  <w:lang w:val="ru-RU" w:eastAsia="ru-RU"/>
                </w:rPr>
                <w:t>Разделяемая память</w:t>
              </w:r>
            </w:hyperlink>
          </w:p>
        </w:tc>
        <w:tc>
          <w:tcPr>
            <w:tcW w:w="0" w:type="auto"/>
            <w:shd w:val="clear" w:color="auto" w:fill="FFFFFF"/>
            <w:tcMar>
              <w:top w:w="48" w:type="dxa"/>
              <w:left w:w="48" w:type="dxa"/>
              <w:bottom w:w="48" w:type="dxa"/>
              <w:right w:w="48" w:type="dxa"/>
            </w:tcMar>
            <w:vAlign w:val="center"/>
            <w:hideMark/>
          </w:tcPr>
          <w:p w14:paraId="5DE5DA89"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Все </w:t>
            </w:r>
            <w:hyperlink r:id="rId48"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 совместимые со стандартом </w:t>
            </w:r>
            <w:hyperlink r:id="rId49" w:tooltip="POSIX" w:history="1">
              <w:r w:rsidRPr="00300072">
                <w:rPr>
                  <w:rFonts w:ascii="inherit" w:eastAsia="Times New Roman" w:hAnsi="inherit" w:cs="Segoe UI"/>
                  <w:color w:val="3366CC"/>
                  <w:bdr w:val="none" w:sz="0" w:space="0" w:color="auto" w:frame="1"/>
                  <w:lang w:val="ru-RU" w:eastAsia="ru-RU"/>
                </w:rPr>
                <w:t>POSIX</w:t>
              </w:r>
            </w:hyperlink>
            <w:r w:rsidRPr="00300072">
              <w:rPr>
                <w:rFonts w:ascii="Segoe UI" w:eastAsia="Times New Roman" w:hAnsi="Segoe UI" w:cs="Segoe UI"/>
                <w:color w:val="202122"/>
                <w:lang w:val="ru-RU" w:eastAsia="ru-RU"/>
              </w:rPr>
              <w:t>.</w:t>
            </w:r>
          </w:p>
        </w:tc>
      </w:tr>
      <w:tr w:rsidR="00300072" w:rsidRPr="0034392D" w14:paraId="3DC36F33" w14:textId="77777777" w:rsidTr="009F6C36">
        <w:tc>
          <w:tcPr>
            <w:tcW w:w="0" w:type="auto"/>
            <w:shd w:val="clear" w:color="auto" w:fill="FFFFFF"/>
            <w:tcMar>
              <w:top w:w="48" w:type="dxa"/>
              <w:left w:w="48" w:type="dxa"/>
              <w:bottom w:w="48" w:type="dxa"/>
              <w:right w:w="48" w:type="dxa"/>
            </w:tcMar>
            <w:vAlign w:val="center"/>
            <w:hideMark/>
          </w:tcPr>
          <w:p w14:paraId="7ED1F9C9" w14:textId="77777777" w:rsidR="00300072" w:rsidRPr="00300072" w:rsidRDefault="004F19B4" w:rsidP="00300072">
            <w:pPr>
              <w:rPr>
                <w:rFonts w:ascii="Segoe UI" w:eastAsia="Times New Roman" w:hAnsi="Segoe UI" w:cs="Segoe UI"/>
                <w:color w:val="202122"/>
                <w:lang w:val="ru-RU" w:eastAsia="ru-RU"/>
              </w:rPr>
            </w:pPr>
            <w:hyperlink r:id="rId50" w:tooltip="Обмен сообщениями" w:history="1">
              <w:r w:rsidR="00300072" w:rsidRPr="00300072">
                <w:rPr>
                  <w:rFonts w:ascii="inherit" w:eastAsia="Times New Roman" w:hAnsi="inherit" w:cs="Segoe UI"/>
                  <w:color w:val="3366CC"/>
                  <w:bdr w:val="none" w:sz="0" w:space="0" w:color="auto" w:frame="1"/>
                  <w:lang w:val="ru-RU" w:eastAsia="ru-RU"/>
                </w:rPr>
                <w:t>Обмен сообщениями</w:t>
              </w:r>
            </w:hyperlink>
            <w:r w:rsidR="00300072" w:rsidRPr="00300072">
              <w:rPr>
                <w:rFonts w:ascii="Segoe UI" w:eastAsia="Times New Roman" w:hAnsi="Segoe UI" w:cs="Segoe UI"/>
                <w:color w:val="202122"/>
                <w:lang w:val="ru-RU" w:eastAsia="ru-RU"/>
              </w:rPr>
              <w:br/>
              <w:t>(без разделения)</w:t>
            </w:r>
          </w:p>
        </w:tc>
        <w:tc>
          <w:tcPr>
            <w:tcW w:w="0" w:type="auto"/>
            <w:shd w:val="clear" w:color="auto" w:fill="FFFFFF"/>
            <w:tcMar>
              <w:top w:w="48" w:type="dxa"/>
              <w:left w:w="48" w:type="dxa"/>
              <w:bottom w:w="48" w:type="dxa"/>
              <w:right w:w="48" w:type="dxa"/>
            </w:tcMar>
            <w:vAlign w:val="center"/>
            <w:hideMark/>
          </w:tcPr>
          <w:p w14:paraId="58688BAE"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Используется в парадигме </w:t>
            </w:r>
            <w:hyperlink r:id="rId51" w:tooltip="Message Passing Interface" w:history="1">
              <w:r w:rsidRPr="00300072">
                <w:rPr>
                  <w:rFonts w:ascii="inherit" w:eastAsia="Times New Roman" w:hAnsi="inherit" w:cs="Segoe UI"/>
                  <w:color w:val="3366CC"/>
                  <w:bdr w:val="none" w:sz="0" w:space="0" w:color="auto" w:frame="1"/>
                  <w:lang w:val="ru-RU" w:eastAsia="ru-RU"/>
                </w:rPr>
                <w:t>MPI</w:t>
              </w:r>
            </w:hyperlink>
            <w:r w:rsidRPr="00300072">
              <w:rPr>
                <w:rFonts w:ascii="Segoe UI" w:eastAsia="Times New Roman" w:hAnsi="Segoe UI" w:cs="Segoe UI"/>
                <w:color w:val="202122"/>
                <w:lang w:val="ru-RU" w:eastAsia="ru-RU"/>
              </w:rPr>
              <w:t>, </w:t>
            </w:r>
            <w:hyperlink r:id="rId52" w:tooltip="Java" w:history="1">
              <w:r w:rsidRPr="00300072">
                <w:rPr>
                  <w:rFonts w:ascii="inherit" w:eastAsia="Times New Roman" w:hAnsi="inherit" w:cs="Segoe UI"/>
                  <w:color w:val="3366CC"/>
                  <w:bdr w:val="none" w:sz="0" w:space="0" w:color="auto" w:frame="1"/>
                  <w:lang w:val="ru-RU" w:eastAsia="ru-RU"/>
                </w:rPr>
                <w:t>Java</w:t>
              </w:r>
            </w:hyperlink>
            <w:r w:rsidRPr="00300072">
              <w:rPr>
                <w:rFonts w:ascii="Segoe UI" w:eastAsia="Times New Roman" w:hAnsi="Segoe UI" w:cs="Segoe UI"/>
                <w:color w:val="202122"/>
                <w:lang w:val="ru-RU" w:eastAsia="ru-RU"/>
              </w:rPr>
              <w:t> </w:t>
            </w:r>
            <w:hyperlink r:id="rId53" w:tooltip="RMI" w:history="1">
              <w:r w:rsidRPr="00300072">
                <w:rPr>
                  <w:rFonts w:ascii="inherit" w:eastAsia="Times New Roman" w:hAnsi="inherit" w:cs="Segoe UI"/>
                  <w:color w:val="3366CC"/>
                  <w:bdr w:val="none" w:sz="0" w:space="0" w:color="auto" w:frame="1"/>
                  <w:lang w:val="ru-RU" w:eastAsia="ru-RU"/>
                </w:rPr>
                <w:t>RMI</w:t>
              </w:r>
            </w:hyperlink>
            <w:r w:rsidRPr="00300072">
              <w:rPr>
                <w:rFonts w:ascii="Segoe UI" w:eastAsia="Times New Roman" w:hAnsi="Segoe UI" w:cs="Segoe UI"/>
                <w:color w:val="202122"/>
                <w:lang w:val="ru-RU" w:eastAsia="ru-RU"/>
              </w:rPr>
              <w:t>, </w:t>
            </w:r>
            <w:hyperlink r:id="rId54" w:tooltip="CORBA" w:history="1">
              <w:r w:rsidRPr="00300072">
                <w:rPr>
                  <w:rFonts w:ascii="inherit" w:eastAsia="Times New Roman" w:hAnsi="inherit" w:cs="Segoe UI"/>
                  <w:color w:val="3366CC"/>
                  <w:bdr w:val="none" w:sz="0" w:space="0" w:color="auto" w:frame="1"/>
                  <w:lang w:val="ru-RU" w:eastAsia="ru-RU"/>
                </w:rPr>
                <w:t>CORBA</w:t>
              </w:r>
            </w:hyperlink>
            <w:r w:rsidRPr="00300072">
              <w:rPr>
                <w:rFonts w:ascii="Segoe UI" w:eastAsia="Times New Roman" w:hAnsi="Segoe UI" w:cs="Segoe UI"/>
                <w:color w:val="202122"/>
                <w:lang w:val="ru-RU" w:eastAsia="ru-RU"/>
              </w:rPr>
              <w:t> и других.</w:t>
            </w:r>
          </w:p>
        </w:tc>
      </w:tr>
      <w:tr w:rsidR="00300072" w:rsidRPr="0034392D" w14:paraId="6CA4A85E" w14:textId="77777777" w:rsidTr="009F6C36">
        <w:tc>
          <w:tcPr>
            <w:tcW w:w="0" w:type="auto"/>
            <w:shd w:val="clear" w:color="auto" w:fill="FFFFFF"/>
            <w:tcMar>
              <w:top w:w="48" w:type="dxa"/>
              <w:left w:w="48" w:type="dxa"/>
              <w:bottom w:w="48" w:type="dxa"/>
              <w:right w:w="48" w:type="dxa"/>
            </w:tcMar>
            <w:vAlign w:val="center"/>
            <w:hideMark/>
          </w:tcPr>
          <w:p w14:paraId="0D8DBAF7" w14:textId="77777777" w:rsidR="00300072" w:rsidRPr="00300072" w:rsidRDefault="004F19B4" w:rsidP="00300072">
            <w:pPr>
              <w:rPr>
                <w:rFonts w:ascii="Segoe UI" w:eastAsia="Times New Roman" w:hAnsi="Segoe UI" w:cs="Segoe UI"/>
                <w:color w:val="202122"/>
                <w:lang w:val="ru-RU" w:eastAsia="ru-RU"/>
              </w:rPr>
            </w:pPr>
            <w:hyperlink r:id="rId55" w:tooltip="Mmap" w:history="1">
              <w:r w:rsidR="00300072" w:rsidRPr="00300072">
                <w:rPr>
                  <w:rFonts w:ascii="inherit" w:eastAsia="Times New Roman" w:hAnsi="inherit" w:cs="Segoe UI"/>
                  <w:color w:val="3366CC"/>
                  <w:bdr w:val="none" w:sz="0" w:space="0" w:color="auto" w:frame="1"/>
                  <w:lang w:val="ru-RU" w:eastAsia="ru-RU"/>
                </w:rPr>
                <w:t>Проецируемый в память файл</w:t>
              </w:r>
            </w:hyperlink>
            <w:r w:rsidR="00300072" w:rsidRPr="00300072">
              <w:rPr>
                <w:rFonts w:ascii="Segoe UI" w:eastAsia="Times New Roman" w:hAnsi="Segoe UI" w:cs="Segoe UI"/>
                <w:color w:val="202122"/>
                <w:lang w:val="ru-RU" w:eastAsia="ru-RU"/>
              </w:rPr>
              <w:t> (</w:t>
            </w:r>
            <w:proofErr w:type="spellStart"/>
            <w:r w:rsidR="00300072" w:rsidRPr="00300072">
              <w:rPr>
                <w:rFonts w:ascii="Segoe UI" w:eastAsia="Times New Roman" w:hAnsi="Segoe UI" w:cs="Segoe UI"/>
                <w:color w:val="202122"/>
                <w:lang w:val="ru-RU" w:eastAsia="ru-RU"/>
              </w:rPr>
              <w:t>mmap</w:t>
            </w:r>
            <w:proofErr w:type="spellEnd"/>
            <w:r w:rsidR="00300072" w:rsidRPr="00300072">
              <w:rPr>
                <w:rFonts w:ascii="Segoe UI" w:eastAsia="Times New Roman" w:hAnsi="Segoe UI" w:cs="Segoe UI"/>
                <w:color w:val="202122"/>
                <w:lang w:val="ru-RU" w:eastAsia="ru-RU"/>
              </w:rPr>
              <w:t>)</w:t>
            </w:r>
          </w:p>
        </w:tc>
        <w:tc>
          <w:tcPr>
            <w:tcW w:w="0" w:type="auto"/>
            <w:shd w:val="clear" w:color="auto" w:fill="FFFFFF"/>
            <w:tcMar>
              <w:top w:w="48" w:type="dxa"/>
              <w:left w:w="48" w:type="dxa"/>
              <w:bottom w:w="48" w:type="dxa"/>
              <w:right w:w="48" w:type="dxa"/>
            </w:tcMar>
            <w:vAlign w:val="center"/>
            <w:hideMark/>
          </w:tcPr>
          <w:p w14:paraId="114A5B7E"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Все </w:t>
            </w:r>
            <w:hyperlink r:id="rId56"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 совместимые со стандартом </w:t>
            </w:r>
            <w:hyperlink r:id="rId57" w:tooltip="POSIX" w:history="1">
              <w:r w:rsidRPr="00300072">
                <w:rPr>
                  <w:rFonts w:ascii="inherit" w:eastAsia="Times New Roman" w:hAnsi="inherit" w:cs="Segoe UI"/>
                  <w:color w:val="3366CC"/>
                  <w:bdr w:val="none" w:sz="0" w:space="0" w:color="auto" w:frame="1"/>
                  <w:lang w:val="ru-RU" w:eastAsia="ru-RU"/>
                </w:rPr>
                <w:t>POSIX</w:t>
              </w:r>
            </w:hyperlink>
            <w:r w:rsidRPr="00300072">
              <w:rPr>
                <w:rFonts w:ascii="Segoe UI" w:eastAsia="Times New Roman" w:hAnsi="Segoe UI" w:cs="Segoe UI"/>
                <w:color w:val="202122"/>
                <w:lang w:val="ru-RU" w:eastAsia="ru-RU"/>
              </w:rPr>
              <w:t>. При использовании </w:t>
            </w:r>
            <w:hyperlink r:id="rId58" w:tooltip="Временный файл" w:history="1">
              <w:r w:rsidRPr="00300072">
                <w:rPr>
                  <w:rFonts w:ascii="inherit" w:eastAsia="Times New Roman" w:hAnsi="inherit" w:cs="Segoe UI"/>
                  <w:color w:val="3366CC"/>
                  <w:bdr w:val="none" w:sz="0" w:space="0" w:color="auto" w:frame="1"/>
                  <w:lang w:val="ru-RU" w:eastAsia="ru-RU"/>
                </w:rPr>
                <w:t>временного файла</w:t>
              </w:r>
            </w:hyperlink>
            <w:r w:rsidRPr="00300072">
              <w:rPr>
                <w:rFonts w:ascii="Segoe UI" w:eastAsia="Times New Roman" w:hAnsi="Segoe UI" w:cs="Segoe UI"/>
                <w:color w:val="202122"/>
                <w:lang w:val="ru-RU" w:eastAsia="ru-RU"/>
              </w:rPr>
              <w:t> возможно возникновение </w:t>
            </w:r>
            <w:hyperlink r:id="rId59" w:tooltip="Состояние гонки" w:history="1">
              <w:r w:rsidRPr="00300072">
                <w:rPr>
                  <w:rFonts w:ascii="inherit" w:eastAsia="Times New Roman" w:hAnsi="inherit" w:cs="Segoe UI"/>
                  <w:color w:val="3366CC"/>
                  <w:bdr w:val="none" w:sz="0" w:space="0" w:color="auto" w:frame="1"/>
                  <w:lang w:val="ru-RU" w:eastAsia="ru-RU"/>
                </w:rPr>
                <w:t>гонки</w:t>
              </w:r>
            </w:hyperlink>
            <w:r w:rsidRPr="00300072">
              <w:rPr>
                <w:rFonts w:ascii="Segoe UI" w:eastAsia="Times New Roman" w:hAnsi="Segoe UI" w:cs="Segoe UI"/>
                <w:color w:val="202122"/>
                <w:lang w:val="ru-RU" w:eastAsia="ru-RU"/>
              </w:rPr>
              <w:t>. </w:t>
            </w:r>
            <w:hyperlink r:id="rId60"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 </w:t>
            </w:r>
            <w:hyperlink r:id="rId61" w:tooltip="Windows" w:history="1">
              <w:r w:rsidRPr="00300072">
                <w:rPr>
                  <w:rFonts w:ascii="inherit" w:eastAsia="Times New Roman" w:hAnsi="inherit" w:cs="Segoe UI"/>
                  <w:color w:val="3366CC"/>
                  <w:bdr w:val="none" w:sz="0" w:space="0" w:color="auto" w:frame="1"/>
                  <w:lang w:val="ru-RU" w:eastAsia="ru-RU"/>
                </w:rPr>
                <w:t>Windows</w:t>
              </w:r>
            </w:hyperlink>
            <w:r w:rsidRPr="00300072">
              <w:rPr>
                <w:rFonts w:ascii="Segoe UI" w:eastAsia="Times New Roman" w:hAnsi="Segoe UI" w:cs="Segoe UI"/>
                <w:color w:val="202122"/>
                <w:lang w:val="ru-RU" w:eastAsia="ru-RU"/>
              </w:rPr>
              <w:t> также предоставляет этот механизм, но посредством </w:t>
            </w:r>
            <w:hyperlink r:id="rId62" w:tooltip="API" w:history="1">
              <w:r w:rsidRPr="00300072">
                <w:rPr>
                  <w:rFonts w:ascii="inherit" w:eastAsia="Times New Roman" w:hAnsi="inherit" w:cs="Segoe UI"/>
                  <w:color w:val="3366CC"/>
                  <w:bdr w:val="none" w:sz="0" w:space="0" w:color="auto" w:frame="1"/>
                  <w:lang w:val="ru-RU" w:eastAsia="ru-RU"/>
                </w:rPr>
                <w:t>API</w:t>
              </w:r>
            </w:hyperlink>
            <w:r w:rsidRPr="00300072">
              <w:rPr>
                <w:rFonts w:ascii="Segoe UI" w:eastAsia="Times New Roman" w:hAnsi="Segoe UI" w:cs="Segoe UI"/>
                <w:color w:val="202122"/>
                <w:lang w:val="ru-RU" w:eastAsia="ru-RU"/>
              </w:rPr>
              <w:t>, отличающегося от </w:t>
            </w:r>
            <w:hyperlink r:id="rId63" w:tooltip="API" w:history="1">
              <w:r w:rsidRPr="00300072">
                <w:rPr>
                  <w:rFonts w:ascii="inherit" w:eastAsia="Times New Roman" w:hAnsi="inherit" w:cs="Segoe UI"/>
                  <w:color w:val="3366CC"/>
                  <w:bdr w:val="none" w:sz="0" w:space="0" w:color="auto" w:frame="1"/>
                  <w:lang w:val="ru-RU" w:eastAsia="ru-RU"/>
                </w:rPr>
                <w:t>API</w:t>
              </w:r>
            </w:hyperlink>
            <w:r w:rsidRPr="00300072">
              <w:rPr>
                <w:rFonts w:ascii="Segoe UI" w:eastAsia="Times New Roman" w:hAnsi="Segoe UI" w:cs="Segoe UI"/>
                <w:color w:val="202122"/>
                <w:lang w:val="ru-RU" w:eastAsia="ru-RU"/>
              </w:rPr>
              <w:t>, описанного в стандарте </w:t>
            </w:r>
            <w:hyperlink r:id="rId64" w:tooltip="POSIX" w:history="1">
              <w:r w:rsidRPr="00300072">
                <w:rPr>
                  <w:rFonts w:ascii="inherit" w:eastAsia="Times New Roman" w:hAnsi="inherit" w:cs="Segoe UI"/>
                  <w:color w:val="3366CC"/>
                  <w:bdr w:val="none" w:sz="0" w:space="0" w:color="auto" w:frame="1"/>
                  <w:lang w:val="ru-RU" w:eastAsia="ru-RU"/>
                </w:rPr>
                <w:t>POSIX</w:t>
              </w:r>
            </w:hyperlink>
            <w:r w:rsidRPr="00300072">
              <w:rPr>
                <w:rFonts w:ascii="Segoe UI" w:eastAsia="Times New Roman" w:hAnsi="Segoe UI" w:cs="Segoe UI"/>
                <w:color w:val="202122"/>
                <w:lang w:val="ru-RU" w:eastAsia="ru-RU"/>
              </w:rPr>
              <w:t>.</w:t>
            </w:r>
          </w:p>
        </w:tc>
      </w:tr>
      <w:tr w:rsidR="00300072" w:rsidRPr="00300072" w14:paraId="2BDE8BE0" w14:textId="77777777" w:rsidTr="009F6C36">
        <w:tc>
          <w:tcPr>
            <w:tcW w:w="0" w:type="auto"/>
            <w:shd w:val="clear" w:color="auto" w:fill="FFFFFF"/>
            <w:tcMar>
              <w:top w:w="48" w:type="dxa"/>
              <w:left w:w="48" w:type="dxa"/>
              <w:bottom w:w="48" w:type="dxa"/>
              <w:right w:w="48" w:type="dxa"/>
            </w:tcMar>
            <w:vAlign w:val="center"/>
            <w:hideMark/>
          </w:tcPr>
          <w:p w14:paraId="03DC15D0" w14:textId="77777777" w:rsidR="00300072" w:rsidRPr="00300072" w:rsidRDefault="004F19B4" w:rsidP="00300072">
            <w:pPr>
              <w:rPr>
                <w:rFonts w:ascii="Segoe UI" w:eastAsia="Times New Roman" w:hAnsi="Segoe UI" w:cs="Segoe UI"/>
                <w:color w:val="202122"/>
                <w:lang w:val="ru-RU" w:eastAsia="ru-RU"/>
              </w:rPr>
            </w:pPr>
            <w:hyperlink r:id="rId65" w:tooltip="Очередь сообщений" w:history="1">
              <w:r w:rsidR="00300072" w:rsidRPr="00300072">
                <w:rPr>
                  <w:rFonts w:ascii="inherit" w:eastAsia="Times New Roman" w:hAnsi="inherit" w:cs="Segoe UI"/>
                  <w:color w:val="3366CC"/>
                  <w:bdr w:val="none" w:sz="0" w:space="0" w:color="auto" w:frame="1"/>
                  <w:lang w:val="ru-RU" w:eastAsia="ru-RU"/>
                </w:rPr>
                <w:t>Очередь сообщений</w:t>
              </w:r>
            </w:hyperlink>
            <w:r w:rsidR="00300072" w:rsidRPr="00300072">
              <w:rPr>
                <w:rFonts w:ascii="Segoe UI" w:eastAsia="Times New Roman" w:hAnsi="Segoe UI" w:cs="Segoe UI"/>
                <w:color w:val="202122"/>
                <w:lang w:val="ru-RU" w:eastAsia="ru-RU"/>
              </w:rPr>
              <w:t xml:space="preserve"> (Message </w:t>
            </w:r>
            <w:proofErr w:type="spellStart"/>
            <w:r w:rsidR="00300072" w:rsidRPr="00300072">
              <w:rPr>
                <w:rFonts w:ascii="Segoe UI" w:eastAsia="Times New Roman" w:hAnsi="Segoe UI" w:cs="Segoe UI"/>
                <w:color w:val="202122"/>
                <w:lang w:val="ru-RU" w:eastAsia="ru-RU"/>
              </w:rPr>
              <w:t>queue</w:t>
            </w:r>
            <w:proofErr w:type="spellEnd"/>
            <w:r w:rsidR="00300072" w:rsidRPr="00300072">
              <w:rPr>
                <w:rFonts w:ascii="Segoe UI" w:eastAsia="Times New Roman" w:hAnsi="Segoe UI" w:cs="Segoe UI"/>
                <w:color w:val="202122"/>
                <w:lang w:val="ru-RU" w:eastAsia="ru-RU"/>
              </w:rPr>
              <w:t>)</w:t>
            </w:r>
          </w:p>
        </w:tc>
        <w:tc>
          <w:tcPr>
            <w:tcW w:w="0" w:type="auto"/>
            <w:shd w:val="clear" w:color="auto" w:fill="FFFFFF"/>
            <w:tcMar>
              <w:top w:w="48" w:type="dxa"/>
              <w:left w:w="48" w:type="dxa"/>
              <w:bottom w:w="48" w:type="dxa"/>
              <w:right w:w="48" w:type="dxa"/>
            </w:tcMar>
            <w:vAlign w:val="center"/>
            <w:hideMark/>
          </w:tcPr>
          <w:p w14:paraId="2D3D8330"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Большинство </w:t>
            </w:r>
            <w:hyperlink r:id="rId66"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w:t>
            </w:r>
          </w:p>
        </w:tc>
      </w:tr>
      <w:tr w:rsidR="00300072" w:rsidRPr="00300072" w14:paraId="3D762FB6" w14:textId="77777777" w:rsidTr="009F6C36">
        <w:tc>
          <w:tcPr>
            <w:tcW w:w="0" w:type="auto"/>
            <w:shd w:val="clear" w:color="auto" w:fill="FFFFFF"/>
            <w:tcMar>
              <w:top w:w="48" w:type="dxa"/>
              <w:left w:w="48" w:type="dxa"/>
              <w:bottom w:w="48" w:type="dxa"/>
              <w:right w:w="48" w:type="dxa"/>
            </w:tcMar>
            <w:vAlign w:val="center"/>
            <w:hideMark/>
          </w:tcPr>
          <w:p w14:paraId="13A8D623" w14:textId="77777777" w:rsidR="00300072" w:rsidRPr="00300072" w:rsidRDefault="004F19B4" w:rsidP="00300072">
            <w:pPr>
              <w:rPr>
                <w:rFonts w:ascii="Segoe UI" w:eastAsia="Times New Roman" w:hAnsi="Segoe UI" w:cs="Segoe UI"/>
                <w:color w:val="202122"/>
                <w:lang w:val="ru-RU" w:eastAsia="ru-RU"/>
              </w:rPr>
            </w:pPr>
            <w:hyperlink r:id="rId67" w:tooltip="Mailslot" w:history="1">
              <w:r w:rsidR="00300072" w:rsidRPr="00300072">
                <w:rPr>
                  <w:rFonts w:ascii="inherit" w:eastAsia="Times New Roman" w:hAnsi="inherit" w:cs="Segoe UI"/>
                  <w:color w:val="3366CC"/>
                  <w:bdr w:val="none" w:sz="0" w:space="0" w:color="auto" w:frame="1"/>
                  <w:lang w:val="ru-RU" w:eastAsia="ru-RU"/>
                </w:rPr>
                <w:t>Почтовый ящик</w:t>
              </w:r>
            </w:hyperlink>
          </w:p>
        </w:tc>
        <w:tc>
          <w:tcPr>
            <w:tcW w:w="0" w:type="auto"/>
            <w:shd w:val="clear" w:color="auto" w:fill="FFFFFF"/>
            <w:tcMar>
              <w:top w:w="48" w:type="dxa"/>
              <w:left w:w="48" w:type="dxa"/>
              <w:bottom w:w="48" w:type="dxa"/>
              <w:right w:w="48" w:type="dxa"/>
            </w:tcMar>
            <w:vAlign w:val="center"/>
            <w:hideMark/>
          </w:tcPr>
          <w:p w14:paraId="4F2BB450" w14:textId="77777777" w:rsidR="00300072" w:rsidRPr="00300072" w:rsidRDefault="00300072" w:rsidP="00300072">
            <w:pPr>
              <w:rPr>
                <w:rFonts w:ascii="Segoe UI" w:eastAsia="Times New Roman" w:hAnsi="Segoe UI" w:cs="Segoe UI"/>
                <w:color w:val="202122"/>
                <w:lang w:val="ru-RU" w:eastAsia="ru-RU"/>
              </w:rPr>
            </w:pPr>
            <w:r w:rsidRPr="00300072">
              <w:rPr>
                <w:rFonts w:ascii="Segoe UI" w:eastAsia="Times New Roman" w:hAnsi="Segoe UI" w:cs="Segoe UI"/>
                <w:color w:val="202122"/>
                <w:lang w:val="ru-RU" w:eastAsia="ru-RU"/>
              </w:rPr>
              <w:t>Некоторые </w:t>
            </w:r>
            <w:hyperlink r:id="rId68" w:tooltip="Операционная система" w:history="1">
              <w:r w:rsidRPr="00300072">
                <w:rPr>
                  <w:rFonts w:ascii="inherit" w:eastAsia="Times New Roman" w:hAnsi="inherit" w:cs="Segoe UI"/>
                  <w:color w:val="3366CC"/>
                  <w:bdr w:val="none" w:sz="0" w:space="0" w:color="auto" w:frame="1"/>
                  <w:lang w:val="ru-RU" w:eastAsia="ru-RU"/>
                </w:rPr>
                <w:t>ОС</w:t>
              </w:r>
            </w:hyperlink>
            <w:r w:rsidRPr="00300072">
              <w:rPr>
                <w:rFonts w:ascii="Segoe UI" w:eastAsia="Times New Roman" w:hAnsi="Segoe UI" w:cs="Segoe UI"/>
                <w:color w:val="202122"/>
                <w:lang w:val="ru-RU" w:eastAsia="ru-RU"/>
              </w:rPr>
              <w:t>.</w:t>
            </w:r>
          </w:p>
          <w:p w14:paraId="5AB1325C" w14:textId="5E8E654D" w:rsidR="00300072" w:rsidRDefault="00300072" w:rsidP="00300072">
            <w:pPr>
              <w:rPr>
                <w:rFonts w:ascii="Segoe UI" w:eastAsia="Times New Roman" w:hAnsi="Segoe UI" w:cs="Segoe UI"/>
                <w:color w:val="202122"/>
                <w:lang w:val="ru-RU" w:eastAsia="ru-RU"/>
              </w:rPr>
            </w:pPr>
          </w:p>
          <w:p w14:paraId="17D11BA2" w14:textId="30DCD0C9" w:rsidR="005921DF" w:rsidRPr="00300072" w:rsidRDefault="005921DF" w:rsidP="00300072">
            <w:pPr>
              <w:rPr>
                <w:rFonts w:ascii="Segoe UI" w:eastAsia="Times New Roman" w:hAnsi="Segoe UI" w:cs="Segoe UI"/>
                <w:color w:val="202122"/>
                <w:lang w:val="ru-RU" w:eastAsia="ru-RU"/>
              </w:rPr>
            </w:pPr>
            <w:r>
              <w:rPr>
                <w:rFonts w:ascii="Segoe UI" w:eastAsia="Times New Roman" w:hAnsi="Segoe UI" w:cs="Segoe UI"/>
                <w:color w:val="202122"/>
                <w:lang w:val="ru-RU" w:eastAsia="ru-RU"/>
              </w:rPr>
              <w:t>Расшифровка таблицы</w:t>
            </w:r>
            <w:r w:rsidR="001D4ACD">
              <w:rPr>
                <w:rFonts w:ascii="Segoe UI" w:eastAsia="Times New Roman" w:hAnsi="Segoe UI" w:cs="Segoe UI"/>
                <w:color w:val="202122"/>
                <w:lang w:val="ru-RU" w:eastAsia="ru-RU"/>
              </w:rPr>
              <w:t xml:space="preserve"> - средства</w:t>
            </w:r>
          </w:p>
          <w:p w14:paraId="5AE5D055" w14:textId="77777777" w:rsidR="00300072" w:rsidRPr="00300072" w:rsidRDefault="00300072" w:rsidP="00300072">
            <w:pPr>
              <w:rPr>
                <w:rFonts w:ascii="Segoe UI" w:eastAsia="Times New Roman" w:hAnsi="Segoe UI" w:cs="Segoe UI"/>
                <w:color w:val="202122"/>
                <w:lang w:val="ru-RU" w:eastAsia="ru-RU"/>
              </w:rPr>
            </w:pPr>
          </w:p>
        </w:tc>
      </w:tr>
    </w:tbl>
    <w:p w14:paraId="7A1122FE" w14:textId="77777777" w:rsidR="00300072" w:rsidRPr="00300072" w:rsidRDefault="00300072" w:rsidP="00300072">
      <w:pPr>
        <w:rPr>
          <w:rFonts w:ascii="Segoe UI" w:eastAsia="Times New Roman" w:hAnsi="Segoe UI" w:cs="Segoe UI"/>
          <w:color w:val="202122"/>
          <w:shd w:val="clear" w:color="auto" w:fill="FFFFFF"/>
          <w:lang w:val="ru-RU" w:eastAsia="ru-RU"/>
        </w:rPr>
      </w:pPr>
      <w:r w:rsidRPr="00BD5A78">
        <w:rPr>
          <w:rFonts w:ascii="Segoe UI" w:eastAsia="Times New Roman" w:hAnsi="Segoe UI" w:cs="Segoe UI"/>
          <w:b/>
          <w:bCs/>
          <w:color w:val="202122"/>
          <w:shd w:val="clear" w:color="auto" w:fill="FFFFFF"/>
          <w:lang w:val="ru-RU" w:eastAsia="ru-RU"/>
        </w:rPr>
        <w:t>Файл</w:t>
      </w:r>
      <w:r w:rsidRPr="00300072">
        <w:rPr>
          <w:rFonts w:ascii="Segoe UI" w:eastAsia="Times New Roman" w:hAnsi="Segoe UI" w:cs="Segoe UI"/>
          <w:color w:val="202122"/>
          <w:shd w:val="clear" w:color="auto" w:fill="FFFFFF"/>
          <w:lang w:val="ru-RU" w:eastAsia="ru-RU"/>
        </w:rPr>
        <w:t xml:space="preserve"> - именованная область данных на </w:t>
      </w:r>
      <w:hyperlink r:id="rId69" w:tooltip="Носитель информации" w:history="1">
        <w:r w:rsidRPr="00300072">
          <w:rPr>
            <w:rFonts w:ascii="Segoe UI" w:eastAsia="Times New Roman" w:hAnsi="Segoe UI" w:cs="Segoe UI"/>
            <w:color w:val="3366CC"/>
            <w:bdr w:val="none" w:sz="0" w:space="0" w:color="auto" w:frame="1"/>
            <w:shd w:val="clear" w:color="auto" w:fill="FFFFFF"/>
            <w:lang w:val="ru-RU" w:eastAsia="ru-RU"/>
          </w:rPr>
          <w:t>носителе информации</w:t>
        </w:r>
      </w:hyperlink>
      <w:r w:rsidRPr="00300072">
        <w:rPr>
          <w:rFonts w:ascii="Segoe UI" w:eastAsia="Times New Roman" w:hAnsi="Segoe UI" w:cs="Segoe UI"/>
          <w:color w:val="202122"/>
          <w:shd w:val="clear" w:color="auto" w:fill="FFFFFF"/>
          <w:lang w:val="ru-RU" w:eastAsia="ru-RU"/>
        </w:rPr>
        <w:t>, используемая как базовый объект взаимодействия с данными в </w:t>
      </w:r>
      <w:hyperlink r:id="rId70" w:tooltip="Операционная система" w:history="1">
        <w:r w:rsidRPr="00300072">
          <w:rPr>
            <w:rFonts w:ascii="Segoe UI" w:eastAsia="Times New Roman" w:hAnsi="Segoe UI" w:cs="Segoe UI"/>
            <w:color w:val="3366CC"/>
            <w:bdr w:val="none" w:sz="0" w:space="0" w:color="auto" w:frame="1"/>
            <w:shd w:val="clear" w:color="auto" w:fill="FFFFFF"/>
            <w:lang w:val="ru-RU" w:eastAsia="ru-RU"/>
          </w:rPr>
          <w:t>операционных системах</w:t>
        </w:r>
      </w:hyperlink>
      <w:r w:rsidRPr="00300072">
        <w:rPr>
          <w:rFonts w:ascii="Segoe UI" w:eastAsia="Times New Roman" w:hAnsi="Segoe UI" w:cs="Segoe UI"/>
          <w:color w:val="202122"/>
          <w:shd w:val="clear" w:color="auto" w:fill="FFFFFF"/>
          <w:lang w:val="ru-RU" w:eastAsia="ru-RU"/>
        </w:rPr>
        <w:t>.</w:t>
      </w:r>
    </w:p>
    <w:p w14:paraId="7E786E38" w14:textId="77777777" w:rsidR="00300072" w:rsidRPr="00300072" w:rsidRDefault="00300072" w:rsidP="00300072">
      <w:pPr>
        <w:rPr>
          <w:rFonts w:ascii="Segoe UI" w:eastAsia="Times New Roman" w:hAnsi="Segoe UI" w:cs="Segoe UI"/>
          <w:color w:val="202122"/>
          <w:shd w:val="clear" w:color="auto" w:fill="FFFFFF"/>
          <w:lang w:val="ru-RU" w:eastAsia="ru-RU"/>
        </w:rPr>
      </w:pPr>
      <w:r w:rsidRPr="00300072">
        <w:rPr>
          <w:rFonts w:ascii="Segoe UI" w:eastAsia="Times New Roman" w:hAnsi="Segoe UI" w:cs="Segoe UI"/>
          <w:b/>
          <w:bCs/>
          <w:color w:val="202122"/>
          <w:bdr w:val="none" w:sz="0" w:space="0" w:color="auto" w:frame="1"/>
          <w:shd w:val="clear" w:color="auto" w:fill="FFFFFF"/>
          <w:lang w:val="ru-RU" w:eastAsia="ru-RU"/>
        </w:rPr>
        <w:t>Сигнал</w:t>
      </w:r>
      <w:r w:rsidRPr="00300072">
        <w:rPr>
          <w:rFonts w:ascii="Segoe UI" w:eastAsia="Times New Roman" w:hAnsi="Segoe UI" w:cs="Segoe UI"/>
          <w:color w:val="202122"/>
          <w:shd w:val="clear" w:color="auto" w:fill="FFFFFF"/>
          <w:lang w:val="ru-RU" w:eastAsia="ru-RU"/>
        </w:rPr>
        <w:t> в операционных системах </w:t>
      </w:r>
      <w:hyperlink r:id="rId71" w:tooltip="Unix-подобная операционная система" w:history="1">
        <w:r w:rsidRPr="00300072">
          <w:rPr>
            <w:rFonts w:ascii="Segoe UI" w:eastAsia="Times New Roman" w:hAnsi="Segoe UI" w:cs="Segoe UI"/>
            <w:color w:val="3366CC"/>
            <w:bdr w:val="none" w:sz="0" w:space="0" w:color="auto" w:frame="1"/>
            <w:shd w:val="clear" w:color="auto" w:fill="FFFFFF"/>
            <w:lang w:val="ru-RU" w:eastAsia="ru-RU"/>
          </w:rPr>
          <w:t>семейства Unix</w:t>
        </w:r>
      </w:hyperlink>
      <w:r w:rsidRPr="00300072">
        <w:rPr>
          <w:rFonts w:ascii="Segoe UI" w:eastAsia="Times New Roman" w:hAnsi="Segoe UI" w:cs="Segoe UI"/>
          <w:color w:val="202122"/>
          <w:shd w:val="clear" w:color="auto" w:fill="FFFFFF"/>
          <w:lang w:val="ru-RU" w:eastAsia="ru-RU"/>
        </w:rPr>
        <w:t> — асинхронное уведомление процесса о каком-либо событии, один из основных способов </w:t>
      </w:r>
      <w:hyperlink r:id="rId72" w:tooltip="Межпроцессное взаимодействие" w:history="1">
        <w:r w:rsidRPr="00300072">
          <w:rPr>
            <w:rFonts w:ascii="Segoe UI" w:eastAsia="Times New Roman" w:hAnsi="Segoe UI" w:cs="Segoe UI"/>
            <w:color w:val="3366CC"/>
            <w:bdr w:val="none" w:sz="0" w:space="0" w:color="auto" w:frame="1"/>
            <w:shd w:val="clear" w:color="auto" w:fill="FFFFFF"/>
            <w:lang w:val="ru-RU" w:eastAsia="ru-RU"/>
          </w:rPr>
          <w:t>взаимодействия между процессами</w:t>
        </w:r>
      </w:hyperlink>
      <w:r w:rsidRPr="00300072">
        <w:rPr>
          <w:rFonts w:ascii="Segoe UI" w:eastAsia="Times New Roman" w:hAnsi="Segoe UI" w:cs="Segoe UI"/>
          <w:color w:val="202122"/>
          <w:shd w:val="clear" w:color="auto" w:fill="FFFFFF"/>
          <w:lang w:val="ru-RU" w:eastAsia="ru-RU"/>
        </w:rPr>
        <w:t>. Когда сигнал послан процессу, операционная система прерывает выполнение процесса, при этом, если процесс установил собственный </w:t>
      </w:r>
      <w:r w:rsidRPr="00300072">
        <w:rPr>
          <w:rFonts w:ascii="Segoe UI" w:eastAsia="Times New Roman" w:hAnsi="Segoe UI" w:cs="Segoe UI"/>
          <w:i/>
          <w:iCs/>
          <w:color w:val="202122"/>
          <w:bdr w:val="none" w:sz="0" w:space="0" w:color="auto" w:frame="1"/>
          <w:shd w:val="clear" w:color="auto" w:fill="FFFFFF"/>
          <w:lang w:val="ru-RU" w:eastAsia="ru-RU"/>
        </w:rPr>
        <w:t>обработчик сигнала</w:t>
      </w:r>
      <w:r w:rsidRPr="00300072">
        <w:rPr>
          <w:rFonts w:ascii="Segoe UI" w:eastAsia="Times New Roman" w:hAnsi="Segoe UI" w:cs="Segoe UI"/>
          <w:color w:val="202122"/>
          <w:shd w:val="clear" w:color="auto" w:fill="FFFFFF"/>
          <w:lang w:val="ru-RU" w:eastAsia="ru-RU"/>
        </w:rPr>
        <w:t>, операционная система запускает этот обработчик, передав ему информацию о сигнале, если процесс не установил обработчика, то выполняется обработчик по умолчанию.</w:t>
      </w:r>
    </w:p>
    <w:p w14:paraId="6D295599" w14:textId="77777777" w:rsidR="00300072" w:rsidRPr="00300072" w:rsidRDefault="00300072" w:rsidP="00300072">
      <w:pPr>
        <w:rPr>
          <w:rFonts w:ascii="Segoe UI" w:eastAsia="Times New Roman" w:hAnsi="Segoe UI" w:cs="Segoe UI"/>
          <w:color w:val="202122"/>
          <w:shd w:val="clear" w:color="auto" w:fill="FFFFFF"/>
          <w:lang w:val="ru-RU" w:eastAsia="ru-RU"/>
        </w:rPr>
      </w:pPr>
      <w:proofErr w:type="spellStart"/>
      <w:r w:rsidRPr="00300072">
        <w:rPr>
          <w:rFonts w:ascii="Segoe UI" w:eastAsia="Times New Roman" w:hAnsi="Segoe UI" w:cs="Segoe UI"/>
          <w:b/>
          <w:bCs/>
          <w:color w:val="202122"/>
          <w:bdr w:val="none" w:sz="0" w:space="0" w:color="auto" w:frame="1"/>
          <w:shd w:val="clear" w:color="auto" w:fill="FFFFFF"/>
          <w:lang w:val="ru-RU" w:eastAsia="ru-RU"/>
        </w:rPr>
        <w:t>Со́кет</w:t>
      </w:r>
      <w:proofErr w:type="spellEnd"/>
      <w:r w:rsidRPr="00300072">
        <w:rPr>
          <w:rFonts w:ascii="Segoe UI" w:eastAsia="Times New Roman" w:hAnsi="Segoe UI" w:cs="Segoe UI"/>
          <w:color w:val="202122"/>
          <w:shd w:val="clear" w:color="auto" w:fill="FFFFFF"/>
          <w:lang w:val="ru-RU" w:eastAsia="ru-RU"/>
        </w:rPr>
        <w:t> (</w:t>
      </w:r>
      <w:hyperlink r:id="rId73" w:tooltip="Английский язык" w:history="1">
        <w:r w:rsidRPr="00300072">
          <w:rPr>
            <w:rFonts w:ascii="Segoe UI" w:eastAsia="Times New Roman" w:hAnsi="Segoe UI" w:cs="Segoe UI"/>
            <w:color w:val="3366CC"/>
            <w:bdr w:val="none" w:sz="0" w:space="0" w:color="auto" w:frame="1"/>
            <w:shd w:val="clear" w:color="auto" w:fill="FFFFFF"/>
            <w:lang w:val="ru-RU" w:eastAsia="ru-RU"/>
          </w:rPr>
          <w:t>англ.</w:t>
        </w:r>
      </w:hyperlink>
      <w:r w:rsidRPr="00300072">
        <w:rPr>
          <w:rFonts w:ascii="Segoe UI" w:eastAsia="Times New Roman" w:hAnsi="Segoe UI" w:cs="Segoe UI"/>
          <w:color w:val="202122"/>
          <w:shd w:val="clear" w:color="auto" w:fill="FFFFFF"/>
          <w:lang w:val="ru-RU" w:eastAsia="ru-RU"/>
        </w:rPr>
        <w:t> </w:t>
      </w:r>
      <w:r w:rsidRPr="00300072">
        <w:rPr>
          <w:rFonts w:ascii="Segoe UI" w:eastAsia="Times New Roman" w:hAnsi="Segoe UI" w:cs="Segoe UI"/>
          <w:i/>
          <w:iCs/>
          <w:color w:val="202122"/>
          <w:bdr w:val="none" w:sz="0" w:space="0" w:color="auto" w:frame="1"/>
          <w:shd w:val="clear" w:color="auto" w:fill="FFFFFF"/>
          <w:lang w:val="en" w:eastAsia="ru-RU"/>
        </w:rPr>
        <w:t>socket</w:t>
      </w:r>
      <w:r w:rsidRPr="00300072">
        <w:rPr>
          <w:rFonts w:ascii="Segoe UI" w:eastAsia="Times New Roman" w:hAnsi="Segoe UI" w:cs="Segoe UI"/>
          <w:color w:val="202122"/>
          <w:shd w:val="clear" w:color="auto" w:fill="FFFFFF"/>
          <w:lang w:val="ru-RU" w:eastAsia="ru-RU"/>
        </w:rPr>
        <w:t> — разъём) — название </w:t>
      </w:r>
      <w:hyperlink r:id="rId74" w:tooltip="API" w:history="1">
        <w:r w:rsidRPr="00300072">
          <w:rPr>
            <w:rFonts w:ascii="Segoe UI" w:eastAsia="Times New Roman" w:hAnsi="Segoe UI" w:cs="Segoe UI"/>
            <w:color w:val="3366CC"/>
            <w:bdr w:val="none" w:sz="0" w:space="0" w:color="auto" w:frame="1"/>
            <w:shd w:val="clear" w:color="auto" w:fill="FFFFFF"/>
            <w:lang w:val="ru-RU" w:eastAsia="ru-RU"/>
          </w:rPr>
          <w:t>программного интерфейса</w:t>
        </w:r>
      </w:hyperlink>
      <w:r w:rsidRPr="00300072">
        <w:rPr>
          <w:rFonts w:ascii="Segoe UI" w:eastAsia="Times New Roman" w:hAnsi="Segoe UI" w:cs="Segoe UI"/>
          <w:color w:val="202122"/>
          <w:shd w:val="clear" w:color="auto" w:fill="FFFFFF"/>
          <w:lang w:val="ru-RU" w:eastAsia="ru-RU"/>
        </w:rPr>
        <w:t> для обеспечения обмена данными между </w:t>
      </w:r>
      <w:hyperlink r:id="rId75" w:tooltip="Процесс (информатика)" w:history="1">
        <w:r w:rsidRPr="00300072">
          <w:rPr>
            <w:rFonts w:ascii="Segoe UI" w:eastAsia="Times New Roman" w:hAnsi="Segoe UI" w:cs="Segoe UI"/>
            <w:color w:val="3366CC"/>
            <w:bdr w:val="none" w:sz="0" w:space="0" w:color="auto" w:frame="1"/>
            <w:shd w:val="clear" w:color="auto" w:fill="FFFFFF"/>
            <w:lang w:val="ru-RU" w:eastAsia="ru-RU"/>
          </w:rPr>
          <w:t>процессами</w:t>
        </w:r>
      </w:hyperlink>
      <w:r w:rsidRPr="00300072">
        <w:rPr>
          <w:rFonts w:ascii="Segoe UI" w:eastAsia="Times New Roman" w:hAnsi="Segoe UI" w:cs="Segoe UI"/>
          <w:color w:val="202122"/>
          <w:shd w:val="clear" w:color="auto" w:fill="FFFFFF"/>
          <w:lang w:val="ru-RU" w:eastAsia="ru-RU"/>
        </w:rPr>
        <w:t>. Процессы при таком обмене могут исполняться как на одной </w:t>
      </w:r>
      <w:hyperlink r:id="rId76" w:tooltip="ЭВМ" w:history="1">
        <w:r w:rsidRPr="00300072">
          <w:rPr>
            <w:rFonts w:ascii="Segoe UI" w:eastAsia="Times New Roman" w:hAnsi="Segoe UI" w:cs="Segoe UI"/>
            <w:color w:val="3366CC"/>
            <w:bdr w:val="none" w:sz="0" w:space="0" w:color="auto" w:frame="1"/>
            <w:shd w:val="clear" w:color="auto" w:fill="FFFFFF"/>
            <w:lang w:val="ru-RU" w:eastAsia="ru-RU"/>
          </w:rPr>
          <w:t>ЭВМ</w:t>
        </w:r>
      </w:hyperlink>
      <w:r w:rsidRPr="00300072">
        <w:rPr>
          <w:rFonts w:ascii="Segoe UI" w:eastAsia="Times New Roman" w:hAnsi="Segoe UI" w:cs="Segoe UI"/>
          <w:color w:val="202122"/>
          <w:shd w:val="clear" w:color="auto" w:fill="FFFFFF"/>
          <w:lang w:val="ru-RU" w:eastAsia="ru-RU"/>
        </w:rPr>
        <w:t>, так и на различных ЭВМ, связанных между собой </w:t>
      </w:r>
      <w:hyperlink r:id="rId77" w:tooltip="Компьютерная сеть" w:history="1">
        <w:r w:rsidRPr="00300072">
          <w:rPr>
            <w:rFonts w:ascii="Segoe UI" w:eastAsia="Times New Roman" w:hAnsi="Segoe UI" w:cs="Segoe UI"/>
            <w:color w:val="3366CC"/>
            <w:bdr w:val="none" w:sz="0" w:space="0" w:color="auto" w:frame="1"/>
            <w:shd w:val="clear" w:color="auto" w:fill="FFFFFF"/>
            <w:lang w:val="ru-RU" w:eastAsia="ru-RU"/>
          </w:rPr>
          <w:t>сетью</w:t>
        </w:r>
      </w:hyperlink>
      <w:r w:rsidRPr="00300072">
        <w:rPr>
          <w:rFonts w:ascii="Segoe UI" w:eastAsia="Times New Roman" w:hAnsi="Segoe UI" w:cs="Segoe UI"/>
          <w:color w:val="202122"/>
          <w:shd w:val="clear" w:color="auto" w:fill="FFFFFF"/>
          <w:lang w:val="ru-RU" w:eastAsia="ru-RU"/>
        </w:rPr>
        <w:t>. Сокет — </w:t>
      </w:r>
      <w:hyperlink r:id="rId78" w:tooltip="Абстракция" w:history="1">
        <w:r w:rsidRPr="00300072">
          <w:rPr>
            <w:rFonts w:ascii="Segoe UI" w:eastAsia="Times New Roman" w:hAnsi="Segoe UI" w:cs="Segoe UI"/>
            <w:color w:val="3366CC"/>
            <w:bdr w:val="none" w:sz="0" w:space="0" w:color="auto" w:frame="1"/>
            <w:shd w:val="clear" w:color="auto" w:fill="FFFFFF"/>
            <w:lang w:val="ru-RU" w:eastAsia="ru-RU"/>
          </w:rPr>
          <w:t>абстрактный</w:t>
        </w:r>
      </w:hyperlink>
      <w:r w:rsidRPr="00300072">
        <w:rPr>
          <w:rFonts w:ascii="Segoe UI" w:eastAsia="Times New Roman" w:hAnsi="Segoe UI" w:cs="Segoe UI"/>
          <w:color w:val="202122"/>
          <w:shd w:val="clear" w:color="auto" w:fill="FFFFFF"/>
          <w:lang w:val="ru-RU" w:eastAsia="ru-RU"/>
        </w:rPr>
        <w:t> объект, представляющий конечную точку соединения</w:t>
      </w:r>
    </w:p>
    <w:p w14:paraId="65C5C724" w14:textId="77777777" w:rsidR="00300072" w:rsidRPr="00300072" w:rsidRDefault="00300072" w:rsidP="00300072">
      <w:pPr>
        <w:rPr>
          <w:rFonts w:ascii="Segoe UI" w:eastAsia="Times New Roman" w:hAnsi="Segoe UI" w:cs="Segoe UI"/>
          <w:color w:val="202122"/>
          <w:shd w:val="clear" w:color="auto" w:fill="FFFFFF"/>
          <w:lang w:val="ru-RU" w:eastAsia="ru-RU"/>
        </w:rPr>
      </w:pPr>
      <w:r w:rsidRPr="00300072">
        <w:rPr>
          <w:rFonts w:ascii="Segoe UI" w:eastAsia="Times New Roman" w:hAnsi="Segoe UI" w:cs="Segoe UI"/>
          <w:b/>
          <w:bCs/>
          <w:color w:val="202122"/>
          <w:bdr w:val="none" w:sz="0" w:space="0" w:color="auto" w:frame="1"/>
          <w:shd w:val="clear" w:color="auto" w:fill="FFFFFF"/>
          <w:lang w:val="ru-RU" w:eastAsia="ru-RU"/>
        </w:rPr>
        <w:t>Конвейер или канал</w:t>
      </w:r>
      <w:r w:rsidRPr="00300072">
        <w:rPr>
          <w:rFonts w:ascii="Segoe UI" w:eastAsia="Times New Roman" w:hAnsi="Segoe UI" w:cs="Segoe UI"/>
          <w:color w:val="202122"/>
          <w:shd w:val="clear" w:color="auto" w:fill="FFFFFF"/>
          <w:lang w:val="ru-RU" w:eastAsia="ru-RU"/>
        </w:rPr>
        <w:t> (</w:t>
      </w:r>
      <w:hyperlink r:id="rId79" w:tooltip="Английский язык" w:history="1">
        <w:r w:rsidRPr="00300072">
          <w:rPr>
            <w:rFonts w:ascii="Segoe UI" w:eastAsia="Times New Roman" w:hAnsi="Segoe UI" w:cs="Segoe UI"/>
            <w:color w:val="3366CC"/>
            <w:bdr w:val="none" w:sz="0" w:space="0" w:color="auto" w:frame="1"/>
            <w:shd w:val="clear" w:color="auto" w:fill="FFFFFF"/>
            <w:lang w:val="ru-RU" w:eastAsia="ru-RU"/>
          </w:rPr>
          <w:t>англ.</w:t>
        </w:r>
      </w:hyperlink>
      <w:r w:rsidRPr="00300072">
        <w:rPr>
          <w:rFonts w:ascii="Segoe UI" w:eastAsia="Times New Roman" w:hAnsi="Segoe UI" w:cs="Segoe UI"/>
          <w:color w:val="202122"/>
          <w:shd w:val="clear" w:color="auto" w:fill="FFFFFF"/>
          <w:lang w:val="ru-RU" w:eastAsia="ru-RU"/>
        </w:rPr>
        <w:t> </w:t>
      </w:r>
      <w:r w:rsidRPr="00300072">
        <w:rPr>
          <w:rFonts w:ascii="Segoe UI" w:eastAsia="Times New Roman" w:hAnsi="Segoe UI" w:cs="Segoe UI"/>
          <w:i/>
          <w:iCs/>
          <w:color w:val="202122"/>
          <w:bdr w:val="none" w:sz="0" w:space="0" w:color="auto" w:frame="1"/>
          <w:shd w:val="clear" w:color="auto" w:fill="FFFFFF"/>
          <w:lang w:val="en" w:eastAsia="ru-RU"/>
        </w:rPr>
        <w:t>pipeline</w:t>
      </w:r>
      <w:r w:rsidRPr="00300072">
        <w:rPr>
          <w:rFonts w:ascii="Segoe UI" w:eastAsia="Times New Roman" w:hAnsi="Segoe UI" w:cs="Segoe UI"/>
          <w:color w:val="202122"/>
          <w:shd w:val="clear" w:color="auto" w:fill="FFFFFF"/>
          <w:lang w:val="ru-RU" w:eastAsia="ru-RU"/>
        </w:rPr>
        <w:t>) в терминологии </w:t>
      </w:r>
      <w:hyperlink r:id="rId80" w:tooltip="Операционная система" w:history="1">
        <w:r w:rsidRPr="00300072">
          <w:rPr>
            <w:rFonts w:ascii="Segoe UI" w:eastAsia="Times New Roman" w:hAnsi="Segoe UI" w:cs="Segoe UI"/>
            <w:color w:val="3366CC"/>
            <w:bdr w:val="none" w:sz="0" w:space="0" w:color="auto" w:frame="1"/>
            <w:shd w:val="clear" w:color="auto" w:fill="FFFFFF"/>
            <w:lang w:val="ru-RU" w:eastAsia="ru-RU"/>
          </w:rPr>
          <w:t>операционных систем</w:t>
        </w:r>
      </w:hyperlink>
      <w:r w:rsidRPr="00300072">
        <w:rPr>
          <w:rFonts w:ascii="Segoe UI" w:eastAsia="Times New Roman" w:hAnsi="Segoe UI" w:cs="Segoe UI"/>
          <w:color w:val="202122"/>
          <w:shd w:val="clear" w:color="auto" w:fill="FFFFFF"/>
          <w:lang w:val="ru-RU" w:eastAsia="ru-RU"/>
        </w:rPr>
        <w:t> семейства </w:t>
      </w:r>
      <w:hyperlink r:id="rId81" w:tooltip="Unix" w:history="1">
        <w:r w:rsidRPr="00300072">
          <w:rPr>
            <w:rFonts w:ascii="Segoe UI" w:eastAsia="Times New Roman" w:hAnsi="Segoe UI" w:cs="Segoe UI"/>
            <w:color w:val="3366CC"/>
            <w:bdr w:val="none" w:sz="0" w:space="0" w:color="auto" w:frame="1"/>
            <w:shd w:val="clear" w:color="auto" w:fill="FFFFFF"/>
            <w:lang w:val="ru-RU" w:eastAsia="ru-RU"/>
          </w:rPr>
          <w:t>Unix</w:t>
        </w:r>
      </w:hyperlink>
      <w:r w:rsidRPr="00300072">
        <w:rPr>
          <w:rFonts w:ascii="Segoe UI" w:eastAsia="Times New Roman" w:hAnsi="Segoe UI" w:cs="Segoe UI"/>
          <w:color w:val="202122"/>
          <w:shd w:val="clear" w:color="auto" w:fill="FFFFFF"/>
          <w:lang w:val="ru-RU" w:eastAsia="ru-RU"/>
        </w:rPr>
        <w:t> — некоторое множество </w:t>
      </w:r>
      <w:hyperlink r:id="rId82" w:tooltip="Процесс (информатика)" w:history="1">
        <w:r w:rsidRPr="00300072">
          <w:rPr>
            <w:rFonts w:ascii="Segoe UI" w:eastAsia="Times New Roman" w:hAnsi="Segoe UI" w:cs="Segoe UI"/>
            <w:color w:val="3366CC"/>
            <w:bdr w:val="none" w:sz="0" w:space="0" w:color="auto" w:frame="1"/>
            <w:shd w:val="clear" w:color="auto" w:fill="FFFFFF"/>
            <w:lang w:val="ru-RU" w:eastAsia="ru-RU"/>
          </w:rPr>
          <w:t>процессов</w:t>
        </w:r>
      </w:hyperlink>
      <w:r w:rsidRPr="00300072">
        <w:rPr>
          <w:rFonts w:ascii="Segoe UI" w:eastAsia="Times New Roman" w:hAnsi="Segoe UI" w:cs="Segoe UI"/>
          <w:color w:val="202122"/>
          <w:shd w:val="clear" w:color="auto" w:fill="FFFFFF"/>
          <w:lang w:val="ru-RU" w:eastAsia="ru-RU"/>
        </w:rPr>
        <w:t>, для которых выполнено следующее </w:t>
      </w:r>
      <w:hyperlink r:id="rId83" w:tooltip="Перенаправление (программное обеспечение)" w:history="1">
        <w:r w:rsidRPr="00300072">
          <w:rPr>
            <w:rFonts w:ascii="Segoe UI" w:eastAsia="Times New Roman" w:hAnsi="Segoe UI" w:cs="Segoe UI"/>
            <w:color w:val="3366CC"/>
            <w:bdr w:val="none" w:sz="0" w:space="0" w:color="auto" w:frame="1"/>
            <w:shd w:val="clear" w:color="auto" w:fill="FFFFFF"/>
            <w:lang w:val="ru-RU" w:eastAsia="ru-RU"/>
          </w:rPr>
          <w:t>перенаправление ввода-вывода</w:t>
        </w:r>
      </w:hyperlink>
      <w:r w:rsidRPr="00300072">
        <w:rPr>
          <w:rFonts w:ascii="Segoe UI" w:eastAsia="Times New Roman" w:hAnsi="Segoe UI" w:cs="Segoe UI"/>
          <w:color w:val="202122"/>
          <w:shd w:val="clear" w:color="auto" w:fill="FFFFFF"/>
          <w:lang w:val="ru-RU" w:eastAsia="ru-RU"/>
        </w:rPr>
        <w:t>: то, что выводит на поток стандартного вывода предыдущий процесс, попадает в поток стандартного ввода следующего процесса. Запуск конвейера реализован с помощью системного вызова </w:t>
      </w:r>
      <w:proofErr w:type="spellStart"/>
      <w:proofErr w:type="gramStart"/>
      <w:r w:rsidRPr="00300072">
        <w:rPr>
          <w:rFonts w:ascii="Consolas" w:eastAsiaTheme="minorEastAsia" w:hAnsi="Consolas" w:cs="Courier New"/>
          <w:color w:val="202122"/>
          <w:sz w:val="24"/>
          <w:szCs w:val="24"/>
          <w:bdr w:val="single" w:sz="6" w:space="2" w:color="C8CCD1" w:frame="1"/>
          <w:shd w:val="clear" w:color="auto" w:fill="FFFFFF"/>
          <w:lang w:val="ru-RU" w:eastAsia="ru-RU"/>
        </w:rPr>
        <w:t>pipe</w:t>
      </w:r>
      <w:proofErr w:type="spellEnd"/>
      <w:r w:rsidRPr="00300072">
        <w:rPr>
          <w:rFonts w:ascii="Consolas" w:eastAsiaTheme="minorEastAsia" w:hAnsi="Consolas" w:cs="Courier New"/>
          <w:color w:val="202122"/>
          <w:sz w:val="24"/>
          <w:szCs w:val="24"/>
          <w:bdr w:val="single" w:sz="6" w:space="2" w:color="C8CCD1" w:frame="1"/>
          <w:shd w:val="clear" w:color="auto" w:fill="FFFFFF"/>
          <w:lang w:val="ru-RU" w:eastAsia="ru-RU"/>
        </w:rPr>
        <w:t>(</w:t>
      </w:r>
      <w:proofErr w:type="gramEnd"/>
      <w:r w:rsidRPr="00300072">
        <w:rPr>
          <w:rFonts w:ascii="Consolas" w:eastAsiaTheme="minorEastAsia" w:hAnsi="Consolas" w:cs="Courier New"/>
          <w:color w:val="202122"/>
          <w:sz w:val="24"/>
          <w:szCs w:val="24"/>
          <w:bdr w:val="single" w:sz="6" w:space="2" w:color="C8CCD1" w:frame="1"/>
          <w:shd w:val="clear" w:color="auto" w:fill="FFFFFF"/>
          <w:lang w:val="ru-RU" w:eastAsia="ru-RU"/>
        </w:rPr>
        <w:t>)</w:t>
      </w:r>
      <w:r w:rsidRPr="00300072">
        <w:rPr>
          <w:rFonts w:ascii="Segoe UI" w:eastAsia="Times New Roman" w:hAnsi="Segoe UI" w:cs="Segoe UI"/>
          <w:color w:val="202122"/>
          <w:shd w:val="clear" w:color="auto" w:fill="FFFFFF"/>
          <w:lang w:val="ru-RU" w:eastAsia="ru-RU"/>
        </w:rPr>
        <w:t>.</w:t>
      </w:r>
    </w:p>
    <w:p w14:paraId="6F7593F4" w14:textId="77777777" w:rsidR="00300072" w:rsidRPr="00300072" w:rsidRDefault="00300072" w:rsidP="00300072">
      <w:pPr>
        <w:rPr>
          <w:rFonts w:ascii="Segoe UI" w:eastAsia="Times New Roman" w:hAnsi="Segoe UI" w:cs="Segoe UI"/>
          <w:color w:val="202122"/>
          <w:shd w:val="clear" w:color="auto" w:fill="FFFFFF"/>
          <w:lang w:val="ru-RU" w:eastAsia="ru-RU"/>
        </w:rPr>
      </w:pPr>
      <w:r w:rsidRPr="00300072">
        <w:rPr>
          <w:rFonts w:ascii="Segoe UI" w:eastAsia="Times New Roman" w:hAnsi="Segoe UI" w:cs="Segoe UI"/>
          <w:color w:val="202122"/>
          <w:shd w:val="clear" w:color="auto" w:fill="FFFFFF"/>
          <w:lang w:val="ru-RU" w:eastAsia="ru-RU"/>
        </w:rPr>
        <w:t>В </w:t>
      </w:r>
      <w:hyperlink r:id="rId84" w:tooltip="Программирование" w:history="1">
        <w:r w:rsidRPr="00300072">
          <w:rPr>
            <w:rFonts w:ascii="Segoe UI" w:eastAsia="Times New Roman" w:hAnsi="Segoe UI" w:cs="Segoe UI"/>
            <w:color w:val="3366CC"/>
            <w:bdr w:val="none" w:sz="0" w:space="0" w:color="auto" w:frame="1"/>
            <w:shd w:val="clear" w:color="auto" w:fill="FFFFFF"/>
            <w:lang w:val="ru-RU" w:eastAsia="ru-RU"/>
          </w:rPr>
          <w:t>программировании</w:t>
        </w:r>
      </w:hyperlink>
      <w:r w:rsidRPr="00300072">
        <w:rPr>
          <w:rFonts w:ascii="Segoe UI" w:eastAsia="Times New Roman" w:hAnsi="Segoe UI" w:cs="Segoe UI"/>
          <w:color w:val="202122"/>
          <w:shd w:val="clear" w:color="auto" w:fill="FFFFFF"/>
          <w:lang w:val="ru-RU" w:eastAsia="ru-RU"/>
        </w:rPr>
        <w:t> </w:t>
      </w:r>
      <w:r w:rsidRPr="00300072">
        <w:rPr>
          <w:rFonts w:ascii="Segoe UI" w:eastAsia="Times New Roman" w:hAnsi="Segoe UI" w:cs="Segoe UI"/>
          <w:b/>
          <w:bCs/>
          <w:color w:val="202122"/>
          <w:bdr w:val="none" w:sz="0" w:space="0" w:color="auto" w:frame="1"/>
          <w:shd w:val="clear" w:color="auto" w:fill="FFFFFF"/>
          <w:lang w:val="ru-RU" w:eastAsia="ru-RU"/>
        </w:rPr>
        <w:t>именованный канал</w:t>
      </w:r>
      <w:r w:rsidRPr="00300072">
        <w:rPr>
          <w:rFonts w:ascii="Segoe UI" w:eastAsia="Times New Roman" w:hAnsi="Segoe UI" w:cs="Segoe UI"/>
          <w:color w:val="202122"/>
          <w:shd w:val="clear" w:color="auto" w:fill="FFFFFF"/>
          <w:lang w:val="ru-RU" w:eastAsia="ru-RU"/>
        </w:rPr>
        <w:t> или </w:t>
      </w:r>
      <w:r w:rsidRPr="00300072">
        <w:rPr>
          <w:rFonts w:ascii="Segoe UI" w:eastAsia="Times New Roman" w:hAnsi="Segoe UI" w:cs="Segoe UI"/>
          <w:b/>
          <w:bCs/>
          <w:color w:val="202122"/>
          <w:bdr w:val="none" w:sz="0" w:space="0" w:color="auto" w:frame="1"/>
          <w:shd w:val="clear" w:color="auto" w:fill="FFFFFF"/>
          <w:lang w:val="ru-RU" w:eastAsia="ru-RU"/>
        </w:rPr>
        <w:t>именованный конвейер</w:t>
      </w:r>
      <w:r w:rsidRPr="00300072">
        <w:rPr>
          <w:rFonts w:ascii="Segoe UI" w:eastAsia="Times New Roman" w:hAnsi="Segoe UI" w:cs="Segoe UI"/>
          <w:color w:val="202122"/>
          <w:shd w:val="clear" w:color="auto" w:fill="FFFFFF"/>
          <w:lang w:val="ru-RU" w:eastAsia="ru-RU"/>
        </w:rPr>
        <w:t> (</w:t>
      </w:r>
      <w:hyperlink r:id="rId85" w:tooltip="Английский язык" w:history="1">
        <w:r w:rsidRPr="00300072">
          <w:rPr>
            <w:rFonts w:ascii="Segoe UI" w:eastAsia="Times New Roman" w:hAnsi="Segoe UI" w:cs="Segoe UI"/>
            <w:color w:val="3366CC"/>
            <w:bdr w:val="none" w:sz="0" w:space="0" w:color="auto" w:frame="1"/>
            <w:shd w:val="clear" w:color="auto" w:fill="FFFFFF"/>
            <w:lang w:val="ru-RU" w:eastAsia="ru-RU"/>
          </w:rPr>
          <w:t>англ.</w:t>
        </w:r>
      </w:hyperlink>
      <w:r w:rsidRPr="00300072">
        <w:rPr>
          <w:rFonts w:ascii="Segoe UI" w:eastAsia="Times New Roman" w:hAnsi="Segoe UI" w:cs="Segoe UI"/>
          <w:color w:val="202122"/>
          <w:shd w:val="clear" w:color="auto" w:fill="FFFFFF"/>
          <w:lang w:val="ru-RU" w:eastAsia="ru-RU"/>
        </w:rPr>
        <w:t> </w:t>
      </w:r>
      <w:r w:rsidRPr="00300072">
        <w:rPr>
          <w:rFonts w:ascii="Segoe UI" w:eastAsia="Times New Roman" w:hAnsi="Segoe UI" w:cs="Segoe UI"/>
          <w:i/>
          <w:iCs/>
          <w:color w:val="202122"/>
          <w:bdr w:val="none" w:sz="0" w:space="0" w:color="auto" w:frame="1"/>
          <w:shd w:val="clear" w:color="auto" w:fill="FFFFFF"/>
          <w:lang w:val="en" w:eastAsia="ru-RU"/>
        </w:rPr>
        <w:t>named</w:t>
      </w:r>
      <w:r w:rsidRPr="00300072">
        <w:rPr>
          <w:rFonts w:ascii="Segoe UI" w:eastAsia="Times New Roman" w:hAnsi="Segoe UI" w:cs="Segoe UI"/>
          <w:i/>
          <w:iCs/>
          <w:color w:val="202122"/>
          <w:bdr w:val="none" w:sz="0" w:space="0" w:color="auto" w:frame="1"/>
          <w:shd w:val="clear" w:color="auto" w:fill="FFFFFF"/>
          <w:lang w:val="ru-RU" w:eastAsia="ru-RU"/>
        </w:rPr>
        <w:t xml:space="preserve"> </w:t>
      </w:r>
      <w:r w:rsidRPr="00300072">
        <w:rPr>
          <w:rFonts w:ascii="Segoe UI" w:eastAsia="Times New Roman" w:hAnsi="Segoe UI" w:cs="Segoe UI"/>
          <w:i/>
          <w:iCs/>
          <w:color w:val="202122"/>
          <w:bdr w:val="none" w:sz="0" w:space="0" w:color="auto" w:frame="1"/>
          <w:shd w:val="clear" w:color="auto" w:fill="FFFFFF"/>
          <w:lang w:val="en" w:eastAsia="ru-RU"/>
        </w:rPr>
        <w:t>pipe</w:t>
      </w:r>
      <w:r w:rsidRPr="00300072">
        <w:rPr>
          <w:rFonts w:ascii="Segoe UI" w:eastAsia="Times New Roman" w:hAnsi="Segoe UI" w:cs="Segoe UI"/>
          <w:color w:val="202122"/>
          <w:shd w:val="clear" w:color="auto" w:fill="FFFFFF"/>
          <w:lang w:val="ru-RU" w:eastAsia="ru-RU"/>
        </w:rPr>
        <w:t>) — один из методов </w:t>
      </w:r>
      <w:proofErr w:type="spellStart"/>
      <w:r w:rsidR="004F19B4">
        <w:fldChar w:fldCharType="begin"/>
      </w:r>
      <w:r w:rsidR="004F19B4" w:rsidRPr="0034392D">
        <w:rPr>
          <w:lang w:val="ru-RU"/>
        </w:rPr>
        <w:instrText xml:space="preserve"> </w:instrText>
      </w:r>
      <w:r w:rsidR="004F19B4">
        <w:instrText>HYPERLINK</w:instrText>
      </w:r>
      <w:r w:rsidR="004F19B4" w:rsidRPr="0034392D">
        <w:rPr>
          <w:lang w:val="ru-RU"/>
        </w:rPr>
        <w:instrText xml:space="preserve"> "</w:instrText>
      </w:r>
      <w:r w:rsidR="004F19B4">
        <w:instrText>https</w:instrText>
      </w:r>
      <w:r w:rsidR="004F19B4" w:rsidRPr="0034392D">
        <w:rPr>
          <w:lang w:val="ru-RU"/>
        </w:rPr>
        <w:instrText>://</w:instrText>
      </w:r>
      <w:r w:rsidR="004F19B4">
        <w:instrText>ru</w:instrText>
      </w:r>
      <w:r w:rsidR="004F19B4" w:rsidRPr="0034392D">
        <w:rPr>
          <w:lang w:val="ru-RU"/>
        </w:rPr>
        <w:instrText>.</w:instrText>
      </w:r>
      <w:r w:rsidR="004F19B4">
        <w:instrText>m</w:instrText>
      </w:r>
      <w:r w:rsidR="004F19B4" w:rsidRPr="0034392D">
        <w:rPr>
          <w:lang w:val="ru-RU"/>
        </w:rPr>
        <w:instrText>.</w:instrText>
      </w:r>
      <w:r w:rsidR="004F19B4">
        <w:instrText>wikipedia</w:instrText>
      </w:r>
      <w:r w:rsidR="004F19B4" w:rsidRPr="0034392D">
        <w:rPr>
          <w:lang w:val="ru-RU"/>
        </w:rPr>
        <w:instrText>.</w:instrText>
      </w:r>
      <w:r w:rsidR="004F19B4">
        <w:instrText>org</w:instrText>
      </w:r>
      <w:r w:rsidR="004F19B4" w:rsidRPr="0034392D">
        <w:rPr>
          <w:lang w:val="ru-RU"/>
        </w:rPr>
        <w:instrText>/</w:instrText>
      </w:r>
      <w:r w:rsidR="004F19B4">
        <w:instrText>wiki</w:instrText>
      </w:r>
      <w:r w:rsidR="004F19B4" w:rsidRPr="0034392D">
        <w:rPr>
          <w:lang w:val="ru-RU"/>
        </w:rPr>
        <w:instrText>/%</w:instrText>
      </w:r>
      <w:r w:rsidR="004F19B4">
        <w:instrText>D</w:instrText>
      </w:r>
      <w:r w:rsidR="004F19B4" w:rsidRPr="0034392D">
        <w:rPr>
          <w:lang w:val="ru-RU"/>
        </w:rPr>
        <w:instrText>0%9</w:instrText>
      </w:r>
      <w:r w:rsidR="004F19B4">
        <w:instrText>C</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0%</w:instrText>
      </w:r>
      <w:r w:rsidR="004F19B4">
        <w:instrText>B</w:instrText>
      </w:r>
      <w:r w:rsidR="004F19B4" w:rsidRPr="0034392D">
        <w:rPr>
          <w:lang w:val="ru-RU"/>
        </w:rPr>
        <w:instrText>6%</w:instrText>
      </w:r>
      <w:r w:rsidR="004F19B4">
        <w:instrText>D</w:instrText>
      </w:r>
      <w:r w:rsidR="004F19B4" w:rsidRPr="0034392D">
        <w:rPr>
          <w:lang w:val="ru-RU"/>
        </w:rPr>
        <w:instrText>0%</w:instrText>
      </w:r>
      <w:r w:rsidR="004F19B4">
        <w:instrText>BF</w:instrText>
      </w:r>
      <w:r w:rsidR="004F19B4" w:rsidRPr="0034392D">
        <w:rPr>
          <w:lang w:val="ru-RU"/>
        </w:rPr>
        <w:instrText>%</w:instrText>
      </w:r>
      <w:r w:rsidR="004F19B4">
        <w:instrText>D</w:instrText>
      </w:r>
      <w:r w:rsidR="004F19B4" w:rsidRPr="0034392D">
        <w:rPr>
          <w:lang w:val="ru-RU"/>
        </w:rPr>
        <w:instrText>1%80%</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1%86%</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1%81%</w:instrText>
      </w:r>
      <w:r w:rsidR="004F19B4">
        <w:instrText>D</w:instrText>
      </w:r>
      <w:r w:rsidR="004F19B4" w:rsidRPr="0034392D">
        <w:rPr>
          <w:lang w:val="ru-RU"/>
        </w:rPr>
        <w:instrText>1%81%</w:instrText>
      </w:r>
      <w:r w:rsidR="004F19B4">
        <w:instrText>D</w:instrText>
      </w:r>
      <w:r w:rsidR="004F19B4" w:rsidRPr="0034392D">
        <w:rPr>
          <w:lang w:val="ru-RU"/>
        </w:rPr>
        <w:instrText>0%</w:instrText>
      </w:r>
      <w:r w:rsidR="004F19B4">
        <w:instrText>BD</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5_%</w:instrText>
      </w:r>
      <w:r w:rsidR="004F19B4">
        <w:instrText>D</w:instrText>
      </w:r>
      <w:r w:rsidR="004F19B4" w:rsidRPr="0034392D">
        <w:rPr>
          <w:lang w:val="ru-RU"/>
        </w:rPr>
        <w:instrText>0%</w:instrText>
      </w:r>
      <w:r w:rsidR="004F19B4">
        <w:instrText>B</w:instrText>
      </w:r>
      <w:r w:rsidR="004F19B4" w:rsidRPr="0034392D">
        <w:rPr>
          <w:lang w:val="ru-RU"/>
        </w:rPr>
        <w:instrText>2%</w:instrText>
      </w:r>
      <w:r w:rsidR="004F19B4">
        <w:instrText>D</w:instrText>
      </w:r>
      <w:r w:rsidR="004F19B4" w:rsidRPr="0034392D">
        <w:rPr>
          <w:lang w:val="ru-RU"/>
        </w:rPr>
        <w:instrText>0%</w:instrText>
      </w:r>
      <w:r w:rsidR="004F19B4">
        <w:instrText>B</w:instrText>
      </w:r>
      <w:r w:rsidR="004F19B4" w:rsidRPr="0034392D">
        <w:rPr>
          <w:lang w:val="ru-RU"/>
        </w:rPr>
        <w:instrText>7%</w:instrText>
      </w:r>
      <w:r w:rsidR="004F19B4">
        <w:instrText>D</w:instrText>
      </w:r>
      <w:r w:rsidR="004F19B4" w:rsidRPr="0034392D">
        <w:rPr>
          <w:lang w:val="ru-RU"/>
        </w:rPr>
        <w:instrText>0%</w:instrText>
      </w:r>
      <w:r w:rsidR="004F19B4">
        <w:instrText>B</w:instrText>
      </w:r>
      <w:r w:rsidR="004F19B4" w:rsidRPr="0034392D">
        <w:rPr>
          <w:lang w:val="ru-RU"/>
        </w:rPr>
        <w:instrText>0%</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0%</w:instrText>
      </w:r>
      <w:r w:rsidR="004F19B4">
        <w:instrText>BC</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4%</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0%</w:instrText>
      </w:r>
      <w:r w:rsidR="004F19B4">
        <w:instrText>B</w:instrText>
      </w:r>
      <w:r w:rsidR="004F19B4" w:rsidRPr="0034392D">
        <w:rPr>
          <w:lang w:val="ru-RU"/>
        </w:rPr>
        <w:instrText>9%</w:instrText>
      </w:r>
      <w:r w:rsidR="004F19B4">
        <w:instrText>D</w:instrText>
      </w:r>
      <w:r w:rsidR="004F19B4" w:rsidRPr="0034392D">
        <w:rPr>
          <w:lang w:val="ru-RU"/>
        </w:rPr>
        <w:instrText>1%81%</w:instrText>
      </w:r>
      <w:r w:rsidR="004F19B4">
        <w:instrText>D</w:instrText>
      </w:r>
      <w:r w:rsidR="004F19B4" w:rsidRPr="0034392D">
        <w:rPr>
          <w:lang w:val="ru-RU"/>
        </w:rPr>
        <w:instrText>1%82%</w:instrText>
      </w:r>
      <w:r w:rsidR="004F19B4">
        <w:instrText>D</w:instrText>
      </w:r>
      <w:r w:rsidR="004F19B4" w:rsidRPr="0034392D">
        <w:rPr>
          <w:lang w:val="ru-RU"/>
        </w:rPr>
        <w:instrText>0%</w:instrText>
      </w:r>
      <w:r w:rsidR="004F19B4">
        <w:instrText>B</w:instrText>
      </w:r>
      <w:r w:rsidR="004F19B4" w:rsidRPr="0034392D">
        <w:rPr>
          <w:lang w:val="ru-RU"/>
        </w:rPr>
        <w:instrText>2%</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0%</w:instrText>
      </w:r>
      <w:r w:rsidR="004F19B4">
        <w:instrText>B</w:instrText>
      </w:r>
      <w:r w:rsidR="004F19B4" w:rsidRPr="0034392D">
        <w:rPr>
          <w:lang w:val="ru-RU"/>
        </w:rPr>
        <w:instrText>5" \</w:instrText>
      </w:r>
      <w:r w:rsidR="004F19B4">
        <w:instrText>o</w:instrText>
      </w:r>
      <w:r w:rsidR="004F19B4" w:rsidRPr="0034392D">
        <w:rPr>
          <w:lang w:val="ru-RU"/>
        </w:rPr>
        <w:instrText xml:space="preserve"> "Межпроцессное взаимодействие" </w:instrText>
      </w:r>
      <w:r w:rsidR="004F19B4">
        <w:fldChar w:fldCharType="separate"/>
      </w:r>
      <w:r w:rsidRPr="00300072">
        <w:rPr>
          <w:rFonts w:ascii="Segoe UI" w:eastAsia="Times New Roman" w:hAnsi="Segoe UI" w:cs="Segoe UI"/>
          <w:color w:val="3366CC"/>
          <w:bdr w:val="none" w:sz="0" w:space="0" w:color="auto" w:frame="1"/>
          <w:shd w:val="clear" w:color="auto" w:fill="FFFFFF"/>
          <w:lang w:val="ru-RU" w:eastAsia="ru-RU"/>
        </w:rPr>
        <w:t>межпроцессного</w:t>
      </w:r>
      <w:proofErr w:type="spellEnd"/>
      <w:r w:rsidRPr="00300072">
        <w:rPr>
          <w:rFonts w:ascii="Segoe UI" w:eastAsia="Times New Roman" w:hAnsi="Segoe UI" w:cs="Segoe UI"/>
          <w:color w:val="3366CC"/>
          <w:bdr w:val="none" w:sz="0" w:space="0" w:color="auto" w:frame="1"/>
          <w:shd w:val="clear" w:color="auto" w:fill="FFFFFF"/>
          <w:lang w:val="ru-RU" w:eastAsia="ru-RU"/>
        </w:rPr>
        <w:t xml:space="preserve"> взаимодействия</w:t>
      </w:r>
      <w:r w:rsidR="004F19B4">
        <w:rPr>
          <w:rFonts w:ascii="Segoe UI" w:eastAsia="Times New Roman" w:hAnsi="Segoe UI" w:cs="Segoe UI"/>
          <w:color w:val="3366CC"/>
          <w:bdr w:val="none" w:sz="0" w:space="0" w:color="auto" w:frame="1"/>
          <w:shd w:val="clear" w:color="auto" w:fill="FFFFFF"/>
          <w:lang w:val="ru-RU" w:eastAsia="ru-RU"/>
        </w:rPr>
        <w:fldChar w:fldCharType="end"/>
      </w:r>
      <w:r w:rsidRPr="00300072">
        <w:rPr>
          <w:rFonts w:ascii="Segoe UI" w:eastAsia="Times New Roman" w:hAnsi="Segoe UI" w:cs="Segoe UI"/>
          <w:color w:val="202122"/>
          <w:shd w:val="clear" w:color="auto" w:fill="FFFFFF"/>
          <w:lang w:val="ru-RU" w:eastAsia="ru-RU"/>
        </w:rPr>
        <w:t>, расширение понятия </w:t>
      </w:r>
      <w:hyperlink r:id="rId86" w:tooltip="Конвейер (UNIX)" w:history="1">
        <w:r w:rsidRPr="00300072">
          <w:rPr>
            <w:rFonts w:ascii="Segoe UI" w:eastAsia="Times New Roman" w:hAnsi="Segoe UI" w:cs="Segoe UI"/>
            <w:color w:val="3366CC"/>
            <w:bdr w:val="none" w:sz="0" w:space="0" w:color="auto" w:frame="1"/>
            <w:shd w:val="clear" w:color="auto" w:fill="FFFFFF"/>
            <w:lang w:val="ru-RU" w:eastAsia="ru-RU"/>
          </w:rPr>
          <w:t>конвейера</w:t>
        </w:r>
      </w:hyperlink>
      <w:r w:rsidRPr="00300072">
        <w:rPr>
          <w:rFonts w:ascii="Segoe UI" w:eastAsia="Times New Roman" w:hAnsi="Segoe UI" w:cs="Segoe UI"/>
          <w:color w:val="202122"/>
          <w:shd w:val="clear" w:color="auto" w:fill="FFFFFF"/>
          <w:lang w:val="ru-RU" w:eastAsia="ru-RU"/>
        </w:rPr>
        <w:t> в </w:t>
      </w:r>
      <w:hyperlink r:id="rId87" w:tooltip="Unix" w:history="1">
        <w:r w:rsidRPr="00300072">
          <w:rPr>
            <w:rFonts w:ascii="Segoe UI" w:eastAsia="Times New Roman" w:hAnsi="Segoe UI" w:cs="Segoe UI"/>
            <w:color w:val="3366CC"/>
            <w:bdr w:val="none" w:sz="0" w:space="0" w:color="auto" w:frame="1"/>
            <w:shd w:val="clear" w:color="auto" w:fill="FFFFFF"/>
            <w:lang w:val="ru-RU" w:eastAsia="ru-RU"/>
          </w:rPr>
          <w:t>Unix</w:t>
        </w:r>
      </w:hyperlink>
      <w:r w:rsidRPr="00300072">
        <w:rPr>
          <w:rFonts w:ascii="Segoe UI" w:eastAsia="Times New Roman" w:hAnsi="Segoe UI" w:cs="Segoe UI"/>
          <w:color w:val="202122"/>
          <w:shd w:val="clear" w:color="auto" w:fill="FFFFFF"/>
          <w:lang w:val="ru-RU" w:eastAsia="ru-RU"/>
        </w:rPr>
        <w:t> и подобных </w:t>
      </w:r>
      <w:hyperlink r:id="rId88" w:tooltip="Операционная система" w:history="1">
        <w:r w:rsidRPr="00300072">
          <w:rPr>
            <w:rFonts w:ascii="Segoe UI" w:eastAsia="Times New Roman" w:hAnsi="Segoe UI" w:cs="Segoe UI"/>
            <w:color w:val="3366CC"/>
            <w:bdr w:val="none" w:sz="0" w:space="0" w:color="auto" w:frame="1"/>
            <w:shd w:val="clear" w:color="auto" w:fill="FFFFFF"/>
            <w:lang w:val="ru-RU" w:eastAsia="ru-RU"/>
          </w:rPr>
          <w:t>ОС</w:t>
        </w:r>
      </w:hyperlink>
      <w:r w:rsidRPr="00300072">
        <w:rPr>
          <w:rFonts w:ascii="Segoe UI" w:eastAsia="Times New Roman" w:hAnsi="Segoe UI" w:cs="Segoe UI"/>
          <w:color w:val="202122"/>
          <w:shd w:val="clear" w:color="auto" w:fill="FFFFFF"/>
          <w:lang w:val="ru-RU" w:eastAsia="ru-RU"/>
        </w:rPr>
        <w:t>. Именованный канал позволяет различным процессам обмениваться данными, даже если программы, выполняющиеся в этих процессах, изначально не были написаны для взаимодействия с другими программами. Это понятие также существует и в </w:t>
      </w:r>
      <w:hyperlink r:id="rId89" w:tooltip="Microsoft Windows" w:history="1">
        <w:r w:rsidRPr="00300072">
          <w:rPr>
            <w:rFonts w:ascii="Segoe UI" w:eastAsia="Times New Roman" w:hAnsi="Segoe UI" w:cs="Segoe UI"/>
            <w:color w:val="3366CC"/>
            <w:bdr w:val="none" w:sz="0" w:space="0" w:color="auto" w:frame="1"/>
            <w:shd w:val="clear" w:color="auto" w:fill="FFFFFF"/>
            <w:lang w:val="ru-RU" w:eastAsia="ru-RU"/>
          </w:rPr>
          <w:t>Microsoft Windows</w:t>
        </w:r>
      </w:hyperlink>
      <w:r w:rsidRPr="00300072">
        <w:rPr>
          <w:rFonts w:ascii="Segoe UI" w:eastAsia="Times New Roman" w:hAnsi="Segoe UI" w:cs="Segoe UI"/>
          <w:color w:val="202122"/>
          <w:shd w:val="clear" w:color="auto" w:fill="FFFFFF"/>
          <w:lang w:val="ru-RU" w:eastAsia="ru-RU"/>
        </w:rPr>
        <w:t>, хотя там его </w:t>
      </w:r>
      <w:hyperlink r:id="rId90" w:tooltip="Семантика" w:history="1">
        <w:r w:rsidRPr="00300072">
          <w:rPr>
            <w:rFonts w:ascii="Segoe UI" w:eastAsia="Times New Roman" w:hAnsi="Segoe UI" w:cs="Segoe UI"/>
            <w:color w:val="3366CC"/>
            <w:bdr w:val="none" w:sz="0" w:space="0" w:color="auto" w:frame="1"/>
            <w:shd w:val="clear" w:color="auto" w:fill="FFFFFF"/>
            <w:lang w:val="ru-RU" w:eastAsia="ru-RU"/>
          </w:rPr>
          <w:t>семантика</w:t>
        </w:r>
      </w:hyperlink>
      <w:r w:rsidRPr="00300072">
        <w:rPr>
          <w:rFonts w:ascii="Segoe UI" w:eastAsia="Times New Roman" w:hAnsi="Segoe UI" w:cs="Segoe UI"/>
          <w:color w:val="202122"/>
          <w:shd w:val="clear" w:color="auto" w:fill="FFFFFF"/>
          <w:lang w:val="ru-RU" w:eastAsia="ru-RU"/>
        </w:rPr>
        <w:t> существенно отличается. Традиционный канал — «безымянен», потому что существует анонимно и только во время выполнения процесса. Именованный канал — существует в </w:t>
      </w:r>
      <w:hyperlink r:id="rId91" w:tooltip="Операционная система" w:history="1">
        <w:r w:rsidRPr="00300072">
          <w:rPr>
            <w:rFonts w:ascii="Segoe UI" w:eastAsia="Times New Roman" w:hAnsi="Segoe UI" w:cs="Segoe UI"/>
            <w:color w:val="3366CC"/>
            <w:bdr w:val="none" w:sz="0" w:space="0" w:color="auto" w:frame="1"/>
            <w:shd w:val="clear" w:color="auto" w:fill="FFFFFF"/>
            <w:lang w:val="ru-RU" w:eastAsia="ru-RU"/>
          </w:rPr>
          <w:t>системе</w:t>
        </w:r>
      </w:hyperlink>
      <w:r w:rsidRPr="00300072">
        <w:rPr>
          <w:rFonts w:ascii="Segoe UI" w:eastAsia="Times New Roman" w:hAnsi="Segoe UI" w:cs="Segoe UI"/>
          <w:color w:val="202122"/>
          <w:shd w:val="clear" w:color="auto" w:fill="FFFFFF"/>
          <w:lang w:val="ru-RU" w:eastAsia="ru-RU"/>
        </w:rPr>
        <w:t> и после завершения процесса. Он должен быть «отсоединён» или удалён, когда уже не используется.</w:t>
      </w:r>
    </w:p>
    <w:p w14:paraId="0CB9FCB7" w14:textId="77777777" w:rsidR="00300072" w:rsidRPr="00300072" w:rsidRDefault="00300072" w:rsidP="00300072">
      <w:pPr>
        <w:rPr>
          <w:rFonts w:ascii="Segoe UI" w:eastAsia="Times New Roman" w:hAnsi="Segoe UI" w:cs="Segoe UI"/>
          <w:color w:val="202122"/>
          <w:shd w:val="clear" w:color="auto" w:fill="FFFFFF"/>
          <w:lang w:val="ru-RU" w:eastAsia="ru-RU"/>
        </w:rPr>
      </w:pPr>
      <w:r w:rsidRPr="00300072">
        <w:rPr>
          <w:rFonts w:ascii="Segoe UI" w:eastAsia="Times New Roman" w:hAnsi="Segoe UI" w:cs="Segoe UI"/>
          <w:b/>
          <w:bCs/>
          <w:color w:val="202122"/>
          <w:bdr w:val="none" w:sz="0" w:space="0" w:color="auto" w:frame="1"/>
          <w:shd w:val="clear" w:color="auto" w:fill="FFFFFF"/>
          <w:lang w:val="ru-RU" w:eastAsia="ru-RU"/>
        </w:rPr>
        <w:t>Неименованный канал</w:t>
      </w:r>
      <w:r w:rsidRPr="00300072">
        <w:rPr>
          <w:rFonts w:ascii="Segoe UI" w:eastAsia="Times New Roman" w:hAnsi="Segoe UI" w:cs="Segoe UI"/>
          <w:color w:val="202122"/>
          <w:shd w:val="clear" w:color="auto" w:fill="FFFFFF"/>
          <w:lang w:val="ru-RU" w:eastAsia="ru-RU"/>
        </w:rPr>
        <w:t> (</w:t>
      </w:r>
      <w:hyperlink r:id="rId92" w:tooltip="Английский язык" w:history="1">
        <w:r w:rsidRPr="00300072">
          <w:rPr>
            <w:rFonts w:ascii="Segoe UI" w:eastAsia="Times New Roman" w:hAnsi="Segoe UI" w:cs="Segoe UI"/>
            <w:color w:val="3366CC"/>
            <w:bdr w:val="none" w:sz="0" w:space="0" w:color="auto" w:frame="1"/>
            <w:shd w:val="clear" w:color="auto" w:fill="FFFFFF"/>
            <w:lang w:val="ru-RU" w:eastAsia="ru-RU"/>
          </w:rPr>
          <w:t>англ.</w:t>
        </w:r>
      </w:hyperlink>
      <w:r w:rsidRPr="00300072">
        <w:rPr>
          <w:rFonts w:ascii="Segoe UI" w:eastAsia="Times New Roman" w:hAnsi="Segoe UI" w:cs="Segoe UI"/>
          <w:color w:val="202122"/>
          <w:shd w:val="clear" w:color="auto" w:fill="FFFFFF"/>
          <w:lang w:val="ru-RU" w:eastAsia="ru-RU"/>
        </w:rPr>
        <w:t> </w:t>
      </w:r>
      <w:r w:rsidRPr="00300072">
        <w:rPr>
          <w:rFonts w:ascii="Segoe UI" w:eastAsia="Times New Roman" w:hAnsi="Segoe UI" w:cs="Segoe UI"/>
          <w:i/>
          <w:iCs/>
          <w:color w:val="202122"/>
          <w:bdr w:val="none" w:sz="0" w:space="0" w:color="auto" w:frame="1"/>
          <w:shd w:val="clear" w:color="auto" w:fill="FFFFFF"/>
          <w:lang w:val="en" w:eastAsia="ru-RU"/>
        </w:rPr>
        <w:t>anonymous</w:t>
      </w:r>
      <w:r w:rsidRPr="00300072">
        <w:rPr>
          <w:rFonts w:ascii="Segoe UI" w:eastAsia="Times New Roman" w:hAnsi="Segoe UI" w:cs="Segoe UI"/>
          <w:i/>
          <w:iCs/>
          <w:color w:val="202122"/>
          <w:bdr w:val="none" w:sz="0" w:space="0" w:color="auto" w:frame="1"/>
          <w:shd w:val="clear" w:color="auto" w:fill="FFFFFF"/>
          <w:lang w:val="ru-RU" w:eastAsia="ru-RU"/>
        </w:rPr>
        <w:t xml:space="preserve"> </w:t>
      </w:r>
      <w:r w:rsidRPr="00300072">
        <w:rPr>
          <w:rFonts w:ascii="Segoe UI" w:eastAsia="Times New Roman" w:hAnsi="Segoe UI" w:cs="Segoe UI"/>
          <w:i/>
          <w:iCs/>
          <w:color w:val="202122"/>
          <w:bdr w:val="none" w:sz="0" w:space="0" w:color="auto" w:frame="1"/>
          <w:shd w:val="clear" w:color="auto" w:fill="FFFFFF"/>
          <w:lang w:val="en" w:eastAsia="ru-RU"/>
        </w:rPr>
        <w:t>pipe</w:t>
      </w:r>
      <w:r w:rsidRPr="00300072">
        <w:rPr>
          <w:rFonts w:ascii="Segoe UI" w:eastAsia="Times New Roman" w:hAnsi="Segoe UI" w:cs="Segoe UI"/>
          <w:color w:val="202122"/>
          <w:shd w:val="clear" w:color="auto" w:fill="FFFFFF"/>
          <w:lang w:val="ru-RU" w:eastAsia="ru-RU"/>
        </w:rPr>
        <w:t>) — один из методов </w:t>
      </w:r>
      <w:proofErr w:type="spellStart"/>
      <w:r w:rsidR="004F19B4">
        <w:fldChar w:fldCharType="begin"/>
      </w:r>
      <w:r w:rsidR="004F19B4" w:rsidRPr="0034392D">
        <w:rPr>
          <w:lang w:val="ru-RU"/>
        </w:rPr>
        <w:instrText xml:space="preserve"> </w:instrText>
      </w:r>
      <w:r w:rsidR="004F19B4">
        <w:instrText>HYPERLINK</w:instrText>
      </w:r>
      <w:r w:rsidR="004F19B4" w:rsidRPr="0034392D">
        <w:rPr>
          <w:lang w:val="ru-RU"/>
        </w:rPr>
        <w:instrText xml:space="preserve"> "</w:instrText>
      </w:r>
      <w:r w:rsidR="004F19B4">
        <w:instrText>https</w:instrText>
      </w:r>
      <w:r w:rsidR="004F19B4" w:rsidRPr="0034392D">
        <w:rPr>
          <w:lang w:val="ru-RU"/>
        </w:rPr>
        <w:instrText>://</w:instrText>
      </w:r>
      <w:r w:rsidR="004F19B4">
        <w:instrText>ru</w:instrText>
      </w:r>
      <w:r w:rsidR="004F19B4" w:rsidRPr="0034392D">
        <w:rPr>
          <w:lang w:val="ru-RU"/>
        </w:rPr>
        <w:instrText>.</w:instrText>
      </w:r>
      <w:r w:rsidR="004F19B4">
        <w:instrText>m</w:instrText>
      </w:r>
      <w:r w:rsidR="004F19B4" w:rsidRPr="0034392D">
        <w:rPr>
          <w:lang w:val="ru-RU"/>
        </w:rPr>
        <w:instrText>.</w:instrText>
      </w:r>
      <w:r w:rsidR="004F19B4">
        <w:instrText>wikipedia</w:instrText>
      </w:r>
      <w:r w:rsidR="004F19B4" w:rsidRPr="0034392D">
        <w:rPr>
          <w:lang w:val="ru-RU"/>
        </w:rPr>
        <w:instrText>.</w:instrText>
      </w:r>
      <w:r w:rsidR="004F19B4">
        <w:instrText>org</w:instrText>
      </w:r>
      <w:r w:rsidR="004F19B4" w:rsidRPr="0034392D">
        <w:rPr>
          <w:lang w:val="ru-RU"/>
        </w:rPr>
        <w:instrText>/</w:instrText>
      </w:r>
      <w:r w:rsidR="004F19B4">
        <w:instrText>wiki</w:instrText>
      </w:r>
      <w:r w:rsidR="004F19B4" w:rsidRPr="0034392D">
        <w:rPr>
          <w:lang w:val="ru-RU"/>
        </w:rPr>
        <w:instrText>/%</w:instrText>
      </w:r>
      <w:r w:rsidR="004F19B4">
        <w:instrText>D</w:instrText>
      </w:r>
      <w:r w:rsidR="004F19B4" w:rsidRPr="0034392D">
        <w:rPr>
          <w:lang w:val="ru-RU"/>
        </w:rPr>
        <w:instrText>0%9</w:instrText>
      </w:r>
      <w:r w:rsidR="004F19B4">
        <w:instrText>C</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0%</w:instrText>
      </w:r>
      <w:r w:rsidR="004F19B4">
        <w:instrText>B</w:instrText>
      </w:r>
      <w:r w:rsidR="004F19B4" w:rsidRPr="0034392D">
        <w:rPr>
          <w:lang w:val="ru-RU"/>
        </w:rPr>
        <w:instrText>6%</w:instrText>
      </w:r>
      <w:r w:rsidR="004F19B4">
        <w:instrText>D</w:instrText>
      </w:r>
      <w:r w:rsidR="004F19B4" w:rsidRPr="0034392D">
        <w:rPr>
          <w:lang w:val="ru-RU"/>
        </w:rPr>
        <w:instrText>0%</w:instrText>
      </w:r>
      <w:r w:rsidR="004F19B4">
        <w:instrText>BF</w:instrText>
      </w:r>
      <w:r w:rsidR="004F19B4" w:rsidRPr="0034392D">
        <w:rPr>
          <w:lang w:val="ru-RU"/>
        </w:rPr>
        <w:instrText>%</w:instrText>
      </w:r>
      <w:r w:rsidR="004F19B4">
        <w:instrText>D</w:instrText>
      </w:r>
      <w:r w:rsidR="004F19B4" w:rsidRPr="0034392D">
        <w:rPr>
          <w:lang w:val="ru-RU"/>
        </w:rPr>
        <w:instrText>1%80%</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1%86%</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1%81%</w:instrText>
      </w:r>
      <w:r w:rsidR="004F19B4">
        <w:instrText>D</w:instrText>
      </w:r>
      <w:r w:rsidR="004F19B4" w:rsidRPr="0034392D">
        <w:rPr>
          <w:lang w:val="ru-RU"/>
        </w:rPr>
        <w:instrText>1%81%</w:instrText>
      </w:r>
      <w:r w:rsidR="004F19B4">
        <w:instrText>D</w:instrText>
      </w:r>
      <w:r w:rsidR="004F19B4" w:rsidRPr="0034392D">
        <w:rPr>
          <w:lang w:val="ru-RU"/>
        </w:rPr>
        <w:instrText>0%</w:instrText>
      </w:r>
      <w:r w:rsidR="004F19B4">
        <w:instrText>BD</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5_%</w:instrText>
      </w:r>
      <w:r w:rsidR="004F19B4">
        <w:instrText>D</w:instrText>
      </w:r>
      <w:r w:rsidR="004F19B4" w:rsidRPr="0034392D">
        <w:rPr>
          <w:lang w:val="ru-RU"/>
        </w:rPr>
        <w:instrText>0%</w:instrText>
      </w:r>
      <w:r w:rsidR="004F19B4">
        <w:instrText>B</w:instrText>
      </w:r>
      <w:r w:rsidR="004F19B4" w:rsidRPr="0034392D">
        <w:rPr>
          <w:lang w:val="ru-RU"/>
        </w:rPr>
        <w:instrText>2%</w:instrText>
      </w:r>
      <w:r w:rsidR="004F19B4">
        <w:instrText>D</w:instrText>
      </w:r>
      <w:r w:rsidR="004F19B4" w:rsidRPr="0034392D">
        <w:rPr>
          <w:lang w:val="ru-RU"/>
        </w:rPr>
        <w:instrText>0%</w:instrText>
      </w:r>
      <w:r w:rsidR="004F19B4">
        <w:instrText>B</w:instrText>
      </w:r>
      <w:r w:rsidR="004F19B4" w:rsidRPr="0034392D">
        <w:rPr>
          <w:lang w:val="ru-RU"/>
        </w:rPr>
        <w:instrText>7%</w:instrText>
      </w:r>
      <w:r w:rsidR="004F19B4">
        <w:instrText>D</w:instrText>
      </w:r>
      <w:r w:rsidR="004F19B4" w:rsidRPr="0034392D">
        <w:rPr>
          <w:lang w:val="ru-RU"/>
        </w:rPr>
        <w:instrText>0%</w:instrText>
      </w:r>
      <w:r w:rsidR="004F19B4">
        <w:instrText>B</w:instrText>
      </w:r>
      <w:r w:rsidR="004F19B4" w:rsidRPr="0034392D">
        <w:rPr>
          <w:lang w:val="ru-RU"/>
        </w:rPr>
        <w:instrText>0%</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0%</w:instrText>
      </w:r>
      <w:r w:rsidR="004F19B4">
        <w:instrText>BC</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4%</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0%</w:instrText>
      </w:r>
      <w:r w:rsidR="004F19B4">
        <w:instrText>B</w:instrText>
      </w:r>
      <w:r w:rsidR="004F19B4" w:rsidRPr="0034392D">
        <w:rPr>
          <w:lang w:val="ru-RU"/>
        </w:rPr>
        <w:instrText>9%</w:instrText>
      </w:r>
      <w:r w:rsidR="004F19B4">
        <w:instrText>D</w:instrText>
      </w:r>
      <w:r w:rsidR="004F19B4" w:rsidRPr="0034392D">
        <w:rPr>
          <w:lang w:val="ru-RU"/>
        </w:rPr>
        <w:instrText>1%81%</w:instrText>
      </w:r>
      <w:r w:rsidR="004F19B4">
        <w:instrText>D</w:instrText>
      </w:r>
      <w:r w:rsidR="004F19B4" w:rsidRPr="0034392D">
        <w:rPr>
          <w:lang w:val="ru-RU"/>
        </w:rPr>
        <w:instrText>1%82%</w:instrText>
      </w:r>
      <w:r w:rsidR="004F19B4">
        <w:instrText>D</w:instrText>
      </w:r>
      <w:r w:rsidR="004F19B4" w:rsidRPr="0034392D">
        <w:rPr>
          <w:lang w:val="ru-RU"/>
        </w:rPr>
        <w:instrText>0%</w:instrText>
      </w:r>
      <w:r w:rsidR="004F19B4">
        <w:instrText>B</w:instrText>
      </w:r>
      <w:r w:rsidR="004F19B4" w:rsidRPr="0034392D">
        <w:rPr>
          <w:lang w:val="ru-RU"/>
        </w:rPr>
        <w:instrText>2%</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0%</w:instrText>
      </w:r>
      <w:r w:rsidR="004F19B4">
        <w:instrText>B</w:instrText>
      </w:r>
      <w:r w:rsidR="004F19B4" w:rsidRPr="0034392D">
        <w:rPr>
          <w:lang w:val="ru-RU"/>
        </w:rPr>
        <w:instrText>5" \</w:instrText>
      </w:r>
      <w:r w:rsidR="004F19B4">
        <w:instrText>o</w:instrText>
      </w:r>
      <w:r w:rsidR="004F19B4" w:rsidRPr="0034392D">
        <w:rPr>
          <w:lang w:val="ru-RU"/>
        </w:rPr>
        <w:instrText xml:space="preserve"> "Межпроцессное взаимодействие" </w:instrText>
      </w:r>
      <w:r w:rsidR="004F19B4">
        <w:fldChar w:fldCharType="separate"/>
      </w:r>
      <w:r w:rsidRPr="00300072">
        <w:rPr>
          <w:rFonts w:ascii="Segoe UI" w:eastAsia="Times New Roman" w:hAnsi="Segoe UI" w:cs="Segoe UI"/>
          <w:color w:val="3366CC"/>
          <w:bdr w:val="none" w:sz="0" w:space="0" w:color="auto" w:frame="1"/>
          <w:shd w:val="clear" w:color="auto" w:fill="FFFFFF"/>
          <w:lang w:val="ru-RU" w:eastAsia="ru-RU"/>
        </w:rPr>
        <w:t>межпроцессного</w:t>
      </w:r>
      <w:proofErr w:type="spellEnd"/>
      <w:r w:rsidRPr="00300072">
        <w:rPr>
          <w:rFonts w:ascii="Segoe UI" w:eastAsia="Times New Roman" w:hAnsi="Segoe UI" w:cs="Segoe UI"/>
          <w:color w:val="3366CC"/>
          <w:bdr w:val="none" w:sz="0" w:space="0" w:color="auto" w:frame="1"/>
          <w:shd w:val="clear" w:color="auto" w:fill="FFFFFF"/>
          <w:lang w:val="ru-RU" w:eastAsia="ru-RU"/>
        </w:rPr>
        <w:t xml:space="preserve"> взаимодействия</w:t>
      </w:r>
      <w:r w:rsidR="004F19B4">
        <w:rPr>
          <w:rFonts w:ascii="Segoe UI" w:eastAsia="Times New Roman" w:hAnsi="Segoe UI" w:cs="Segoe UI"/>
          <w:color w:val="3366CC"/>
          <w:bdr w:val="none" w:sz="0" w:space="0" w:color="auto" w:frame="1"/>
          <w:shd w:val="clear" w:color="auto" w:fill="FFFFFF"/>
          <w:lang w:val="ru-RU" w:eastAsia="ru-RU"/>
        </w:rPr>
        <w:fldChar w:fldCharType="end"/>
      </w:r>
      <w:r w:rsidRPr="00300072">
        <w:rPr>
          <w:rFonts w:ascii="Segoe UI" w:eastAsia="Times New Roman" w:hAnsi="Segoe UI" w:cs="Segoe UI"/>
          <w:color w:val="202122"/>
          <w:shd w:val="clear" w:color="auto" w:fill="FFFFFF"/>
          <w:lang w:val="ru-RU" w:eastAsia="ru-RU"/>
        </w:rPr>
        <w:t> (</w:t>
      </w:r>
      <w:hyperlink r:id="rId93" w:tooltip="Inter-process communication" w:history="1">
        <w:r w:rsidRPr="00300072">
          <w:rPr>
            <w:rFonts w:ascii="Segoe UI" w:eastAsia="Times New Roman" w:hAnsi="Segoe UI" w:cs="Segoe UI"/>
            <w:color w:val="3366CC"/>
            <w:bdr w:val="none" w:sz="0" w:space="0" w:color="auto" w:frame="1"/>
            <w:shd w:val="clear" w:color="auto" w:fill="FFFFFF"/>
            <w:lang w:val="ru-RU" w:eastAsia="ru-RU"/>
          </w:rPr>
          <w:t>IPC</w:t>
        </w:r>
      </w:hyperlink>
      <w:r w:rsidRPr="00300072">
        <w:rPr>
          <w:rFonts w:ascii="Segoe UI" w:eastAsia="Times New Roman" w:hAnsi="Segoe UI" w:cs="Segoe UI"/>
          <w:color w:val="202122"/>
          <w:shd w:val="clear" w:color="auto" w:fill="FFFFFF"/>
          <w:lang w:val="ru-RU" w:eastAsia="ru-RU"/>
        </w:rPr>
        <w:t>) в </w:t>
      </w:r>
      <w:hyperlink r:id="rId94" w:tooltip="Операционная система" w:history="1">
        <w:r w:rsidRPr="00300072">
          <w:rPr>
            <w:rFonts w:ascii="Segoe UI" w:eastAsia="Times New Roman" w:hAnsi="Segoe UI" w:cs="Segoe UI"/>
            <w:color w:val="3366CC"/>
            <w:bdr w:val="none" w:sz="0" w:space="0" w:color="auto" w:frame="1"/>
            <w:shd w:val="clear" w:color="auto" w:fill="FFFFFF"/>
            <w:lang w:val="ru-RU" w:eastAsia="ru-RU"/>
          </w:rPr>
          <w:t>операционной системе</w:t>
        </w:r>
      </w:hyperlink>
      <w:r w:rsidRPr="00300072">
        <w:rPr>
          <w:rFonts w:ascii="Segoe UI" w:eastAsia="Times New Roman" w:hAnsi="Segoe UI" w:cs="Segoe UI"/>
          <w:color w:val="202122"/>
          <w:shd w:val="clear" w:color="auto" w:fill="FFFFFF"/>
          <w:lang w:val="ru-RU" w:eastAsia="ru-RU"/>
        </w:rPr>
        <w:t>, который доступен связанным процессам — родительскому и дочернему. Представляется в виде области памяти на внешнем запоминающем устройстве, управляемой операционной системой, которая осуществляет выделение взаимодействующим процессам частей из этой области памяти для совместной работы. Организация данных в канале использует стратегию </w:t>
      </w:r>
      <w:hyperlink r:id="rId95" w:tooltip="FIFO" w:history="1">
        <w:r w:rsidRPr="00300072">
          <w:rPr>
            <w:rFonts w:ascii="Segoe UI" w:eastAsia="Times New Roman" w:hAnsi="Segoe UI" w:cs="Segoe UI"/>
            <w:color w:val="3366CC"/>
            <w:bdr w:val="none" w:sz="0" w:space="0" w:color="auto" w:frame="1"/>
            <w:shd w:val="clear" w:color="auto" w:fill="FFFFFF"/>
            <w:lang w:val="ru-RU" w:eastAsia="ru-RU"/>
          </w:rPr>
          <w:t>FIFO</w:t>
        </w:r>
      </w:hyperlink>
      <w:r w:rsidRPr="00300072">
        <w:rPr>
          <w:rFonts w:ascii="Segoe UI" w:eastAsia="Times New Roman" w:hAnsi="Segoe UI" w:cs="Segoe UI"/>
          <w:color w:val="202122"/>
          <w:shd w:val="clear" w:color="auto" w:fill="FFFFFF"/>
          <w:lang w:val="ru-RU" w:eastAsia="ru-RU"/>
        </w:rPr>
        <w:t>, то есть информация, которая первой записана в канал, будет первой прочитана из канала.</w:t>
      </w:r>
    </w:p>
    <w:p w14:paraId="5620C2BC" w14:textId="77777777" w:rsidR="00300072" w:rsidRPr="00300072" w:rsidRDefault="00300072" w:rsidP="00300072">
      <w:pPr>
        <w:rPr>
          <w:rFonts w:ascii="Segoe UI" w:eastAsia="Times New Roman" w:hAnsi="Segoe UI" w:cs="Segoe UI"/>
          <w:color w:val="202122"/>
          <w:shd w:val="clear" w:color="auto" w:fill="FFFFFF"/>
          <w:lang w:val="ru-RU" w:eastAsia="ru-RU"/>
        </w:rPr>
      </w:pPr>
      <w:proofErr w:type="spellStart"/>
      <w:r w:rsidRPr="00300072">
        <w:rPr>
          <w:rFonts w:ascii="Segoe UI" w:eastAsia="Times New Roman" w:hAnsi="Segoe UI" w:cs="Segoe UI"/>
          <w:b/>
          <w:bCs/>
          <w:color w:val="202122"/>
          <w:bdr w:val="none" w:sz="0" w:space="0" w:color="auto" w:frame="1"/>
          <w:shd w:val="clear" w:color="auto" w:fill="FFFFFF"/>
          <w:lang w:val="ru-RU" w:eastAsia="ru-RU"/>
        </w:rPr>
        <w:t>Семафо́р</w:t>
      </w:r>
      <w:proofErr w:type="spellEnd"/>
      <w:r w:rsidRPr="00300072">
        <w:rPr>
          <w:rFonts w:ascii="Segoe UI" w:eastAsia="Times New Roman" w:hAnsi="Segoe UI" w:cs="Segoe UI"/>
          <w:color w:val="202122"/>
          <w:shd w:val="clear" w:color="auto" w:fill="FFFFFF"/>
          <w:lang w:val="ru-RU" w:eastAsia="ru-RU"/>
        </w:rPr>
        <w:t> (</w:t>
      </w:r>
      <w:hyperlink r:id="rId96" w:tooltip="Английский язык" w:history="1">
        <w:r w:rsidRPr="00300072">
          <w:rPr>
            <w:rFonts w:ascii="Segoe UI" w:eastAsia="Times New Roman" w:hAnsi="Segoe UI" w:cs="Segoe UI"/>
            <w:color w:val="3366CC"/>
            <w:bdr w:val="none" w:sz="0" w:space="0" w:color="auto" w:frame="1"/>
            <w:shd w:val="clear" w:color="auto" w:fill="FFFFFF"/>
            <w:lang w:val="ru-RU" w:eastAsia="ru-RU"/>
          </w:rPr>
          <w:t>англ.</w:t>
        </w:r>
      </w:hyperlink>
      <w:r w:rsidRPr="00300072">
        <w:rPr>
          <w:rFonts w:ascii="Segoe UI" w:eastAsia="Times New Roman" w:hAnsi="Segoe UI" w:cs="Segoe UI"/>
          <w:color w:val="202122"/>
          <w:shd w:val="clear" w:color="auto" w:fill="FFFFFF"/>
          <w:lang w:val="ru-RU" w:eastAsia="ru-RU"/>
        </w:rPr>
        <w:t> </w:t>
      </w:r>
      <w:r w:rsidRPr="00300072">
        <w:rPr>
          <w:rFonts w:ascii="Segoe UI" w:eastAsia="Times New Roman" w:hAnsi="Segoe UI" w:cs="Segoe UI"/>
          <w:i/>
          <w:iCs/>
          <w:color w:val="202122"/>
          <w:bdr w:val="none" w:sz="0" w:space="0" w:color="auto" w:frame="1"/>
          <w:shd w:val="clear" w:color="auto" w:fill="FFFFFF"/>
          <w:lang w:val="en" w:eastAsia="ru-RU"/>
        </w:rPr>
        <w:t>semaphore</w:t>
      </w:r>
      <w:r w:rsidRPr="00300072">
        <w:rPr>
          <w:rFonts w:ascii="Segoe UI" w:eastAsia="Times New Roman" w:hAnsi="Segoe UI" w:cs="Segoe UI"/>
          <w:color w:val="202122"/>
          <w:shd w:val="clear" w:color="auto" w:fill="FFFFFF"/>
          <w:lang w:val="ru-RU" w:eastAsia="ru-RU"/>
        </w:rPr>
        <w:t>) — примитив синхронизации</w:t>
      </w:r>
      <w:hyperlink r:id="rId97" w:anchor="cite_note-:8-1" w:history="1">
        <w:r w:rsidRPr="00300072">
          <w:rPr>
            <w:rFonts w:ascii="inherit" w:eastAsia="Times New Roman" w:hAnsi="inherit" w:cs="Segoe UI"/>
            <w:color w:val="3366CC"/>
            <w:sz w:val="18"/>
            <w:szCs w:val="18"/>
            <w:bdr w:val="none" w:sz="0" w:space="0" w:color="auto" w:frame="1"/>
            <w:shd w:val="clear" w:color="auto" w:fill="FFFFFF"/>
            <w:lang w:val="ru-RU" w:eastAsia="ru-RU"/>
          </w:rPr>
          <w:t>[1]</w:t>
        </w:r>
      </w:hyperlink>
      <w:r w:rsidRPr="00300072">
        <w:rPr>
          <w:rFonts w:ascii="Segoe UI" w:eastAsia="Times New Roman" w:hAnsi="Segoe UI" w:cs="Segoe UI"/>
          <w:color w:val="202122"/>
          <w:shd w:val="clear" w:color="auto" w:fill="FFFFFF"/>
          <w:lang w:val="ru-RU" w:eastAsia="ru-RU"/>
        </w:rPr>
        <w:t> работы </w:t>
      </w:r>
      <w:hyperlink r:id="rId98" w:tooltip="Процесс (информатика)" w:history="1">
        <w:r w:rsidRPr="00300072">
          <w:rPr>
            <w:rFonts w:ascii="Segoe UI" w:eastAsia="Times New Roman" w:hAnsi="Segoe UI" w:cs="Segoe UI"/>
            <w:color w:val="3366CC"/>
            <w:bdr w:val="none" w:sz="0" w:space="0" w:color="auto" w:frame="1"/>
            <w:shd w:val="clear" w:color="auto" w:fill="FFFFFF"/>
            <w:lang w:val="ru-RU" w:eastAsia="ru-RU"/>
          </w:rPr>
          <w:t>процессов</w:t>
        </w:r>
      </w:hyperlink>
      <w:r w:rsidRPr="00300072">
        <w:rPr>
          <w:rFonts w:ascii="Segoe UI" w:eastAsia="Times New Roman" w:hAnsi="Segoe UI" w:cs="Segoe UI"/>
          <w:color w:val="202122"/>
          <w:shd w:val="clear" w:color="auto" w:fill="FFFFFF"/>
          <w:lang w:val="ru-RU" w:eastAsia="ru-RU"/>
        </w:rPr>
        <w:t> и </w:t>
      </w:r>
      <w:hyperlink r:id="rId99" w:tooltip="Поток выполнения" w:history="1">
        <w:r w:rsidRPr="00300072">
          <w:rPr>
            <w:rFonts w:ascii="Segoe UI" w:eastAsia="Times New Roman" w:hAnsi="Segoe UI" w:cs="Segoe UI"/>
            <w:color w:val="3366CC"/>
            <w:bdr w:val="none" w:sz="0" w:space="0" w:color="auto" w:frame="1"/>
            <w:shd w:val="clear" w:color="auto" w:fill="FFFFFF"/>
            <w:lang w:val="ru-RU" w:eastAsia="ru-RU"/>
          </w:rPr>
          <w:t>потоков</w:t>
        </w:r>
      </w:hyperlink>
      <w:r w:rsidRPr="00300072">
        <w:rPr>
          <w:rFonts w:ascii="Segoe UI" w:eastAsia="Times New Roman" w:hAnsi="Segoe UI" w:cs="Segoe UI"/>
          <w:color w:val="202122"/>
          <w:shd w:val="clear" w:color="auto" w:fill="FFFFFF"/>
          <w:lang w:val="ru-RU" w:eastAsia="ru-RU"/>
        </w:rPr>
        <w:t>, в основе которого лежит счётчик, над которым можно производить две </w:t>
      </w:r>
      <w:hyperlink r:id="rId100" w:tooltip="Атомарная операция" w:history="1">
        <w:r w:rsidRPr="00300072">
          <w:rPr>
            <w:rFonts w:ascii="Segoe UI" w:eastAsia="Times New Roman" w:hAnsi="Segoe UI" w:cs="Segoe UI"/>
            <w:color w:val="3366CC"/>
            <w:bdr w:val="none" w:sz="0" w:space="0" w:color="auto" w:frame="1"/>
            <w:shd w:val="clear" w:color="auto" w:fill="FFFFFF"/>
            <w:lang w:val="ru-RU" w:eastAsia="ru-RU"/>
          </w:rPr>
          <w:t>атомарные операции</w:t>
        </w:r>
      </w:hyperlink>
      <w:r w:rsidRPr="00300072">
        <w:rPr>
          <w:rFonts w:ascii="Segoe UI" w:eastAsia="Times New Roman" w:hAnsi="Segoe UI" w:cs="Segoe UI"/>
          <w:color w:val="202122"/>
          <w:shd w:val="clear" w:color="auto" w:fill="FFFFFF"/>
          <w:lang w:val="ru-RU" w:eastAsia="ru-RU"/>
        </w:rPr>
        <w:t>: увеличение и уменьшение значения на единицу, при этом операция уменьшения для нулевого значения счётчика является блокирующейся</w:t>
      </w:r>
      <w:hyperlink r:id="rId101" w:anchor="cite_note-2" w:history="1">
        <w:r w:rsidRPr="00300072">
          <w:rPr>
            <w:rFonts w:ascii="inherit" w:eastAsia="Times New Roman" w:hAnsi="inherit" w:cs="Segoe UI"/>
            <w:color w:val="3366CC"/>
            <w:sz w:val="18"/>
            <w:szCs w:val="18"/>
            <w:bdr w:val="none" w:sz="0" w:space="0" w:color="auto" w:frame="1"/>
            <w:shd w:val="clear" w:color="auto" w:fill="FFFFFF"/>
            <w:lang w:val="ru-RU" w:eastAsia="ru-RU"/>
          </w:rPr>
          <w:t>[2]</w:t>
        </w:r>
      </w:hyperlink>
      <w:r w:rsidRPr="00300072">
        <w:rPr>
          <w:rFonts w:ascii="Segoe UI" w:eastAsia="Times New Roman" w:hAnsi="Segoe UI" w:cs="Segoe UI"/>
          <w:color w:val="202122"/>
          <w:shd w:val="clear" w:color="auto" w:fill="FFFFFF"/>
          <w:lang w:val="ru-RU" w:eastAsia="ru-RU"/>
        </w:rPr>
        <w:t>. Служит для построения более сложных механизмов синхронизации</w:t>
      </w:r>
      <w:hyperlink r:id="rId102" w:anchor="cite_note-:8-1" w:history="1">
        <w:r w:rsidRPr="00300072">
          <w:rPr>
            <w:rFonts w:ascii="inherit" w:eastAsia="Times New Roman" w:hAnsi="inherit" w:cs="Segoe UI"/>
            <w:color w:val="3366CC"/>
            <w:sz w:val="18"/>
            <w:szCs w:val="18"/>
            <w:bdr w:val="none" w:sz="0" w:space="0" w:color="auto" w:frame="1"/>
            <w:shd w:val="clear" w:color="auto" w:fill="FFFFFF"/>
            <w:lang w:val="ru-RU" w:eastAsia="ru-RU"/>
          </w:rPr>
          <w:t>[1]</w:t>
        </w:r>
      </w:hyperlink>
      <w:r w:rsidRPr="00300072">
        <w:rPr>
          <w:rFonts w:ascii="Segoe UI" w:eastAsia="Times New Roman" w:hAnsi="Segoe UI" w:cs="Segoe UI"/>
          <w:color w:val="202122"/>
          <w:shd w:val="clear" w:color="auto" w:fill="FFFFFF"/>
          <w:lang w:val="ru-RU" w:eastAsia="ru-RU"/>
        </w:rPr>
        <w:t xml:space="preserve"> и используется для </w:t>
      </w:r>
      <w:r w:rsidRPr="00300072">
        <w:rPr>
          <w:rFonts w:ascii="Segoe UI" w:eastAsia="Times New Roman" w:hAnsi="Segoe UI" w:cs="Segoe UI"/>
          <w:color w:val="202122"/>
          <w:shd w:val="clear" w:color="auto" w:fill="FFFFFF"/>
          <w:lang w:val="ru-RU" w:eastAsia="ru-RU"/>
        </w:rPr>
        <w:lastRenderedPageBreak/>
        <w:t>синхронизации параллельно работающих задач, для защиты передачи данных через </w:t>
      </w:r>
      <w:hyperlink r:id="rId103" w:tooltip="Разделяемая память" w:history="1">
        <w:r w:rsidRPr="00300072">
          <w:rPr>
            <w:rFonts w:ascii="Segoe UI" w:eastAsia="Times New Roman" w:hAnsi="Segoe UI" w:cs="Segoe UI"/>
            <w:color w:val="3366CC"/>
            <w:bdr w:val="none" w:sz="0" w:space="0" w:color="auto" w:frame="1"/>
            <w:shd w:val="clear" w:color="auto" w:fill="FFFFFF"/>
            <w:lang w:val="ru-RU" w:eastAsia="ru-RU"/>
          </w:rPr>
          <w:t>разделяемую память</w:t>
        </w:r>
      </w:hyperlink>
      <w:r w:rsidRPr="00300072">
        <w:rPr>
          <w:rFonts w:ascii="Segoe UI" w:eastAsia="Times New Roman" w:hAnsi="Segoe UI" w:cs="Segoe UI"/>
          <w:color w:val="202122"/>
          <w:shd w:val="clear" w:color="auto" w:fill="FFFFFF"/>
          <w:lang w:val="ru-RU" w:eastAsia="ru-RU"/>
        </w:rPr>
        <w:t>, для защиты </w:t>
      </w:r>
      <w:hyperlink r:id="rId104" w:tooltip="Критическая секция" w:history="1">
        <w:r w:rsidRPr="00300072">
          <w:rPr>
            <w:rFonts w:ascii="Segoe UI" w:eastAsia="Times New Roman" w:hAnsi="Segoe UI" w:cs="Segoe UI"/>
            <w:color w:val="3366CC"/>
            <w:bdr w:val="none" w:sz="0" w:space="0" w:color="auto" w:frame="1"/>
            <w:shd w:val="clear" w:color="auto" w:fill="FFFFFF"/>
            <w:lang w:val="ru-RU" w:eastAsia="ru-RU"/>
          </w:rPr>
          <w:t>критических секций</w:t>
        </w:r>
      </w:hyperlink>
      <w:r w:rsidRPr="00300072">
        <w:rPr>
          <w:rFonts w:ascii="Segoe UI" w:eastAsia="Times New Roman" w:hAnsi="Segoe UI" w:cs="Segoe UI"/>
          <w:color w:val="202122"/>
          <w:shd w:val="clear" w:color="auto" w:fill="FFFFFF"/>
          <w:lang w:val="ru-RU" w:eastAsia="ru-RU"/>
        </w:rPr>
        <w:t>, а также для управления доступом к аппаратному обеспечению.</w:t>
      </w:r>
    </w:p>
    <w:p w14:paraId="41DB805C" w14:textId="77777777" w:rsidR="00300072" w:rsidRPr="00300072" w:rsidRDefault="00300072" w:rsidP="00300072">
      <w:pPr>
        <w:shd w:val="clear" w:color="auto" w:fill="FFFFFF"/>
        <w:spacing w:after="0" w:line="240" w:lineRule="auto"/>
        <w:textAlignment w:val="baseline"/>
        <w:rPr>
          <w:rFonts w:ascii="Segoe UI" w:eastAsiaTheme="minorEastAsia" w:hAnsi="Segoe UI" w:cs="Segoe UI"/>
          <w:color w:val="202122"/>
          <w:sz w:val="24"/>
          <w:szCs w:val="24"/>
          <w:lang w:val="ru-RU" w:eastAsia="ru-RU"/>
        </w:rPr>
      </w:pPr>
      <w:r w:rsidRPr="00300072">
        <w:rPr>
          <w:rFonts w:ascii="inherit" w:eastAsiaTheme="minorEastAsia" w:hAnsi="inherit" w:cs="Segoe UI"/>
          <w:b/>
          <w:bCs/>
          <w:color w:val="202122"/>
          <w:sz w:val="24"/>
          <w:szCs w:val="24"/>
          <w:bdr w:val="none" w:sz="0" w:space="0" w:color="auto" w:frame="1"/>
          <w:lang w:val="ru-RU" w:eastAsia="ru-RU"/>
        </w:rPr>
        <w:t>Разделяемая память</w:t>
      </w:r>
      <w:r w:rsidRPr="00300072">
        <w:rPr>
          <w:rFonts w:ascii="Segoe UI" w:eastAsiaTheme="minorEastAsia" w:hAnsi="Segoe UI" w:cs="Segoe UI"/>
          <w:color w:val="202122"/>
          <w:sz w:val="24"/>
          <w:szCs w:val="24"/>
          <w:lang w:val="ru-RU" w:eastAsia="ru-RU"/>
        </w:rPr>
        <w:t> (</w:t>
      </w:r>
      <w:hyperlink r:id="rId105" w:tooltip="Английский язык" w:history="1">
        <w:r w:rsidRPr="00300072">
          <w:rPr>
            <w:rFonts w:ascii="inherit" w:eastAsiaTheme="minorEastAsia" w:hAnsi="inherit" w:cs="Segoe UI"/>
            <w:color w:val="3366CC"/>
            <w:sz w:val="24"/>
            <w:szCs w:val="24"/>
            <w:u w:val="single"/>
            <w:bdr w:val="none" w:sz="0" w:space="0" w:color="auto" w:frame="1"/>
            <w:lang w:val="ru-RU" w:eastAsia="ru-RU"/>
          </w:rPr>
          <w:t>англ.</w:t>
        </w:r>
      </w:hyperlink>
      <w:r w:rsidRPr="00300072">
        <w:rPr>
          <w:rFonts w:ascii="Segoe UI" w:eastAsiaTheme="minorEastAsia" w:hAnsi="Segoe UI" w:cs="Segoe UI"/>
          <w:color w:val="202122"/>
          <w:sz w:val="24"/>
          <w:szCs w:val="24"/>
          <w:lang w:val="ru-RU" w:eastAsia="ru-RU"/>
        </w:rPr>
        <w:t> </w:t>
      </w:r>
      <w:r w:rsidRPr="00300072">
        <w:rPr>
          <w:rFonts w:ascii="inherit" w:eastAsiaTheme="minorEastAsia" w:hAnsi="inherit" w:cs="Segoe UI"/>
          <w:i/>
          <w:iCs/>
          <w:color w:val="202122"/>
          <w:sz w:val="24"/>
          <w:szCs w:val="24"/>
          <w:bdr w:val="none" w:sz="0" w:space="0" w:color="auto" w:frame="1"/>
          <w:lang w:val="en" w:eastAsia="ru-RU"/>
        </w:rPr>
        <w:t>Shared</w:t>
      </w:r>
      <w:r w:rsidRPr="00300072">
        <w:rPr>
          <w:rFonts w:ascii="inherit" w:eastAsiaTheme="minorEastAsia" w:hAnsi="inherit" w:cs="Segoe UI"/>
          <w:i/>
          <w:iCs/>
          <w:color w:val="202122"/>
          <w:sz w:val="24"/>
          <w:szCs w:val="24"/>
          <w:bdr w:val="none" w:sz="0" w:space="0" w:color="auto" w:frame="1"/>
          <w:lang w:val="ru-RU" w:eastAsia="ru-RU"/>
        </w:rPr>
        <w:t xml:space="preserve"> </w:t>
      </w:r>
      <w:r w:rsidRPr="00300072">
        <w:rPr>
          <w:rFonts w:ascii="inherit" w:eastAsiaTheme="minorEastAsia" w:hAnsi="inherit" w:cs="Segoe UI"/>
          <w:i/>
          <w:iCs/>
          <w:color w:val="202122"/>
          <w:sz w:val="24"/>
          <w:szCs w:val="24"/>
          <w:bdr w:val="none" w:sz="0" w:space="0" w:color="auto" w:frame="1"/>
          <w:lang w:val="en" w:eastAsia="ru-RU"/>
        </w:rPr>
        <w:t>memory</w:t>
      </w:r>
      <w:r w:rsidRPr="00300072">
        <w:rPr>
          <w:rFonts w:ascii="Segoe UI" w:eastAsiaTheme="minorEastAsia" w:hAnsi="Segoe UI" w:cs="Segoe UI"/>
          <w:color w:val="202122"/>
          <w:sz w:val="24"/>
          <w:szCs w:val="24"/>
          <w:lang w:val="ru-RU" w:eastAsia="ru-RU"/>
        </w:rPr>
        <w:t>) является самым быстрым средством обмена данными между </w:t>
      </w:r>
      <w:hyperlink r:id="rId106" w:tooltip="Процесс (информатика)" w:history="1">
        <w:r w:rsidRPr="00300072">
          <w:rPr>
            <w:rFonts w:ascii="inherit" w:eastAsiaTheme="minorEastAsia" w:hAnsi="inherit" w:cs="Segoe UI"/>
            <w:color w:val="3366CC"/>
            <w:sz w:val="24"/>
            <w:szCs w:val="24"/>
            <w:u w:val="single"/>
            <w:bdr w:val="none" w:sz="0" w:space="0" w:color="auto" w:frame="1"/>
            <w:lang w:val="ru-RU" w:eastAsia="ru-RU"/>
          </w:rPr>
          <w:t>процессами</w:t>
        </w:r>
      </w:hyperlink>
      <w:hyperlink r:id="rId107" w:anchor="cite_note-1" w:history="1">
        <w:r w:rsidRPr="00300072">
          <w:rPr>
            <w:rFonts w:ascii="inherit" w:eastAsiaTheme="minorEastAsia" w:hAnsi="inherit" w:cs="Segoe UI"/>
            <w:color w:val="3366CC"/>
            <w:sz w:val="18"/>
            <w:szCs w:val="18"/>
            <w:u w:val="single"/>
            <w:bdr w:val="none" w:sz="0" w:space="0" w:color="auto" w:frame="1"/>
            <w:lang w:val="ru-RU" w:eastAsia="ru-RU"/>
          </w:rPr>
          <w:t>[1]</w:t>
        </w:r>
      </w:hyperlink>
      <w:r w:rsidRPr="00300072">
        <w:rPr>
          <w:rFonts w:ascii="Segoe UI" w:eastAsiaTheme="minorEastAsia" w:hAnsi="Segoe UI" w:cs="Segoe UI"/>
          <w:color w:val="202122"/>
          <w:sz w:val="24"/>
          <w:szCs w:val="24"/>
          <w:lang w:val="ru-RU" w:eastAsia="ru-RU"/>
        </w:rPr>
        <w:t>.</w:t>
      </w:r>
    </w:p>
    <w:p w14:paraId="1CD83000" w14:textId="77777777" w:rsidR="00300072" w:rsidRPr="00300072" w:rsidRDefault="00300072" w:rsidP="00300072">
      <w:pPr>
        <w:shd w:val="clear" w:color="auto" w:fill="FFFFFF"/>
        <w:textAlignment w:val="baseline"/>
        <w:rPr>
          <w:rFonts w:ascii="inherit" w:eastAsia="Times New Roman" w:hAnsi="inherit" w:cs="Segoe UI"/>
          <w:color w:val="202122"/>
          <w:lang w:val="ru-RU" w:eastAsia="ru-RU"/>
        </w:rPr>
      </w:pPr>
      <w:r w:rsidRPr="00300072">
        <w:rPr>
          <w:rFonts w:ascii="inherit" w:eastAsia="Times New Roman" w:hAnsi="inherit" w:cs="Segoe UI"/>
          <w:noProof/>
          <w:color w:val="3366CC"/>
          <w:bdr w:val="none" w:sz="0" w:space="0" w:color="auto" w:frame="1"/>
          <w:lang w:val="ru-RU" w:eastAsia="ru-RU"/>
        </w:rPr>
        <w:drawing>
          <wp:inline distT="0" distB="0" distL="0" distR="0" wp14:anchorId="712A4486" wp14:editId="7D93CF79">
            <wp:extent cx="2859405" cy="1228090"/>
            <wp:effectExtent l="0" t="0" r="0" b="0"/>
            <wp:docPr id="6" name="Рисунок 6">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859405" cy="1228090"/>
                    </a:xfrm>
                    <a:prstGeom prst="rect">
                      <a:avLst/>
                    </a:prstGeom>
                    <a:noFill/>
                    <a:ln>
                      <a:noFill/>
                    </a:ln>
                  </pic:spPr>
                </pic:pic>
              </a:graphicData>
            </a:graphic>
          </wp:inline>
        </w:drawing>
      </w:r>
    </w:p>
    <w:p w14:paraId="2CB63D07" w14:textId="77777777" w:rsidR="00300072" w:rsidRPr="00300072" w:rsidRDefault="00300072" w:rsidP="00300072">
      <w:pPr>
        <w:shd w:val="clear" w:color="auto" w:fill="FFFFFF"/>
        <w:textAlignment w:val="baseline"/>
        <w:rPr>
          <w:rFonts w:ascii="inherit" w:eastAsia="Times New Roman" w:hAnsi="inherit" w:cs="Segoe UI"/>
          <w:color w:val="54595D"/>
          <w:lang w:val="ru-RU" w:eastAsia="ru-RU"/>
        </w:rPr>
      </w:pPr>
      <w:r w:rsidRPr="00300072">
        <w:rPr>
          <w:rFonts w:ascii="inherit" w:eastAsia="Times New Roman" w:hAnsi="inherit" w:cs="Segoe UI"/>
          <w:color w:val="54595D"/>
          <w:lang w:val="ru-RU" w:eastAsia="ru-RU"/>
        </w:rPr>
        <w:t>Наглядное представление разделяемой памяти</w:t>
      </w:r>
    </w:p>
    <w:p w14:paraId="665004E4" w14:textId="77777777" w:rsidR="00300072" w:rsidRPr="00300072" w:rsidRDefault="00300072" w:rsidP="00300072">
      <w:pPr>
        <w:shd w:val="clear" w:color="auto" w:fill="FFFFFF"/>
        <w:spacing w:after="0" w:line="240" w:lineRule="auto"/>
        <w:textAlignment w:val="baseline"/>
        <w:rPr>
          <w:rFonts w:ascii="Segoe UI" w:eastAsiaTheme="minorEastAsia" w:hAnsi="Segoe UI" w:cs="Segoe UI"/>
          <w:color w:val="202122"/>
          <w:sz w:val="24"/>
          <w:szCs w:val="24"/>
          <w:lang w:val="ru-RU" w:eastAsia="ru-RU"/>
        </w:rPr>
      </w:pPr>
      <w:r w:rsidRPr="00300072">
        <w:rPr>
          <w:rFonts w:ascii="Segoe UI" w:eastAsiaTheme="minorEastAsia" w:hAnsi="Segoe UI" w:cs="Segoe UI"/>
          <w:color w:val="202122"/>
          <w:sz w:val="24"/>
          <w:szCs w:val="24"/>
          <w:lang w:val="ru-RU" w:eastAsia="ru-RU"/>
        </w:rPr>
        <w:t xml:space="preserve">В других средствах </w:t>
      </w:r>
      <w:proofErr w:type="spellStart"/>
      <w:r w:rsidRPr="00300072">
        <w:rPr>
          <w:rFonts w:ascii="Segoe UI" w:eastAsiaTheme="minorEastAsia" w:hAnsi="Segoe UI" w:cs="Segoe UI"/>
          <w:color w:val="202122"/>
          <w:sz w:val="24"/>
          <w:szCs w:val="24"/>
          <w:lang w:val="ru-RU" w:eastAsia="ru-RU"/>
        </w:rPr>
        <w:t>межпроцессового</w:t>
      </w:r>
      <w:proofErr w:type="spellEnd"/>
      <w:r w:rsidRPr="00300072">
        <w:rPr>
          <w:rFonts w:ascii="Segoe UI" w:eastAsiaTheme="minorEastAsia" w:hAnsi="Segoe UI" w:cs="Segoe UI"/>
          <w:color w:val="202122"/>
          <w:sz w:val="24"/>
          <w:szCs w:val="24"/>
          <w:lang w:val="ru-RU" w:eastAsia="ru-RU"/>
        </w:rPr>
        <w:t xml:space="preserve"> взаимодействия (</w:t>
      </w:r>
      <w:hyperlink r:id="rId110" w:tooltip="Межпроцессное взаимодействие" w:history="1">
        <w:r w:rsidRPr="00300072">
          <w:rPr>
            <w:rFonts w:ascii="inherit" w:eastAsiaTheme="minorEastAsia" w:hAnsi="inherit" w:cs="Segoe UI"/>
            <w:color w:val="3366CC"/>
            <w:sz w:val="24"/>
            <w:szCs w:val="24"/>
            <w:u w:val="single"/>
            <w:bdr w:val="none" w:sz="0" w:space="0" w:color="auto" w:frame="1"/>
            <w:lang w:val="ru-RU" w:eastAsia="ru-RU"/>
          </w:rPr>
          <w:t>IPC</w:t>
        </w:r>
      </w:hyperlink>
      <w:r w:rsidRPr="00300072">
        <w:rPr>
          <w:rFonts w:ascii="Segoe UI" w:eastAsiaTheme="minorEastAsia" w:hAnsi="Segoe UI" w:cs="Segoe UI"/>
          <w:color w:val="202122"/>
          <w:sz w:val="24"/>
          <w:szCs w:val="24"/>
          <w:lang w:val="ru-RU" w:eastAsia="ru-RU"/>
        </w:rPr>
        <w:t>) обмен информацией между процессами проходит через </w:t>
      </w:r>
      <w:hyperlink r:id="rId111" w:tooltip="Ядро операционной системы" w:history="1">
        <w:r w:rsidRPr="00300072">
          <w:rPr>
            <w:rFonts w:ascii="inherit" w:eastAsiaTheme="minorEastAsia" w:hAnsi="inherit" w:cs="Segoe UI"/>
            <w:color w:val="3366CC"/>
            <w:sz w:val="24"/>
            <w:szCs w:val="24"/>
            <w:u w:val="single"/>
            <w:bdr w:val="none" w:sz="0" w:space="0" w:color="auto" w:frame="1"/>
            <w:lang w:val="ru-RU" w:eastAsia="ru-RU"/>
          </w:rPr>
          <w:t>ядро</w:t>
        </w:r>
      </w:hyperlink>
      <w:r w:rsidRPr="00300072">
        <w:rPr>
          <w:rFonts w:ascii="Segoe UI" w:eastAsiaTheme="minorEastAsia" w:hAnsi="Segoe UI" w:cs="Segoe UI"/>
          <w:color w:val="202122"/>
          <w:sz w:val="24"/>
          <w:szCs w:val="24"/>
          <w:lang w:val="ru-RU" w:eastAsia="ru-RU"/>
        </w:rPr>
        <w:t>, что приводит к </w:t>
      </w:r>
      <w:hyperlink r:id="rId112" w:tooltip="Переключение контекста" w:history="1">
        <w:r w:rsidRPr="00300072">
          <w:rPr>
            <w:rFonts w:ascii="inherit" w:eastAsiaTheme="minorEastAsia" w:hAnsi="inherit" w:cs="Segoe UI"/>
            <w:color w:val="3366CC"/>
            <w:sz w:val="24"/>
            <w:szCs w:val="24"/>
            <w:u w:val="single"/>
            <w:bdr w:val="none" w:sz="0" w:space="0" w:color="auto" w:frame="1"/>
            <w:lang w:val="ru-RU" w:eastAsia="ru-RU"/>
          </w:rPr>
          <w:t>переключению контекста</w:t>
        </w:r>
      </w:hyperlink>
      <w:r w:rsidRPr="00300072">
        <w:rPr>
          <w:rFonts w:ascii="Segoe UI" w:eastAsiaTheme="minorEastAsia" w:hAnsi="Segoe UI" w:cs="Segoe UI"/>
          <w:color w:val="202122"/>
          <w:sz w:val="24"/>
          <w:szCs w:val="24"/>
          <w:lang w:val="ru-RU" w:eastAsia="ru-RU"/>
        </w:rPr>
        <w:t> между процессом и ядром, т.е. к потерям производительности</w:t>
      </w:r>
      <w:hyperlink r:id="rId113" w:anchor="cite_note-2" w:history="1">
        <w:r w:rsidRPr="00300072">
          <w:rPr>
            <w:rFonts w:ascii="inherit" w:eastAsiaTheme="minorEastAsia" w:hAnsi="inherit" w:cs="Segoe UI"/>
            <w:color w:val="3366CC"/>
            <w:sz w:val="18"/>
            <w:szCs w:val="18"/>
            <w:u w:val="single"/>
            <w:bdr w:val="none" w:sz="0" w:space="0" w:color="auto" w:frame="1"/>
            <w:lang w:val="ru-RU" w:eastAsia="ru-RU"/>
          </w:rPr>
          <w:t>[2]</w:t>
        </w:r>
      </w:hyperlink>
      <w:r w:rsidRPr="00300072">
        <w:rPr>
          <w:rFonts w:ascii="Segoe UI" w:eastAsiaTheme="minorEastAsia" w:hAnsi="Segoe UI" w:cs="Segoe UI"/>
          <w:color w:val="202122"/>
          <w:sz w:val="24"/>
          <w:szCs w:val="24"/>
          <w:lang w:val="ru-RU" w:eastAsia="ru-RU"/>
        </w:rPr>
        <w:t>.</w:t>
      </w:r>
    </w:p>
    <w:p w14:paraId="26D88662" w14:textId="77777777" w:rsidR="00300072" w:rsidRPr="00300072" w:rsidRDefault="00300072" w:rsidP="00300072">
      <w:pPr>
        <w:shd w:val="clear" w:color="auto" w:fill="FFFFFF"/>
        <w:spacing w:after="0" w:line="240" w:lineRule="auto"/>
        <w:textAlignment w:val="baseline"/>
        <w:rPr>
          <w:rFonts w:ascii="inherit" w:eastAsiaTheme="minorEastAsia" w:hAnsi="inherit" w:cs="Segoe UI"/>
          <w:b/>
          <w:bCs/>
          <w:color w:val="202122"/>
          <w:sz w:val="24"/>
          <w:szCs w:val="24"/>
          <w:bdr w:val="none" w:sz="0" w:space="0" w:color="auto" w:frame="1"/>
          <w:lang w:val="ru-RU" w:eastAsia="ru-RU"/>
        </w:rPr>
      </w:pPr>
    </w:p>
    <w:p w14:paraId="5BA81220" w14:textId="77777777" w:rsidR="00300072" w:rsidRPr="00300072" w:rsidRDefault="00300072" w:rsidP="00300072">
      <w:pPr>
        <w:shd w:val="clear" w:color="auto" w:fill="FFFFFF"/>
        <w:spacing w:after="0" w:line="240" w:lineRule="auto"/>
        <w:textAlignment w:val="baseline"/>
        <w:rPr>
          <w:rFonts w:ascii="Segoe UI" w:eastAsiaTheme="minorEastAsia" w:hAnsi="Segoe UI" w:cs="Segoe UI"/>
          <w:color w:val="202122"/>
          <w:sz w:val="24"/>
          <w:szCs w:val="24"/>
          <w:lang w:val="ru-RU" w:eastAsia="ru-RU"/>
        </w:rPr>
      </w:pPr>
      <w:r w:rsidRPr="00300072">
        <w:rPr>
          <w:rFonts w:ascii="inherit" w:eastAsiaTheme="minorEastAsia" w:hAnsi="inherit" w:cs="Segoe UI"/>
          <w:b/>
          <w:bCs/>
          <w:color w:val="202122"/>
          <w:sz w:val="24"/>
          <w:szCs w:val="24"/>
          <w:bdr w:val="none" w:sz="0" w:space="0" w:color="auto" w:frame="1"/>
          <w:lang w:val="ru-RU" w:eastAsia="ru-RU"/>
        </w:rPr>
        <w:t>Обмен сообщениями</w:t>
      </w:r>
      <w:r w:rsidRPr="00300072">
        <w:rPr>
          <w:rFonts w:ascii="Segoe UI" w:eastAsiaTheme="minorEastAsia" w:hAnsi="Segoe UI" w:cs="Segoe UI"/>
          <w:color w:val="202122"/>
          <w:sz w:val="24"/>
          <w:szCs w:val="24"/>
          <w:lang w:val="ru-RU" w:eastAsia="ru-RU"/>
        </w:rPr>
        <w:t> в информатике — один из подходов реализации взаимодействия компонентов и систем, используемый в </w:t>
      </w:r>
      <w:hyperlink r:id="rId114" w:tooltip="Параллельные вычислительные системы" w:history="1">
        <w:r w:rsidRPr="00300072">
          <w:rPr>
            <w:rFonts w:ascii="inherit" w:eastAsiaTheme="minorEastAsia" w:hAnsi="inherit" w:cs="Segoe UI"/>
            <w:color w:val="3366CC"/>
            <w:sz w:val="24"/>
            <w:szCs w:val="24"/>
            <w:u w:val="single"/>
            <w:bdr w:val="none" w:sz="0" w:space="0" w:color="auto" w:frame="1"/>
            <w:lang w:val="ru-RU" w:eastAsia="ru-RU"/>
          </w:rPr>
          <w:t>параллельных вычислениях</w:t>
        </w:r>
      </w:hyperlink>
      <w:r w:rsidRPr="00300072">
        <w:rPr>
          <w:rFonts w:ascii="Segoe UI" w:eastAsiaTheme="minorEastAsia" w:hAnsi="Segoe UI" w:cs="Segoe UI"/>
          <w:color w:val="202122"/>
          <w:sz w:val="24"/>
          <w:szCs w:val="24"/>
          <w:lang w:val="ru-RU" w:eastAsia="ru-RU"/>
        </w:rPr>
        <w:t>, </w:t>
      </w:r>
      <w:hyperlink r:id="rId115" w:tooltip="Объектно-ориентированное программирование" w:history="1">
        <w:r w:rsidRPr="00300072">
          <w:rPr>
            <w:rFonts w:ascii="inherit" w:eastAsiaTheme="minorEastAsia" w:hAnsi="inherit" w:cs="Segoe UI"/>
            <w:color w:val="3366CC"/>
            <w:sz w:val="24"/>
            <w:szCs w:val="24"/>
            <w:u w:val="single"/>
            <w:bdr w:val="none" w:sz="0" w:space="0" w:color="auto" w:frame="1"/>
            <w:lang w:val="ru-RU" w:eastAsia="ru-RU"/>
          </w:rPr>
          <w:t>объектно-ориентированном программировании</w:t>
        </w:r>
      </w:hyperlink>
      <w:r w:rsidRPr="00300072">
        <w:rPr>
          <w:rFonts w:ascii="Segoe UI" w:eastAsiaTheme="minorEastAsia" w:hAnsi="Segoe UI" w:cs="Segoe UI"/>
          <w:color w:val="202122"/>
          <w:sz w:val="24"/>
          <w:szCs w:val="24"/>
          <w:lang w:val="ru-RU" w:eastAsia="ru-RU"/>
        </w:rPr>
        <w:t>, также — одна из форм </w:t>
      </w:r>
      <w:proofErr w:type="spellStart"/>
      <w:r w:rsidR="004F19B4">
        <w:fldChar w:fldCharType="begin"/>
      </w:r>
      <w:r w:rsidR="004F19B4" w:rsidRPr="0034392D">
        <w:rPr>
          <w:lang w:val="ru-RU"/>
        </w:rPr>
        <w:instrText xml:space="preserve"> </w:instrText>
      </w:r>
      <w:r w:rsidR="004F19B4">
        <w:instrText>HYPERLINK</w:instrText>
      </w:r>
      <w:r w:rsidR="004F19B4" w:rsidRPr="0034392D">
        <w:rPr>
          <w:lang w:val="ru-RU"/>
        </w:rPr>
        <w:instrText xml:space="preserve"> "</w:instrText>
      </w:r>
      <w:r w:rsidR="004F19B4">
        <w:instrText>https</w:instrText>
      </w:r>
      <w:r w:rsidR="004F19B4" w:rsidRPr="0034392D">
        <w:rPr>
          <w:lang w:val="ru-RU"/>
        </w:rPr>
        <w:instrText>://</w:instrText>
      </w:r>
      <w:r w:rsidR="004F19B4">
        <w:instrText>ru</w:instrText>
      </w:r>
      <w:r w:rsidR="004F19B4" w:rsidRPr="0034392D">
        <w:rPr>
          <w:lang w:val="ru-RU"/>
        </w:rPr>
        <w:instrText>.</w:instrText>
      </w:r>
      <w:r w:rsidR="004F19B4">
        <w:instrText>m</w:instrText>
      </w:r>
      <w:r w:rsidR="004F19B4" w:rsidRPr="0034392D">
        <w:rPr>
          <w:lang w:val="ru-RU"/>
        </w:rPr>
        <w:instrText>.</w:instrText>
      </w:r>
      <w:r w:rsidR="004F19B4">
        <w:instrText>wikipedia</w:instrText>
      </w:r>
      <w:r w:rsidR="004F19B4" w:rsidRPr="0034392D">
        <w:rPr>
          <w:lang w:val="ru-RU"/>
        </w:rPr>
        <w:instrText>.</w:instrText>
      </w:r>
      <w:r w:rsidR="004F19B4">
        <w:instrText>org</w:instrText>
      </w:r>
      <w:r w:rsidR="004F19B4" w:rsidRPr="0034392D">
        <w:rPr>
          <w:lang w:val="ru-RU"/>
        </w:rPr>
        <w:instrText>/</w:instrText>
      </w:r>
      <w:r w:rsidR="004F19B4">
        <w:instrText>wiki</w:instrText>
      </w:r>
      <w:r w:rsidR="004F19B4" w:rsidRPr="0034392D">
        <w:rPr>
          <w:lang w:val="ru-RU"/>
        </w:rPr>
        <w:instrText>/%</w:instrText>
      </w:r>
      <w:r w:rsidR="004F19B4">
        <w:instrText>D</w:instrText>
      </w:r>
      <w:r w:rsidR="004F19B4" w:rsidRPr="0034392D">
        <w:rPr>
          <w:lang w:val="ru-RU"/>
        </w:rPr>
        <w:instrText>0%9</w:instrText>
      </w:r>
      <w:r w:rsidR="004F19B4">
        <w:instrText>C</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0%</w:instrText>
      </w:r>
      <w:r w:rsidR="004F19B4">
        <w:instrText>B</w:instrText>
      </w:r>
      <w:r w:rsidR="004F19B4" w:rsidRPr="0034392D">
        <w:rPr>
          <w:lang w:val="ru-RU"/>
        </w:rPr>
        <w:instrText>6%</w:instrText>
      </w:r>
      <w:r w:rsidR="004F19B4">
        <w:instrText>D</w:instrText>
      </w:r>
      <w:r w:rsidR="004F19B4" w:rsidRPr="0034392D">
        <w:rPr>
          <w:lang w:val="ru-RU"/>
        </w:rPr>
        <w:instrText>0%</w:instrText>
      </w:r>
      <w:r w:rsidR="004F19B4">
        <w:instrText>BF</w:instrText>
      </w:r>
      <w:r w:rsidR="004F19B4" w:rsidRPr="0034392D">
        <w:rPr>
          <w:lang w:val="ru-RU"/>
        </w:rPr>
        <w:instrText>%</w:instrText>
      </w:r>
      <w:r w:rsidR="004F19B4">
        <w:instrText>D</w:instrText>
      </w:r>
      <w:r w:rsidR="004F19B4" w:rsidRPr="0034392D">
        <w:rPr>
          <w:lang w:val="ru-RU"/>
        </w:rPr>
        <w:instrText>1%80%</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1%86%</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1%81%</w:instrText>
      </w:r>
      <w:r w:rsidR="004F19B4">
        <w:instrText>D</w:instrText>
      </w:r>
      <w:r w:rsidR="004F19B4" w:rsidRPr="0034392D">
        <w:rPr>
          <w:lang w:val="ru-RU"/>
        </w:rPr>
        <w:instrText>1%81%</w:instrText>
      </w:r>
      <w:r w:rsidR="004F19B4">
        <w:instrText>D</w:instrText>
      </w:r>
      <w:r w:rsidR="004F19B4" w:rsidRPr="0034392D">
        <w:rPr>
          <w:lang w:val="ru-RU"/>
        </w:rPr>
        <w:instrText>0%</w:instrText>
      </w:r>
      <w:r w:rsidR="004F19B4">
        <w:instrText>BD</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5_%</w:instrText>
      </w:r>
      <w:r w:rsidR="004F19B4">
        <w:instrText>D</w:instrText>
      </w:r>
      <w:r w:rsidR="004F19B4" w:rsidRPr="0034392D">
        <w:rPr>
          <w:lang w:val="ru-RU"/>
        </w:rPr>
        <w:instrText>0%</w:instrText>
      </w:r>
      <w:r w:rsidR="004F19B4">
        <w:instrText>B</w:instrText>
      </w:r>
      <w:r w:rsidR="004F19B4" w:rsidRPr="0034392D">
        <w:rPr>
          <w:lang w:val="ru-RU"/>
        </w:rPr>
        <w:instrText>2%</w:instrText>
      </w:r>
      <w:r w:rsidR="004F19B4">
        <w:instrText>D</w:instrText>
      </w:r>
      <w:r w:rsidR="004F19B4" w:rsidRPr="0034392D">
        <w:rPr>
          <w:lang w:val="ru-RU"/>
        </w:rPr>
        <w:instrText>0%</w:instrText>
      </w:r>
      <w:r w:rsidR="004F19B4">
        <w:instrText>B</w:instrText>
      </w:r>
      <w:r w:rsidR="004F19B4" w:rsidRPr="0034392D">
        <w:rPr>
          <w:lang w:val="ru-RU"/>
        </w:rPr>
        <w:instrText>7%</w:instrText>
      </w:r>
      <w:r w:rsidR="004F19B4">
        <w:instrText>D</w:instrText>
      </w:r>
      <w:r w:rsidR="004F19B4" w:rsidRPr="0034392D">
        <w:rPr>
          <w:lang w:val="ru-RU"/>
        </w:rPr>
        <w:instrText>0%</w:instrText>
      </w:r>
      <w:r w:rsidR="004F19B4">
        <w:instrText>B</w:instrText>
      </w:r>
      <w:r w:rsidR="004F19B4" w:rsidRPr="0034392D">
        <w:rPr>
          <w:lang w:val="ru-RU"/>
        </w:rPr>
        <w:instrText>0%</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0%</w:instrText>
      </w:r>
      <w:r w:rsidR="004F19B4">
        <w:instrText>BC</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4%</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0%</w:instrText>
      </w:r>
      <w:r w:rsidR="004F19B4">
        <w:instrText>B</w:instrText>
      </w:r>
      <w:r w:rsidR="004F19B4" w:rsidRPr="0034392D">
        <w:rPr>
          <w:lang w:val="ru-RU"/>
        </w:rPr>
        <w:instrText>9%</w:instrText>
      </w:r>
      <w:r w:rsidR="004F19B4">
        <w:instrText>D</w:instrText>
      </w:r>
      <w:r w:rsidR="004F19B4" w:rsidRPr="0034392D">
        <w:rPr>
          <w:lang w:val="ru-RU"/>
        </w:rPr>
        <w:instrText>1%81%</w:instrText>
      </w:r>
      <w:r w:rsidR="004F19B4">
        <w:instrText>D</w:instrText>
      </w:r>
      <w:r w:rsidR="004F19B4" w:rsidRPr="0034392D">
        <w:rPr>
          <w:lang w:val="ru-RU"/>
        </w:rPr>
        <w:instrText>1%82%</w:instrText>
      </w:r>
      <w:r w:rsidR="004F19B4">
        <w:instrText>D</w:instrText>
      </w:r>
      <w:r w:rsidR="004F19B4" w:rsidRPr="0034392D">
        <w:rPr>
          <w:lang w:val="ru-RU"/>
        </w:rPr>
        <w:instrText>0%</w:instrText>
      </w:r>
      <w:r w:rsidR="004F19B4">
        <w:instrText>B</w:instrText>
      </w:r>
      <w:r w:rsidR="004F19B4" w:rsidRPr="0034392D">
        <w:rPr>
          <w:lang w:val="ru-RU"/>
        </w:rPr>
        <w:instrText>2%</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0%</w:instrText>
      </w:r>
      <w:r w:rsidR="004F19B4">
        <w:instrText>B</w:instrText>
      </w:r>
      <w:r w:rsidR="004F19B4" w:rsidRPr="0034392D">
        <w:rPr>
          <w:lang w:val="ru-RU"/>
        </w:rPr>
        <w:instrText>5" \</w:instrText>
      </w:r>
      <w:r w:rsidR="004F19B4">
        <w:instrText>o</w:instrText>
      </w:r>
      <w:r w:rsidR="004F19B4" w:rsidRPr="0034392D">
        <w:rPr>
          <w:lang w:val="ru-RU"/>
        </w:rPr>
        <w:instrText xml:space="preserve"> "</w:instrText>
      </w:r>
      <w:r w:rsidR="004F19B4" w:rsidRPr="0034392D">
        <w:rPr>
          <w:lang w:val="ru-RU"/>
        </w:rPr>
        <w:instrText xml:space="preserve">Межпроцессное взаимодействие" </w:instrText>
      </w:r>
      <w:r w:rsidR="004F19B4">
        <w:fldChar w:fldCharType="separate"/>
      </w:r>
      <w:r w:rsidRPr="00300072">
        <w:rPr>
          <w:rFonts w:ascii="inherit" w:eastAsiaTheme="minorEastAsia" w:hAnsi="inherit" w:cs="Segoe UI"/>
          <w:color w:val="3366CC"/>
          <w:sz w:val="24"/>
          <w:szCs w:val="24"/>
          <w:u w:val="single"/>
          <w:bdr w:val="none" w:sz="0" w:space="0" w:color="auto" w:frame="1"/>
          <w:lang w:val="ru-RU" w:eastAsia="ru-RU"/>
        </w:rPr>
        <w:t>межпроцессного</w:t>
      </w:r>
      <w:proofErr w:type="spellEnd"/>
      <w:r w:rsidRPr="00300072">
        <w:rPr>
          <w:rFonts w:ascii="inherit" w:eastAsiaTheme="minorEastAsia" w:hAnsi="inherit" w:cs="Segoe UI"/>
          <w:color w:val="3366CC"/>
          <w:sz w:val="24"/>
          <w:szCs w:val="24"/>
          <w:u w:val="single"/>
          <w:bdr w:val="none" w:sz="0" w:space="0" w:color="auto" w:frame="1"/>
          <w:lang w:val="ru-RU" w:eastAsia="ru-RU"/>
        </w:rPr>
        <w:t xml:space="preserve"> взаимодействия</w:t>
      </w:r>
      <w:r w:rsidR="004F19B4">
        <w:rPr>
          <w:rFonts w:ascii="inherit" w:eastAsiaTheme="minorEastAsia" w:hAnsi="inherit" w:cs="Segoe UI"/>
          <w:color w:val="3366CC"/>
          <w:sz w:val="24"/>
          <w:szCs w:val="24"/>
          <w:u w:val="single"/>
          <w:bdr w:val="none" w:sz="0" w:space="0" w:color="auto" w:frame="1"/>
          <w:lang w:val="ru-RU" w:eastAsia="ru-RU"/>
        </w:rPr>
        <w:fldChar w:fldCharType="end"/>
      </w:r>
      <w:r w:rsidRPr="00300072">
        <w:rPr>
          <w:rFonts w:ascii="Segoe UI" w:eastAsiaTheme="minorEastAsia" w:hAnsi="Segoe UI" w:cs="Segoe UI"/>
          <w:color w:val="202122"/>
          <w:sz w:val="24"/>
          <w:szCs w:val="24"/>
          <w:lang w:val="ru-RU" w:eastAsia="ru-RU"/>
        </w:rPr>
        <w:t> в </w:t>
      </w:r>
      <w:hyperlink r:id="rId116" w:tooltip="Операционная система" w:history="1">
        <w:r w:rsidRPr="00300072">
          <w:rPr>
            <w:rFonts w:ascii="inherit" w:eastAsiaTheme="minorEastAsia" w:hAnsi="inherit" w:cs="Segoe UI"/>
            <w:color w:val="3366CC"/>
            <w:sz w:val="24"/>
            <w:szCs w:val="24"/>
            <w:u w:val="single"/>
            <w:bdr w:val="none" w:sz="0" w:space="0" w:color="auto" w:frame="1"/>
            <w:lang w:val="ru-RU" w:eastAsia="ru-RU"/>
          </w:rPr>
          <w:t>операционных системах</w:t>
        </w:r>
      </w:hyperlink>
      <w:r w:rsidRPr="00300072">
        <w:rPr>
          <w:rFonts w:ascii="Segoe UI" w:eastAsiaTheme="minorEastAsia" w:hAnsi="Segoe UI" w:cs="Segoe UI"/>
          <w:color w:val="202122"/>
          <w:sz w:val="24"/>
          <w:szCs w:val="24"/>
          <w:lang w:val="ru-RU" w:eastAsia="ru-RU"/>
        </w:rPr>
        <w:t>, в </w:t>
      </w:r>
      <w:proofErr w:type="spellStart"/>
      <w:r w:rsidR="004F19B4">
        <w:fldChar w:fldCharType="begin"/>
      </w:r>
      <w:r w:rsidR="004F19B4" w:rsidRPr="0034392D">
        <w:rPr>
          <w:lang w:val="ru-RU"/>
        </w:rPr>
        <w:instrText xml:space="preserve"> </w:instrText>
      </w:r>
      <w:r w:rsidR="004F19B4">
        <w:instrText>HYPERLINK</w:instrText>
      </w:r>
      <w:r w:rsidR="004F19B4" w:rsidRPr="0034392D">
        <w:rPr>
          <w:lang w:val="ru-RU"/>
        </w:rPr>
        <w:instrText xml:space="preserve"> "</w:instrText>
      </w:r>
      <w:r w:rsidR="004F19B4">
        <w:instrText>https</w:instrText>
      </w:r>
      <w:r w:rsidR="004F19B4" w:rsidRPr="0034392D">
        <w:rPr>
          <w:lang w:val="ru-RU"/>
        </w:rPr>
        <w:instrText>://</w:instrText>
      </w:r>
      <w:r w:rsidR="004F19B4">
        <w:instrText>ru</w:instrText>
      </w:r>
      <w:r w:rsidR="004F19B4" w:rsidRPr="0034392D">
        <w:rPr>
          <w:lang w:val="ru-RU"/>
        </w:rPr>
        <w:instrText>.</w:instrText>
      </w:r>
      <w:r w:rsidR="004F19B4">
        <w:instrText>m</w:instrText>
      </w:r>
      <w:r w:rsidR="004F19B4" w:rsidRPr="0034392D">
        <w:rPr>
          <w:lang w:val="ru-RU"/>
        </w:rPr>
        <w:instrText>.</w:instrText>
      </w:r>
      <w:r w:rsidR="004F19B4">
        <w:instrText>wikipedia</w:instrText>
      </w:r>
      <w:r w:rsidR="004F19B4" w:rsidRPr="0034392D">
        <w:rPr>
          <w:lang w:val="ru-RU"/>
        </w:rPr>
        <w:instrText>.</w:instrText>
      </w:r>
      <w:r w:rsidR="004F19B4">
        <w:instrText>org</w:instrText>
      </w:r>
      <w:r w:rsidR="004F19B4" w:rsidRPr="0034392D">
        <w:rPr>
          <w:lang w:val="ru-RU"/>
        </w:rPr>
        <w:instrText>/</w:instrText>
      </w:r>
      <w:r w:rsidR="004F19B4">
        <w:instrText>wiki</w:instrText>
      </w:r>
      <w:r w:rsidR="004F19B4" w:rsidRPr="0034392D">
        <w:rPr>
          <w:lang w:val="ru-RU"/>
        </w:rPr>
        <w:instrText>/%</w:instrText>
      </w:r>
      <w:r w:rsidR="004F19B4">
        <w:instrText>D</w:instrText>
      </w:r>
      <w:r w:rsidR="004F19B4" w:rsidRPr="0034392D">
        <w:rPr>
          <w:lang w:val="ru-RU"/>
        </w:rPr>
        <w:instrText>0%9</w:instrText>
      </w:r>
      <w:r w:rsidR="004F19B4">
        <w:instrText>C</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0%</w:instrText>
      </w:r>
      <w:r w:rsidR="004F19B4">
        <w:instrText>BA</w:instrText>
      </w:r>
      <w:r w:rsidR="004F19B4" w:rsidRPr="0034392D">
        <w:rPr>
          <w:lang w:val="ru-RU"/>
        </w:rPr>
        <w:instrText>%</w:instrText>
      </w:r>
      <w:r w:rsidR="004F19B4">
        <w:instrText>D</w:instrText>
      </w:r>
      <w:r w:rsidR="004F19B4" w:rsidRPr="0034392D">
        <w:rPr>
          <w:lang w:val="ru-RU"/>
        </w:rPr>
        <w:instrText>1%80%</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1%8</w:instrText>
      </w:r>
      <w:r w:rsidR="004F19B4">
        <w:instrText>F</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4%</w:instrText>
      </w:r>
      <w:r w:rsidR="004F19B4">
        <w:instrText>D</w:instrText>
      </w:r>
      <w:r w:rsidR="004F19B4" w:rsidRPr="0034392D">
        <w:rPr>
          <w:lang w:val="ru-RU"/>
        </w:rPr>
        <w:instrText>1%80%</w:instrText>
      </w:r>
      <w:r w:rsidR="004F19B4">
        <w:instrText>D</w:instrText>
      </w:r>
      <w:r w:rsidR="004F19B4" w:rsidRPr="0034392D">
        <w:rPr>
          <w:lang w:val="ru-RU"/>
        </w:rPr>
        <w:instrText>0%</w:instrText>
      </w:r>
      <w:r w:rsidR="004F19B4">
        <w:instrText>BE</w:instrText>
      </w:r>
      <w:r w:rsidR="004F19B4" w:rsidRPr="0034392D">
        <w:rPr>
          <w:lang w:val="ru-RU"/>
        </w:rPr>
        <w:instrText>" \</w:instrText>
      </w:r>
      <w:r w:rsidR="004F19B4">
        <w:instrText>o</w:instrText>
      </w:r>
      <w:r w:rsidR="004F19B4" w:rsidRPr="0034392D">
        <w:rPr>
          <w:lang w:val="ru-RU"/>
        </w:rPr>
        <w:instrText xml:space="preserve"> "Микроядро" </w:instrText>
      </w:r>
      <w:r w:rsidR="004F19B4">
        <w:fldChar w:fldCharType="separate"/>
      </w:r>
      <w:r w:rsidRPr="00300072">
        <w:rPr>
          <w:rFonts w:ascii="inherit" w:eastAsiaTheme="minorEastAsia" w:hAnsi="inherit" w:cs="Segoe UI"/>
          <w:color w:val="3366CC"/>
          <w:sz w:val="24"/>
          <w:szCs w:val="24"/>
          <w:u w:val="single"/>
          <w:bdr w:val="none" w:sz="0" w:space="0" w:color="auto" w:frame="1"/>
          <w:lang w:val="ru-RU" w:eastAsia="ru-RU"/>
        </w:rPr>
        <w:t>микроядерных</w:t>
      </w:r>
      <w:proofErr w:type="spellEnd"/>
      <w:r w:rsidR="004F19B4">
        <w:rPr>
          <w:rFonts w:ascii="inherit" w:eastAsiaTheme="minorEastAsia" w:hAnsi="inherit" w:cs="Segoe UI"/>
          <w:color w:val="3366CC"/>
          <w:sz w:val="24"/>
          <w:szCs w:val="24"/>
          <w:u w:val="single"/>
          <w:bdr w:val="none" w:sz="0" w:space="0" w:color="auto" w:frame="1"/>
          <w:lang w:val="ru-RU" w:eastAsia="ru-RU"/>
        </w:rPr>
        <w:fldChar w:fldCharType="end"/>
      </w:r>
      <w:r w:rsidRPr="00300072">
        <w:rPr>
          <w:rFonts w:ascii="Segoe UI" w:eastAsiaTheme="minorEastAsia" w:hAnsi="Segoe UI" w:cs="Segoe UI"/>
          <w:color w:val="202122"/>
          <w:sz w:val="24"/>
          <w:szCs w:val="24"/>
          <w:lang w:val="ru-RU" w:eastAsia="ru-RU"/>
        </w:rPr>
        <w:t> операционных системах подход используется для обмена информацией между одним из ядер и одним или более исполняющих блоков.</w:t>
      </w:r>
    </w:p>
    <w:p w14:paraId="59CC3C20" w14:textId="77777777" w:rsidR="00300072" w:rsidRPr="00300072" w:rsidRDefault="00300072" w:rsidP="00300072">
      <w:pPr>
        <w:shd w:val="clear" w:color="auto" w:fill="FFFFFF"/>
        <w:spacing w:after="0" w:line="240" w:lineRule="auto"/>
        <w:textAlignment w:val="baseline"/>
        <w:rPr>
          <w:rFonts w:ascii="Segoe UI" w:eastAsiaTheme="minorEastAsia" w:hAnsi="Segoe UI" w:cs="Segoe UI"/>
          <w:color w:val="202122"/>
          <w:sz w:val="24"/>
          <w:szCs w:val="24"/>
          <w:lang w:val="ru-RU" w:eastAsia="ru-RU"/>
        </w:rPr>
      </w:pPr>
      <w:r w:rsidRPr="00300072">
        <w:rPr>
          <w:rFonts w:ascii="Segoe UI" w:eastAsiaTheme="minorEastAsia" w:hAnsi="Segoe UI" w:cs="Segoe UI"/>
          <w:color w:val="202122"/>
          <w:sz w:val="24"/>
          <w:szCs w:val="24"/>
          <w:lang w:val="ru-RU" w:eastAsia="ru-RU"/>
        </w:rPr>
        <w:t>Распределённые системы доступа к объектам и удалённого вызова методов, вида </w:t>
      </w:r>
      <w:hyperlink r:id="rId117" w:tooltip="ONC RPC" w:history="1">
        <w:r w:rsidRPr="00300072">
          <w:rPr>
            <w:rFonts w:ascii="inherit" w:eastAsiaTheme="minorEastAsia" w:hAnsi="inherit" w:cs="Segoe UI"/>
            <w:color w:val="3366CC"/>
            <w:sz w:val="24"/>
            <w:szCs w:val="24"/>
            <w:u w:val="single"/>
            <w:bdr w:val="none" w:sz="0" w:space="0" w:color="auto" w:frame="1"/>
            <w:lang w:val="ru-RU" w:eastAsia="ru-RU"/>
          </w:rPr>
          <w:t>ONC RPC</w:t>
        </w:r>
      </w:hyperlink>
      <w:r w:rsidRPr="00300072">
        <w:rPr>
          <w:rFonts w:ascii="Segoe UI" w:eastAsiaTheme="minorEastAsia" w:hAnsi="Segoe UI" w:cs="Segoe UI"/>
          <w:color w:val="202122"/>
          <w:sz w:val="24"/>
          <w:szCs w:val="24"/>
          <w:lang w:val="ru-RU" w:eastAsia="ru-RU"/>
        </w:rPr>
        <w:t>, </w:t>
      </w:r>
      <w:hyperlink r:id="rId118" w:tooltip="CORBA" w:history="1">
        <w:r w:rsidRPr="00300072">
          <w:rPr>
            <w:rFonts w:ascii="inherit" w:eastAsiaTheme="minorEastAsia" w:hAnsi="inherit" w:cs="Segoe UI"/>
            <w:color w:val="3366CC"/>
            <w:sz w:val="24"/>
            <w:szCs w:val="24"/>
            <w:u w:val="single"/>
            <w:bdr w:val="none" w:sz="0" w:space="0" w:color="auto" w:frame="1"/>
            <w:lang w:val="ru-RU" w:eastAsia="ru-RU"/>
          </w:rPr>
          <w:t>CORBA</w:t>
        </w:r>
      </w:hyperlink>
      <w:r w:rsidRPr="00300072">
        <w:rPr>
          <w:rFonts w:ascii="Segoe UI" w:eastAsiaTheme="minorEastAsia" w:hAnsi="Segoe UI" w:cs="Segoe UI"/>
          <w:color w:val="202122"/>
          <w:sz w:val="24"/>
          <w:szCs w:val="24"/>
          <w:lang w:val="ru-RU" w:eastAsia="ru-RU"/>
        </w:rPr>
        <w:t>, </w:t>
      </w:r>
      <w:hyperlink r:id="rId119" w:tooltip="RMI" w:history="1">
        <w:r w:rsidRPr="00300072">
          <w:rPr>
            <w:rFonts w:ascii="inherit" w:eastAsiaTheme="minorEastAsia" w:hAnsi="inherit" w:cs="Segoe UI"/>
            <w:color w:val="3366CC"/>
            <w:sz w:val="24"/>
            <w:szCs w:val="24"/>
            <w:u w:val="single"/>
            <w:bdr w:val="none" w:sz="0" w:space="0" w:color="auto" w:frame="1"/>
            <w:lang w:val="ru-RU" w:eastAsia="ru-RU"/>
          </w:rPr>
          <w:t>RMI</w:t>
        </w:r>
      </w:hyperlink>
      <w:r w:rsidRPr="00300072">
        <w:rPr>
          <w:rFonts w:ascii="Segoe UI" w:eastAsiaTheme="minorEastAsia" w:hAnsi="Segoe UI" w:cs="Segoe UI"/>
          <w:color w:val="202122"/>
          <w:sz w:val="24"/>
          <w:szCs w:val="24"/>
          <w:lang w:val="ru-RU" w:eastAsia="ru-RU"/>
        </w:rPr>
        <w:t>, </w:t>
      </w:r>
      <w:hyperlink r:id="rId120" w:tooltip="DCOM" w:history="1">
        <w:r w:rsidRPr="00300072">
          <w:rPr>
            <w:rFonts w:ascii="inherit" w:eastAsiaTheme="minorEastAsia" w:hAnsi="inherit" w:cs="Segoe UI"/>
            <w:color w:val="3366CC"/>
            <w:sz w:val="24"/>
            <w:szCs w:val="24"/>
            <w:u w:val="single"/>
            <w:bdr w:val="none" w:sz="0" w:space="0" w:color="auto" w:frame="1"/>
            <w:lang w:val="ru-RU" w:eastAsia="ru-RU"/>
          </w:rPr>
          <w:t>DCOM</w:t>
        </w:r>
      </w:hyperlink>
      <w:r w:rsidRPr="00300072">
        <w:rPr>
          <w:rFonts w:ascii="Segoe UI" w:eastAsiaTheme="minorEastAsia" w:hAnsi="Segoe UI" w:cs="Segoe UI"/>
          <w:color w:val="202122"/>
          <w:sz w:val="24"/>
          <w:szCs w:val="24"/>
          <w:lang w:val="ru-RU" w:eastAsia="ru-RU"/>
        </w:rPr>
        <w:t>, </w:t>
      </w:r>
      <w:hyperlink r:id="rId121" w:tooltip="SOAP" w:history="1">
        <w:r w:rsidRPr="00300072">
          <w:rPr>
            <w:rFonts w:ascii="inherit" w:eastAsiaTheme="minorEastAsia" w:hAnsi="inherit" w:cs="Segoe UI"/>
            <w:color w:val="3366CC"/>
            <w:sz w:val="24"/>
            <w:szCs w:val="24"/>
            <w:u w:val="single"/>
            <w:bdr w:val="none" w:sz="0" w:space="0" w:color="auto" w:frame="1"/>
            <w:lang w:val="ru-RU" w:eastAsia="ru-RU"/>
          </w:rPr>
          <w:t>SOAP</w:t>
        </w:r>
      </w:hyperlink>
      <w:r w:rsidRPr="00300072">
        <w:rPr>
          <w:rFonts w:ascii="Segoe UI" w:eastAsiaTheme="minorEastAsia" w:hAnsi="Segoe UI" w:cs="Segoe UI"/>
          <w:color w:val="202122"/>
          <w:sz w:val="24"/>
          <w:szCs w:val="24"/>
          <w:lang w:val="ru-RU" w:eastAsia="ru-RU"/>
        </w:rPr>
        <w:t>, </w:t>
      </w:r>
      <w:hyperlink r:id="rId122" w:tooltip=".Net Remoting" w:history="1">
        <w:r w:rsidRPr="00300072">
          <w:rPr>
            <w:rFonts w:ascii="inherit" w:eastAsiaTheme="minorEastAsia" w:hAnsi="inherit" w:cs="Segoe UI"/>
            <w:color w:val="3366CC"/>
            <w:sz w:val="24"/>
            <w:szCs w:val="24"/>
            <w:u w:val="single"/>
            <w:bdr w:val="none" w:sz="0" w:space="0" w:color="auto" w:frame="1"/>
            <w:lang w:val="ru-RU" w:eastAsia="ru-RU"/>
          </w:rPr>
          <w:t>.</w:t>
        </w:r>
        <w:proofErr w:type="spellStart"/>
        <w:r w:rsidRPr="00300072">
          <w:rPr>
            <w:rFonts w:ascii="inherit" w:eastAsiaTheme="minorEastAsia" w:hAnsi="inherit" w:cs="Segoe UI"/>
            <w:color w:val="3366CC"/>
            <w:sz w:val="24"/>
            <w:szCs w:val="24"/>
            <w:u w:val="single"/>
            <w:bdr w:val="none" w:sz="0" w:space="0" w:color="auto" w:frame="1"/>
            <w:lang w:val="ru-RU" w:eastAsia="ru-RU"/>
          </w:rPr>
          <w:t>Net_Remoting</w:t>
        </w:r>
        <w:proofErr w:type="spellEnd"/>
      </w:hyperlink>
      <w:r w:rsidRPr="00300072">
        <w:rPr>
          <w:rFonts w:ascii="Segoe UI" w:eastAsiaTheme="minorEastAsia" w:hAnsi="Segoe UI" w:cs="Segoe UI"/>
          <w:color w:val="202122"/>
          <w:sz w:val="24"/>
          <w:szCs w:val="24"/>
          <w:lang w:val="ru-RU" w:eastAsia="ru-RU"/>
        </w:rPr>
        <w:t>, </w:t>
      </w:r>
      <w:hyperlink r:id="rId123" w:tooltip="QNX" w:history="1">
        <w:r w:rsidRPr="00300072">
          <w:rPr>
            <w:rFonts w:ascii="inherit" w:eastAsiaTheme="minorEastAsia" w:hAnsi="inherit" w:cs="Segoe UI"/>
            <w:color w:val="3366CC"/>
            <w:sz w:val="24"/>
            <w:szCs w:val="24"/>
            <w:u w:val="single"/>
            <w:bdr w:val="none" w:sz="0" w:space="0" w:color="auto" w:frame="1"/>
            <w:lang w:val="ru-RU" w:eastAsia="ru-RU"/>
          </w:rPr>
          <w:t xml:space="preserve">QNX </w:t>
        </w:r>
        <w:proofErr w:type="spellStart"/>
        <w:r w:rsidRPr="00300072">
          <w:rPr>
            <w:rFonts w:ascii="inherit" w:eastAsiaTheme="minorEastAsia" w:hAnsi="inherit" w:cs="Segoe UI"/>
            <w:color w:val="3366CC"/>
            <w:sz w:val="24"/>
            <w:szCs w:val="24"/>
            <w:u w:val="single"/>
            <w:bdr w:val="none" w:sz="0" w:space="0" w:color="auto" w:frame="1"/>
            <w:lang w:val="ru-RU" w:eastAsia="ru-RU"/>
          </w:rPr>
          <w:t>Neutrino</w:t>
        </w:r>
        <w:proofErr w:type="spellEnd"/>
        <w:r w:rsidRPr="00300072">
          <w:rPr>
            <w:rFonts w:ascii="inherit" w:eastAsiaTheme="minorEastAsia" w:hAnsi="inherit" w:cs="Segoe UI"/>
            <w:color w:val="3366CC"/>
            <w:sz w:val="24"/>
            <w:szCs w:val="24"/>
            <w:u w:val="single"/>
            <w:bdr w:val="none" w:sz="0" w:space="0" w:color="auto" w:frame="1"/>
            <w:lang w:val="ru-RU" w:eastAsia="ru-RU"/>
          </w:rPr>
          <w:t xml:space="preserve"> RTOS</w:t>
        </w:r>
      </w:hyperlink>
      <w:r w:rsidRPr="00300072">
        <w:rPr>
          <w:rFonts w:ascii="Segoe UI" w:eastAsiaTheme="minorEastAsia" w:hAnsi="Segoe UI" w:cs="Segoe UI"/>
          <w:color w:val="202122"/>
          <w:sz w:val="24"/>
          <w:szCs w:val="24"/>
          <w:lang w:val="ru-RU" w:eastAsia="ru-RU"/>
        </w:rPr>
        <w:t>, </w:t>
      </w:r>
      <w:proofErr w:type="spellStart"/>
      <w:r w:rsidR="004F19B4">
        <w:fldChar w:fldCharType="begin"/>
      </w:r>
      <w:r w:rsidR="004F19B4" w:rsidRPr="0034392D">
        <w:rPr>
          <w:lang w:val="ru-RU"/>
        </w:rPr>
        <w:instrText xml:space="preserve"> </w:instrText>
      </w:r>
      <w:r w:rsidR="004F19B4">
        <w:instrText>HYPERLINK</w:instrText>
      </w:r>
      <w:r w:rsidR="004F19B4" w:rsidRPr="0034392D">
        <w:rPr>
          <w:lang w:val="ru-RU"/>
        </w:rPr>
        <w:instrText xml:space="preserve"> "</w:instrText>
      </w:r>
      <w:r w:rsidR="004F19B4">
        <w:instrText>https</w:instrText>
      </w:r>
      <w:r w:rsidR="004F19B4" w:rsidRPr="0034392D">
        <w:rPr>
          <w:lang w:val="ru-RU"/>
        </w:rPr>
        <w:instrText>://</w:instrText>
      </w:r>
      <w:r w:rsidR="004F19B4">
        <w:instrText>ru</w:instrText>
      </w:r>
      <w:r w:rsidR="004F19B4" w:rsidRPr="0034392D">
        <w:rPr>
          <w:lang w:val="ru-RU"/>
        </w:rPr>
        <w:instrText>.</w:instrText>
      </w:r>
      <w:r w:rsidR="004F19B4">
        <w:instrText>m</w:instrText>
      </w:r>
      <w:r w:rsidR="004F19B4" w:rsidRPr="0034392D">
        <w:rPr>
          <w:lang w:val="ru-RU"/>
        </w:rPr>
        <w:instrText>.</w:instrText>
      </w:r>
      <w:r w:rsidR="004F19B4">
        <w:instrText>wikipedia</w:instrText>
      </w:r>
      <w:r w:rsidR="004F19B4" w:rsidRPr="0034392D">
        <w:rPr>
          <w:lang w:val="ru-RU"/>
        </w:rPr>
        <w:instrText>.</w:instrText>
      </w:r>
      <w:r w:rsidR="004F19B4">
        <w:instrText>org</w:instrText>
      </w:r>
      <w:r w:rsidR="004F19B4" w:rsidRPr="0034392D">
        <w:rPr>
          <w:lang w:val="ru-RU"/>
        </w:rPr>
        <w:instrText>/</w:instrText>
      </w:r>
      <w:r w:rsidR="004F19B4">
        <w:instrText>w</w:instrText>
      </w:r>
      <w:r w:rsidR="004F19B4" w:rsidRPr="0034392D">
        <w:rPr>
          <w:lang w:val="ru-RU"/>
        </w:rPr>
        <w:instrText>/</w:instrText>
      </w:r>
      <w:r w:rsidR="004F19B4">
        <w:instrText>index</w:instrText>
      </w:r>
      <w:r w:rsidR="004F19B4" w:rsidRPr="0034392D">
        <w:rPr>
          <w:lang w:val="ru-RU"/>
        </w:rPr>
        <w:instrText>.</w:instrText>
      </w:r>
      <w:r w:rsidR="004F19B4">
        <w:instrText>php</w:instrText>
      </w:r>
      <w:r w:rsidR="004F19B4" w:rsidRPr="0034392D">
        <w:rPr>
          <w:lang w:val="ru-RU"/>
        </w:rPr>
        <w:instrText>?</w:instrText>
      </w:r>
      <w:r w:rsidR="004F19B4">
        <w:instrText>title</w:instrText>
      </w:r>
      <w:r w:rsidR="004F19B4" w:rsidRPr="0034392D">
        <w:rPr>
          <w:lang w:val="ru-RU"/>
        </w:rPr>
        <w:instrText>=</w:instrText>
      </w:r>
      <w:r w:rsidR="004F19B4">
        <w:instrText>OpenBinder</w:instrText>
      </w:r>
      <w:r w:rsidR="004F19B4" w:rsidRPr="0034392D">
        <w:rPr>
          <w:lang w:val="ru-RU"/>
        </w:rPr>
        <w:instrText>&amp;</w:instrText>
      </w:r>
      <w:r w:rsidR="004F19B4">
        <w:instrText>action</w:instrText>
      </w:r>
      <w:r w:rsidR="004F19B4" w:rsidRPr="0034392D">
        <w:rPr>
          <w:lang w:val="ru-RU"/>
        </w:rPr>
        <w:instrText>=</w:instrText>
      </w:r>
      <w:r w:rsidR="004F19B4">
        <w:instrText>edit</w:instrText>
      </w:r>
      <w:r w:rsidR="004F19B4" w:rsidRPr="0034392D">
        <w:rPr>
          <w:lang w:val="ru-RU"/>
        </w:rPr>
        <w:instrText>&amp;</w:instrText>
      </w:r>
      <w:r w:rsidR="004F19B4">
        <w:instrText>redlink</w:instrText>
      </w:r>
      <w:r w:rsidR="004F19B4" w:rsidRPr="0034392D">
        <w:rPr>
          <w:lang w:val="ru-RU"/>
        </w:rPr>
        <w:instrText>=1" \</w:instrText>
      </w:r>
      <w:r w:rsidR="004F19B4">
        <w:instrText>o</w:instrText>
      </w:r>
      <w:r w:rsidR="004F19B4" w:rsidRPr="0034392D">
        <w:rPr>
          <w:lang w:val="ru-RU"/>
        </w:rPr>
        <w:instrText xml:space="preserve"> "</w:instrText>
      </w:r>
      <w:r w:rsidR="004F19B4">
        <w:instrText>OpenBinder</w:instrText>
      </w:r>
      <w:r w:rsidR="004F19B4" w:rsidRPr="0034392D">
        <w:rPr>
          <w:lang w:val="ru-RU"/>
        </w:rPr>
        <w:instrText xml:space="preserve"> (страница отсутствует)" </w:instrText>
      </w:r>
      <w:r w:rsidR="004F19B4">
        <w:fldChar w:fldCharType="separate"/>
      </w:r>
      <w:r w:rsidRPr="00300072">
        <w:rPr>
          <w:rFonts w:ascii="inherit" w:eastAsiaTheme="minorEastAsia" w:hAnsi="inherit" w:cs="Segoe UI"/>
          <w:color w:val="DD3333"/>
          <w:sz w:val="24"/>
          <w:szCs w:val="24"/>
          <w:u w:val="single"/>
          <w:bdr w:val="none" w:sz="0" w:space="0" w:color="auto" w:frame="1"/>
          <w:lang w:val="ru-RU" w:eastAsia="ru-RU"/>
        </w:rPr>
        <w:t>OpenBinder</w:t>
      </w:r>
      <w:proofErr w:type="spellEnd"/>
      <w:r w:rsidR="004F19B4">
        <w:rPr>
          <w:rFonts w:ascii="inherit" w:eastAsiaTheme="minorEastAsia" w:hAnsi="inherit" w:cs="Segoe UI"/>
          <w:color w:val="DD3333"/>
          <w:sz w:val="24"/>
          <w:szCs w:val="24"/>
          <w:u w:val="single"/>
          <w:bdr w:val="none" w:sz="0" w:space="0" w:color="auto" w:frame="1"/>
          <w:lang w:val="ru-RU" w:eastAsia="ru-RU"/>
        </w:rPr>
        <w:fldChar w:fldCharType="end"/>
      </w:r>
      <w:r w:rsidRPr="00300072">
        <w:rPr>
          <w:rFonts w:ascii="Segoe UI" w:eastAsiaTheme="minorEastAsia" w:hAnsi="Segoe UI" w:cs="Segoe UI"/>
          <w:color w:val="202122"/>
          <w:sz w:val="24"/>
          <w:szCs w:val="24"/>
          <w:lang w:val="ru-RU" w:eastAsia="ru-RU"/>
        </w:rPr>
        <w:t>, </w:t>
      </w:r>
      <w:hyperlink r:id="rId124" w:tooltip="D-Bus" w:history="1">
        <w:r w:rsidRPr="00300072">
          <w:rPr>
            <w:rFonts w:ascii="inherit" w:eastAsiaTheme="minorEastAsia" w:hAnsi="inherit" w:cs="Segoe UI"/>
            <w:color w:val="3366CC"/>
            <w:sz w:val="24"/>
            <w:szCs w:val="24"/>
            <w:u w:val="single"/>
            <w:bdr w:val="none" w:sz="0" w:space="0" w:color="auto" w:frame="1"/>
            <w:lang w:val="ru-RU" w:eastAsia="ru-RU"/>
          </w:rPr>
          <w:t>D-</w:t>
        </w:r>
        <w:proofErr w:type="spellStart"/>
        <w:r w:rsidRPr="00300072">
          <w:rPr>
            <w:rFonts w:ascii="inherit" w:eastAsiaTheme="minorEastAsia" w:hAnsi="inherit" w:cs="Segoe UI"/>
            <w:color w:val="3366CC"/>
            <w:sz w:val="24"/>
            <w:szCs w:val="24"/>
            <w:u w:val="single"/>
            <w:bdr w:val="none" w:sz="0" w:space="0" w:color="auto" w:frame="1"/>
            <w:lang w:val="ru-RU" w:eastAsia="ru-RU"/>
          </w:rPr>
          <w:t>Bus</w:t>
        </w:r>
        <w:proofErr w:type="spellEnd"/>
      </w:hyperlink>
      <w:r w:rsidRPr="00300072">
        <w:rPr>
          <w:rFonts w:ascii="Segoe UI" w:eastAsiaTheme="minorEastAsia" w:hAnsi="Segoe UI" w:cs="Segoe UI"/>
          <w:color w:val="202122"/>
          <w:sz w:val="24"/>
          <w:szCs w:val="24"/>
          <w:lang w:val="ru-RU" w:eastAsia="ru-RU"/>
        </w:rPr>
        <w:t> и им подобные являются системами обмена сообщениями.</w:t>
      </w:r>
    </w:p>
    <w:p w14:paraId="0B2B840D" w14:textId="77777777" w:rsidR="00300072" w:rsidRPr="00300072" w:rsidRDefault="00300072" w:rsidP="00300072">
      <w:pPr>
        <w:shd w:val="clear" w:color="auto" w:fill="FFFFFF"/>
        <w:spacing w:after="0" w:line="240" w:lineRule="auto"/>
        <w:textAlignment w:val="baseline"/>
        <w:rPr>
          <w:rFonts w:ascii="inherit" w:eastAsiaTheme="minorEastAsia" w:hAnsi="inherit" w:cs="Courier New"/>
          <w:b/>
          <w:bCs/>
          <w:color w:val="202122"/>
          <w:sz w:val="20"/>
          <w:szCs w:val="20"/>
          <w:bdr w:val="none" w:sz="0" w:space="0" w:color="auto" w:frame="1"/>
          <w:lang w:val="ru-RU" w:eastAsia="ru-RU"/>
        </w:rPr>
      </w:pPr>
    </w:p>
    <w:p w14:paraId="1F7593D5" w14:textId="77777777" w:rsidR="00300072" w:rsidRPr="00300072" w:rsidRDefault="00300072" w:rsidP="00300072">
      <w:pPr>
        <w:shd w:val="clear" w:color="auto" w:fill="FFFFFF"/>
        <w:spacing w:after="0" w:line="240" w:lineRule="auto"/>
        <w:textAlignment w:val="baseline"/>
        <w:rPr>
          <w:rFonts w:ascii="Segoe UI" w:eastAsiaTheme="minorEastAsia" w:hAnsi="Segoe UI" w:cs="Segoe UI"/>
          <w:color w:val="202122"/>
          <w:sz w:val="24"/>
          <w:szCs w:val="24"/>
          <w:lang w:val="ru-RU" w:eastAsia="ru-RU"/>
        </w:rPr>
      </w:pPr>
      <w:r w:rsidRPr="00300072">
        <w:rPr>
          <w:rFonts w:ascii="inherit" w:eastAsiaTheme="minorEastAsia" w:hAnsi="inherit" w:cs="Courier New"/>
          <w:b/>
          <w:bCs/>
          <w:color w:val="202122"/>
          <w:sz w:val="20"/>
          <w:szCs w:val="20"/>
          <w:bdr w:val="none" w:sz="0" w:space="0" w:color="auto" w:frame="1"/>
          <w:lang w:val="ru-RU" w:eastAsia="ru-RU"/>
        </w:rPr>
        <w:t xml:space="preserve">ПРОЕЦИРУЕМЫЙ В ПАМЯТЬ ФАЙЛ </w:t>
      </w:r>
      <w:proofErr w:type="spellStart"/>
      <w:r w:rsidRPr="00300072">
        <w:rPr>
          <w:rFonts w:ascii="inherit" w:eastAsiaTheme="minorEastAsia" w:hAnsi="inherit" w:cs="Courier New"/>
          <w:b/>
          <w:bCs/>
          <w:color w:val="202122"/>
          <w:sz w:val="20"/>
          <w:szCs w:val="20"/>
          <w:bdr w:val="none" w:sz="0" w:space="0" w:color="auto" w:frame="1"/>
          <w:lang w:val="ru-RU" w:eastAsia="ru-RU"/>
        </w:rPr>
        <w:t>mmap</w:t>
      </w:r>
      <w:proofErr w:type="spellEnd"/>
      <w:r w:rsidRPr="00300072">
        <w:rPr>
          <w:rFonts w:ascii="Segoe UI" w:eastAsiaTheme="minorEastAsia" w:hAnsi="Segoe UI" w:cs="Segoe UI"/>
          <w:color w:val="202122"/>
          <w:sz w:val="24"/>
          <w:szCs w:val="24"/>
          <w:lang w:val="ru-RU" w:eastAsia="ru-RU"/>
        </w:rPr>
        <w:t> — </w:t>
      </w:r>
      <w:hyperlink r:id="rId125" w:tooltip="POSIX" w:history="1">
        <w:r w:rsidRPr="00300072">
          <w:rPr>
            <w:rFonts w:ascii="inherit" w:eastAsiaTheme="minorEastAsia" w:hAnsi="inherit" w:cs="Segoe UI"/>
            <w:color w:val="3366CC"/>
            <w:sz w:val="24"/>
            <w:szCs w:val="24"/>
            <w:u w:val="single"/>
            <w:bdr w:val="none" w:sz="0" w:space="0" w:color="auto" w:frame="1"/>
            <w:lang w:val="ru-RU" w:eastAsia="ru-RU"/>
          </w:rPr>
          <w:t>POSIX</w:t>
        </w:r>
      </w:hyperlink>
      <w:r w:rsidRPr="00300072">
        <w:rPr>
          <w:rFonts w:ascii="Segoe UI" w:eastAsiaTheme="minorEastAsia" w:hAnsi="Segoe UI" w:cs="Segoe UI"/>
          <w:color w:val="202122"/>
          <w:sz w:val="24"/>
          <w:szCs w:val="24"/>
          <w:lang w:val="ru-RU" w:eastAsia="ru-RU"/>
        </w:rPr>
        <w:t>-совместимый </w:t>
      </w:r>
      <w:hyperlink r:id="rId126" w:tooltip="Системный вызов" w:history="1">
        <w:r w:rsidRPr="00300072">
          <w:rPr>
            <w:rFonts w:ascii="inherit" w:eastAsiaTheme="minorEastAsia" w:hAnsi="inherit" w:cs="Segoe UI"/>
            <w:color w:val="3366CC"/>
            <w:sz w:val="24"/>
            <w:szCs w:val="24"/>
            <w:u w:val="single"/>
            <w:bdr w:val="none" w:sz="0" w:space="0" w:color="auto" w:frame="1"/>
            <w:lang w:val="ru-RU" w:eastAsia="ru-RU"/>
          </w:rPr>
          <w:t>системный вызов</w:t>
        </w:r>
      </w:hyperlink>
      <w:r w:rsidRPr="00300072">
        <w:rPr>
          <w:rFonts w:ascii="Segoe UI" w:eastAsiaTheme="minorEastAsia" w:hAnsi="Segoe UI" w:cs="Segoe UI"/>
          <w:color w:val="202122"/>
          <w:sz w:val="24"/>
          <w:szCs w:val="24"/>
          <w:lang w:val="ru-RU" w:eastAsia="ru-RU"/>
        </w:rPr>
        <w:t> </w:t>
      </w:r>
      <w:hyperlink r:id="rId127" w:tooltip="Unix" w:history="1">
        <w:r w:rsidRPr="00300072">
          <w:rPr>
            <w:rFonts w:ascii="inherit" w:eastAsiaTheme="minorEastAsia" w:hAnsi="inherit" w:cs="Segoe UI"/>
            <w:color w:val="3366CC"/>
            <w:sz w:val="24"/>
            <w:szCs w:val="24"/>
            <w:u w:val="single"/>
            <w:bdr w:val="none" w:sz="0" w:space="0" w:color="auto" w:frame="1"/>
            <w:lang w:val="ru-RU" w:eastAsia="ru-RU"/>
          </w:rPr>
          <w:t>Unix</w:t>
        </w:r>
      </w:hyperlink>
      <w:r w:rsidRPr="00300072">
        <w:rPr>
          <w:rFonts w:ascii="Segoe UI" w:eastAsiaTheme="minorEastAsia" w:hAnsi="Segoe UI" w:cs="Segoe UI"/>
          <w:color w:val="202122"/>
          <w:sz w:val="24"/>
          <w:szCs w:val="24"/>
          <w:lang w:val="ru-RU" w:eastAsia="ru-RU"/>
        </w:rPr>
        <w:t>, позволяющий выполнить </w:t>
      </w:r>
      <w:hyperlink r:id="rId128" w:tooltip="Отображение файла на память" w:history="1">
        <w:r w:rsidRPr="00300072">
          <w:rPr>
            <w:rFonts w:ascii="inherit" w:eastAsiaTheme="minorEastAsia" w:hAnsi="inherit" w:cs="Segoe UI"/>
            <w:color w:val="3366CC"/>
            <w:sz w:val="24"/>
            <w:szCs w:val="24"/>
            <w:u w:val="single"/>
            <w:bdr w:val="none" w:sz="0" w:space="0" w:color="auto" w:frame="1"/>
            <w:lang w:val="ru-RU" w:eastAsia="ru-RU"/>
          </w:rPr>
          <w:t>отображение файла или устройства на память</w:t>
        </w:r>
      </w:hyperlink>
      <w:r w:rsidRPr="00300072">
        <w:rPr>
          <w:rFonts w:ascii="Segoe UI" w:eastAsiaTheme="minorEastAsia" w:hAnsi="Segoe UI" w:cs="Segoe UI"/>
          <w:color w:val="202122"/>
          <w:sz w:val="24"/>
          <w:szCs w:val="24"/>
          <w:lang w:val="ru-RU" w:eastAsia="ru-RU"/>
        </w:rPr>
        <w:t>. Является методом ввода-вывода через </w:t>
      </w:r>
      <w:hyperlink r:id="rId129" w:tooltip="Отображение файла на память" w:history="1">
        <w:r w:rsidRPr="00300072">
          <w:rPr>
            <w:rFonts w:ascii="inherit" w:eastAsiaTheme="minorEastAsia" w:hAnsi="inherit" w:cs="Segoe UI"/>
            <w:color w:val="3366CC"/>
            <w:sz w:val="24"/>
            <w:szCs w:val="24"/>
            <w:u w:val="single"/>
            <w:bdr w:val="none" w:sz="0" w:space="0" w:color="auto" w:frame="1"/>
            <w:lang w:val="ru-RU" w:eastAsia="ru-RU"/>
          </w:rPr>
          <w:t>отображение файла на память</w:t>
        </w:r>
      </w:hyperlink>
      <w:r w:rsidRPr="00300072">
        <w:rPr>
          <w:rFonts w:ascii="Segoe UI" w:eastAsiaTheme="minorEastAsia" w:hAnsi="Segoe UI" w:cs="Segoe UI"/>
          <w:color w:val="202122"/>
          <w:sz w:val="24"/>
          <w:szCs w:val="24"/>
          <w:lang w:val="ru-RU" w:eastAsia="ru-RU"/>
        </w:rPr>
        <w:t> и естественным образом реализует выделение страниц по запросу, поскольку изначально содержимое файла не читается с диска и не использует физическую память вообще. Реальное считывание с диска производится в «ленивом» режиме, то есть при осуществлении доступа к определённому месту.</w:t>
      </w:r>
    </w:p>
    <w:p w14:paraId="7CB51330" w14:textId="77777777" w:rsidR="00300072" w:rsidRPr="00300072" w:rsidRDefault="00300072" w:rsidP="00300072">
      <w:pPr>
        <w:shd w:val="clear" w:color="auto" w:fill="FFFFFF"/>
        <w:spacing w:after="0" w:line="240" w:lineRule="auto"/>
        <w:textAlignment w:val="baseline"/>
        <w:rPr>
          <w:rFonts w:ascii="Segoe UI" w:eastAsiaTheme="minorEastAsia" w:hAnsi="Segoe UI" w:cs="Segoe UI"/>
          <w:color w:val="202122"/>
          <w:sz w:val="24"/>
          <w:szCs w:val="24"/>
          <w:lang w:val="ru-RU" w:eastAsia="ru-RU"/>
        </w:rPr>
      </w:pPr>
      <w:r w:rsidRPr="00300072">
        <w:rPr>
          <w:rFonts w:ascii="Segoe UI" w:eastAsiaTheme="minorEastAsia" w:hAnsi="Segoe UI" w:cs="Segoe UI"/>
          <w:color w:val="202122"/>
          <w:sz w:val="24"/>
          <w:szCs w:val="24"/>
          <w:lang w:val="ru-RU" w:eastAsia="ru-RU"/>
        </w:rPr>
        <w:t>В </w:t>
      </w:r>
      <w:hyperlink r:id="rId130" w:tooltip="Linux" w:history="1">
        <w:r w:rsidRPr="00300072">
          <w:rPr>
            <w:rFonts w:ascii="inherit" w:eastAsiaTheme="minorEastAsia" w:hAnsi="inherit" w:cs="Segoe UI"/>
            <w:color w:val="3366CC"/>
            <w:sz w:val="24"/>
            <w:szCs w:val="24"/>
            <w:u w:val="single"/>
            <w:bdr w:val="none" w:sz="0" w:space="0" w:color="auto" w:frame="1"/>
            <w:lang w:val="ru-RU" w:eastAsia="ru-RU"/>
          </w:rPr>
          <w:t>Linux</w:t>
        </w:r>
      </w:hyperlink>
      <w:r w:rsidRPr="00300072">
        <w:rPr>
          <w:rFonts w:ascii="Segoe UI" w:eastAsiaTheme="minorEastAsia" w:hAnsi="Segoe UI" w:cs="Segoe UI"/>
          <w:color w:val="202122"/>
          <w:sz w:val="24"/>
          <w:szCs w:val="24"/>
          <w:lang w:val="ru-RU" w:eastAsia="ru-RU"/>
        </w:rPr>
        <w:t>, </w:t>
      </w:r>
      <w:hyperlink r:id="rId131" w:tooltip="Mac OS X" w:history="1">
        <w:r w:rsidRPr="00300072">
          <w:rPr>
            <w:rFonts w:ascii="inherit" w:eastAsiaTheme="minorEastAsia" w:hAnsi="inherit" w:cs="Segoe UI"/>
            <w:color w:val="3366CC"/>
            <w:sz w:val="24"/>
            <w:szCs w:val="24"/>
            <w:u w:val="single"/>
            <w:bdr w:val="none" w:sz="0" w:space="0" w:color="auto" w:frame="1"/>
            <w:lang w:val="ru-RU" w:eastAsia="ru-RU"/>
          </w:rPr>
          <w:t>Mac OS X</w:t>
        </w:r>
      </w:hyperlink>
      <w:r w:rsidRPr="00300072">
        <w:rPr>
          <w:rFonts w:ascii="Segoe UI" w:eastAsiaTheme="minorEastAsia" w:hAnsi="Segoe UI" w:cs="Segoe UI"/>
          <w:color w:val="202122"/>
          <w:sz w:val="24"/>
          <w:szCs w:val="24"/>
          <w:lang w:val="ru-RU" w:eastAsia="ru-RU"/>
        </w:rPr>
        <w:t> и </w:t>
      </w:r>
      <w:hyperlink r:id="rId132" w:tooltip="BSD" w:history="1">
        <w:r w:rsidRPr="00300072">
          <w:rPr>
            <w:rFonts w:ascii="inherit" w:eastAsiaTheme="minorEastAsia" w:hAnsi="inherit" w:cs="Segoe UI"/>
            <w:color w:val="3366CC"/>
            <w:sz w:val="24"/>
            <w:szCs w:val="24"/>
            <w:u w:val="single"/>
            <w:bdr w:val="none" w:sz="0" w:space="0" w:color="auto" w:frame="1"/>
            <w:lang w:val="ru-RU" w:eastAsia="ru-RU"/>
          </w:rPr>
          <w:t>BSD</w:t>
        </w:r>
      </w:hyperlink>
      <w:r w:rsidRPr="00300072">
        <w:rPr>
          <w:rFonts w:ascii="Segoe UI" w:eastAsiaTheme="minorEastAsia" w:hAnsi="Segoe UI" w:cs="Segoe UI"/>
          <w:color w:val="202122"/>
          <w:sz w:val="24"/>
          <w:szCs w:val="24"/>
          <w:lang w:val="ru-RU" w:eastAsia="ru-RU"/>
        </w:rPr>
        <w:t> </w:t>
      </w:r>
      <w:proofErr w:type="spellStart"/>
      <w:r w:rsidRPr="00300072">
        <w:rPr>
          <w:rFonts w:ascii="inherit" w:eastAsiaTheme="minorEastAsia" w:hAnsi="inherit" w:cs="Courier New"/>
          <w:color w:val="202122"/>
          <w:sz w:val="20"/>
          <w:szCs w:val="20"/>
          <w:bdr w:val="none" w:sz="0" w:space="0" w:color="auto" w:frame="1"/>
          <w:lang w:val="ru-RU" w:eastAsia="ru-RU"/>
        </w:rPr>
        <w:t>mmap</w:t>
      </w:r>
      <w:proofErr w:type="spellEnd"/>
      <w:r w:rsidRPr="00300072">
        <w:rPr>
          <w:rFonts w:ascii="Segoe UI" w:eastAsiaTheme="minorEastAsia" w:hAnsi="Segoe UI" w:cs="Segoe UI"/>
          <w:color w:val="202122"/>
          <w:sz w:val="24"/>
          <w:szCs w:val="24"/>
          <w:lang w:val="ru-RU" w:eastAsia="ru-RU"/>
        </w:rPr>
        <w:t> может создавать несколько типов отображений.</w:t>
      </w:r>
    </w:p>
    <w:p w14:paraId="49AE1D36" w14:textId="77777777" w:rsidR="00300072" w:rsidRPr="00300072" w:rsidRDefault="00300072" w:rsidP="00300072">
      <w:pPr>
        <w:rPr>
          <w:rFonts w:ascii="Segoe UI" w:eastAsia="Times New Roman" w:hAnsi="Segoe UI" w:cs="Segoe UI"/>
          <w:b/>
          <w:bCs/>
          <w:color w:val="202122"/>
          <w:bdr w:val="none" w:sz="0" w:space="0" w:color="auto" w:frame="1"/>
          <w:shd w:val="clear" w:color="auto" w:fill="FFFFFF"/>
          <w:lang w:val="ru-RU" w:eastAsia="ru-RU"/>
        </w:rPr>
      </w:pPr>
    </w:p>
    <w:p w14:paraId="37A3755D" w14:textId="77777777" w:rsidR="00300072" w:rsidRPr="00300072" w:rsidRDefault="00300072" w:rsidP="00300072">
      <w:pPr>
        <w:rPr>
          <w:rFonts w:ascii="Segoe UI" w:eastAsia="Times New Roman" w:hAnsi="Segoe UI" w:cs="Segoe UI"/>
          <w:color w:val="202122"/>
          <w:shd w:val="clear" w:color="auto" w:fill="FFFFFF"/>
          <w:lang w:val="ru-RU" w:eastAsia="ru-RU"/>
        </w:rPr>
      </w:pPr>
      <w:r w:rsidRPr="00300072">
        <w:rPr>
          <w:rFonts w:ascii="Segoe UI" w:eastAsia="Times New Roman" w:hAnsi="Segoe UI" w:cs="Segoe UI"/>
          <w:b/>
          <w:bCs/>
          <w:color w:val="202122"/>
          <w:bdr w:val="none" w:sz="0" w:space="0" w:color="auto" w:frame="1"/>
          <w:shd w:val="clear" w:color="auto" w:fill="FFFFFF"/>
          <w:lang w:val="ru-RU" w:eastAsia="ru-RU"/>
        </w:rPr>
        <w:t>Очередь сообщений</w:t>
      </w:r>
      <w:r w:rsidRPr="00300072">
        <w:rPr>
          <w:rFonts w:ascii="Segoe UI" w:eastAsia="Times New Roman" w:hAnsi="Segoe UI" w:cs="Segoe UI"/>
          <w:color w:val="202122"/>
          <w:shd w:val="clear" w:color="auto" w:fill="FFFFFF"/>
          <w:lang w:val="ru-RU" w:eastAsia="ru-RU"/>
        </w:rPr>
        <w:t> (или </w:t>
      </w:r>
      <w:r w:rsidRPr="00300072">
        <w:rPr>
          <w:rFonts w:ascii="Segoe UI" w:eastAsia="Times New Roman" w:hAnsi="Segoe UI" w:cs="Segoe UI"/>
          <w:b/>
          <w:bCs/>
          <w:color w:val="202122"/>
          <w:bdr w:val="none" w:sz="0" w:space="0" w:color="auto" w:frame="1"/>
          <w:shd w:val="clear" w:color="auto" w:fill="FFFFFF"/>
          <w:lang w:val="ru-RU" w:eastAsia="ru-RU"/>
        </w:rPr>
        <w:t>почтовый ящик</w:t>
      </w:r>
      <w:r w:rsidRPr="00300072">
        <w:rPr>
          <w:rFonts w:ascii="Segoe UI" w:eastAsia="Times New Roman" w:hAnsi="Segoe UI" w:cs="Segoe UI"/>
          <w:color w:val="202122"/>
          <w:shd w:val="clear" w:color="auto" w:fill="FFFFFF"/>
          <w:lang w:val="ru-RU" w:eastAsia="ru-RU"/>
        </w:rPr>
        <w:t>) — в </w:t>
      </w:r>
      <w:hyperlink r:id="rId133" w:tooltip="Информатика" w:history="1">
        <w:r w:rsidRPr="00300072">
          <w:rPr>
            <w:rFonts w:ascii="Segoe UI" w:eastAsia="Times New Roman" w:hAnsi="Segoe UI" w:cs="Segoe UI"/>
            <w:color w:val="3366CC"/>
            <w:bdr w:val="none" w:sz="0" w:space="0" w:color="auto" w:frame="1"/>
            <w:shd w:val="clear" w:color="auto" w:fill="FFFFFF"/>
            <w:lang w:val="ru-RU" w:eastAsia="ru-RU"/>
          </w:rPr>
          <w:t>информатике</w:t>
        </w:r>
      </w:hyperlink>
      <w:r w:rsidRPr="00300072">
        <w:rPr>
          <w:rFonts w:ascii="Segoe UI" w:eastAsia="Times New Roman" w:hAnsi="Segoe UI" w:cs="Segoe UI"/>
          <w:color w:val="202122"/>
          <w:shd w:val="clear" w:color="auto" w:fill="FFFFFF"/>
          <w:lang w:val="ru-RU" w:eastAsia="ru-RU"/>
        </w:rPr>
        <w:t> — программно-инженерный </w:t>
      </w:r>
      <w:hyperlink r:id="rId134" w:tooltip="Компонентно-ориентированное программирование" w:history="1">
        <w:r w:rsidRPr="00300072">
          <w:rPr>
            <w:rFonts w:ascii="Segoe UI" w:eastAsia="Times New Roman" w:hAnsi="Segoe UI" w:cs="Segoe UI"/>
            <w:color w:val="3366CC"/>
            <w:bdr w:val="none" w:sz="0" w:space="0" w:color="auto" w:frame="1"/>
            <w:shd w:val="clear" w:color="auto" w:fill="FFFFFF"/>
            <w:lang w:val="ru-RU" w:eastAsia="ru-RU"/>
          </w:rPr>
          <w:t>компонент</w:t>
        </w:r>
      </w:hyperlink>
      <w:r w:rsidRPr="00300072">
        <w:rPr>
          <w:rFonts w:ascii="Segoe UI" w:eastAsia="Times New Roman" w:hAnsi="Segoe UI" w:cs="Segoe UI"/>
          <w:color w:val="202122"/>
          <w:shd w:val="clear" w:color="auto" w:fill="FFFFFF"/>
          <w:lang w:val="ru-RU" w:eastAsia="ru-RU"/>
        </w:rPr>
        <w:t>, используемый для </w:t>
      </w:r>
      <w:proofErr w:type="spellStart"/>
      <w:r w:rsidR="004F19B4">
        <w:fldChar w:fldCharType="begin"/>
      </w:r>
      <w:r w:rsidR="004F19B4" w:rsidRPr="0034392D">
        <w:rPr>
          <w:lang w:val="ru-RU"/>
        </w:rPr>
        <w:instrText xml:space="preserve"> </w:instrText>
      </w:r>
      <w:r w:rsidR="004F19B4">
        <w:instrText>HYPERLINK</w:instrText>
      </w:r>
      <w:r w:rsidR="004F19B4" w:rsidRPr="0034392D">
        <w:rPr>
          <w:lang w:val="ru-RU"/>
        </w:rPr>
        <w:instrText xml:space="preserve"> "</w:instrText>
      </w:r>
      <w:r w:rsidR="004F19B4">
        <w:instrText>https</w:instrText>
      </w:r>
      <w:r w:rsidR="004F19B4" w:rsidRPr="0034392D">
        <w:rPr>
          <w:lang w:val="ru-RU"/>
        </w:rPr>
        <w:instrText>://</w:instrText>
      </w:r>
      <w:r w:rsidR="004F19B4">
        <w:instrText>ru</w:instrText>
      </w:r>
      <w:r w:rsidR="004F19B4" w:rsidRPr="0034392D">
        <w:rPr>
          <w:lang w:val="ru-RU"/>
        </w:rPr>
        <w:instrText>.</w:instrText>
      </w:r>
      <w:r w:rsidR="004F19B4">
        <w:instrText>m</w:instrText>
      </w:r>
      <w:r w:rsidR="004F19B4" w:rsidRPr="0034392D">
        <w:rPr>
          <w:lang w:val="ru-RU"/>
        </w:rPr>
        <w:instrText>.</w:instrText>
      </w:r>
      <w:r w:rsidR="004F19B4">
        <w:instrText>wikipedia</w:instrText>
      </w:r>
      <w:r w:rsidR="004F19B4" w:rsidRPr="0034392D">
        <w:rPr>
          <w:lang w:val="ru-RU"/>
        </w:rPr>
        <w:instrText>.</w:instrText>
      </w:r>
      <w:r w:rsidR="004F19B4">
        <w:instrText>org</w:instrText>
      </w:r>
      <w:r w:rsidR="004F19B4" w:rsidRPr="0034392D">
        <w:rPr>
          <w:lang w:val="ru-RU"/>
        </w:rPr>
        <w:instrText>/</w:instrText>
      </w:r>
      <w:r w:rsidR="004F19B4">
        <w:instrText>wiki</w:instrText>
      </w:r>
      <w:r w:rsidR="004F19B4" w:rsidRPr="0034392D">
        <w:rPr>
          <w:lang w:val="ru-RU"/>
        </w:rPr>
        <w:instrText>/%</w:instrText>
      </w:r>
      <w:r w:rsidR="004F19B4">
        <w:instrText>D</w:instrText>
      </w:r>
      <w:r w:rsidR="004F19B4" w:rsidRPr="0034392D">
        <w:rPr>
          <w:lang w:val="ru-RU"/>
        </w:rPr>
        <w:instrText>0%9</w:instrText>
      </w:r>
      <w:r w:rsidR="004F19B4">
        <w:instrText>C</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0%</w:instrText>
      </w:r>
      <w:r w:rsidR="004F19B4">
        <w:instrText>B</w:instrText>
      </w:r>
      <w:r w:rsidR="004F19B4" w:rsidRPr="0034392D">
        <w:rPr>
          <w:lang w:val="ru-RU"/>
        </w:rPr>
        <w:instrText>6%</w:instrText>
      </w:r>
      <w:r w:rsidR="004F19B4">
        <w:instrText>D</w:instrText>
      </w:r>
      <w:r w:rsidR="004F19B4" w:rsidRPr="0034392D">
        <w:rPr>
          <w:lang w:val="ru-RU"/>
        </w:rPr>
        <w:instrText>0%</w:instrText>
      </w:r>
      <w:r w:rsidR="004F19B4">
        <w:instrText>BF</w:instrText>
      </w:r>
      <w:r w:rsidR="004F19B4" w:rsidRPr="0034392D">
        <w:rPr>
          <w:lang w:val="ru-RU"/>
        </w:rPr>
        <w:instrText>%</w:instrText>
      </w:r>
      <w:r w:rsidR="004F19B4">
        <w:instrText>D</w:instrText>
      </w:r>
      <w:r w:rsidR="004F19B4" w:rsidRPr="0034392D">
        <w:rPr>
          <w:lang w:val="ru-RU"/>
        </w:rPr>
        <w:instrText>1%80%</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1%86%</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1%81%</w:instrText>
      </w:r>
      <w:r w:rsidR="004F19B4">
        <w:instrText>D</w:instrText>
      </w:r>
      <w:r w:rsidR="004F19B4" w:rsidRPr="0034392D">
        <w:rPr>
          <w:lang w:val="ru-RU"/>
        </w:rPr>
        <w:instrText>1%81%</w:instrText>
      </w:r>
      <w:r w:rsidR="004F19B4">
        <w:instrText>D</w:instrText>
      </w:r>
      <w:r w:rsidR="004F19B4" w:rsidRPr="0034392D">
        <w:rPr>
          <w:lang w:val="ru-RU"/>
        </w:rPr>
        <w:instrText>0%</w:instrText>
      </w:r>
      <w:r w:rsidR="004F19B4">
        <w:instrText>BD</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5_%</w:instrText>
      </w:r>
      <w:r w:rsidR="004F19B4">
        <w:instrText>D</w:instrText>
      </w:r>
      <w:r w:rsidR="004F19B4" w:rsidRPr="0034392D">
        <w:rPr>
          <w:lang w:val="ru-RU"/>
        </w:rPr>
        <w:instrText>0%</w:instrText>
      </w:r>
      <w:r w:rsidR="004F19B4">
        <w:instrText>B</w:instrText>
      </w:r>
      <w:r w:rsidR="004F19B4" w:rsidRPr="0034392D">
        <w:rPr>
          <w:lang w:val="ru-RU"/>
        </w:rPr>
        <w:instrText>2%</w:instrText>
      </w:r>
      <w:r w:rsidR="004F19B4">
        <w:instrText>D</w:instrText>
      </w:r>
      <w:r w:rsidR="004F19B4" w:rsidRPr="0034392D">
        <w:rPr>
          <w:lang w:val="ru-RU"/>
        </w:rPr>
        <w:instrText>0%</w:instrText>
      </w:r>
      <w:r w:rsidR="004F19B4">
        <w:instrText>B</w:instrText>
      </w:r>
      <w:r w:rsidR="004F19B4" w:rsidRPr="0034392D">
        <w:rPr>
          <w:lang w:val="ru-RU"/>
        </w:rPr>
        <w:instrText>7%</w:instrText>
      </w:r>
      <w:r w:rsidR="004F19B4">
        <w:instrText>D</w:instrText>
      </w:r>
      <w:r w:rsidR="004F19B4" w:rsidRPr="0034392D">
        <w:rPr>
          <w:lang w:val="ru-RU"/>
        </w:rPr>
        <w:instrText>0%</w:instrText>
      </w:r>
      <w:r w:rsidR="004F19B4">
        <w:instrText>B</w:instrText>
      </w:r>
      <w:r w:rsidR="004F19B4" w:rsidRPr="0034392D">
        <w:rPr>
          <w:lang w:val="ru-RU"/>
        </w:rPr>
        <w:instrText>0%</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0%</w:instrText>
      </w:r>
      <w:r w:rsidR="004F19B4">
        <w:instrText>BC</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4%</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0%</w:instrText>
      </w:r>
      <w:r w:rsidR="004F19B4">
        <w:instrText>B</w:instrText>
      </w:r>
      <w:r w:rsidR="004F19B4" w:rsidRPr="0034392D">
        <w:rPr>
          <w:lang w:val="ru-RU"/>
        </w:rPr>
        <w:instrText>9%</w:instrText>
      </w:r>
      <w:r w:rsidR="004F19B4">
        <w:instrText>D</w:instrText>
      </w:r>
      <w:r w:rsidR="004F19B4" w:rsidRPr="0034392D">
        <w:rPr>
          <w:lang w:val="ru-RU"/>
        </w:rPr>
        <w:instrText>1%81%</w:instrText>
      </w:r>
      <w:r w:rsidR="004F19B4">
        <w:instrText>D</w:instrText>
      </w:r>
      <w:r w:rsidR="004F19B4" w:rsidRPr="0034392D">
        <w:rPr>
          <w:lang w:val="ru-RU"/>
        </w:rPr>
        <w:instrText>1%82%</w:instrText>
      </w:r>
      <w:r w:rsidR="004F19B4">
        <w:instrText>D</w:instrText>
      </w:r>
      <w:r w:rsidR="004F19B4" w:rsidRPr="0034392D">
        <w:rPr>
          <w:lang w:val="ru-RU"/>
        </w:rPr>
        <w:instrText>0%</w:instrText>
      </w:r>
      <w:r w:rsidR="004F19B4">
        <w:instrText>B</w:instrText>
      </w:r>
      <w:r w:rsidR="004F19B4" w:rsidRPr="0034392D">
        <w:rPr>
          <w:lang w:val="ru-RU"/>
        </w:rPr>
        <w:instrText>2%</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0%</w:instrText>
      </w:r>
      <w:r w:rsidR="004F19B4">
        <w:instrText>B</w:instrText>
      </w:r>
      <w:r w:rsidR="004F19B4" w:rsidRPr="0034392D">
        <w:rPr>
          <w:lang w:val="ru-RU"/>
        </w:rPr>
        <w:instrText>5" \</w:instrText>
      </w:r>
      <w:r w:rsidR="004F19B4">
        <w:instrText>o</w:instrText>
      </w:r>
      <w:r w:rsidR="004F19B4" w:rsidRPr="0034392D">
        <w:rPr>
          <w:lang w:val="ru-RU"/>
        </w:rPr>
        <w:instrText xml:space="preserve"> "Межпроцессное взаимодействие" </w:instrText>
      </w:r>
      <w:r w:rsidR="004F19B4">
        <w:fldChar w:fldCharType="separate"/>
      </w:r>
      <w:r w:rsidRPr="00300072">
        <w:rPr>
          <w:rFonts w:ascii="Segoe UI" w:eastAsia="Times New Roman" w:hAnsi="Segoe UI" w:cs="Segoe UI"/>
          <w:color w:val="3366CC"/>
          <w:bdr w:val="none" w:sz="0" w:space="0" w:color="auto" w:frame="1"/>
          <w:shd w:val="clear" w:color="auto" w:fill="FFFFFF"/>
          <w:lang w:val="ru-RU" w:eastAsia="ru-RU"/>
        </w:rPr>
        <w:t>межпроцессного</w:t>
      </w:r>
      <w:proofErr w:type="spellEnd"/>
      <w:r w:rsidR="004F19B4">
        <w:rPr>
          <w:rFonts w:ascii="Segoe UI" w:eastAsia="Times New Roman" w:hAnsi="Segoe UI" w:cs="Segoe UI"/>
          <w:color w:val="3366CC"/>
          <w:bdr w:val="none" w:sz="0" w:space="0" w:color="auto" w:frame="1"/>
          <w:shd w:val="clear" w:color="auto" w:fill="FFFFFF"/>
          <w:lang w:val="ru-RU" w:eastAsia="ru-RU"/>
        </w:rPr>
        <w:fldChar w:fldCharType="end"/>
      </w:r>
      <w:r w:rsidRPr="00300072">
        <w:rPr>
          <w:rFonts w:ascii="Segoe UI" w:eastAsia="Times New Roman" w:hAnsi="Segoe UI" w:cs="Segoe UI"/>
          <w:color w:val="202122"/>
          <w:shd w:val="clear" w:color="auto" w:fill="FFFFFF"/>
          <w:lang w:val="ru-RU" w:eastAsia="ru-RU"/>
        </w:rPr>
        <w:t> или </w:t>
      </w:r>
      <w:proofErr w:type="spellStart"/>
      <w:r w:rsidR="004F19B4">
        <w:fldChar w:fldCharType="begin"/>
      </w:r>
      <w:r w:rsidR="004F19B4" w:rsidRPr="0034392D">
        <w:rPr>
          <w:lang w:val="ru-RU"/>
        </w:rPr>
        <w:instrText xml:space="preserve"> </w:instrText>
      </w:r>
      <w:r w:rsidR="004F19B4">
        <w:instrText>HYPERLINK</w:instrText>
      </w:r>
      <w:r w:rsidR="004F19B4" w:rsidRPr="0034392D">
        <w:rPr>
          <w:lang w:val="ru-RU"/>
        </w:rPr>
        <w:instrText xml:space="preserve"> "</w:instrText>
      </w:r>
      <w:r w:rsidR="004F19B4">
        <w:instrText>https</w:instrText>
      </w:r>
      <w:r w:rsidR="004F19B4" w:rsidRPr="0034392D">
        <w:rPr>
          <w:lang w:val="ru-RU"/>
        </w:rPr>
        <w:instrText>://</w:instrText>
      </w:r>
      <w:r w:rsidR="004F19B4">
        <w:instrText>ru</w:instrText>
      </w:r>
      <w:r w:rsidR="004F19B4" w:rsidRPr="0034392D">
        <w:rPr>
          <w:lang w:val="ru-RU"/>
        </w:rPr>
        <w:instrText>.</w:instrText>
      </w:r>
      <w:r w:rsidR="004F19B4">
        <w:instrText>m</w:instrText>
      </w:r>
      <w:r w:rsidR="004F19B4" w:rsidRPr="0034392D">
        <w:rPr>
          <w:lang w:val="ru-RU"/>
        </w:rPr>
        <w:instrText>.</w:instrText>
      </w:r>
      <w:r w:rsidR="004F19B4">
        <w:instrText>wikipedia</w:instrText>
      </w:r>
      <w:r w:rsidR="004F19B4" w:rsidRPr="0034392D">
        <w:rPr>
          <w:lang w:val="ru-RU"/>
        </w:rPr>
        <w:instrText>.</w:instrText>
      </w:r>
      <w:r w:rsidR="004F19B4">
        <w:instrText>org</w:instrText>
      </w:r>
      <w:r w:rsidR="004F19B4" w:rsidRPr="0034392D">
        <w:rPr>
          <w:lang w:val="ru-RU"/>
        </w:rPr>
        <w:instrText>/</w:instrText>
      </w:r>
      <w:r w:rsidR="004F19B4">
        <w:instrText>wiki</w:instrText>
      </w:r>
      <w:r w:rsidR="004F19B4" w:rsidRPr="0034392D">
        <w:rPr>
          <w:lang w:val="ru-RU"/>
        </w:rPr>
        <w:instrText>/%</w:instrText>
      </w:r>
      <w:r w:rsidR="004F19B4">
        <w:instrText>D</w:instrText>
      </w:r>
      <w:r w:rsidR="004F19B4" w:rsidRPr="0034392D">
        <w:rPr>
          <w:lang w:val="ru-RU"/>
        </w:rPr>
        <w:instrText>0%9</w:instrText>
      </w:r>
      <w:r w:rsidR="004F19B4">
        <w:instrText>F</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1%82%</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BA</w:instrText>
      </w:r>
      <w:r w:rsidR="004F19B4" w:rsidRPr="0034392D">
        <w:rPr>
          <w:lang w:val="ru-RU"/>
        </w:rPr>
        <w:instrText>_%</w:instrText>
      </w:r>
      <w:r w:rsidR="004F19B4">
        <w:instrText>D</w:instrText>
      </w:r>
      <w:r w:rsidR="004F19B4" w:rsidRPr="0034392D">
        <w:rPr>
          <w:lang w:val="ru-RU"/>
        </w:rPr>
        <w:instrText>0%</w:instrText>
      </w:r>
      <w:r w:rsidR="004F19B4">
        <w:instrText>B</w:instrText>
      </w:r>
      <w:r w:rsidR="004F19B4" w:rsidRPr="0034392D">
        <w:rPr>
          <w:lang w:val="ru-RU"/>
        </w:rPr>
        <w:instrText>2%</w:instrText>
      </w:r>
      <w:r w:rsidR="004F19B4">
        <w:instrText>D</w:instrText>
      </w:r>
      <w:r w:rsidR="004F19B4" w:rsidRPr="0034392D">
        <w:rPr>
          <w:lang w:val="ru-RU"/>
        </w:rPr>
        <w:instrText>1%8</w:instrText>
      </w:r>
      <w:r w:rsidR="004F19B4">
        <w:instrText>B</w:instrText>
      </w:r>
      <w:r w:rsidR="004F19B4" w:rsidRPr="0034392D">
        <w:rPr>
          <w:lang w:val="ru-RU"/>
        </w:rPr>
        <w:instrText>%</w:instrText>
      </w:r>
      <w:r w:rsidR="004F19B4">
        <w:instrText>D</w:instrText>
      </w:r>
      <w:r w:rsidR="004F19B4" w:rsidRPr="0034392D">
        <w:rPr>
          <w:lang w:val="ru-RU"/>
        </w:rPr>
        <w:instrText>0%</w:instrText>
      </w:r>
      <w:r w:rsidR="004F19B4">
        <w:instrText>BF</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BB</w:instrText>
      </w:r>
      <w:r w:rsidR="004F19B4" w:rsidRPr="0034392D">
        <w:rPr>
          <w:lang w:val="ru-RU"/>
        </w:rPr>
        <w:instrText>%</w:instrText>
      </w:r>
      <w:r w:rsidR="004F19B4">
        <w:instrText>D</w:instrText>
      </w:r>
      <w:r w:rsidR="004F19B4" w:rsidRPr="0034392D">
        <w:rPr>
          <w:lang w:val="ru-RU"/>
        </w:rPr>
        <w:instrText>0%</w:instrText>
      </w:r>
      <w:r w:rsidR="004F19B4">
        <w:instrText>BD</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0%</w:instrText>
      </w:r>
      <w:r w:rsidR="004F19B4">
        <w:instrText>B</w:instrText>
      </w:r>
      <w:r w:rsidR="004F19B4">
        <w:instrText>D</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1%8</w:instrText>
      </w:r>
      <w:r w:rsidR="004F19B4">
        <w:instrText>F</w:instrText>
      </w:r>
      <w:r w:rsidR="004F19B4" w:rsidRPr="0034392D">
        <w:rPr>
          <w:lang w:val="ru-RU"/>
        </w:rPr>
        <w:instrText>" \</w:instrText>
      </w:r>
      <w:r w:rsidR="004F19B4">
        <w:instrText>o</w:instrText>
      </w:r>
      <w:r w:rsidR="004F19B4" w:rsidRPr="0034392D">
        <w:rPr>
          <w:lang w:val="ru-RU"/>
        </w:rPr>
        <w:instrText xml:space="preserve"> "Поток выполнения" </w:instrText>
      </w:r>
      <w:r w:rsidR="004F19B4">
        <w:fldChar w:fldCharType="separate"/>
      </w:r>
      <w:r w:rsidRPr="00300072">
        <w:rPr>
          <w:rFonts w:ascii="Segoe UI" w:eastAsia="Times New Roman" w:hAnsi="Segoe UI" w:cs="Segoe UI"/>
          <w:color w:val="3366CC"/>
          <w:bdr w:val="none" w:sz="0" w:space="0" w:color="auto" w:frame="1"/>
          <w:shd w:val="clear" w:color="auto" w:fill="FFFFFF"/>
          <w:lang w:val="ru-RU" w:eastAsia="ru-RU"/>
        </w:rPr>
        <w:t>межпотокового</w:t>
      </w:r>
      <w:proofErr w:type="spellEnd"/>
      <w:r w:rsidR="004F19B4">
        <w:rPr>
          <w:rFonts w:ascii="Segoe UI" w:eastAsia="Times New Roman" w:hAnsi="Segoe UI" w:cs="Segoe UI"/>
          <w:color w:val="3366CC"/>
          <w:bdr w:val="none" w:sz="0" w:space="0" w:color="auto" w:frame="1"/>
          <w:shd w:val="clear" w:color="auto" w:fill="FFFFFF"/>
          <w:lang w:val="ru-RU" w:eastAsia="ru-RU"/>
        </w:rPr>
        <w:fldChar w:fldCharType="end"/>
      </w:r>
      <w:r w:rsidRPr="00300072">
        <w:rPr>
          <w:rFonts w:ascii="Segoe UI" w:eastAsia="Times New Roman" w:hAnsi="Segoe UI" w:cs="Segoe UI"/>
          <w:color w:val="202122"/>
          <w:shd w:val="clear" w:color="auto" w:fill="FFFFFF"/>
          <w:lang w:val="ru-RU" w:eastAsia="ru-RU"/>
        </w:rPr>
        <w:t> взаимодействия внутри одного </w:t>
      </w:r>
      <w:hyperlink r:id="rId135" w:tooltip="Процесс (информатика)" w:history="1">
        <w:r w:rsidRPr="00300072">
          <w:rPr>
            <w:rFonts w:ascii="Segoe UI" w:eastAsia="Times New Roman" w:hAnsi="Segoe UI" w:cs="Segoe UI"/>
            <w:color w:val="3366CC"/>
            <w:bdr w:val="none" w:sz="0" w:space="0" w:color="auto" w:frame="1"/>
            <w:shd w:val="clear" w:color="auto" w:fill="FFFFFF"/>
            <w:lang w:val="ru-RU" w:eastAsia="ru-RU"/>
          </w:rPr>
          <w:t>процесса</w:t>
        </w:r>
      </w:hyperlink>
      <w:r w:rsidRPr="00300072">
        <w:rPr>
          <w:rFonts w:ascii="Segoe UI" w:eastAsia="Times New Roman" w:hAnsi="Segoe UI" w:cs="Segoe UI"/>
          <w:color w:val="202122"/>
          <w:shd w:val="clear" w:color="auto" w:fill="FFFFFF"/>
          <w:lang w:val="ru-RU" w:eastAsia="ru-RU"/>
        </w:rPr>
        <w:t>. Для </w:t>
      </w:r>
      <w:hyperlink r:id="rId136" w:tooltip="Обмен сообщениями" w:history="1">
        <w:r w:rsidRPr="00300072">
          <w:rPr>
            <w:rFonts w:ascii="Segoe UI" w:eastAsia="Times New Roman" w:hAnsi="Segoe UI" w:cs="Segoe UI"/>
            <w:color w:val="3366CC"/>
            <w:bdr w:val="none" w:sz="0" w:space="0" w:color="auto" w:frame="1"/>
            <w:shd w:val="clear" w:color="auto" w:fill="FFFFFF"/>
            <w:lang w:val="ru-RU" w:eastAsia="ru-RU"/>
          </w:rPr>
          <w:t>обмена сообщениями</w:t>
        </w:r>
      </w:hyperlink>
      <w:r w:rsidRPr="00300072">
        <w:rPr>
          <w:rFonts w:ascii="Segoe UI" w:eastAsia="Times New Roman" w:hAnsi="Segoe UI" w:cs="Segoe UI"/>
          <w:color w:val="202122"/>
          <w:shd w:val="clear" w:color="auto" w:fill="FFFFFF"/>
          <w:lang w:val="ru-RU" w:eastAsia="ru-RU"/>
        </w:rPr>
        <w:t> используется </w:t>
      </w:r>
      <w:hyperlink r:id="rId137" w:tooltip="Очередь (программирование)" w:history="1">
        <w:r w:rsidRPr="00300072">
          <w:rPr>
            <w:rFonts w:ascii="Segoe UI" w:eastAsia="Times New Roman" w:hAnsi="Segoe UI" w:cs="Segoe UI"/>
            <w:color w:val="3366CC"/>
            <w:bdr w:val="none" w:sz="0" w:space="0" w:color="auto" w:frame="1"/>
            <w:shd w:val="clear" w:color="auto" w:fill="FFFFFF"/>
            <w:lang w:val="ru-RU" w:eastAsia="ru-RU"/>
          </w:rPr>
          <w:t>очередь</w:t>
        </w:r>
      </w:hyperlink>
      <w:r w:rsidRPr="00300072">
        <w:rPr>
          <w:rFonts w:ascii="Segoe UI" w:eastAsia="Times New Roman" w:hAnsi="Segoe UI" w:cs="Segoe UI"/>
          <w:color w:val="202122"/>
          <w:shd w:val="clear" w:color="auto" w:fill="FFFFFF"/>
          <w:lang w:val="ru-RU" w:eastAsia="ru-RU"/>
        </w:rPr>
        <w:t>.</w:t>
      </w:r>
    </w:p>
    <w:p w14:paraId="122EF32D" w14:textId="49567D4E" w:rsidR="00300072" w:rsidRPr="00300072" w:rsidRDefault="00300072" w:rsidP="00300072">
      <w:pPr>
        <w:rPr>
          <w:rFonts w:ascii="Segoe UI" w:eastAsia="Times New Roman" w:hAnsi="Segoe UI" w:cs="Segoe UI"/>
          <w:color w:val="202122"/>
          <w:shd w:val="clear" w:color="auto" w:fill="FFFFFF"/>
          <w:lang w:val="ru-RU" w:eastAsia="ru-RU"/>
        </w:rPr>
      </w:pPr>
      <w:r w:rsidRPr="00300072">
        <w:rPr>
          <w:rFonts w:ascii="Segoe UI" w:eastAsia="Times New Roman" w:hAnsi="Segoe UI" w:cs="Segoe UI"/>
          <w:b/>
          <w:bCs/>
          <w:color w:val="202122"/>
          <w:bdr w:val="none" w:sz="0" w:space="0" w:color="auto" w:frame="1"/>
          <w:shd w:val="clear" w:color="auto" w:fill="FFFFFF"/>
          <w:lang w:val="ru-RU" w:eastAsia="ru-RU"/>
        </w:rPr>
        <w:t>Мэйлслот</w:t>
      </w:r>
      <w:r w:rsidRPr="00300072">
        <w:rPr>
          <w:rFonts w:ascii="Segoe UI" w:eastAsia="Times New Roman" w:hAnsi="Segoe UI" w:cs="Segoe UI"/>
          <w:color w:val="202122"/>
          <w:shd w:val="clear" w:color="auto" w:fill="FFFFFF"/>
          <w:lang w:val="ru-RU" w:eastAsia="ru-RU"/>
        </w:rPr>
        <w:t> — один из механизмов </w:t>
      </w:r>
      <w:proofErr w:type="spellStart"/>
      <w:r w:rsidR="004F19B4">
        <w:fldChar w:fldCharType="begin"/>
      </w:r>
      <w:r w:rsidR="004F19B4" w:rsidRPr="0034392D">
        <w:rPr>
          <w:lang w:val="ru-RU"/>
        </w:rPr>
        <w:instrText xml:space="preserve"> </w:instrText>
      </w:r>
      <w:r w:rsidR="004F19B4">
        <w:instrText>HYPERLINK</w:instrText>
      </w:r>
      <w:r w:rsidR="004F19B4" w:rsidRPr="0034392D">
        <w:rPr>
          <w:lang w:val="ru-RU"/>
        </w:rPr>
        <w:instrText xml:space="preserve"> "</w:instrText>
      </w:r>
      <w:r w:rsidR="004F19B4">
        <w:instrText>https</w:instrText>
      </w:r>
      <w:r w:rsidR="004F19B4" w:rsidRPr="0034392D">
        <w:rPr>
          <w:lang w:val="ru-RU"/>
        </w:rPr>
        <w:instrText>://</w:instrText>
      </w:r>
      <w:r w:rsidR="004F19B4">
        <w:instrText>ru</w:instrText>
      </w:r>
      <w:r w:rsidR="004F19B4" w:rsidRPr="0034392D">
        <w:rPr>
          <w:lang w:val="ru-RU"/>
        </w:rPr>
        <w:instrText>.</w:instrText>
      </w:r>
      <w:r w:rsidR="004F19B4">
        <w:instrText>m</w:instrText>
      </w:r>
      <w:r w:rsidR="004F19B4" w:rsidRPr="0034392D">
        <w:rPr>
          <w:lang w:val="ru-RU"/>
        </w:rPr>
        <w:instrText>.</w:instrText>
      </w:r>
      <w:r w:rsidR="004F19B4">
        <w:instrText>wikipedia</w:instrText>
      </w:r>
      <w:r w:rsidR="004F19B4" w:rsidRPr="0034392D">
        <w:rPr>
          <w:lang w:val="ru-RU"/>
        </w:rPr>
        <w:instrText>.</w:instrText>
      </w:r>
      <w:r w:rsidR="004F19B4">
        <w:instrText>org</w:instrText>
      </w:r>
      <w:r w:rsidR="004F19B4" w:rsidRPr="0034392D">
        <w:rPr>
          <w:lang w:val="ru-RU"/>
        </w:rPr>
        <w:instrText>/</w:instrText>
      </w:r>
      <w:r w:rsidR="004F19B4">
        <w:instrText>wiki</w:instrText>
      </w:r>
      <w:r w:rsidR="004F19B4" w:rsidRPr="0034392D">
        <w:rPr>
          <w:lang w:val="ru-RU"/>
        </w:rPr>
        <w:instrText>/%</w:instrText>
      </w:r>
      <w:r w:rsidR="004F19B4">
        <w:instrText>D</w:instrText>
      </w:r>
      <w:r w:rsidR="004F19B4" w:rsidRPr="0034392D">
        <w:rPr>
          <w:lang w:val="ru-RU"/>
        </w:rPr>
        <w:instrText>0%9</w:instrText>
      </w:r>
      <w:r w:rsidR="004F19B4">
        <w:instrText>C</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0%</w:instrText>
      </w:r>
      <w:r w:rsidR="004F19B4">
        <w:instrText>B</w:instrText>
      </w:r>
      <w:r w:rsidR="004F19B4" w:rsidRPr="0034392D">
        <w:rPr>
          <w:lang w:val="ru-RU"/>
        </w:rPr>
        <w:instrText>6%</w:instrText>
      </w:r>
      <w:r w:rsidR="004F19B4">
        <w:instrText>D</w:instrText>
      </w:r>
      <w:r w:rsidR="004F19B4" w:rsidRPr="0034392D">
        <w:rPr>
          <w:lang w:val="ru-RU"/>
        </w:rPr>
        <w:instrText>0%</w:instrText>
      </w:r>
      <w:r w:rsidR="004F19B4">
        <w:instrText>BF</w:instrText>
      </w:r>
      <w:r w:rsidR="004F19B4" w:rsidRPr="0034392D">
        <w:rPr>
          <w:lang w:val="ru-RU"/>
        </w:rPr>
        <w:instrText>%</w:instrText>
      </w:r>
      <w:r w:rsidR="004F19B4">
        <w:instrText>D</w:instrText>
      </w:r>
      <w:r w:rsidR="004F19B4" w:rsidRPr="0034392D">
        <w:rPr>
          <w:lang w:val="ru-RU"/>
        </w:rPr>
        <w:instrText>1%80%</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1%86%</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1%81%</w:instrText>
      </w:r>
      <w:r w:rsidR="004F19B4">
        <w:instrText>D</w:instrText>
      </w:r>
      <w:r w:rsidR="004F19B4" w:rsidRPr="0034392D">
        <w:rPr>
          <w:lang w:val="ru-RU"/>
        </w:rPr>
        <w:instrText>1%81%</w:instrText>
      </w:r>
      <w:r w:rsidR="004F19B4">
        <w:instrText>D</w:instrText>
      </w:r>
      <w:r w:rsidR="004F19B4" w:rsidRPr="0034392D">
        <w:rPr>
          <w:lang w:val="ru-RU"/>
        </w:rPr>
        <w:instrText>0%</w:instrText>
      </w:r>
      <w:r w:rsidR="004F19B4">
        <w:instrText>BD</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5_%</w:instrText>
      </w:r>
      <w:r w:rsidR="004F19B4">
        <w:instrText>D</w:instrText>
      </w:r>
      <w:r w:rsidR="004F19B4" w:rsidRPr="0034392D">
        <w:rPr>
          <w:lang w:val="ru-RU"/>
        </w:rPr>
        <w:instrText>0%</w:instrText>
      </w:r>
      <w:r w:rsidR="004F19B4">
        <w:instrText>B</w:instrText>
      </w:r>
      <w:r w:rsidR="004F19B4" w:rsidRPr="0034392D">
        <w:rPr>
          <w:lang w:val="ru-RU"/>
        </w:rPr>
        <w:instrText>2%</w:instrText>
      </w:r>
      <w:r w:rsidR="004F19B4">
        <w:instrText>D</w:instrText>
      </w:r>
      <w:r w:rsidR="004F19B4" w:rsidRPr="0034392D">
        <w:rPr>
          <w:lang w:val="ru-RU"/>
        </w:rPr>
        <w:instrText>0%</w:instrText>
      </w:r>
      <w:r w:rsidR="004F19B4">
        <w:instrText>B</w:instrText>
      </w:r>
      <w:r w:rsidR="004F19B4" w:rsidRPr="0034392D">
        <w:rPr>
          <w:lang w:val="ru-RU"/>
        </w:rPr>
        <w:instrText>7%</w:instrText>
      </w:r>
      <w:r w:rsidR="004F19B4">
        <w:instrText>D</w:instrText>
      </w:r>
      <w:r w:rsidR="004F19B4" w:rsidRPr="0034392D">
        <w:rPr>
          <w:lang w:val="ru-RU"/>
        </w:rPr>
        <w:instrText>0%</w:instrText>
      </w:r>
      <w:r w:rsidR="004F19B4">
        <w:instrText>B</w:instrText>
      </w:r>
      <w:r w:rsidR="004F19B4" w:rsidRPr="0034392D">
        <w:rPr>
          <w:lang w:val="ru-RU"/>
        </w:rPr>
        <w:instrText>0%</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0%</w:instrText>
      </w:r>
      <w:r w:rsidR="004F19B4">
        <w:instrText>BC</w:instrText>
      </w:r>
      <w:r w:rsidR="004F19B4" w:rsidRPr="0034392D">
        <w:rPr>
          <w:lang w:val="ru-RU"/>
        </w:rPr>
        <w:instrText>%</w:instrText>
      </w:r>
      <w:r w:rsidR="004F19B4">
        <w:instrText>D</w:instrText>
      </w:r>
      <w:r w:rsidR="004F19B4" w:rsidRPr="0034392D">
        <w:rPr>
          <w:lang w:val="ru-RU"/>
        </w:rPr>
        <w:instrText>0%</w:instrText>
      </w:r>
      <w:r w:rsidR="004F19B4">
        <w:instrText>BE</w:instrText>
      </w:r>
      <w:r w:rsidR="004F19B4" w:rsidRPr="0034392D">
        <w:rPr>
          <w:lang w:val="ru-RU"/>
        </w:rPr>
        <w:instrText>%</w:instrText>
      </w:r>
      <w:r w:rsidR="004F19B4">
        <w:instrText>D</w:instrText>
      </w:r>
      <w:r w:rsidR="004F19B4" w:rsidRPr="0034392D">
        <w:rPr>
          <w:lang w:val="ru-RU"/>
        </w:rPr>
        <w:instrText>0%</w:instrText>
      </w:r>
      <w:r w:rsidR="004F19B4">
        <w:instrText>B</w:instrText>
      </w:r>
      <w:r w:rsidR="004F19B4" w:rsidRPr="0034392D">
        <w:rPr>
          <w:lang w:val="ru-RU"/>
        </w:rPr>
        <w:instrText>4%</w:instrText>
      </w:r>
      <w:r w:rsidR="004F19B4">
        <w:instrText>D</w:instrText>
      </w:r>
      <w:r w:rsidR="004F19B4" w:rsidRPr="0034392D">
        <w:rPr>
          <w:lang w:val="ru-RU"/>
        </w:rPr>
        <w:instrText>0%</w:instrText>
      </w:r>
      <w:r w:rsidR="004F19B4">
        <w:instrText>B</w:instrText>
      </w:r>
      <w:r w:rsidR="004F19B4" w:rsidRPr="0034392D">
        <w:rPr>
          <w:lang w:val="ru-RU"/>
        </w:rPr>
        <w:instrText>5%</w:instrText>
      </w:r>
      <w:r w:rsidR="004F19B4">
        <w:instrText>D</w:instrText>
      </w:r>
      <w:r w:rsidR="004F19B4" w:rsidRPr="0034392D">
        <w:rPr>
          <w:lang w:val="ru-RU"/>
        </w:rPr>
        <w:instrText>0%</w:instrText>
      </w:r>
      <w:r w:rsidR="004F19B4">
        <w:instrText>B</w:instrText>
      </w:r>
      <w:r w:rsidR="004F19B4" w:rsidRPr="0034392D">
        <w:rPr>
          <w:lang w:val="ru-RU"/>
        </w:rPr>
        <w:instrText>9%</w:instrText>
      </w:r>
      <w:r w:rsidR="004F19B4">
        <w:instrText>D</w:instrText>
      </w:r>
      <w:r w:rsidR="004F19B4" w:rsidRPr="0034392D">
        <w:rPr>
          <w:lang w:val="ru-RU"/>
        </w:rPr>
        <w:instrText>1%81%</w:instrText>
      </w:r>
      <w:r w:rsidR="004F19B4">
        <w:instrText>D</w:instrText>
      </w:r>
      <w:r w:rsidR="004F19B4" w:rsidRPr="0034392D">
        <w:rPr>
          <w:lang w:val="ru-RU"/>
        </w:rPr>
        <w:instrText>1%82%</w:instrText>
      </w:r>
      <w:r w:rsidR="004F19B4">
        <w:instrText>D</w:instrText>
      </w:r>
      <w:r w:rsidR="004F19B4" w:rsidRPr="0034392D">
        <w:rPr>
          <w:lang w:val="ru-RU"/>
        </w:rPr>
        <w:instrText>0%</w:instrText>
      </w:r>
      <w:r w:rsidR="004F19B4">
        <w:instrText>B</w:instrText>
      </w:r>
      <w:r w:rsidR="004F19B4" w:rsidRPr="0034392D">
        <w:rPr>
          <w:lang w:val="ru-RU"/>
        </w:rPr>
        <w:instrText>2%</w:instrText>
      </w:r>
      <w:r w:rsidR="004F19B4">
        <w:instrText>D</w:instrText>
      </w:r>
      <w:r w:rsidR="004F19B4" w:rsidRPr="0034392D">
        <w:rPr>
          <w:lang w:val="ru-RU"/>
        </w:rPr>
        <w:instrText>0%</w:instrText>
      </w:r>
      <w:r w:rsidR="004F19B4">
        <w:instrText>B</w:instrText>
      </w:r>
      <w:r w:rsidR="004F19B4" w:rsidRPr="0034392D">
        <w:rPr>
          <w:lang w:val="ru-RU"/>
        </w:rPr>
        <w:instrText>8%</w:instrText>
      </w:r>
      <w:r w:rsidR="004F19B4">
        <w:instrText>D</w:instrText>
      </w:r>
      <w:r w:rsidR="004F19B4" w:rsidRPr="0034392D">
        <w:rPr>
          <w:lang w:val="ru-RU"/>
        </w:rPr>
        <w:instrText>0%</w:instrText>
      </w:r>
      <w:r w:rsidR="004F19B4">
        <w:instrText>B</w:instrText>
      </w:r>
      <w:r w:rsidR="004F19B4" w:rsidRPr="0034392D">
        <w:rPr>
          <w:lang w:val="ru-RU"/>
        </w:rPr>
        <w:instrText>5" \</w:instrText>
      </w:r>
      <w:r w:rsidR="004F19B4">
        <w:instrText>o</w:instrText>
      </w:r>
      <w:r w:rsidR="004F19B4" w:rsidRPr="0034392D">
        <w:rPr>
          <w:lang w:val="ru-RU"/>
        </w:rPr>
        <w:instrText xml:space="preserve"> "Межпроцессное взаимодействие" </w:instrText>
      </w:r>
      <w:r w:rsidR="004F19B4">
        <w:fldChar w:fldCharType="separate"/>
      </w:r>
      <w:r w:rsidRPr="00300072">
        <w:rPr>
          <w:rFonts w:ascii="Segoe UI" w:eastAsia="Times New Roman" w:hAnsi="Segoe UI" w:cs="Segoe UI"/>
          <w:color w:val="3366CC"/>
          <w:bdr w:val="none" w:sz="0" w:space="0" w:color="auto" w:frame="1"/>
          <w:shd w:val="clear" w:color="auto" w:fill="FFFFFF"/>
          <w:lang w:val="ru-RU" w:eastAsia="ru-RU"/>
        </w:rPr>
        <w:t>межпроцессного</w:t>
      </w:r>
      <w:proofErr w:type="spellEnd"/>
      <w:r w:rsidRPr="00300072">
        <w:rPr>
          <w:rFonts w:ascii="Segoe UI" w:eastAsia="Times New Roman" w:hAnsi="Segoe UI" w:cs="Segoe UI"/>
          <w:color w:val="3366CC"/>
          <w:bdr w:val="none" w:sz="0" w:space="0" w:color="auto" w:frame="1"/>
          <w:shd w:val="clear" w:color="auto" w:fill="FFFFFF"/>
          <w:lang w:val="ru-RU" w:eastAsia="ru-RU"/>
        </w:rPr>
        <w:t xml:space="preserve"> взаимодействия</w:t>
      </w:r>
      <w:r w:rsidR="004F19B4">
        <w:rPr>
          <w:rFonts w:ascii="Segoe UI" w:eastAsia="Times New Roman" w:hAnsi="Segoe UI" w:cs="Segoe UI"/>
          <w:color w:val="3366CC"/>
          <w:bdr w:val="none" w:sz="0" w:space="0" w:color="auto" w:frame="1"/>
          <w:shd w:val="clear" w:color="auto" w:fill="FFFFFF"/>
          <w:lang w:val="ru-RU" w:eastAsia="ru-RU"/>
        </w:rPr>
        <w:fldChar w:fldCharType="end"/>
      </w:r>
      <w:r w:rsidRPr="00300072">
        <w:rPr>
          <w:rFonts w:ascii="Segoe UI" w:eastAsia="Times New Roman" w:hAnsi="Segoe UI" w:cs="Segoe UI"/>
          <w:color w:val="202122"/>
          <w:shd w:val="clear" w:color="auto" w:fill="FFFFFF"/>
          <w:lang w:val="ru-RU" w:eastAsia="ru-RU"/>
        </w:rPr>
        <w:t>, обеспечивающий однонаправленную передачу информации и позволяющий производить </w:t>
      </w:r>
      <w:hyperlink r:id="rId138" w:tooltip="Широковещательный канал" w:history="1">
        <w:r w:rsidRPr="00300072">
          <w:rPr>
            <w:rFonts w:ascii="Segoe UI" w:eastAsia="Times New Roman" w:hAnsi="Segoe UI" w:cs="Segoe UI"/>
            <w:color w:val="3366CC"/>
            <w:bdr w:val="none" w:sz="0" w:space="0" w:color="auto" w:frame="1"/>
            <w:shd w:val="clear" w:color="auto" w:fill="FFFFFF"/>
            <w:lang w:val="ru-RU" w:eastAsia="ru-RU"/>
          </w:rPr>
          <w:t>широковещательную рассылку</w:t>
        </w:r>
      </w:hyperlink>
      <w:r w:rsidRPr="00300072">
        <w:rPr>
          <w:rFonts w:ascii="Segoe UI" w:eastAsia="Times New Roman" w:hAnsi="Segoe UI" w:cs="Segoe UI"/>
          <w:color w:val="202122"/>
          <w:shd w:val="clear" w:color="auto" w:fill="FFFFFF"/>
          <w:lang w:val="ru-RU" w:eastAsia="ru-RU"/>
        </w:rPr>
        <w:t> сообщений по </w:t>
      </w:r>
      <w:hyperlink r:id="rId139" w:tooltip="Компьютерная сеть" w:history="1">
        <w:r w:rsidRPr="00300072">
          <w:rPr>
            <w:rFonts w:ascii="Segoe UI" w:eastAsia="Times New Roman" w:hAnsi="Segoe UI" w:cs="Segoe UI"/>
            <w:color w:val="3366CC"/>
            <w:bdr w:val="none" w:sz="0" w:space="0" w:color="auto" w:frame="1"/>
            <w:shd w:val="clear" w:color="auto" w:fill="FFFFFF"/>
            <w:lang w:val="ru-RU" w:eastAsia="ru-RU"/>
          </w:rPr>
          <w:t>сети</w:t>
        </w:r>
      </w:hyperlink>
      <w:r w:rsidRPr="00300072">
        <w:rPr>
          <w:rFonts w:ascii="Segoe UI" w:eastAsia="Times New Roman" w:hAnsi="Segoe UI" w:cs="Segoe UI"/>
          <w:color w:val="202122"/>
          <w:shd w:val="clear" w:color="auto" w:fill="FFFFFF"/>
          <w:lang w:val="ru-RU" w:eastAsia="ru-RU"/>
        </w:rPr>
        <w:t>.</w:t>
      </w:r>
    </w:p>
    <w:p w14:paraId="2E33BA19" w14:textId="23FEFA2A" w:rsidR="00300072" w:rsidRPr="005921DF" w:rsidRDefault="005921DF" w:rsidP="00300072">
      <w:pPr>
        <w:keepNext/>
        <w:keepLines/>
        <w:spacing w:before="240" w:after="0"/>
        <w:jc w:val="center"/>
        <w:outlineLvl w:val="0"/>
        <w:rPr>
          <w:rFonts w:ascii="Arial" w:eastAsia="Times New Roman" w:hAnsi="Arial" w:cs="Arial"/>
          <w:color w:val="4472C4" w:themeColor="accent1"/>
          <w:sz w:val="33"/>
          <w:szCs w:val="33"/>
          <w:lang w:val="ru-RU" w:eastAsia="ru-RU"/>
        </w:rPr>
      </w:pPr>
      <w:r w:rsidRPr="005921DF">
        <w:rPr>
          <w:rFonts w:ascii="Arial" w:eastAsia="Times New Roman" w:hAnsi="Arial" w:cs="Arial"/>
          <w:b/>
          <w:bCs/>
          <w:color w:val="4472C4" w:themeColor="accent1"/>
          <w:sz w:val="33"/>
          <w:szCs w:val="33"/>
          <w:lang w:val="ru-RU" w:eastAsia="ru-RU"/>
        </w:rPr>
        <w:lastRenderedPageBreak/>
        <w:t>8.</w:t>
      </w:r>
      <w:r w:rsidR="00300072" w:rsidRPr="005921DF">
        <w:rPr>
          <w:rFonts w:ascii="Arial" w:eastAsia="Times New Roman" w:hAnsi="Arial" w:cs="Arial"/>
          <w:b/>
          <w:bCs/>
          <w:color w:val="4472C4" w:themeColor="accent1"/>
          <w:sz w:val="33"/>
          <w:szCs w:val="33"/>
          <w:lang w:val="ru-RU" w:eastAsia="ru-RU"/>
        </w:rPr>
        <w:t>Логическая организация взаимодействия процессов;</w:t>
      </w:r>
    </w:p>
    <w:p w14:paraId="11772621" w14:textId="0A4EDD9B"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bookmarkStart w:id="10" w:name="_Hlk101731019"/>
      <w:r w:rsidRPr="00300072">
        <w:rPr>
          <w:rFonts w:ascii="Arial" w:eastAsiaTheme="minorEastAsia" w:hAnsi="Arial" w:cs="Arial"/>
          <w:color w:val="000000"/>
          <w:sz w:val="24"/>
          <w:szCs w:val="24"/>
          <w:lang w:val="ru-RU" w:eastAsia="ru-RU"/>
        </w:rPr>
        <w:t>Различают два способа адресации: </w:t>
      </w:r>
      <w:r w:rsidRPr="00300072">
        <w:rPr>
          <w:rFonts w:ascii="Arial" w:eastAsiaTheme="minorEastAsia" w:hAnsi="Arial" w:cs="Arial"/>
          <w:i/>
          <w:iCs/>
          <w:color w:val="000000"/>
          <w:sz w:val="24"/>
          <w:szCs w:val="24"/>
          <w:lang w:val="ru-RU" w:eastAsia="ru-RU"/>
        </w:rPr>
        <w:t>прямую</w:t>
      </w:r>
      <w:r w:rsidRPr="00300072">
        <w:rPr>
          <w:rFonts w:ascii="Arial" w:eastAsiaTheme="minorEastAsia" w:hAnsi="Arial" w:cs="Arial"/>
          <w:color w:val="000000"/>
          <w:sz w:val="24"/>
          <w:szCs w:val="24"/>
          <w:lang w:val="ru-RU" w:eastAsia="ru-RU"/>
        </w:rPr>
        <w:t> и </w:t>
      </w:r>
      <w:r w:rsidRPr="00300072">
        <w:rPr>
          <w:rFonts w:ascii="Arial" w:eastAsiaTheme="minorEastAsia" w:hAnsi="Arial" w:cs="Arial"/>
          <w:i/>
          <w:iCs/>
          <w:color w:val="000000"/>
          <w:sz w:val="24"/>
          <w:szCs w:val="24"/>
          <w:lang w:val="ru-RU" w:eastAsia="ru-RU"/>
        </w:rPr>
        <w:t>непрямую</w:t>
      </w:r>
      <w:r w:rsidRPr="00300072">
        <w:rPr>
          <w:rFonts w:ascii="Arial" w:eastAsiaTheme="minorEastAsia" w:hAnsi="Arial" w:cs="Arial"/>
          <w:color w:val="000000"/>
          <w:sz w:val="24"/>
          <w:szCs w:val="24"/>
          <w:lang w:val="ru-RU" w:eastAsia="ru-RU"/>
        </w:rPr>
        <w:t>. В случае </w:t>
      </w:r>
      <w:r w:rsidRPr="00300072">
        <w:rPr>
          <w:rFonts w:ascii="Arial" w:eastAsiaTheme="minorEastAsia" w:hAnsi="Arial" w:cs="Arial"/>
          <w:i/>
          <w:iCs/>
          <w:color w:val="000000"/>
          <w:sz w:val="24"/>
          <w:szCs w:val="24"/>
          <w:lang w:val="ru-RU" w:eastAsia="ru-RU"/>
        </w:rPr>
        <w:t>прямой адресации</w:t>
      </w:r>
      <w:r w:rsidR="00F31227">
        <w:rPr>
          <w:rFonts w:ascii="Arial" w:eastAsiaTheme="minorEastAsia" w:hAnsi="Arial" w:cs="Arial"/>
          <w:i/>
          <w:iCs/>
          <w:color w:val="000000"/>
          <w:sz w:val="24"/>
          <w:szCs w:val="24"/>
          <w:lang w:val="ru-RU" w:eastAsia="ru-RU"/>
        </w:rPr>
        <w:t xml:space="preserve"> </w:t>
      </w:r>
      <w:r w:rsidRPr="00300072">
        <w:rPr>
          <w:rFonts w:ascii="Arial" w:eastAsiaTheme="minorEastAsia" w:hAnsi="Arial" w:cs="Arial"/>
          <w:i/>
          <w:iCs/>
          <w:color w:val="000000"/>
          <w:sz w:val="24"/>
          <w:szCs w:val="24"/>
          <w:lang w:val="ru-RU" w:eastAsia="ru-RU"/>
        </w:rPr>
        <w:t>взаимодействующие процессы</w:t>
      </w:r>
      <w:r w:rsidRPr="00300072">
        <w:rPr>
          <w:rFonts w:ascii="Arial" w:eastAsiaTheme="minorEastAsia" w:hAnsi="Arial" w:cs="Arial"/>
          <w:color w:val="000000"/>
          <w:sz w:val="24"/>
          <w:szCs w:val="24"/>
          <w:lang w:val="ru-RU" w:eastAsia="ru-RU"/>
        </w:rPr>
        <w:t> непосредственно общаются друг с другом, при каждой операции обмена данными явно указывая имя или номер процесса, которому информация предназначена или от которого она должна быть получена. Если и процесс, от которого данные исходят, и процесс, принимающий данные, указывают имена своих партнеров по взаимодействию, то такая схема адресации называется </w:t>
      </w:r>
      <w:r w:rsidRPr="00300072">
        <w:rPr>
          <w:rFonts w:ascii="Arial" w:eastAsiaTheme="minorEastAsia" w:hAnsi="Arial" w:cs="Arial"/>
          <w:b/>
          <w:bCs/>
          <w:i/>
          <w:iCs/>
          <w:color w:val="000000"/>
          <w:sz w:val="24"/>
          <w:szCs w:val="24"/>
          <w:lang w:val="ru-RU" w:eastAsia="ru-RU"/>
        </w:rPr>
        <w:t>симметричной прямой адресацией</w:t>
      </w:r>
      <w:r w:rsidRPr="00300072">
        <w:rPr>
          <w:rFonts w:ascii="Arial" w:eastAsiaTheme="minorEastAsia" w:hAnsi="Arial" w:cs="Arial"/>
          <w:color w:val="000000"/>
          <w:sz w:val="24"/>
          <w:szCs w:val="24"/>
          <w:lang w:val="ru-RU" w:eastAsia="ru-RU"/>
        </w:rPr>
        <w:t>. </w:t>
      </w:r>
      <w:r w:rsidRPr="00300072">
        <w:rPr>
          <w:rFonts w:ascii="Arial" w:eastAsiaTheme="minorEastAsia" w:hAnsi="Arial" w:cs="Arial"/>
          <w:b/>
          <w:bCs/>
          <w:color w:val="000000"/>
          <w:sz w:val="24"/>
          <w:szCs w:val="24"/>
          <w:lang w:val="ru-RU" w:eastAsia="ru-RU"/>
        </w:rPr>
        <w:t xml:space="preserve">Ни один другой процесс не может вмешаться в процедуру симметричного прямого общения двух процессов, перехватить посланные или подменить ожидаемые </w:t>
      </w:r>
      <w:proofErr w:type="spellStart"/>
      <w:r w:rsidRPr="00300072">
        <w:rPr>
          <w:rFonts w:ascii="Arial" w:eastAsiaTheme="minorEastAsia" w:hAnsi="Arial" w:cs="Arial"/>
          <w:b/>
          <w:bCs/>
          <w:color w:val="000000"/>
          <w:sz w:val="24"/>
          <w:szCs w:val="24"/>
          <w:lang w:val="ru-RU" w:eastAsia="ru-RU"/>
        </w:rPr>
        <w:t>данные</w:t>
      </w:r>
      <w:bookmarkEnd w:id="10"/>
      <w:r w:rsidRPr="00300072">
        <w:rPr>
          <w:rFonts w:ascii="Arial" w:eastAsiaTheme="minorEastAsia" w:hAnsi="Arial" w:cs="Arial"/>
          <w:b/>
          <w:bCs/>
          <w:color w:val="000000"/>
          <w:sz w:val="24"/>
          <w:szCs w:val="24"/>
          <w:lang w:val="ru-RU" w:eastAsia="ru-RU"/>
        </w:rPr>
        <w:t>.</w:t>
      </w:r>
      <w:r w:rsidRPr="00300072">
        <w:rPr>
          <w:rFonts w:ascii="Arial" w:eastAsiaTheme="minorEastAsia" w:hAnsi="Arial" w:cs="Arial"/>
          <w:color w:val="000000"/>
          <w:sz w:val="24"/>
          <w:szCs w:val="24"/>
          <w:lang w:val="ru-RU" w:eastAsia="ru-RU"/>
        </w:rPr>
        <w:t>сли</w:t>
      </w:r>
      <w:proofErr w:type="spellEnd"/>
      <w:r w:rsidRPr="00300072">
        <w:rPr>
          <w:rFonts w:ascii="Arial" w:eastAsiaTheme="minorEastAsia" w:hAnsi="Arial" w:cs="Arial"/>
          <w:color w:val="000000"/>
          <w:sz w:val="24"/>
          <w:szCs w:val="24"/>
          <w:lang w:val="ru-RU" w:eastAsia="ru-RU"/>
        </w:rPr>
        <w:t xml:space="preserve"> только один из </w:t>
      </w:r>
      <w:r w:rsidRPr="00300072">
        <w:rPr>
          <w:rFonts w:ascii="Arial" w:eastAsiaTheme="minorEastAsia" w:hAnsi="Arial" w:cs="Arial"/>
          <w:i/>
          <w:iCs/>
          <w:color w:val="000000"/>
          <w:sz w:val="24"/>
          <w:szCs w:val="24"/>
          <w:lang w:val="ru-RU" w:eastAsia="ru-RU"/>
        </w:rPr>
        <w:t>взаимодействующих процессов</w:t>
      </w:r>
      <w:r w:rsidRPr="00300072">
        <w:rPr>
          <w:rFonts w:ascii="Arial" w:eastAsiaTheme="minorEastAsia" w:hAnsi="Arial" w:cs="Arial"/>
          <w:color w:val="000000"/>
          <w:sz w:val="24"/>
          <w:szCs w:val="24"/>
          <w:lang w:val="ru-RU" w:eastAsia="ru-RU"/>
        </w:rPr>
        <w:t>, например передающий, указывает имя своего партнера по </w:t>
      </w:r>
      <w:r w:rsidRPr="00300072">
        <w:rPr>
          <w:rFonts w:ascii="Arial" w:eastAsiaTheme="minorEastAsia" w:hAnsi="Arial" w:cs="Arial"/>
          <w:i/>
          <w:iCs/>
          <w:color w:val="000000"/>
          <w:sz w:val="24"/>
          <w:szCs w:val="24"/>
          <w:lang w:val="ru-RU" w:eastAsia="ru-RU"/>
        </w:rPr>
        <w:t>кооперации</w:t>
      </w:r>
      <w:r w:rsidRPr="00300072">
        <w:rPr>
          <w:rFonts w:ascii="Arial" w:eastAsiaTheme="minorEastAsia" w:hAnsi="Arial" w:cs="Arial"/>
          <w:color w:val="000000"/>
          <w:sz w:val="24"/>
          <w:szCs w:val="24"/>
          <w:lang w:val="ru-RU" w:eastAsia="ru-RU"/>
        </w:rPr>
        <w:t>, а второй процесс в качестве возможного партнера рассматривает любой процесс в системе, например ожидает получения информации от произвольного источника, то такая схема адресации называется </w:t>
      </w:r>
      <w:r w:rsidRPr="00300072">
        <w:rPr>
          <w:rFonts w:ascii="Arial" w:eastAsiaTheme="minorEastAsia" w:hAnsi="Arial" w:cs="Arial"/>
          <w:b/>
          <w:bCs/>
          <w:i/>
          <w:iCs/>
          <w:color w:val="000000"/>
          <w:sz w:val="24"/>
          <w:szCs w:val="24"/>
          <w:lang w:val="ru-RU" w:eastAsia="ru-RU"/>
        </w:rPr>
        <w:t xml:space="preserve">асимметричной прямой </w:t>
      </w:r>
      <w:proofErr w:type="spellStart"/>
      <w:r w:rsidRPr="00300072">
        <w:rPr>
          <w:rFonts w:ascii="Arial" w:eastAsiaTheme="minorEastAsia" w:hAnsi="Arial" w:cs="Arial"/>
          <w:b/>
          <w:bCs/>
          <w:i/>
          <w:iCs/>
          <w:color w:val="000000"/>
          <w:sz w:val="24"/>
          <w:szCs w:val="24"/>
          <w:lang w:val="ru-RU" w:eastAsia="ru-RU"/>
        </w:rPr>
        <w:t>адресацией</w:t>
      </w:r>
      <w:r w:rsidRPr="00300072">
        <w:rPr>
          <w:rFonts w:ascii="Arial" w:eastAsiaTheme="minorEastAsia" w:hAnsi="Arial" w:cs="Arial"/>
          <w:color w:val="000000"/>
          <w:sz w:val="24"/>
          <w:szCs w:val="24"/>
          <w:lang w:val="ru-RU" w:eastAsia="ru-RU"/>
        </w:rPr>
        <w:t>.При</w:t>
      </w:r>
      <w:r w:rsidRPr="00300072">
        <w:rPr>
          <w:rFonts w:ascii="Arial" w:eastAsiaTheme="minorEastAsia" w:hAnsi="Arial" w:cs="Arial"/>
          <w:b/>
          <w:bCs/>
          <w:i/>
          <w:iCs/>
          <w:color w:val="000000"/>
          <w:sz w:val="24"/>
          <w:szCs w:val="24"/>
          <w:lang w:val="ru-RU" w:eastAsia="ru-RU"/>
        </w:rPr>
        <w:t>непрямой</w:t>
      </w:r>
      <w:proofErr w:type="spellEnd"/>
      <w:r w:rsidRPr="00300072">
        <w:rPr>
          <w:rFonts w:ascii="Arial" w:eastAsiaTheme="minorEastAsia" w:hAnsi="Arial" w:cs="Arial"/>
          <w:b/>
          <w:bCs/>
          <w:i/>
          <w:iCs/>
          <w:color w:val="000000"/>
          <w:sz w:val="24"/>
          <w:szCs w:val="24"/>
          <w:lang w:val="ru-RU" w:eastAsia="ru-RU"/>
        </w:rPr>
        <w:t xml:space="preserve"> адресации</w:t>
      </w:r>
      <w:r w:rsidRPr="00300072">
        <w:rPr>
          <w:rFonts w:ascii="Arial" w:eastAsiaTheme="minorEastAsia" w:hAnsi="Arial" w:cs="Arial"/>
          <w:color w:val="000000"/>
          <w:sz w:val="24"/>
          <w:szCs w:val="24"/>
          <w:lang w:val="ru-RU" w:eastAsia="ru-RU"/>
        </w:rPr>
        <w:t> данные помещаются передающим процессом в некоторый промежуточный объект для хранения данных, имеющий свой адрес, откуда они могут быть затем изъяты каким-либо другим процессом.</w:t>
      </w:r>
    </w:p>
    <w:p w14:paraId="22FE79AF" w14:textId="77777777" w:rsidR="00300072" w:rsidRPr="00F31227" w:rsidRDefault="00300072" w:rsidP="00300072">
      <w:pPr>
        <w:keepNext/>
        <w:keepLines/>
        <w:spacing w:before="240" w:after="0"/>
        <w:jc w:val="center"/>
        <w:outlineLvl w:val="0"/>
        <w:rPr>
          <w:rFonts w:ascii="Arial" w:eastAsia="Times New Roman" w:hAnsi="Arial" w:cs="Arial"/>
          <w:b/>
          <w:bCs/>
          <w:color w:val="4472C4" w:themeColor="accent1"/>
          <w:sz w:val="33"/>
          <w:szCs w:val="33"/>
          <w:lang w:val="ru-RU" w:eastAsia="ru-RU"/>
        </w:rPr>
      </w:pPr>
      <w:proofErr w:type="gramStart"/>
      <w:r w:rsidRPr="00F31227">
        <w:rPr>
          <w:rFonts w:ascii="Arial" w:eastAsiaTheme="majorEastAsia" w:hAnsi="Arial" w:cs="Arial"/>
          <w:b/>
          <w:bCs/>
          <w:color w:val="4472C4" w:themeColor="accent1"/>
          <w:sz w:val="32"/>
          <w:szCs w:val="32"/>
          <w:lang w:val="ru-RU" w:eastAsia="ru-RU"/>
        </w:rPr>
        <w:t>9,  10</w:t>
      </w:r>
      <w:proofErr w:type="gramEnd"/>
      <w:r w:rsidRPr="00F31227">
        <w:rPr>
          <w:rFonts w:ascii="Arial" w:eastAsiaTheme="majorEastAsia" w:hAnsi="Arial" w:cs="Arial"/>
          <w:b/>
          <w:bCs/>
          <w:color w:val="4472C4" w:themeColor="accent1"/>
          <w:sz w:val="32"/>
          <w:szCs w:val="32"/>
          <w:lang w:val="ru-RU" w:eastAsia="ru-RU"/>
        </w:rPr>
        <w:t xml:space="preserve"> сигнальные и канальные </w:t>
      </w:r>
      <w:r w:rsidRPr="00F31227">
        <w:rPr>
          <w:rFonts w:ascii="Arial" w:eastAsia="Times New Roman" w:hAnsi="Arial" w:cs="Arial"/>
          <w:b/>
          <w:bCs/>
          <w:color w:val="4472C4" w:themeColor="accent1"/>
          <w:sz w:val="33"/>
          <w:szCs w:val="33"/>
          <w:lang w:val="ru-RU" w:eastAsia="ru-RU"/>
        </w:rPr>
        <w:t>Средства связи</w:t>
      </w:r>
    </w:p>
    <w:p w14:paraId="178F032C" w14:textId="77777777" w:rsidR="00300072" w:rsidRPr="0034392D" w:rsidRDefault="00300072" w:rsidP="00300072">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34392D">
        <w:rPr>
          <w:rFonts w:ascii="Times New Roman" w:eastAsia="Times New Roman" w:hAnsi="Times New Roman" w:cs="Times New Roman"/>
          <w:b/>
          <w:bCs/>
          <w:sz w:val="27"/>
          <w:szCs w:val="27"/>
          <w:lang w:val="ru-RU"/>
        </w:rPr>
        <w:t>Категории средств обмена информацией</w:t>
      </w:r>
    </w:p>
    <w:p w14:paraId="6479653B"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Процессы могут взаимодействовать друг с другом, только обмениваясь информацией. По объему передаваемой информации и степени возможного воздействия на поведение другого процесса все средства такого обмена можно разделить на три категории.</w:t>
      </w:r>
    </w:p>
    <w:p w14:paraId="202D75C2" w14:textId="77777777" w:rsidR="00300072" w:rsidRPr="00300072" w:rsidRDefault="00300072" w:rsidP="00300072">
      <w:pPr>
        <w:numPr>
          <w:ilvl w:val="0"/>
          <w:numId w:val="19"/>
        </w:numPr>
        <w:spacing w:before="100" w:beforeAutospacing="1" w:after="100" w:afterAutospacing="1" w:line="240" w:lineRule="auto"/>
        <w:rPr>
          <w:rFonts w:ascii="Times New Roman" w:eastAsia="Times New Roman" w:hAnsi="Times New Roman" w:cs="Times New Roman"/>
          <w:sz w:val="24"/>
          <w:szCs w:val="24"/>
        </w:rPr>
      </w:pPr>
      <w:bookmarkStart w:id="11" w:name="_Hlk101731066"/>
      <w:r w:rsidRPr="0034392D">
        <w:rPr>
          <w:rFonts w:ascii="Times New Roman" w:eastAsia="Times New Roman" w:hAnsi="Times New Roman" w:cs="Times New Roman"/>
          <w:sz w:val="24"/>
          <w:szCs w:val="24"/>
          <w:lang w:val="ru-RU"/>
        </w:rPr>
        <w:t xml:space="preserve">Сигнальные. </w:t>
      </w:r>
      <w:bookmarkStart w:id="12" w:name="keyword-context3"/>
      <w:bookmarkEnd w:id="12"/>
      <w:r w:rsidRPr="0034392D">
        <w:rPr>
          <w:rFonts w:ascii="Times New Roman" w:eastAsia="Times New Roman" w:hAnsi="Times New Roman" w:cs="Times New Roman"/>
          <w:sz w:val="24"/>
          <w:szCs w:val="24"/>
          <w:lang w:val="ru-RU"/>
        </w:rPr>
        <w:t xml:space="preserve">Передается минимальное количество информации – один бит, "да" или "нет". Используются, как правило, для извещения процесса о наступлении какого-либо события. Степень воздействия на поведение процесса, получившего информацию, минимальна. Все зависит от того, знает ли он, что означает полученный сигнал, надо ли на него реагировать и каким образом. Неправильная реакция на сигнал или его игнорирование могут привести к трагическим последствиям. Вспомним профессора </w:t>
      </w:r>
      <w:proofErr w:type="spellStart"/>
      <w:r w:rsidRPr="0034392D">
        <w:rPr>
          <w:rFonts w:ascii="Times New Roman" w:eastAsia="Times New Roman" w:hAnsi="Times New Roman" w:cs="Times New Roman"/>
          <w:sz w:val="24"/>
          <w:szCs w:val="24"/>
          <w:lang w:val="ru-RU"/>
        </w:rPr>
        <w:t>Плейшнера</w:t>
      </w:r>
      <w:proofErr w:type="spellEnd"/>
      <w:r w:rsidRPr="0034392D">
        <w:rPr>
          <w:rFonts w:ascii="Times New Roman" w:eastAsia="Times New Roman" w:hAnsi="Times New Roman" w:cs="Times New Roman"/>
          <w:sz w:val="24"/>
          <w:szCs w:val="24"/>
          <w:lang w:val="ru-RU"/>
        </w:rPr>
        <w:t xml:space="preserve"> из кинофильма "Семнадцать мгновений весны". Сигнал тревоги – цветочный горшок на подоконнике – был ему передан, но профессор проигнорировал его. </w:t>
      </w:r>
      <w:r w:rsidRPr="00300072">
        <w:rPr>
          <w:rFonts w:ascii="Times New Roman" w:eastAsia="Times New Roman" w:hAnsi="Times New Roman" w:cs="Times New Roman"/>
          <w:sz w:val="24"/>
          <w:szCs w:val="24"/>
        </w:rPr>
        <w:t xml:space="preserve">И к </w:t>
      </w:r>
      <w:proofErr w:type="spellStart"/>
      <w:r w:rsidRPr="00300072">
        <w:rPr>
          <w:rFonts w:ascii="Times New Roman" w:eastAsia="Times New Roman" w:hAnsi="Times New Roman" w:cs="Times New Roman"/>
          <w:sz w:val="24"/>
          <w:szCs w:val="24"/>
        </w:rPr>
        <w:t>чему</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это</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привело</w:t>
      </w:r>
      <w:proofErr w:type="spellEnd"/>
      <w:r w:rsidRPr="00300072">
        <w:rPr>
          <w:rFonts w:ascii="Times New Roman" w:eastAsia="Times New Roman" w:hAnsi="Times New Roman" w:cs="Times New Roman"/>
          <w:sz w:val="24"/>
          <w:szCs w:val="24"/>
        </w:rPr>
        <w:t>?</w:t>
      </w:r>
    </w:p>
    <w:p w14:paraId="0B0B477B" w14:textId="77777777" w:rsidR="00300072" w:rsidRPr="0034392D" w:rsidRDefault="00300072" w:rsidP="00300072">
      <w:pPr>
        <w:numPr>
          <w:ilvl w:val="0"/>
          <w:numId w:val="19"/>
        </w:num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Канальные. </w:t>
      </w:r>
      <w:bookmarkStart w:id="13" w:name="keyword-context5"/>
      <w:bookmarkEnd w:id="13"/>
      <w:r w:rsidRPr="0034392D">
        <w:rPr>
          <w:rFonts w:ascii="Times New Roman" w:eastAsia="Times New Roman" w:hAnsi="Times New Roman" w:cs="Times New Roman"/>
          <w:sz w:val="24"/>
          <w:szCs w:val="24"/>
          <w:lang w:val="ru-RU"/>
        </w:rPr>
        <w:t>"Общение" процессов происходит через линии связи, предоставленные операционной системой, и напоминает общение людей по телефону, с помощью записок, писем или объявлений. Объем передаваемой информации в единицу времени ограничен пропускной способностью линий связи. С увеличением количества информации возрастает и возможность влияния на поведение другого процесса.</w:t>
      </w:r>
    </w:p>
    <w:bookmarkEnd w:id="11"/>
    <w:p w14:paraId="4AC1EF68" w14:textId="77777777" w:rsidR="00300072" w:rsidRPr="0034392D" w:rsidRDefault="00300072" w:rsidP="00300072">
      <w:pPr>
        <w:numPr>
          <w:ilvl w:val="0"/>
          <w:numId w:val="19"/>
        </w:num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Разделяемая память. Два или более процессов могут совместно использовать некоторую область адресного пространства. Созданием разделяемой памяти занимается операционная система (если, конечно, ее об этом попросят). "Общение" процессов напоминает совместное проживание студентов в одной комнате общежития. Возможность обмена информацией максимальна, как, впрочем, и влияние на поведение другого процесса, но требует повышенной осторожности (если вы переложили на другое место вещи вашего соседа по комнате, а часть из них еще и выбросили). Использование разделяемой памяти для передачи/получения информации осуществляется с помощью средств обычных языков программирования, в то время как сигнальным и канальным средствам </w:t>
      </w:r>
      <w:r w:rsidRPr="0034392D">
        <w:rPr>
          <w:rFonts w:ascii="Times New Roman" w:eastAsia="Times New Roman" w:hAnsi="Times New Roman" w:cs="Times New Roman"/>
          <w:sz w:val="24"/>
          <w:szCs w:val="24"/>
          <w:lang w:val="ru-RU"/>
        </w:rPr>
        <w:lastRenderedPageBreak/>
        <w:t>коммуникации для этого необходимы специальные системные вызовы. Разделяемая память представляет собой наиболее быстрый способ взаимодействия процессов в одной вычислительной системе.</w:t>
      </w:r>
    </w:p>
    <w:p w14:paraId="0D0A4BB1" w14:textId="77777777" w:rsidR="00300072" w:rsidRPr="0034392D"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p>
    <w:p w14:paraId="5F066FC9"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bookmarkStart w:id="14" w:name="_Hlk101731078"/>
      <w:proofErr w:type="gramStart"/>
      <w:r w:rsidRPr="00300072">
        <w:rPr>
          <w:rFonts w:ascii="Arial" w:eastAsiaTheme="minorEastAsia" w:hAnsi="Arial" w:cs="Arial"/>
          <w:color w:val="000000"/>
          <w:sz w:val="24"/>
          <w:szCs w:val="24"/>
          <w:lang w:val="ru-RU" w:eastAsia="ru-RU"/>
        </w:rPr>
        <w:t>Взаимодействуя друг с другом</w:t>
      </w:r>
      <w:proofErr w:type="gramEnd"/>
      <w:r w:rsidRPr="00300072">
        <w:rPr>
          <w:rFonts w:ascii="Arial" w:eastAsiaTheme="minorEastAsia" w:hAnsi="Arial" w:cs="Arial"/>
          <w:color w:val="000000"/>
          <w:sz w:val="24"/>
          <w:szCs w:val="24"/>
          <w:lang w:val="ru-RU" w:eastAsia="ru-RU"/>
        </w:rPr>
        <w:t xml:space="preserve"> процессы обмениваются информацией. По объему передаваемой информации и степени возможного воздействия на поведение другого процесса средства обмена делятся на три вида.</w:t>
      </w:r>
    </w:p>
    <w:p w14:paraId="14FB4B7D" w14:textId="77777777" w:rsidR="00300072" w:rsidRPr="00300072" w:rsidRDefault="00300072" w:rsidP="00300072">
      <w:pPr>
        <w:numPr>
          <w:ilvl w:val="0"/>
          <w:numId w:val="14"/>
        </w:num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Сигнальные. Данный вид обмена передает минимальное количество информации – один бит, "да" или "нет". Используется, как правило, для извещения процесса о наступлении какого-либо события. Степень воздействия на поведение процесса, получившего информацию, минимальна. Процесс, получивший сигнал должен знать, что означает полученный сигнал и как на него реагировать. Неправильная реакция на сигнал или его игнорирование могут привести к непредсказуемым последствиям.</w:t>
      </w:r>
    </w:p>
    <w:p w14:paraId="078BA93E" w14:textId="49067A71" w:rsidR="00300072" w:rsidRPr="00300072" w:rsidRDefault="00300072" w:rsidP="00300072">
      <w:pPr>
        <w:numPr>
          <w:ilvl w:val="0"/>
          <w:numId w:val="14"/>
        </w:num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Канальные. Операционная система предоставляет линии связи, через которые происходит обмен информации между процессами. Объем передаваемой информации в единицу времени ограничен пропускной способностью линии связи.</w:t>
      </w:r>
    </w:p>
    <w:bookmarkEnd w:id="14"/>
    <w:p w14:paraId="13E87728" w14:textId="77777777" w:rsidR="00300072" w:rsidRPr="00300072" w:rsidRDefault="00300072" w:rsidP="00300072">
      <w:pPr>
        <w:ind w:left="360"/>
        <w:rPr>
          <w:rFonts w:ascii="Segoe UI" w:eastAsia="Times New Roman" w:hAnsi="Segoe UI" w:cs="Segoe UI"/>
          <w:color w:val="202122"/>
          <w:shd w:val="clear" w:color="auto" w:fill="FFFFFF"/>
          <w:lang w:val="ru-RU" w:eastAsia="ru-RU"/>
        </w:rPr>
      </w:pPr>
      <w:r w:rsidRPr="00300072">
        <w:rPr>
          <w:rFonts w:ascii="Segoe UI" w:eastAsia="Times New Roman" w:hAnsi="Segoe UI" w:cs="Segoe UI"/>
          <w:b/>
          <w:bCs/>
          <w:color w:val="202122"/>
          <w:bdr w:val="none" w:sz="0" w:space="0" w:color="auto" w:frame="1"/>
          <w:shd w:val="clear" w:color="auto" w:fill="FFFFFF"/>
          <w:lang w:val="ru-RU" w:eastAsia="ru-RU"/>
        </w:rPr>
        <w:t>Сигнал</w:t>
      </w:r>
      <w:r w:rsidRPr="00300072">
        <w:rPr>
          <w:rFonts w:ascii="Segoe UI" w:eastAsia="Times New Roman" w:hAnsi="Segoe UI" w:cs="Segoe UI"/>
          <w:color w:val="202122"/>
          <w:shd w:val="clear" w:color="auto" w:fill="FFFFFF"/>
          <w:lang w:val="ru-RU" w:eastAsia="ru-RU"/>
        </w:rPr>
        <w:t> в операционных системах </w:t>
      </w:r>
      <w:hyperlink r:id="rId140" w:tooltip="Unix-подобная операционная система" w:history="1">
        <w:r w:rsidRPr="00300072">
          <w:rPr>
            <w:rFonts w:ascii="Segoe UI" w:eastAsia="Times New Roman" w:hAnsi="Segoe UI" w:cs="Segoe UI"/>
            <w:color w:val="3366CC"/>
            <w:bdr w:val="none" w:sz="0" w:space="0" w:color="auto" w:frame="1"/>
            <w:shd w:val="clear" w:color="auto" w:fill="FFFFFF"/>
            <w:lang w:val="ru-RU" w:eastAsia="ru-RU"/>
          </w:rPr>
          <w:t>семейства Unix</w:t>
        </w:r>
      </w:hyperlink>
      <w:r w:rsidRPr="00300072">
        <w:rPr>
          <w:rFonts w:ascii="Segoe UI" w:eastAsia="Times New Roman" w:hAnsi="Segoe UI" w:cs="Segoe UI"/>
          <w:color w:val="202122"/>
          <w:shd w:val="clear" w:color="auto" w:fill="FFFFFF"/>
          <w:lang w:val="ru-RU" w:eastAsia="ru-RU"/>
        </w:rPr>
        <w:t> — асинхронное уведомление процесса о каком-либо событии, один из основных способов </w:t>
      </w:r>
      <w:hyperlink r:id="rId141" w:tooltip="Межпроцессное взаимодействие" w:history="1">
        <w:r w:rsidRPr="00300072">
          <w:rPr>
            <w:rFonts w:ascii="Segoe UI" w:eastAsia="Times New Roman" w:hAnsi="Segoe UI" w:cs="Segoe UI"/>
            <w:color w:val="3366CC"/>
            <w:bdr w:val="none" w:sz="0" w:space="0" w:color="auto" w:frame="1"/>
            <w:shd w:val="clear" w:color="auto" w:fill="FFFFFF"/>
            <w:lang w:val="ru-RU" w:eastAsia="ru-RU"/>
          </w:rPr>
          <w:t>взаимодействия между процессами</w:t>
        </w:r>
      </w:hyperlink>
      <w:r w:rsidRPr="00300072">
        <w:rPr>
          <w:rFonts w:ascii="Segoe UI" w:eastAsia="Times New Roman" w:hAnsi="Segoe UI" w:cs="Segoe UI"/>
          <w:color w:val="202122"/>
          <w:shd w:val="clear" w:color="auto" w:fill="FFFFFF"/>
          <w:lang w:val="ru-RU" w:eastAsia="ru-RU"/>
        </w:rPr>
        <w:t>. Когда сигнал послан процессу, операционная система прерывает выполнение процесса, при этом, если процесс установил собственный </w:t>
      </w:r>
      <w:r w:rsidRPr="00300072">
        <w:rPr>
          <w:rFonts w:ascii="Segoe UI" w:eastAsia="Times New Roman" w:hAnsi="Segoe UI" w:cs="Segoe UI"/>
          <w:i/>
          <w:iCs/>
          <w:color w:val="202122"/>
          <w:bdr w:val="none" w:sz="0" w:space="0" w:color="auto" w:frame="1"/>
          <w:shd w:val="clear" w:color="auto" w:fill="FFFFFF"/>
          <w:lang w:val="ru-RU" w:eastAsia="ru-RU"/>
        </w:rPr>
        <w:t>обработчик сигнала</w:t>
      </w:r>
      <w:r w:rsidRPr="00300072">
        <w:rPr>
          <w:rFonts w:ascii="Segoe UI" w:eastAsia="Times New Roman" w:hAnsi="Segoe UI" w:cs="Segoe UI"/>
          <w:color w:val="202122"/>
          <w:shd w:val="clear" w:color="auto" w:fill="FFFFFF"/>
          <w:lang w:val="ru-RU" w:eastAsia="ru-RU"/>
        </w:rPr>
        <w:t>, операционная система запускает этот обработчик, передав ему информацию о сигнале, если процесс не установил обработчика, то выполняется обработчик по умолчанию.</w:t>
      </w:r>
    </w:p>
    <w:p w14:paraId="37E46FF5" w14:textId="4F366C64" w:rsidR="00300072" w:rsidRPr="00F31227" w:rsidRDefault="00300072" w:rsidP="00F31227">
      <w:pPr>
        <w:ind w:left="720"/>
        <w:contextualSpacing/>
        <w:rPr>
          <w:rFonts w:ascii="Segoe UI" w:eastAsia="Times New Roman" w:hAnsi="Segoe UI" w:cs="Segoe UI"/>
          <w:b/>
          <w:bCs/>
          <w:color w:val="202122"/>
          <w:bdr w:val="none" w:sz="0" w:space="0" w:color="auto" w:frame="1"/>
          <w:shd w:val="clear" w:color="auto" w:fill="FFFFFF"/>
          <w:lang w:val="ru-RU" w:eastAsia="ru-RU"/>
        </w:rPr>
      </w:pPr>
      <w:r w:rsidRPr="00300072">
        <w:rPr>
          <w:rFonts w:ascii="Segoe UI" w:eastAsia="Times New Roman" w:hAnsi="Segoe UI" w:cs="Segoe UI"/>
          <w:b/>
          <w:bCs/>
          <w:color w:val="202122"/>
          <w:bdr w:val="none" w:sz="0" w:space="0" w:color="auto" w:frame="1"/>
          <w:shd w:val="clear" w:color="auto" w:fill="FFFFFF"/>
          <w:lang w:val="ru-RU" w:eastAsia="ru-RU"/>
        </w:rPr>
        <w:t>Конвейер или канал</w:t>
      </w:r>
      <w:r w:rsidRPr="00300072">
        <w:rPr>
          <w:rFonts w:ascii="Segoe UI" w:eastAsia="Times New Roman" w:hAnsi="Segoe UI" w:cs="Segoe UI"/>
          <w:color w:val="202122"/>
          <w:shd w:val="clear" w:color="auto" w:fill="FFFFFF"/>
          <w:lang w:val="ru-RU" w:eastAsia="ru-RU"/>
        </w:rPr>
        <w:t> (</w:t>
      </w:r>
      <w:hyperlink r:id="rId142" w:tooltip="Английский язык" w:history="1">
        <w:r w:rsidRPr="00300072">
          <w:rPr>
            <w:rFonts w:ascii="Segoe UI" w:eastAsia="Times New Roman" w:hAnsi="Segoe UI" w:cs="Segoe UI"/>
            <w:color w:val="3366CC"/>
            <w:bdr w:val="none" w:sz="0" w:space="0" w:color="auto" w:frame="1"/>
            <w:shd w:val="clear" w:color="auto" w:fill="FFFFFF"/>
            <w:lang w:val="ru-RU" w:eastAsia="ru-RU"/>
          </w:rPr>
          <w:t>англ.</w:t>
        </w:r>
      </w:hyperlink>
      <w:r w:rsidRPr="00300072">
        <w:rPr>
          <w:rFonts w:ascii="Segoe UI" w:eastAsia="Times New Roman" w:hAnsi="Segoe UI" w:cs="Segoe UI"/>
          <w:color w:val="202122"/>
          <w:shd w:val="clear" w:color="auto" w:fill="FFFFFF"/>
          <w:lang w:val="ru-RU" w:eastAsia="ru-RU"/>
        </w:rPr>
        <w:t> </w:t>
      </w:r>
      <w:r w:rsidRPr="00300072">
        <w:rPr>
          <w:rFonts w:ascii="Segoe UI" w:eastAsia="Times New Roman" w:hAnsi="Segoe UI" w:cs="Segoe UI"/>
          <w:i/>
          <w:iCs/>
          <w:color w:val="202122"/>
          <w:bdr w:val="none" w:sz="0" w:space="0" w:color="auto" w:frame="1"/>
          <w:shd w:val="clear" w:color="auto" w:fill="FFFFFF"/>
          <w:lang w:val="en" w:eastAsia="ru-RU"/>
        </w:rPr>
        <w:t>pipeline</w:t>
      </w:r>
      <w:r w:rsidRPr="00300072">
        <w:rPr>
          <w:rFonts w:ascii="Segoe UI" w:eastAsia="Times New Roman" w:hAnsi="Segoe UI" w:cs="Segoe UI"/>
          <w:color w:val="202122"/>
          <w:shd w:val="clear" w:color="auto" w:fill="FFFFFF"/>
          <w:lang w:val="ru-RU" w:eastAsia="ru-RU"/>
        </w:rPr>
        <w:t>) в терминологии </w:t>
      </w:r>
      <w:hyperlink r:id="rId143" w:tooltip="Операционная система" w:history="1">
        <w:r w:rsidRPr="00300072">
          <w:rPr>
            <w:rFonts w:ascii="Segoe UI" w:eastAsia="Times New Roman" w:hAnsi="Segoe UI" w:cs="Segoe UI"/>
            <w:color w:val="3366CC"/>
            <w:bdr w:val="none" w:sz="0" w:space="0" w:color="auto" w:frame="1"/>
            <w:shd w:val="clear" w:color="auto" w:fill="FFFFFF"/>
            <w:lang w:val="ru-RU" w:eastAsia="ru-RU"/>
          </w:rPr>
          <w:t>операционных систем</w:t>
        </w:r>
      </w:hyperlink>
      <w:r w:rsidRPr="00300072">
        <w:rPr>
          <w:rFonts w:ascii="Segoe UI" w:eastAsia="Times New Roman" w:hAnsi="Segoe UI" w:cs="Segoe UI"/>
          <w:color w:val="202122"/>
          <w:shd w:val="clear" w:color="auto" w:fill="FFFFFF"/>
          <w:lang w:val="ru-RU" w:eastAsia="ru-RU"/>
        </w:rPr>
        <w:t> семейства </w:t>
      </w:r>
      <w:hyperlink r:id="rId144" w:tooltip="Unix" w:history="1">
        <w:r w:rsidRPr="00300072">
          <w:rPr>
            <w:rFonts w:ascii="Segoe UI" w:eastAsia="Times New Roman" w:hAnsi="Segoe UI" w:cs="Segoe UI"/>
            <w:color w:val="3366CC"/>
            <w:bdr w:val="none" w:sz="0" w:space="0" w:color="auto" w:frame="1"/>
            <w:shd w:val="clear" w:color="auto" w:fill="FFFFFF"/>
            <w:lang w:val="ru-RU" w:eastAsia="ru-RU"/>
          </w:rPr>
          <w:t>Unix</w:t>
        </w:r>
      </w:hyperlink>
      <w:r w:rsidRPr="00300072">
        <w:rPr>
          <w:rFonts w:ascii="Segoe UI" w:eastAsia="Times New Roman" w:hAnsi="Segoe UI" w:cs="Segoe UI"/>
          <w:color w:val="202122"/>
          <w:shd w:val="clear" w:color="auto" w:fill="FFFFFF"/>
          <w:lang w:val="ru-RU" w:eastAsia="ru-RU"/>
        </w:rPr>
        <w:t> — некоторое множество </w:t>
      </w:r>
      <w:hyperlink r:id="rId145" w:tooltip="Процесс (информатика)" w:history="1">
        <w:r w:rsidRPr="00300072">
          <w:rPr>
            <w:rFonts w:ascii="Segoe UI" w:eastAsia="Times New Roman" w:hAnsi="Segoe UI" w:cs="Segoe UI"/>
            <w:color w:val="3366CC"/>
            <w:bdr w:val="none" w:sz="0" w:space="0" w:color="auto" w:frame="1"/>
            <w:shd w:val="clear" w:color="auto" w:fill="FFFFFF"/>
            <w:lang w:val="ru-RU" w:eastAsia="ru-RU"/>
          </w:rPr>
          <w:t>процессов</w:t>
        </w:r>
      </w:hyperlink>
      <w:r w:rsidRPr="00300072">
        <w:rPr>
          <w:rFonts w:ascii="Segoe UI" w:eastAsia="Times New Roman" w:hAnsi="Segoe UI" w:cs="Segoe UI"/>
          <w:color w:val="202122"/>
          <w:shd w:val="clear" w:color="auto" w:fill="FFFFFF"/>
          <w:lang w:val="ru-RU" w:eastAsia="ru-RU"/>
        </w:rPr>
        <w:t>, для которых выполнено следующее </w:t>
      </w:r>
      <w:hyperlink r:id="rId146" w:tooltip="Перенаправление (программное обеспечение)" w:history="1">
        <w:r w:rsidRPr="00300072">
          <w:rPr>
            <w:rFonts w:ascii="Segoe UI" w:eastAsia="Times New Roman" w:hAnsi="Segoe UI" w:cs="Segoe UI"/>
            <w:color w:val="3366CC"/>
            <w:bdr w:val="none" w:sz="0" w:space="0" w:color="auto" w:frame="1"/>
            <w:shd w:val="clear" w:color="auto" w:fill="FFFFFF"/>
            <w:lang w:val="ru-RU" w:eastAsia="ru-RU"/>
          </w:rPr>
          <w:t>перенаправление ввода-вывода</w:t>
        </w:r>
      </w:hyperlink>
      <w:r w:rsidRPr="00300072">
        <w:rPr>
          <w:rFonts w:ascii="Segoe UI" w:eastAsia="Times New Roman" w:hAnsi="Segoe UI" w:cs="Segoe UI"/>
          <w:color w:val="202122"/>
          <w:shd w:val="clear" w:color="auto" w:fill="FFFFFF"/>
          <w:lang w:val="ru-RU" w:eastAsia="ru-RU"/>
        </w:rPr>
        <w:t>: то, что выводит на поток стандартного вывода предыдущий процесс, попадает в поток стандартного ввода следующего процесса. Запуск конвейера реализован с помощью системного вызова </w:t>
      </w:r>
      <w:proofErr w:type="spellStart"/>
      <w:proofErr w:type="gramStart"/>
      <w:r w:rsidRPr="00300072">
        <w:rPr>
          <w:rFonts w:ascii="Consolas" w:eastAsiaTheme="minorEastAsia" w:hAnsi="Consolas" w:cs="Courier New"/>
          <w:color w:val="202122"/>
          <w:sz w:val="24"/>
          <w:szCs w:val="24"/>
          <w:bdr w:val="single" w:sz="6" w:space="2" w:color="C8CCD1" w:frame="1"/>
          <w:shd w:val="clear" w:color="auto" w:fill="FFFFFF"/>
          <w:lang w:val="ru-RU" w:eastAsia="ru-RU"/>
        </w:rPr>
        <w:t>pipe</w:t>
      </w:r>
      <w:proofErr w:type="spellEnd"/>
      <w:r w:rsidRPr="00300072">
        <w:rPr>
          <w:rFonts w:ascii="Consolas" w:eastAsiaTheme="minorEastAsia" w:hAnsi="Consolas" w:cs="Courier New"/>
          <w:color w:val="202122"/>
          <w:sz w:val="24"/>
          <w:szCs w:val="24"/>
          <w:bdr w:val="single" w:sz="6" w:space="2" w:color="C8CCD1" w:frame="1"/>
          <w:shd w:val="clear" w:color="auto" w:fill="FFFFFF"/>
          <w:lang w:val="ru-RU" w:eastAsia="ru-RU"/>
        </w:rPr>
        <w:t>(</w:t>
      </w:r>
      <w:proofErr w:type="gramEnd"/>
      <w:r w:rsidRPr="00300072">
        <w:rPr>
          <w:rFonts w:ascii="Consolas" w:eastAsiaTheme="minorEastAsia" w:hAnsi="Consolas" w:cs="Courier New"/>
          <w:color w:val="202122"/>
          <w:sz w:val="24"/>
          <w:szCs w:val="24"/>
          <w:bdr w:val="single" w:sz="6" w:space="2" w:color="C8CCD1" w:frame="1"/>
          <w:shd w:val="clear" w:color="auto" w:fill="FFFFFF"/>
          <w:lang w:val="ru-RU" w:eastAsia="ru-RU"/>
        </w:rPr>
        <w:t>)</w:t>
      </w:r>
    </w:p>
    <w:p w14:paraId="51A7E9D6" w14:textId="19D7BDD7" w:rsidR="00300072" w:rsidRPr="00300072" w:rsidRDefault="00300072" w:rsidP="00300072">
      <w:pPr>
        <w:ind w:left="720"/>
        <w:contextualSpacing/>
        <w:rPr>
          <w:rFonts w:ascii="Segoe UI" w:eastAsia="Times New Roman" w:hAnsi="Segoe UI" w:cs="Segoe UI"/>
          <w:color w:val="202122"/>
          <w:shd w:val="clear" w:color="auto" w:fill="FFFFFF"/>
          <w:lang w:val="ru-RU" w:eastAsia="ru-RU"/>
        </w:rPr>
      </w:pPr>
    </w:p>
    <w:p w14:paraId="31C29CCC" w14:textId="77777777" w:rsidR="00300072" w:rsidRPr="00300072" w:rsidRDefault="00300072" w:rsidP="00300072">
      <w:pPr>
        <w:spacing w:before="100" w:beforeAutospacing="1" w:after="100" w:afterAutospacing="1" w:line="240" w:lineRule="auto"/>
        <w:ind w:left="720"/>
        <w:rPr>
          <w:rFonts w:ascii="Arial" w:eastAsiaTheme="minorEastAsia" w:hAnsi="Arial" w:cs="Arial"/>
          <w:color w:val="000000"/>
          <w:sz w:val="24"/>
          <w:szCs w:val="24"/>
          <w:lang w:val="ru-RU" w:eastAsia="ru-RU"/>
        </w:rPr>
      </w:pPr>
    </w:p>
    <w:p w14:paraId="120600B9"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p>
    <w:p w14:paraId="0B567F0B" w14:textId="77777777" w:rsidR="00300072" w:rsidRPr="00300072" w:rsidRDefault="00300072" w:rsidP="00300072">
      <w:pPr>
        <w:keepNext/>
        <w:keepLines/>
        <w:shd w:val="clear" w:color="auto" w:fill="FCF8E4"/>
        <w:spacing w:after="0"/>
        <w:textAlignment w:val="top"/>
        <w:outlineLvl w:val="0"/>
        <w:rPr>
          <w:rFonts w:ascii="Tahoma" w:eastAsia="Times New Roman" w:hAnsi="Tahoma" w:cs="Tahoma"/>
          <w:color w:val="494949"/>
          <w:sz w:val="18"/>
          <w:szCs w:val="18"/>
          <w:lang w:val="ru-RU" w:eastAsia="ru-RU"/>
        </w:rPr>
      </w:pPr>
      <w:r w:rsidRPr="00300072">
        <w:rPr>
          <w:rFonts w:asciiTheme="majorHAnsi" w:eastAsiaTheme="majorEastAsia" w:hAnsiTheme="majorHAnsi" w:cstheme="majorBidi"/>
          <w:noProof/>
          <w:color w:val="2F5496" w:themeColor="accent1" w:themeShade="BF"/>
          <w:sz w:val="32"/>
          <w:szCs w:val="32"/>
          <w:lang w:val="ru-RU" w:eastAsia="ru-RU"/>
        </w:rPr>
        <w:t>11</w:t>
      </w:r>
    </w:p>
    <w:p w14:paraId="10548791" w14:textId="220C3018" w:rsidR="00300072" w:rsidRDefault="00300072" w:rsidP="00300072">
      <w:pPr>
        <w:keepNext/>
        <w:keepLines/>
        <w:spacing w:after="0"/>
        <w:jc w:val="center"/>
        <w:outlineLvl w:val="1"/>
        <w:rPr>
          <w:rFonts w:ascii="Arial" w:eastAsia="Times New Roman" w:hAnsi="Arial" w:cs="Arial"/>
          <w:b/>
          <w:bCs/>
          <w:color w:val="4472C4" w:themeColor="accent1"/>
          <w:sz w:val="30"/>
          <w:szCs w:val="30"/>
          <w:lang w:val="ru-RU" w:eastAsia="ru-RU"/>
        </w:rPr>
      </w:pPr>
      <w:bookmarkStart w:id="15" w:name="sect10"/>
      <w:bookmarkEnd w:id="15"/>
      <w:r w:rsidRPr="00300072">
        <w:rPr>
          <w:rFonts w:ascii="Arial" w:eastAsia="Times New Roman" w:hAnsi="Arial" w:cs="Arial"/>
          <w:b/>
          <w:bCs/>
          <w:color w:val="000000"/>
          <w:sz w:val="30"/>
          <w:szCs w:val="30"/>
          <w:lang w:val="ru-RU" w:eastAsia="ru-RU"/>
        </w:rPr>
        <w:t>+</w:t>
      </w:r>
      <w:r w:rsidRPr="006221A4">
        <w:rPr>
          <w:rFonts w:ascii="Arial" w:eastAsia="Times New Roman" w:hAnsi="Arial" w:cs="Arial"/>
          <w:b/>
          <w:bCs/>
          <w:color w:val="4472C4" w:themeColor="accent1"/>
          <w:sz w:val="30"/>
          <w:szCs w:val="30"/>
          <w:lang w:val="ru-RU" w:eastAsia="ru-RU"/>
        </w:rPr>
        <w:t>Алгоритмы синхронизации</w:t>
      </w:r>
      <w:r w:rsidR="00654007">
        <w:rPr>
          <w:rFonts w:ascii="Arial" w:eastAsia="Times New Roman" w:hAnsi="Arial" w:cs="Arial"/>
          <w:b/>
          <w:bCs/>
          <w:color w:val="4472C4" w:themeColor="accent1"/>
          <w:sz w:val="30"/>
          <w:szCs w:val="30"/>
          <w:lang w:val="ru-RU" w:eastAsia="ru-RU"/>
        </w:rPr>
        <w:t xml:space="preserve">. Взаимоисключение (не нашла). Условие </w:t>
      </w:r>
      <w:proofErr w:type="spellStart"/>
      <w:r w:rsidR="00654007">
        <w:rPr>
          <w:rFonts w:ascii="Arial" w:eastAsia="Times New Roman" w:hAnsi="Arial" w:cs="Arial"/>
          <w:b/>
          <w:bCs/>
          <w:color w:val="4472C4" w:themeColor="accent1"/>
          <w:sz w:val="30"/>
          <w:szCs w:val="30"/>
          <w:lang w:val="ru-RU" w:eastAsia="ru-RU"/>
        </w:rPr>
        <w:t>Бернстайна</w:t>
      </w:r>
      <w:proofErr w:type="spellEnd"/>
      <w:r w:rsidR="00654007">
        <w:rPr>
          <w:rFonts w:ascii="Arial" w:eastAsia="Times New Roman" w:hAnsi="Arial" w:cs="Arial"/>
          <w:b/>
          <w:bCs/>
          <w:color w:val="4472C4" w:themeColor="accent1"/>
          <w:sz w:val="30"/>
          <w:szCs w:val="30"/>
          <w:lang w:val="ru-RU" w:eastAsia="ru-RU"/>
        </w:rPr>
        <w:t>. Критическая секция</w:t>
      </w:r>
    </w:p>
    <w:p w14:paraId="489DD8D1" w14:textId="77777777" w:rsidR="00654007" w:rsidRDefault="00654007" w:rsidP="00300072">
      <w:pPr>
        <w:keepNext/>
        <w:keepLines/>
        <w:spacing w:after="0"/>
        <w:jc w:val="center"/>
        <w:outlineLvl w:val="1"/>
        <w:rPr>
          <w:rFonts w:ascii="Arial" w:eastAsia="Times New Roman" w:hAnsi="Arial" w:cs="Arial"/>
          <w:b/>
          <w:bCs/>
          <w:color w:val="4472C4" w:themeColor="accent1"/>
          <w:sz w:val="30"/>
          <w:szCs w:val="30"/>
          <w:lang w:val="ru-RU" w:eastAsia="ru-RU"/>
        </w:rPr>
      </w:pPr>
    </w:p>
    <w:p w14:paraId="6A93AA6E" w14:textId="18581423" w:rsidR="00654007" w:rsidRPr="00300072" w:rsidRDefault="00654007" w:rsidP="00654007">
      <w:pPr>
        <w:shd w:val="clear" w:color="auto" w:fill="FFFFFF"/>
        <w:spacing w:after="0" w:line="240" w:lineRule="auto"/>
        <w:outlineLvl w:val="3"/>
        <w:rPr>
          <w:rFonts w:ascii="Tahoma" w:eastAsia="Times New Roman" w:hAnsi="Tahoma" w:cs="Tahoma"/>
          <w:b/>
          <w:bCs/>
          <w:color w:val="000000"/>
          <w:lang w:val="ru-RU" w:eastAsia="ru-RU"/>
        </w:rPr>
      </w:pPr>
      <w:r w:rsidRPr="00300072">
        <w:rPr>
          <w:rFonts w:ascii="Tahoma" w:eastAsia="Times New Roman" w:hAnsi="Tahoma" w:cs="Tahoma"/>
          <w:b/>
          <w:bCs/>
          <w:color w:val="000000"/>
          <w:lang w:val="ru-RU" w:eastAsia="ru-RU"/>
        </w:rPr>
        <w:t>Аппаратная поддержка взаимоисключений</w:t>
      </w:r>
    </w:p>
    <w:p w14:paraId="3DFE3C5E" w14:textId="77777777" w:rsidR="00654007" w:rsidRPr="00300072" w:rsidRDefault="00654007" w:rsidP="00654007">
      <w:pPr>
        <w:shd w:val="clear" w:color="auto" w:fill="FFFFFF"/>
        <w:spacing w:before="105" w:after="105" w:line="240" w:lineRule="atLeast"/>
        <w:rPr>
          <w:rFonts w:ascii="Tahoma" w:eastAsiaTheme="minorEastAsia" w:hAnsi="Tahoma" w:cs="Tahoma"/>
          <w:color w:val="000000"/>
          <w:sz w:val="18"/>
          <w:szCs w:val="18"/>
          <w:lang w:val="ru-RU" w:eastAsia="ru-RU"/>
        </w:rPr>
      </w:pPr>
      <w:bookmarkStart w:id="16" w:name="_Hlk101732652"/>
      <w:r w:rsidRPr="00300072">
        <w:rPr>
          <w:rFonts w:ascii="Tahoma" w:eastAsiaTheme="minorEastAsia" w:hAnsi="Tahoma" w:cs="Tahoma"/>
          <w:color w:val="000000"/>
          <w:sz w:val="18"/>
          <w:szCs w:val="18"/>
          <w:lang w:val="ru-RU" w:eastAsia="ru-RU"/>
        </w:rPr>
        <w:t>Наличие аппаратной поддержки </w:t>
      </w:r>
      <w:r w:rsidRPr="00300072">
        <w:rPr>
          <w:rFonts w:ascii="Tahoma" w:eastAsiaTheme="minorEastAsia" w:hAnsi="Tahoma" w:cs="Tahoma"/>
          <w:i/>
          <w:iCs/>
          <w:color w:val="000000"/>
          <w:sz w:val="18"/>
          <w:szCs w:val="18"/>
          <w:lang w:val="ru-RU" w:eastAsia="ru-RU"/>
        </w:rPr>
        <w:t>взаимоисключений</w:t>
      </w:r>
      <w:r w:rsidRPr="00300072">
        <w:rPr>
          <w:rFonts w:ascii="Tahoma" w:eastAsiaTheme="minorEastAsia" w:hAnsi="Tahoma" w:cs="Tahoma"/>
          <w:color w:val="000000"/>
          <w:sz w:val="18"/>
          <w:szCs w:val="18"/>
          <w:lang w:val="ru-RU" w:eastAsia="ru-RU"/>
        </w:rPr>
        <w:t xml:space="preserve"> позволяет упростить алгоритмы и повысить их эффективность точно так же, как это происходит и в других областях программирования. Мы уже обращались к общепринятому </w:t>
      </w:r>
      <w:proofErr w:type="spellStart"/>
      <w:r w:rsidRPr="00300072">
        <w:rPr>
          <w:rFonts w:ascii="Tahoma" w:eastAsiaTheme="minorEastAsia" w:hAnsi="Tahoma" w:cs="Tahoma"/>
          <w:color w:val="000000"/>
          <w:sz w:val="18"/>
          <w:szCs w:val="18"/>
          <w:lang w:val="ru-RU" w:eastAsia="ru-RU"/>
        </w:rPr>
        <w:t>hardware</w:t>
      </w:r>
      <w:proofErr w:type="spellEnd"/>
      <w:r w:rsidRPr="00300072">
        <w:rPr>
          <w:rFonts w:ascii="Tahoma" w:eastAsiaTheme="minorEastAsia" w:hAnsi="Tahoma" w:cs="Tahoma"/>
          <w:color w:val="000000"/>
          <w:sz w:val="18"/>
          <w:szCs w:val="18"/>
          <w:lang w:val="ru-RU" w:eastAsia="ru-RU"/>
        </w:rPr>
        <w:t xml:space="preserve"> для решения задачи реализации </w:t>
      </w:r>
      <w:r w:rsidRPr="00300072">
        <w:rPr>
          <w:rFonts w:ascii="Tahoma" w:eastAsiaTheme="minorEastAsia" w:hAnsi="Tahoma" w:cs="Tahoma"/>
          <w:i/>
          <w:iCs/>
          <w:color w:val="000000"/>
          <w:sz w:val="18"/>
          <w:szCs w:val="18"/>
          <w:lang w:val="ru-RU" w:eastAsia="ru-RU"/>
        </w:rPr>
        <w:t>взаимоисключений</w:t>
      </w:r>
      <w:r w:rsidRPr="00300072">
        <w:rPr>
          <w:rFonts w:ascii="Tahoma" w:eastAsiaTheme="minorEastAsia" w:hAnsi="Tahoma" w:cs="Tahoma"/>
          <w:color w:val="000000"/>
          <w:sz w:val="18"/>
          <w:szCs w:val="18"/>
          <w:lang w:val="ru-RU" w:eastAsia="ru-RU"/>
        </w:rPr>
        <w:t>, когда говорили об использовании механизма запрета/разрешения прерываний.</w:t>
      </w:r>
    </w:p>
    <w:p w14:paraId="5D5EA608" w14:textId="77777777" w:rsidR="00654007" w:rsidRPr="00300072" w:rsidRDefault="00654007" w:rsidP="00654007">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lastRenderedPageBreak/>
        <w:t xml:space="preserve">Многие вычислительные </w:t>
      </w:r>
      <w:proofErr w:type="gramStart"/>
      <w:r w:rsidRPr="00300072">
        <w:rPr>
          <w:rFonts w:ascii="Tahoma" w:eastAsiaTheme="minorEastAsia" w:hAnsi="Tahoma" w:cs="Tahoma"/>
          <w:color w:val="000000"/>
          <w:sz w:val="18"/>
          <w:szCs w:val="18"/>
          <w:lang w:val="ru-RU" w:eastAsia="ru-RU"/>
        </w:rPr>
        <w:t>системы помимо этого</w:t>
      </w:r>
      <w:proofErr w:type="gramEnd"/>
      <w:r w:rsidRPr="00300072">
        <w:rPr>
          <w:rFonts w:ascii="Tahoma" w:eastAsiaTheme="minorEastAsia" w:hAnsi="Tahoma" w:cs="Tahoma"/>
          <w:color w:val="000000"/>
          <w:sz w:val="18"/>
          <w:szCs w:val="18"/>
          <w:lang w:val="ru-RU" w:eastAsia="ru-RU"/>
        </w:rPr>
        <w:t xml:space="preserve"> имеют специальные команды процессора, которые позволяют проверить и изменить значение машинного слова или поменять местами значения двух машинных слов в памяти, выполняя эти действия как </w:t>
      </w:r>
      <w:r w:rsidRPr="00300072">
        <w:rPr>
          <w:rFonts w:ascii="Tahoma" w:eastAsiaTheme="minorEastAsia" w:hAnsi="Tahoma" w:cs="Tahoma"/>
          <w:i/>
          <w:iCs/>
          <w:color w:val="000000"/>
          <w:sz w:val="18"/>
          <w:szCs w:val="18"/>
          <w:lang w:val="ru-RU" w:eastAsia="ru-RU"/>
        </w:rPr>
        <w:t>атомарные операции</w:t>
      </w:r>
      <w:r w:rsidRPr="00300072">
        <w:rPr>
          <w:rFonts w:ascii="Tahoma" w:eastAsiaTheme="minorEastAsia" w:hAnsi="Tahoma" w:cs="Tahoma"/>
          <w:color w:val="000000"/>
          <w:sz w:val="18"/>
          <w:szCs w:val="18"/>
          <w:lang w:val="ru-RU" w:eastAsia="ru-RU"/>
        </w:rPr>
        <w:t>. Давайте обсудим, как концепции таких команд могут использоваться для реализации </w:t>
      </w:r>
      <w:r w:rsidRPr="00300072">
        <w:rPr>
          <w:rFonts w:ascii="Tahoma" w:eastAsiaTheme="minorEastAsia" w:hAnsi="Tahoma" w:cs="Tahoma"/>
          <w:i/>
          <w:iCs/>
          <w:color w:val="000000"/>
          <w:sz w:val="18"/>
          <w:szCs w:val="18"/>
          <w:lang w:val="ru-RU" w:eastAsia="ru-RU"/>
        </w:rPr>
        <w:t>взаимоисключений</w:t>
      </w:r>
      <w:r w:rsidRPr="00300072">
        <w:rPr>
          <w:rFonts w:ascii="Tahoma" w:eastAsiaTheme="minorEastAsia" w:hAnsi="Tahoma" w:cs="Tahoma"/>
          <w:color w:val="000000"/>
          <w:sz w:val="18"/>
          <w:szCs w:val="18"/>
          <w:lang w:val="ru-RU" w:eastAsia="ru-RU"/>
        </w:rPr>
        <w:t>.</w:t>
      </w:r>
    </w:p>
    <w:bookmarkEnd w:id="16"/>
    <w:p w14:paraId="24B965DB" w14:textId="060936A5" w:rsidR="00654007" w:rsidRPr="0034392D" w:rsidRDefault="00654007" w:rsidP="00654007">
      <w:pPr>
        <w:spacing w:before="100" w:beforeAutospacing="1" w:after="100" w:afterAutospacing="1" w:line="240" w:lineRule="auto"/>
        <w:outlineLvl w:val="2"/>
        <w:rPr>
          <w:rFonts w:ascii="Times New Roman" w:eastAsia="Times New Roman" w:hAnsi="Times New Roman" w:cs="Times New Roman"/>
          <w:b/>
          <w:bCs/>
          <w:sz w:val="27"/>
          <w:szCs w:val="27"/>
          <w:lang w:val="ru-RU"/>
        </w:rPr>
      </w:pPr>
      <w:r>
        <w:rPr>
          <w:rFonts w:ascii="Times New Roman" w:eastAsia="Times New Roman" w:hAnsi="Times New Roman" w:cs="Times New Roman"/>
          <w:b/>
          <w:bCs/>
          <w:sz w:val="27"/>
          <w:szCs w:val="27"/>
          <w:lang w:val="ru-RU"/>
        </w:rPr>
        <w:t>К</w:t>
      </w:r>
      <w:r w:rsidRPr="0034392D">
        <w:rPr>
          <w:rFonts w:ascii="Times New Roman" w:eastAsia="Times New Roman" w:hAnsi="Times New Roman" w:cs="Times New Roman"/>
          <w:b/>
          <w:bCs/>
          <w:sz w:val="27"/>
          <w:szCs w:val="27"/>
          <w:lang w:val="ru-RU"/>
        </w:rPr>
        <w:t>ритическая секция</w:t>
      </w:r>
    </w:p>
    <w:p w14:paraId="77855335" w14:textId="77777777" w:rsidR="00654007" w:rsidRPr="0034392D" w:rsidRDefault="00654007" w:rsidP="00654007">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Важным понятием при изучении способов синхронизации процессов является понятие </w:t>
      </w:r>
      <w:bookmarkStart w:id="17" w:name="keyword65"/>
      <w:bookmarkEnd w:id="17"/>
      <w:r w:rsidRPr="0034392D">
        <w:rPr>
          <w:rFonts w:ascii="Times New Roman" w:eastAsia="Times New Roman" w:hAnsi="Times New Roman" w:cs="Times New Roman"/>
          <w:sz w:val="24"/>
          <w:szCs w:val="24"/>
          <w:lang w:val="ru-RU"/>
        </w:rPr>
        <w:t>критической секции (</w:t>
      </w:r>
      <w:bookmarkStart w:id="18" w:name="keyword66"/>
      <w:bookmarkEnd w:id="18"/>
      <w:r w:rsidRPr="00654007">
        <w:rPr>
          <w:rFonts w:ascii="Times New Roman" w:eastAsia="Times New Roman" w:hAnsi="Times New Roman" w:cs="Times New Roman"/>
          <w:sz w:val="24"/>
          <w:szCs w:val="24"/>
        </w:rPr>
        <w:t>critical</w:t>
      </w:r>
      <w:r w:rsidRPr="0034392D">
        <w:rPr>
          <w:rFonts w:ascii="Times New Roman" w:eastAsia="Times New Roman" w:hAnsi="Times New Roman" w:cs="Times New Roman"/>
          <w:sz w:val="24"/>
          <w:szCs w:val="24"/>
          <w:lang w:val="ru-RU"/>
        </w:rPr>
        <w:t xml:space="preserve"> </w:t>
      </w:r>
      <w:r w:rsidRPr="00654007">
        <w:rPr>
          <w:rFonts w:ascii="Times New Roman" w:eastAsia="Times New Roman" w:hAnsi="Times New Roman" w:cs="Times New Roman"/>
          <w:sz w:val="24"/>
          <w:szCs w:val="24"/>
        </w:rPr>
        <w:t>section</w:t>
      </w:r>
      <w:r w:rsidRPr="0034392D">
        <w:rPr>
          <w:rFonts w:ascii="Times New Roman" w:eastAsia="Times New Roman" w:hAnsi="Times New Roman" w:cs="Times New Roman"/>
          <w:sz w:val="24"/>
          <w:szCs w:val="24"/>
          <w:lang w:val="ru-RU"/>
        </w:rPr>
        <w:t xml:space="preserve">) программы. </w:t>
      </w:r>
      <w:bookmarkStart w:id="19" w:name="keyword67"/>
      <w:bookmarkStart w:id="20" w:name="_Hlk101732841"/>
      <w:bookmarkEnd w:id="19"/>
      <w:r w:rsidRPr="0034392D">
        <w:rPr>
          <w:rFonts w:ascii="Times New Roman" w:eastAsia="Times New Roman" w:hAnsi="Times New Roman" w:cs="Times New Roman"/>
          <w:sz w:val="24"/>
          <w:szCs w:val="24"/>
          <w:lang w:val="ru-RU"/>
        </w:rPr>
        <w:t xml:space="preserve">Критическая секция – это часть программы, исполнение которой может привести к возникновению </w:t>
      </w:r>
      <w:bookmarkStart w:id="21" w:name="keyword68"/>
      <w:bookmarkEnd w:id="21"/>
      <w:r w:rsidRPr="00654007">
        <w:rPr>
          <w:rFonts w:ascii="Times New Roman" w:eastAsia="Times New Roman" w:hAnsi="Times New Roman" w:cs="Times New Roman"/>
          <w:sz w:val="24"/>
          <w:szCs w:val="24"/>
        </w:rPr>
        <w:t>race</w:t>
      </w:r>
      <w:r w:rsidRPr="0034392D">
        <w:rPr>
          <w:rFonts w:ascii="Times New Roman" w:eastAsia="Times New Roman" w:hAnsi="Times New Roman" w:cs="Times New Roman"/>
          <w:sz w:val="24"/>
          <w:szCs w:val="24"/>
          <w:lang w:val="ru-RU"/>
        </w:rPr>
        <w:t xml:space="preserve"> </w:t>
      </w:r>
      <w:r w:rsidRPr="00654007">
        <w:rPr>
          <w:rFonts w:ascii="Times New Roman" w:eastAsia="Times New Roman" w:hAnsi="Times New Roman" w:cs="Times New Roman"/>
          <w:sz w:val="24"/>
          <w:szCs w:val="24"/>
        </w:rPr>
        <w:t>condition</w:t>
      </w:r>
      <w:r w:rsidRPr="0034392D">
        <w:rPr>
          <w:rFonts w:ascii="Times New Roman" w:eastAsia="Times New Roman" w:hAnsi="Times New Roman" w:cs="Times New Roman"/>
          <w:sz w:val="24"/>
          <w:szCs w:val="24"/>
          <w:lang w:val="ru-RU"/>
        </w:rPr>
        <w:t xml:space="preserve"> для определенного набора программ. Чтобы исключить эффект гонок </w:t>
      </w:r>
      <w:bookmarkStart w:id="22" w:name="keyword69"/>
      <w:bookmarkEnd w:id="22"/>
      <w:r w:rsidRPr="0034392D">
        <w:rPr>
          <w:rFonts w:ascii="Times New Roman" w:eastAsia="Times New Roman" w:hAnsi="Times New Roman" w:cs="Times New Roman"/>
          <w:sz w:val="24"/>
          <w:szCs w:val="24"/>
          <w:lang w:val="ru-RU"/>
        </w:rPr>
        <w:t xml:space="preserve">по отношению к некоторому ресурсу, необходимо организовать работу так, чтобы в каждый момент времени только один процесс мог находиться в своей </w:t>
      </w:r>
      <w:bookmarkStart w:id="23" w:name="keyword70"/>
      <w:bookmarkEnd w:id="23"/>
      <w:r w:rsidRPr="0034392D">
        <w:rPr>
          <w:rFonts w:ascii="Times New Roman" w:eastAsia="Times New Roman" w:hAnsi="Times New Roman" w:cs="Times New Roman"/>
          <w:sz w:val="24"/>
          <w:szCs w:val="24"/>
          <w:lang w:val="ru-RU"/>
        </w:rPr>
        <w:t xml:space="preserve">критической секции, связанной с этим ресурсом. Иными словами, необходимо обеспечить реализацию </w:t>
      </w:r>
      <w:bookmarkStart w:id="24" w:name="keyword71"/>
      <w:bookmarkEnd w:id="24"/>
      <w:r w:rsidRPr="0034392D">
        <w:rPr>
          <w:rFonts w:ascii="Times New Roman" w:eastAsia="Times New Roman" w:hAnsi="Times New Roman" w:cs="Times New Roman"/>
          <w:sz w:val="24"/>
          <w:szCs w:val="24"/>
          <w:lang w:val="ru-RU"/>
        </w:rPr>
        <w:t xml:space="preserve">взаимоисключения для </w:t>
      </w:r>
      <w:bookmarkStart w:id="25" w:name="keyword72"/>
      <w:bookmarkEnd w:id="25"/>
      <w:r w:rsidRPr="0034392D">
        <w:rPr>
          <w:rFonts w:ascii="Times New Roman" w:eastAsia="Times New Roman" w:hAnsi="Times New Roman" w:cs="Times New Roman"/>
          <w:sz w:val="24"/>
          <w:szCs w:val="24"/>
          <w:lang w:val="ru-RU"/>
        </w:rPr>
        <w:t xml:space="preserve">критических секций программ. Реализация </w:t>
      </w:r>
      <w:bookmarkStart w:id="26" w:name="keyword73"/>
      <w:bookmarkEnd w:id="26"/>
      <w:r w:rsidRPr="0034392D">
        <w:rPr>
          <w:rFonts w:ascii="Times New Roman" w:eastAsia="Times New Roman" w:hAnsi="Times New Roman" w:cs="Times New Roman"/>
          <w:sz w:val="24"/>
          <w:szCs w:val="24"/>
          <w:lang w:val="ru-RU"/>
        </w:rPr>
        <w:t xml:space="preserve">взаимоисключения для </w:t>
      </w:r>
      <w:bookmarkStart w:id="27" w:name="keyword74"/>
      <w:bookmarkEnd w:id="27"/>
      <w:r w:rsidRPr="0034392D">
        <w:rPr>
          <w:rFonts w:ascii="Times New Roman" w:eastAsia="Times New Roman" w:hAnsi="Times New Roman" w:cs="Times New Roman"/>
          <w:sz w:val="24"/>
          <w:szCs w:val="24"/>
          <w:lang w:val="ru-RU"/>
        </w:rPr>
        <w:t xml:space="preserve">критических секций программ с практической точки зрения означает, что </w:t>
      </w:r>
      <w:bookmarkStart w:id="28" w:name="keyword75"/>
      <w:bookmarkEnd w:id="28"/>
      <w:r w:rsidRPr="0034392D">
        <w:rPr>
          <w:rFonts w:ascii="Times New Roman" w:eastAsia="Times New Roman" w:hAnsi="Times New Roman" w:cs="Times New Roman"/>
          <w:sz w:val="24"/>
          <w:szCs w:val="24"/>
          <w:lang w:val="ru-RU"/>
        </w:rPr>
        <w:t xml:space="preserve">по отношению к другим процессам, участвующим во взаимодействии, </w:t>
      </w:r>
      <w:bookmarkStart w:id="29" w:name="keyword76"/>
      <w:bookmarkEnd w:id="29"/>
      <w:r w:rsidRPr="0034392D">
        <w:rPr>
          <w:rFonts w:ascii="Times New Roman" w:eastAsia="Times New Roman" w:hAnsi="Times New Roman" w:cs="Times New Roman"/>
          <w:sz w:val="24"/>
          <w:szCs w:val="24"/>
          <w:lang w:val="ru-RU"/>
        </w:rPr>
        <w:t xml:space="preserve">критическая секция начинает выполняться как </w:t>
      </w:r>
      <w:bookmarkStart w:id="30" w:name="keyword77"/>
      <w:bookmarkEnd w:id="30"/>
      <w:r w:rsidRPr="0034392D">
        <w:rPr>
          <w:rFonts w:ascii="Times New Roman" w:eastAsia="Times New Roman" w:hAnsi="Times New Roman" w:cs="Times New Roman"/>
          <w:sz w:val="24"/>
          <w:szCs w:val="24"/>
          <w:lang w:val="ru-RU"/>
        </w:rPr>
        <w:t xml:space="preserve">атомарная операция. </w:t>
      </w:r>
      <w:bookmarkEnd w:id="20"/>
      <w:r w:rsidRPr="0034392D">
        <w:rPr>
          <w:rFonts w:ascii="Times New Roman" w:eastAsia="Times New Roman" w:hAnsi="Times New Roman" w:cs="Times New Roman"/>
          <w:sz w:val="24"/>
          <w:szCs w:val="24"/>
          <w:lang w:val="ru-RU"/>
        </w:rPr>
        <w:t>Давайте рассмотрим следующий пример, в котором псевдопараллельные взаимодействующие процессы представлены действиями различных студентов (</w:t>
      </w:r>
      <w:bookmarkStart w:id="31" w:name="keyword78"/>
      <w:bookmarkEnd w:id="31"/>
      <w:r w:rsidRPr="0034392D">
        <w:rPr>
          <w:rFonts w:ascii="Times New Roman" w:eastAsia="Times New Roman" w:hAnsi="Times New Roman" w:cs="Times New Roman"/>
          <w:sz w:val="24"/>
          <w:szCs w:val="24"/>
          <w:lang w:val="ru-RU"/>
        </w:rPr>
        <w:t>таблица 5.1):</w:t>
      </w:r>
    </w:p>
    <w:p w14:paraId="50D60A98" w14:textId="77777777" w:rsidR="00654007" w:rsidRPr="0034392D" w:rsidRDefault="00654007" w:rsidP="00654007">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Здесь </w:t>
      </w:r>
      <w:bookmarkStart w:id="32" w:name="keyword79"/>
      <w:bookmarkEnd w:id="32"/>
      <w:r w:rsidRPr="0034392D">
        <w:rPr>
          <w:rFonts w:ascii="Times New Roman" w:eastAsia="Times New Roman" w:hAnsi="Times New Roman" w:cs="Times New Roman"/>
          <w:sz w:val="24"/>
          <w:szCs w:val="24"/>
          <w:lang w:val="ru-RU"/>
        </w:rPr>
        <w:t xml:space="preserve">критический участок для каждого процесса – от </w:t>
      </w:r>
      <w:bookmarkStart w:id="33" w:name="keyword80"/>
      <w:bookmarkEnd w:id="33"/>
      <w:r w:rsidRPr="0034392D">
        <w:rPr>
          <w:rFonts w:ascii="Times New Roman" w:eastAsia="Times New Roman" w:hAnsi="Times New Roman" w:cs="Times New Roman"/>
          <w:sz w:val="24"/>
          <w:szCs w:val="24"/>
          <w:lang w:val="ru-RU"/>
        </w:rPr>
        <w:t xml:space="preserve">операции "Обнаруживает, что хлеба нет" до </w:t>
      </w:r>
      <w:bookmarkStart w:id="34" w:name="keyword81"/>
      <w:bookmarkEnd w:id="34"/>
      <w:r w:rsidRPr="0034392D">
        <w:rPr>
          <w:rFonts w:ascii="Times New Roman" w:eastAsia="Times New Roman" w:hAnsi="Times New Roman" w:cs="Times New Roman"/>
          <w:sz w:val="24"/>
          <w:szCs w:val="24"/>
          <w:lang w:val="ru-RU"/>
        </w:rPr>
        <w:t xml:space="preserve">операции "Возвращается в комнату" включительно. В результате отсутствия </w:t>
      </w:r>
      <w:bookmarkStart w:id="35" w:name="keyword82"/>
      <w:bookmarkEnd w:id="35"/>
      <w:r w:rsidRPr="0034392D">
        <w:rPr>
          <w:rFonts w:ascii="Times New Roman" w:eastAsia="Times New Roman" w:hAnsi="Times New Roman" w:cs="Times New Roman"/>
          <w:sz w:val="24"/>
          <w:szCs w:val="24"/>
          <w:lang w:val="ru-RU"/>
        </w:rPr>
        <w:t xml:space="preserve">взаимоисключения мы из ситуации "Нет хлеба" попадаем в ситуацию </w:t>
      </w:r>
      <w:r w:rsidRPr="00654007">
        <w:rPr>
          <w:rFonts w:ascii="Times New Roman" w:eastAsia="Times New Roman" w:hAnsi="Times New Roman" w:cs="Times New Roman"/>
          <w:sz w:val="24"/>
          <w:szCs w:val="24"/>
        </w:rPr>
        <w:t>"</w:t>
      </w:r>
      <w:proofErr w:type="spellStart"/>
      <w:r w:rsidRPr="00654007">
        <w:rPr>
          <w:rFonts w:ascii="Times New Roman" w:eastAsia="Times New Roman" w:hAnsi="Times New Roman" w:cs="Times New Roman"/>
          <w:sz w:val="24"/>
          <w:szCs w:val="24"/>
        </w:rPr>
        <w:t>Слишком</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много</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хлеба</w:t>
      </w:r>
      <w:proofErr w:type="spellEnd"/>
      <w:r w:rsidRPr="00654007">
        <w:rPr>
          <w:rFonts w:ascii="Times New Roman" w:eastAsia="Times New Roman" w:hAnsi="Times New Roman" w:cs="Times New Roman"/>
          <w:sz w:val="24"/>
          <w:szCs w:val="24"/>
        </w:rPr>
        <w:t xml:space="preserve">". </w:t>
      </w:r>
      <w:r w:rsidRPr="0034392D">
        <w:rPr>
          <w:rFonts w:ascii="Times New Roman" w:eastAsia="Times New Roman" w:hAnsi="Times New Roman" w:cs="Times New Roman"/>
          <w:sz w:val="24"/>
          <w:szCs w:val="24"/>
          <w:lang w:val="ru-RU"/>
        </w:rPr>
        <w:t xml:space="preserve">Если бы этот </w:t>
      </w:r>
      <w:bookmarkStart w:id="36" w:name="keyword83"/>
      <w:bookmarkEnd w:id="36"/>
      <w:r w:rsidRPr="0034392D">
        <w:rPr>
          <w:rFonts w:ascii="Times New Roman" w:eastAsia="Times New Roman" w:hAnsi="Times New Roman" w:cs="Times New Roman"/>
          <w:sz w:val="24"/>
          <w:szCs w:val="24"/>
          <w:lang w:val="ru-RU"/>
        </w:rPr>
        <w:t xml:space="preserve">критический участок выполнялся как </w:t>
      </w:r>
      <w:bookmarkStart w:id="37" w:name="keyword84"/>
      <w:bookmarkEnd w:id="37"/>
      <w:r w:rsidRPr="0034392D">
        <w:rPr>
          <w:rFonts w:ascii="Times New Roman" w:eastAsia="Times New Roman" w:hAnsi="Times New Roman" w:cs="Times New Roman"/>
          <w:sz w:val="24"/>
          <w:szCs w:val="24"/>
          <w:lang w:val="ru-RU"/>
        </w:rPr>
        <w:t>атомарная операция – "Достает два батона хлеба", то проблема образования излишков была бы снята.</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775"/>
        <w:gridCol w:w="2857"/>
        <w:gridCol w:w="2858"/>
        <w:gridCol w:w="2865"/>
      </w:tblGrid>
      <w:tr w:rsidR="00654007" w:rsidRPr="00654007" w14:paraId="356A5BB5" w14:textId="77777777" w:rsidTr="00654007">
        <w:trPr>
          <w:tblCellSpacing w:w="7" w:type="dxa"/>
        </w:trPr>
        <w:tc>
          <w:tcPr>
            <w:tcW w:w="0" w:type="auto"/>
            <w:gridSpan w:val="4"/>
            <w:tcBorders>
              <w:top w:val="nil"/>
              <w:left w:val="nil"/>
              <w:bottom w:val="nil"/>
              <w:right w:val="nil"/>
            </w:tcBorders>
            <w:shd w:val="clear" w:color="auto" w:fill="D8D8D8"/>
            <w:vAlign w:val="center"/>
            <w:hideMark/>
          </w:tcPr>
          <w:p w14:paraId="3E614A40" w14:textId="77777777" w:rsidR="00654007" w:rsidRPr="00654007" w:rsidRDefault="00654007" w:rsidP="00654007">
            <w:pPr>
              <w:spacing w:after="0" w:line="240" w:lineRule="auto"/>
              <w:jc w:val="center"/>
              <w:rPr>
                <w:rFonts w:ascii="Times New Roman" w:eastAsia="Times New Roman" w:hAnsi="Times New Roman" w:cs="Times New Roman"/>
                <w:sz w:val="24"/>
                <w:szCs w:val="24"/>
              </w:rPr>
            </w:pPr>
            <w:bookmarkStart w:id="38" w:name="table.5.1"/>
            <w:bookmarkEnd w:id="38"/>
            <w:proofErr w:type="spellStart"/>
            <w:r w:rsidRPr="00654007">
              <w:rPr>
                <w:rFonts w:ascii="Times New Roman" w:eastAsia="Times New Roman" w:hAnsi="Times New Roman" w:cs="Times New Roman"/>
                <w:sz w:val="24"/>
                <w:szCs w:val="24"/>
              </w:rPr>
              <w:t>Таблица</w:t>
            </w:r>
            <w:proofErr w:type="spellEnd"/>
            <w:r w:rsidRPr="00654007">
              <w:rPr>
                <w:rFonts w:ascii="Times New Roman" w:eastAsia="Times New Roman" w:hAnsi="Times New Roman" w:cs="Times New Roman"/>
                <w:sz w:val="24"/>
                <w:szCs w:val="24"/>
              </w:rPr>
              <w:t xml:space="preserve"> 5.1. </w:t>
            </w:r>
          </w:p>
        </w:tc>
      </w:tr>
      <w:tr w:rsidR="00654007" w:rsidRPr="00654007" w14:paraId="3C61D3B0" w14:textId="77777777" w:rsidTr="00654007">
        <w:trPr>
          <w:tblCellSpacing w:w="7" w:type="dxa"/>
        </w:trPr>
        <w:tc>
          <w:tcPr>
            <w:tcW w:w="0" w:type="auto"/>
            <w:shd w:val="clear" w:color="auto" w:fill="D8D8D8"/>
            <w:vAlign w:val="center"/>
            <w:hideMark/>
          </w:tcPr>
          <w:p w14:paraId="4C4CFC28" w14:textId="77777777" w:rsidR="00654007" w:rsidRPr="00654007" w:rsidRDefault="00654007" w:rsidP="00654007">
            <w:pPr>
              <w:spacing w:after="0" w:line="240" w:lineRule="auto"/>
              <w:jc w:val="center"/>
              <w:rPr>
                <w:rFonts w:ascii="Times New Roman" w:eastAsia="Times New Roman" w:hAnsi="Times New Roman" w:cs="Times New Roman"/>
                <w:b/>
                <w:bCs/>
                <w:sz w:val="24"/>
                <w:szCs w:val="24"/>
              </w:rPr>
            </w:pPr>
            <w:proofErr w:type="spellStart"/>
            <w:r w:rsidRPr="00654007">
              <w:rPr>
                <w:rFonts w:ascii="Times New Roman" w:eastAsia="Times New Roman" w:hAnsi="Times New Roman" w:cs="Times New Roman"/>
                <w:b/>
                <w:bCs/>
                <w:sz w:val="24"/>
                <w:szCs w:val="24"/>
              </w:rPr>
              <w:t>Время</w:t>
            </w:r>
            <w:proofErr w:type="spellEnd"/>
          </w:p>
        </w:tc>
        <w:tc>
          <w:tcPr>
            <w:tcW w:w="0" w:type="auto"/>
            <w:shd w:val="clear" w:color="auto" w:fill="D8D8D8"/>
            <w:vAlign w:val="center"/>
            <w:hideMark/>
          </w:tcPr>
          <w:p w14:paraId="4072565C" w14:textId="77777777" w:rsidR="00654007" w:rsidRPr="00654007" w:rsidRDefault="00654007" w:rsidP="00654007">
            <w:pPr>
              <w:spacing w:after="0" w:line="240" w:lineRule="auto"/>
              <w:jc w:val="center"/>
              <w:rPr>
                <w:rFonts w:ascii="Times New Roman" w:eastAsia="Times New Roman" w:hAnsi="Times New Roman" w:cs="Times New Roman"/>
                <w:b/>
                <w:bCs/>
                <w:sz w:val="24"/>
                <w:szCs w:val="24"/>
              </w:rPr>
            </w:pPr>
            <w:proofErr w:type="spellStart"/>
            <w:r w:rsidRPr="00654007">
              <w:rPr>
                <w:rFonts w:ascii="Times New Roman" w:eastAsia="Times New Roman" w:hAnsi="Times New Roman" w:cs="Times New Roman"/>
                <w:b/>
                <w:bCs/>
                <w:sz w:val="24"/>
                <w:szCs w:val="24"/>
              </w:rPr>
              <w:t>Студент</w:t>
            </w:r>
            <w:proofErr w:type="spellEnd"/>
            <w:r w:rsidRPr="00654007">
              <w:rPr>
                <w:rFonts w:ascii="Times New Roman" w:eastAsia="Times New Roman" w:hAnsi="Times New Roman" w:cs="Times New Roman"/>
                <w:b/>
                <w:bCs/>
                <w:sz w:val="24"/>
                <w:szCs w:val="24"/>
              </w:rPr>
              <w:t xml:space="preserve"> 1</w:t>
            </w:r>
          </w:p>
        </w:tc>
        <w:tc>
          <w:tcPr>
            <w:tcW w:w="0" w:type="auto"/>
            <w:shd w:val="clear" w:color="auto" w:fill="D8D8D8"/>
            <w:vAlign w:val="center"/>
            <w:hideMark/>
          </w:tcPr>
          <w:p w14:paraId="7D67DA5D" w14:textId="77777777" w:rsidR="00654007" w:rsidRPr="00654007" w:rsidRDefault="00654007" w:rsidP="00654007">
            <w:pPr>
              <w:spacing w:after="0" w:line="240" w:lineRule="auto"/>
              <w:jc w:val="center"/>
              <w:rPr>
                <w:rFonts w:ascii="Times New Roman" w:eastAsia="Times New Roman" w:hAnsi="Times New Roman" w:cs="Times New Roman"/>
                <w:b/>
                <w:bCs/>
                <w:sz w:val="24"/>
                <w:szCs w:val="24"/>
              </w:rPr>
            </w:pPr>
            <w:proofErr w:type="spellStart"/>
            <w:r w:rsidRPr="00654007">
              <w:rPr>
                <w:rFonts w:ascii="Times New Roman" w:eastAsia="Times New Roman" w:hAnsi="Times New Roman" w:cs="Times New Roman"/>
                <w:b/>
                <w:bCs/>
                <w:sz w:val="24"/>
                <w:szCs w:val="24"/>
              </w:rPr>
              <w:t>Студент</w:t>
            </w:r>
            <w:proofErr w:type="spellEnd"/>
            <w:r w:rsidRPr="00654007">
              <w:rPr>
                <w:rFonts w:ascii="Times New Roman" w:eastAsia="Times New Roman" w:hAnsi="Times New Roman" w:cs="Times New Roman"/>
                <w:b/>
                <w:bCs/>
                <w:sz w:val="24"/>
                <w:szCs w:val="24"/>
              </w:rPr>
              <w:t xml:space="preserve"> 2</w:t>
            </w:r>
          </w:p>
        </w:tc>
        <w:tc>
          <w:tcPr>
            <w:tcW w:w="0" w:type="auto"/>
            <w:shd w:val="clear" w:color="auto" w:fill="D8D8D8"/>
            <w:vAlign w:val="center"/>
            <w:hideMark/>
          </w:tcPr>
          <w:p w14:paraId="143124EA" w14:textId="77777777" w:rsidR="00654007" w:rsidRPr="00654007" w:rsidRDefault="00654007" w:rsidP="00654007">
            <w:pPr>
              <w:spacing w:after="0" w:line="240" w:lineRule="auto"/>
              <w:jc w:val="center"/>
              <w:rPr>
                <w:rFonts w:ascii="Times New Roman" w:eastAsia="Times New Roman" w:hAnsi="Times New Roman" w:cs="Times New Roman"/>
                <w:b/>
                <w:bCs/>
                <w:sz w:val="24"/>
                <w:szCs w:val="24"/>
              </w:rPr>
            </w:pPr>
            <w:proofErr w:type="spellStart"/>
            <w:r w:rsidRPr="00654007">
              <w:rPr>
                <w:rFonts w:ascii="Times New Roman" w:eastAsia="Times New Roman" w:hAnsi="Times New Roman" w:cs="Times New Roman"/>
                <w:b/>
                <w:bCs/>
                <w:sz w:val="24"/>
                <w:szCs w:val="24"/>
              </w:rPr>
              <w:t>Студент</w:t>
            </w:r>
            <w:proofErr w:type="spellEnd"/>
            <w:r w:rsidRPr="00654007">
              <w:rPr>
                <w:rFonts w:ascii="Times New Roman" w:eastAsia="Times New Roman" w:hAnsi="Times New Roman" w:cs="Times New Roman"/>
                <w:b/>
                <w:bCs/>
                <w:sz w:val="24"/>
                <w:szCs w:val="24"/>
              </w:rPr>
              <w:t xml:space="preserve"> 3</w:t>
            </w:r>
          </w:p>
        </w:tc>
      </w:tr>
      <w:tr w:rsidR="00654007" w:rsidRPr="00654007" w14:paraId="25A3B5CB" w14:textId="77777777" w:rsidTr="00654007">
        <w:trPr>
          <w:tblCellSpacing w:w="7" w:type="dxa"/>
        </w:trPr>
        <w:tc>
          <w:tcPr>
            <w:tcW w:w="0" w:type="auto"/>
            <w:shd w:val="clear" w:color="auto" w:fill="EAEAEA"/>
            <w:hideMark/>
          </w:tcPr>
          <w:p w14:paraId="1002E700"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17-05</w:t>
            </w:r>
          </w:p>
        </w:tc>
        <w:tc>
          <w:tcPr>
            <w:tcW w:w="0" w:type="auto"/>
            <w:shd w:val="clear" w:color="auto" w:fill="EAEAEA"/>
            <w:hideMark/>
          </w:tcPr>
          <w:p w14:paraId="5A64993B"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Приходит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комнату</w:t>
            </w:r>
            <w:proofErr w:type="spellEnd"/>
          </w:p>
        </w:tc>
        <w:tc>
          <w:tcPr>
            <w:tcW w:w="0" w:type="auto"/>
            <w:shd w:val="clear" w:color="auto" w:fill="EAEAEA"/>
            <w:hideMark/>
          </w:tcPr>
          <w:p w14:paraId="6057490B"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0F9A1852"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620C894D" w14:textId="77777777" w:rsidTr="00654007">
        <w:trPr>
          <w:tblCellSpacing w:w="7" w:type="dxa"/>
        </w:trPr>
        <w:tc>
          <w:tcPr>
            <w:tcW w:w="0" w:type="auto"/>
            <w:shd w:val="clear" w:color="auto" w:fill="EAEAEA"/>
            <w:hideMark/>
          </w:tcPr>
          <w:p w14:paraId="1481E279"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17-07</w:t>
            </w:r>
          </w:p>
        </w:tc>
        <w:tc>
          <w:tcPr>
            <w:tcW w:w="0" w:type="auto"/>
            <w:shd w:val="clear" w:color="auto" w:fill="EAEAEA"/>
            <w:hideMark/>
          </w:tcPr>
          <w:p w14:paraId="55D9F880"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proofErr w:type="gramStart"/>
            <w:r w:rsidRPr="00654007">
              <w:rPr>
                <w:rFonts w:ascii="Times New Roman" w:eastAsia="Times New Roman" w:hAnsi="Times New Roman" w:cs="Times New Roman"/>
                <w:sz w:val="24"/>
                <w:szCs w:val="24"/>
              </w:rPr>
              <w:t>Обнаруживает,что</w:t>
            </w:r>
            <w:proofErr w:type="spellEnd"/>
            <w:proofErr w:type="gram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хлеба</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нет</w:t>
            </w:r>
            <w:proofErr w:type="spellEnd"/>
          </w:p>
        </w:tc>
        <w:tc>
          <w:tcPr>
            <w:tcW w:w="0" w:type="auto"/>
            <w:shd w:val="clear" w:color="auto" w:fill="EAEAEA"/>
            <w:hideMark/>
          </w:tcPr>
          <w:p w14:paraId="261F1759"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11CF8ACD"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009F9EC6" w14:textId="77777777" w:rsidTr="00654007">
        <w:trPr>
          <w:tblCellSpacing w:w="7" w:type="dxa"/>
        </w:trPr>
        <w:tc>
          <w:tcPr>
            <w:tcW w:w="0" w:type="auto"/>
            <w:shd w:val="clear" w:color="auto" w:fill="EAEAEA"/>
            <w:hideMark/>
          </w:tcPr>
          <w:p w14:paraId="15FC3CF8"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17-09</w:t>
            </w:r>
          </w:p>
        </w:tc>
        <w:tc>
          <w:tcPr>
            <w:tcW w:w="0" w:type="auto"/>
            <w:shd w:val="clear" w:color="auto" w:fill="EAEAEA"/>
            <w:hideMark/>
          </w:tcPr>
          <w:p w14:paraId="08BBC273"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Уходит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магазин</w:t>
            </w:r>
            <w:proofErr w:type="spellEnd"/>
          </w:p>
        </w:tc>
        <w:tc>
          <w:tcPr>
            <w:tcW w:w="0" w:type="auto"/>
            <w:shd w:val="clear" w:color="auto" w:fill="EAEAEA"/>
            <w:hideMark/>
          </w:tcPr>
          <w:p w14:paraId="261F6CC7"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1E9CCE36"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15B77B8E" w14:textId="77777777" w:rsidTr="00654007">
        <w:trPr>
          <w:tblCellSpacing w:w="7" w:type="dxa"/>
        </w:trPr>
        <w:tc>
          <w:tcPr>
            <w:tcW w:w="0" w:type="auto"/>
            <w:shd w:val="clear" w:color="auto" w:fill="EAEAEA"/>
            <w:hideMark/>
          </w:tcPr>
          <w:p w14:paraId="069ACB67"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17-11</w:t>
            </w:r>
          </w:p>
        </w:tc>
        <w:tc>
          <w:tcPr>
            <w:tcW w:w="0" w:type="auto"/>
            <w:shd w:val="clear" w:color="auto" w:fill="EAEAEA"/>
            <w:hideMark/>
          </w:tcPr>
          <w:p w14:paraId="7B79EE1B"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0FB07649"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Приходит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комнату</w:t>
            </w:r>
            <w:proofErr w:type="spellEnd"/>
          </w:p>
        </w:tc>
        <w:tc>
          <w:tcPr>
            <w:tcW w:w="0" w:type="auto"/>
            <w:shd w:val="clear" w:color="auto" w:fill="EAEAEA"/>
            <w:hideMark/>
          </w:tcPr>
          <w:p w14:paraId="7FB6751B" w14:textId="77777777" w:rsidR="00654007" w:rsidRPr="00654007" w:rsidRDefault="00654007" w:rsidP="00654007">
            <w:pPr>
              <w:spacing w:after="0" w:line="240" w:lineRule="auto"/>
              <w:rPr>
                <w:rFonts w:ascii="Times New Roman" w:eastAsia="Times New Roman" w:hAnsi="Times New Roman" w:cs="Times New Roman"/>
                <w:sz w:val="24"/>
                <w:szCs w:val="24"/>
              </w:rPr>
            </w:pPr>
          </w:p>
        </w:tc>
      </w:tr>
      <w:tr w:rsidR="00654007" w:rsidRPr="00654007" w14:paraId="07107E53" w14:textId="77777777" w:rsidTr="00654007">
        <w:trPr>
          <w:tblCellSpacing w:w="7" w:type="dxa"/>
        </w:trPr>
        <w:tc>
          <w:tcPr>
            <w:tcW w:w="0" w:type="auto"/>
            <w:shd w:val="clear" w:color="auto" w:fill="EAEAEA"/>
            <w:hideMark/>
          </w:tcPr>
          <w:p w14:paraId="3B0BBC0C"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17-13</w:t>
            </w:r>
          </w:p>
        </w:tc>
        <w:tc>
          <w:tcPr>
            <w:tcW w:w="0" w:type="auto"/>
            <w:shd w:val="clear" w:color="auto" w:fill="EAEAEA"/>
            <w:hideMark/>
          </w:tcPr>
          <w:p w14:paraId="4C39DA72"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627E2932"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Обнаруживает</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что</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хлеба</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нет</w:t>
            </w:r>
            <w:proofErr w:type="spellEnd"/>
          </w:p>
        </w:tc>
        <w:tc>
          <w:tcPr>
            <w:tcW w:w="0" w:type="auto"/>
            <w:shd w:val="clear" w:color="auto" w:fill="EAEAEA"/>
            <w:hideMark/>
          </w:tcPr>
          <w:p w14:paraId="1CFF3E94" w14:textId="77777777" w:rsidR="00654007" w:rsidRPr="00654007" w:rsidRDefault="00654007" w:rsidP="00654007">
            <w:pPr>
              <w:spacing w:after="0" w:line="240" w:lineRule="auto"/>
              <w:rPr>
                <w:rFonts w:ascii="Times New Roman" w:eastAsia="Times New Roman" w:hAnsi="Times New Roman" w:cs="Times New Roman"/>
                <w:sz w:val="24"/>
                <w:szCs w:val="24"/>
              </w:rPr>
            </w:pPr>
          </w:p>
        </w:tc>
      </w:tr>
      <w:tr w:rsidR="00654007" w:rsidRPr="00654007" w14:paraId="78899095" w14:textId="77777777" w:rsidTr="00654007">
        <w:trPr>
          <w:tblCellSpacing w:w="7" w:type="dxa"/>
        </w:trPr>
        <w:tc>
          <w:tcPr>
            <w:tcW w:w="0" w:type="auto"/>
            <w:shd w:val="clear" w:color="auto" w:fill="EAEAEA"/>
            <w:hideMark/>
          </w:tcPr>
          <w:p w14:paraId="1ECADF5E"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17-15</w:t>
            </w:r>
          </w:p>
        </w:tc>
        <w:tc>
          <w:tcPr>
            <w:tcW w:w="0" w:type="auto"/>
            <w:shd w:val="clear" w:color="auto" w:fill="EAEAEA"/>
            <w:hideMark/>
          </w:tcPr>
          <w:p w14:paraId="67E7C8E0"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42122E43"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Уходит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магазин</w:t>
            </w:r>
            <w:proofErr w:type="spellEnd"/>
          </w:p>
        </w:tc>
        <w:tc>
          <w:tcPr>
            <w:tcW w:w="0" w:type="auto"/>
            <w:shd w:val="clear" w:color="auto" w:fill="EAEAEA"/>
            <w:hideMark/>
          </w:tcPr>
          <w:p w14:paraId="4E85A7F7" w14:textId="77777777" w:rsidR="00654007" w:rsidRPr="00654007" w:rsidRDefault="00654007" w:rsidP="00654007">
            <w:pPr>
              <w:spacing w:after="0" w:line="240" w:lineRule="auto"/>
              <w:rPr>
                <w:rFonts w:ascii="Times New Roman" w:eastAsia="Times New Roman" w:hAnsi="Times New Roman" w:cs="Times New Roman"/>
                <w:sz w:val="24"/>
                <w:szCs w:val="24"/>
              </w:rPr>
            </w:pPr>
          </w:p>
        </w:tc>
      </w:tr>
      <w:tr w:rsidR="00654007" w:rsidRPr="00654007" w14:paraId="2040E370" w14:textId="77777777" w:rsidTr="00654007">
        <w:trPr>
          <w:tblCellSpacing w:w="7" w:type="dxa"/>
        </w:trPr>
        <w:tc>
          <w:tcPr>
            <w:tcW w:w="0" w:type="auto"/>
            <w:shd w:val="clear" w:color="auto" w:fill="EAEAEA"/>
            <w:hideMark/>
          </w:tcPr>
          <w:p w14:paraId="507CACDF"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17-17</w:t>
            </w:r>
          </w:p>
        </w:tc>
        <w:tc>
          <w:tcPr>
            <w:tcW w:w="0" w:type="auto"/>
            <w:shd w:val="clear" w:color="auto" w:fill="EAEAEA"/>
            <w:hideMark/>
          </w:tcPr>
          <w:p w14:paraId="5A00D3E2"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6CCD5C04"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1D4FFA45"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Приходит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комнату</w:t>
            </w:r>
            <w:proofErr w:type="spellEnd"/>
          </w:p>
        </w:tc>
      </w:tr>
      <w:tr w:rsidR="00654007" w:rsidRPr="00654007" w14:paraId="7FE18AD7" w14:textId="77777777" w:rsidTr="00654007">
        <w:trPr>
          <w:tblCellSpacing w:w="7" w:type="dxa"/>
        </w:trPr>
        <w:tc>
          <w:tcPr>
            <w:tcW w:w="0" w:type="auto"/>
            <w:shd w:val="clear" w:color="auto" w:fill="EAEAEA"/>
            <w:hideMark/>
          </w:tcPr>
          <w:p w14:paraId="74620644"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17-19</w:t>
            </w:r>
          </w:p>
        </w:tc>
        <w:tc>
          <w:tcPr>
            <w:tcW w:w="0" w:type="auto"/>
            <w:shd w:val="clear" w:color="auto" w:fill="EAEAEA"/>
            <w:hideMark/>
          </w:tcPr>
          <w:p w14:paraId="6F9762F3"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1DBBF50C"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4EB48F12"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proofErr w:type="gramStart"/>
            <w:r w:rsidRPr="00654007">
              <w:rPr>
                <w:rFonts w:ascii="Times New Roman" w:eastAsia="Times New Roman" w:hAnsi="Times New Roman" w:cs="Times New Roman"/>
                <w:sz w:val="24"/>
                <w:szCs w:val="24"/>
              </w:rPr>
              <w:t>Обнаруживает,что</w:t>
            </w:r>
            <w:proofErr w:type="spellEnd"/>
            <w:proofErr w:type="gram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хлеба</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нет</w:t>
            </w:r>
            <w:proofErr w:type="spellEnd"/>
          </w:p>
        </w:tc>
      </w:tr>
      <w:tr w:rsidR="00654007" w:rsidRPr="00654007" w14:paraId="58026AB2" w14:textId="77777777" w:rsidTr="00654007">
        <w:trPr>
          <w:tblCellSpacing w:w="7" w:type="dxa"/>
        </w:trPr>
        <w:tc>
          <w:tcPr>
            <w:tcW w:w="0" w:type="auto"/>
            <w:shd w:val="clear" w:color="auto" w:fill="EAEAEA"/>
            <w:hideMark/>
          </w:tcPr>
          <w:p w14:paraId="0A984A20"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17-21</w:t>
            </w:r>
          </w:p>
        </w:tc>
        <w:tc>
          <w:tcPr>
            <w:tcW w:w="0" w:type="auto"/>
            <w:shd w:val="clear" w:color="auto" w:fill="EAEAEA"/>
            <w:hideMark/>
          </w:tcPr>
          <w:p w14:paraId="0F607662"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02AA4F65"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5AB4753C"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Уходит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магазин</w:t>
            </w:r>
            <w:proofErr w:type="spellEnd"/>
          </w:p>
        </w:tc>
      </w:tr>
      <w:tr w:rsidR="00654007" w:rsidRPr="00654007" w14:paraId="3BD76488" w14:textId="77777777" w:rsidTr="00654007">
        <w:trPr>
          <w:tblCellSpacing w:w="7" w:type="dxa"/>
        </w:trPr>
        <w:tc>
          <w:tcPr>
            <w:tcW w:w="0" w:type="auto"/>
            <w:shd w:val="clear" w:color="auto" w:fill="EAEAEA"/>
            <w:hideMark/>
          </w:tcPr>
          <w:p w14:paraId="6FC40EB8"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17-23</w:t>
            </w:r>
          </w:p>
        </w:tc>
        <w:tc>
          <w:tcPr>
            <w:tcW w:w="0" w:type="auto"/>
            <w:shd w:val="clear" w:color="auto" w:fill="EAEAEA"/>
            <w:hideMark/>
          </w:tcPr>
          <w:p w14:paraId="4F75A3CD"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Приходит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магазин</w:t>
            </w:r>
            <w:proofErr w:type="spellEnd"/>
          </w:p>
        </w:tc>
        <w:tc>
          <w:tcPr>
            <w:tcW w:w="0" w:type="auto"/>
            <w:shd w:val="clear" w:color="auto" w:fill="EAEAEA"/>
            <w:hideMark/>
          </w:tcPr>
          <w:p w14:paraId="6F19CC28"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4BBA0ED2"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0881230B" w14:textId="77777777" w:rsidTr="00654007">
        <w:trPr>
          <w:tblCellSpacing w:w="7" w:type="dxa"/>
        </w:trPr>
        <w:tc>
          <w:tcPr>
            <w:tcW w:w="0" w:type="auto"/>
            <w:shd w:val="clear" w:color="auto" w:fill="EAEAEA"/>
            <w:hideMark/>
          </w:tcPr>
          <w:p w14:paraId="513891DE"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17-25</w:t>
            </w:r>
          </w:p>
        </w:tc>
        <w:tc>
          <w:tcPr>
            <w:tcW w:w="0" w:type="auto"/>
            <w:shd w:val="clear" w:color="auto" w:fill="EAEAEA"/>
            <w:hideMark/>
          </w:tcPr>
          <w:p w14:paraId="0240D109"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Покупает</w:t>
            </w:r>
            <w:proofErr w:type="spellEnd"/>
            <w:r w:rsidRPr="00654007">
              <w:rPr>
                <w:rFonts w:ascii="Times New Roman" w:eastAsia="Times New Roman" w:hAnsi="Times New Roman" w:cs="Times New Roman"/>
                <w:sz w:val="24"/>
                <w:szCs w:val="24"/>
              </w:rPr>
              <w:t xml:space="preserve"> 2 </w:t>
            </w:r>
            <w:proofErr w:type="spellStart"/>
            <w:r w:rsidRPr="00654007">
              <w:rPr>
                <w:rFonts w:ascii="Times New Roman" w:eastAsia="Times New Roman" w:hAnsi="Times New Roman" w:cs="Times New Roman"/>
                <w:sz w:val="24"/>
                <w:szCs w:val="24"/>
              </w:rPr>
              <w:t>батона</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на</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всех</w:t>
            </w:r>
            <w:proofErr w:type="spellEnd"/>
          </w:p>
        </w:tc>
        <w:tc>
          <w:tcPr>
            <w:tcW w:w="0" w:type="auto"/>
            <w:shd w:val="clear" w:color="auto" w:fill="EAEAEA"/>
            <w:hideMark/>
          </w:tcPr>
          <w:p w14:paraId="0BA00284"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148D36EF"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4411FCF7" w14:textId="77777777" w:rsidTr="00654007">
        <w:trPr>
          <w:tblCellSpacing w:w="7" w:type="dxa"/>
        </w:trPr>
        <w:tc>
          <w:tcPr>
            <w:tcW w:w="0" w:type="auto"/>
            <w:shd w:val="clear" w:color="auto" w:fill="EAEAEA"/>
            <w:hideMark/>
          </w:tcPr>
          <w:p w14:paraId="5D2A1860"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17-27</w:t>
            </w:r>
          </w:p>
        </w:tc>
        <w:tc>
          <w:tcPr>
            <w:tcW w:w="0" w:type="auto"/>
            <w:shd w:val="clear" w:color="auto" w:fill="EAEAEA"/>
            <w:hideMark/>
          </w:tcPr>
          <w:p w14:paraId="32F605FC"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Уходит</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из</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магазина</w:t>
            </w:r>
            <w:proofErr w:type="spellEnd"/>
          </w:p>
        </w:tc>
        <w:tc>
          <w:tcPr>
            <w:tcW w:w="0" w:type="auto"/>
            <w:shd w:val="clear" w:color="auto" w:fill="EAEAEA"/>
            <w:hideMark/>
          </w:tcPr>
          <w:p w14:paraId="2350744F"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608AB36B"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49A9619A" w14:textId="77777777" w:rsidTr="00654007">
        <w:trPr>
          <w:tblCellSpacing w:w="7" w:type="dxa"/>
        </w:trPr>
        <w:tc>
          <w:tcPr>
            <w:tcW w:w="0" w:type="auto"/>
            <w:shd w:val="clear" w:color="auto" w:fill="EAEAEA"/>
            <w:hideMark/>
          </w:tcPr>
          <w:p w14:paraId="01227B8E"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17-29</w:t>
            </w:r>
          </w:p>
        </w:tc>
        <w:tc>
          <w:tcPr>
            <w:tcW w:w="0" w:type="auto"/>
            <w:shd w:val="clear" w:color="auto" w:fill="EAEAEA"/>
            <w:hideMark/>
          </w:tcPr>
          <w:p w14:paraId="22EAB8AD"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21BB8045"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Приходит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магазин</w:t>
            </w:r>
            <w:proofErr w:type="spellEnd"/>
          </w:p>
        </w:tc>
        <w:tc>
          <w:tcPr>
            <w:tcW w:w="0" w:type="auto"/>
            <w:shd w:val="clear" w:color="auto" w:fill="EAEAEA"/>
            <w:hideMark/>
          </w:tcPr>
          <w:p w14:paraId="3134979E" w14:textId="77777777" w:rsidR="00654007" w:rsidRPr="00654007" w:rsidRDefault="00654007" w:rsidP="00654007">
            <w:pPr>
              <w:spacing w:after="0" w:line="240" w:lineRule="auto"/>
              <w:rPr>
                <w:rFonts w:ascii="Times New Roman" w:eastAsia="Times New Roman" w:hAnsi="Times New Roman" w:cs="Times New Roman"/>
                <w:sz w:val="24"/>
                <w:szCs w:val="24"/>
              </w:rPr>
            </w:pPr>
          </w:p>
        </w:tc>
      </w:tr>
      <w:tr w:rsidR="00654007" w:rsidRPr="00654007" w14:paraId="102D6EFF" w14:textId="77777777" w:rsidTr="00654007">
        <w:trPr>
          <w:tblCellSpacing w:w="7" w:type="dxa"/>
        </w:trPr>
        <w:tc>
          <w:tcPr>
            <w:tcW w:w="0" w:type="auto"/>
            <w:shd w:val="clear" w:color="auto" w:fill="EAEAEA"/>
            <w:hideMark/>
          </w:tcPr>
          <w:p w14:paraId="021220EF"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17-31</w:t>
            </w:r>
          </w:p>
        </w:tc>
        <w:tc>
          <w:tcPr>
            <w:tcW w:w="0" w:type="auto"/>
            <w:shd w:val="clear" w:color="auto" w:fill="EAEAEA"/>
            <w:hideMark/>
          </w:tcPr>
          <w:p w14:paraId="0C8633AA"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1378B523"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Покупает</w:t>
            </w:r>
            <w:proofErr w:type="spellEnd"/>
            <w:r w:rsidRPr="00654007">
              <w:rPr>
                <w:rFonts w:ascii="Times New Roman" w:eastAsia="Times New Roman" w:hAnsi="Times New Roman" w:cs="Times New Roman"/>
                <w:sz w:val="24"/>
                <w:szCs w:val="24"/>
              </w:rPr>
              <w:t xml:space="preserve"> 2 </w:t>
            </w:r>
            <w:proofErr w:type="spellStart"/>
            <w:r w:rsidRPr="00654007">
              <w:rPr>
                <w:rFonts w:ascii="Times New Roman" w:eastAsia="Times New Roman" w:hAnsi="Times New Roman" w:cs="Times New Roman"/>
                <w:sz w:val="24"/>
                <w:szCs w:val="24"/>
              </w:rPr>
              <w:t>батона</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на</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всех</w:t>
            </w:r>
            <w:proofErr w:type="spellEnd"/>
          </w:p>
        </w:tc>
        <w:tc>
          <w:tcPr>
            <w:tcW w:w="0" w:type="auto"/>
            <w:shd w:val="clear" w:color="auto" w:fill="EAEAEA"/>
            <w:hideMark/>
          </w:tcPr>
          <w:p w14:paraId="18C9C8EA" w14:textId="77777777" w:rsidR="00654007" w:rsidRPr="00654007" w:rsidRDefault="00654007" w:rsidP="00654007">
            <w:pPr>
              <w:spacing w:after="0" w:line="240" w:lineRule="auto"/>
              <w:rPr>
                <w:rFonts w:ascii="Times New Roman" w:eastAsia="Times New Roman" w:hAnsi="Times New Roman" w:cs="Times New Roman"/>
                <w:sz w:val="24"/>
                <w:szCs w:val="24"/>
              </w:rPr>
            </w:pPr>
          </w:p>
        </w:tc>
      </w:tr>
      <w:tr w:rsidR="00654007" w:rsidRPr="00654007" w14:paraId="1BE16A1D" w14:textId="77777777" w:rsidTr="00654007">
        <w:trPr>
          <w:tblCellSpacing w:w="7" w:type="dxa"/>
        </w:trPr>
        <w:tc>
          <w:tcPr>
            <w:tcW w:w="0" w:type="auto"/>
            <w:shd w:val="clear" w:color="auto" w:fill="EAEAEA"/>
            <w:hideMark/>
          </w:tcPr>
          <w:p w14:paraId="3A07EE63"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17-33</w:t>
            </w:r>
          </w:p>
        </w:tc>
        <w:tc>
          <w:tcPr>
            <w:tcW w:w="0" w:type="auto"/>
            <w:shd w:val="clear" w:color="auto" w:fill="EAEAEA"/>
            <w:hideMark/>
          </w:tcPr>
          <w:p w14:paraId="5D512192"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0C81B8DB"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Уходит</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из</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магазина</w:t>
            </w:r>
            <w:proofErr w:type="spellEnd"/>
          </w:p>
        </w:tc>
        <w:tc>
          <w:tcPr>
            <w:tcW w:w="0" w:type="auto"/>
            <w:shd w:val="clear" w:color="auto" w:fill="EAEAEA"/>
            <w:hideMark/>
          </w:tcPr>
          <w:p w14:paraId="679D62BA" w14:textId="77777777" w:rsidR="00654007" w:rsidRPr="00654007" w:rsidRDefault="00654007" w:rsidP="00654007">
            <w:pPr>
              <w:spacing w:after="0" w:line="240" w:lineRule="auto"/>
              <w:rPr>
                <w:rFonts w:ascii="Times New Roman" w:eastAsia="Times New Roman" w:hAnsi="Times New Roman" w:cs="Times New Roman"/>
                <w:sz w:val="24"/>
                <w:szCs w:val="24"/>
              </w:rPr>
            </w:pPr>
          </w:p>
        </w:tc>
      </w:tr>
      <w:tr w:rsidR="00654007" w:rsidRPr="00654007" w14:paraId="319E7A04" w14:textId="77777777" w:rsidTr="00654007">
        <w:trPr>
          <w:tblCellSpacing w:w="7" w:type="dxa"/>
        </w:trPr>
        <w:tc>
          <w:tcPr>
            <w:tcW w:w="0" w:type="auto"/>
            <w:shd w:val="clear" w:color="auto" w:fill="EAEAEA"/>
            <w:hideMark/>
          </w:tcPr>
          <w:p w14:paraId="31B0ADA2"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17-35</w:t>
            </w:r>
          </w:p>
        </w:tc>
        <w:tc>
          <w:tcPr>
            <w:tcW w:w="0" w:type="auto"/>
            <w:shd w:val="clear" w:color="auto" w:fill="EAEAEA"/>
            <w:hideMark/>
          </w:tcPr>
          <w:p w14:paraId="6201E42F"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7D9BD216"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5DD78F3A"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Приходит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магазин</w:t>
            </w:r>
            <w:proofErr w:type="spellEnd"/>
          </w:p>
        </w:tc>
      </w:tr>
      <w:tr w:rsidR="00654007" w:rsidRPr="00654007" w14:paraId="3A260A94" w14:textId="77777777" w:rsidTr="00654007">
        <w:trPr>
          <w:tblCellSpacing w:w="7" w:type="dxa"/>
        </w:trPr>
        <w:tc>
          <w:tcPr>
            <w:tcW w:w="0" w:type="auto"/>
            <w:shd w:val="clear" w:color="auto" w:fill="EAEAEA"/>
            <w:hideMark/>
          </w:tcPr>
          <w:p w14:paraId="27BBAC0B"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17-37</w:t>
            </w:r>
          </w:p>
        </w:tc>
        <w:tc>
          <w:tcPr>
            <w:tcW w:w="0" w:type="auto"/>
            <w:shd w:val="clear" w:color="auto" w:fill="EAEAEA"/>
            <w:hideMark/>
          </w:tcPr>
          <w:p w14:paraId="65C3EB80"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282E6E9C"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185619BC"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Покупает</w:t>
            </w:r>
            <w:proofErr w:type="spellEnd"/>
            <w:r w:rsidRPr="00654007">
              <w:rPr>
                <w:rFonts w:ascii="Times New Roman" w:eastAsia="Times New Roman" w:hAnsi="Times New Roman" w:cs="Times New Roman"/>
                <w:sz w:val="24"/>
                <w:szCs w:val="24"/>
              </w:rPr>
              <w:t xml:space="preserve"> 2 </w:t>
            </w:r>
            <w:proofErr w:type="spellStart"/>
            <w:r w:rsidRPr="00654007">
              <w:rPr>
                <w:rFonts w:ascii="Times New Roman" w:eastAsia="Times New Roman" w:hAnsi="Times New Roman" w:cs="Times New Roman"/>
                <w:sz w:val="24"/>
                <w:szCs w:val="24"/>
              </w:rPr>
              <w:t>батона</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на</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всех</w:t>
            </w:r>
            <w:proofErr w:type="spellEnd"/>
          </w:p>
        </w:tc>
      </w:tr>
      <w:tr w:rsidR="00654007" w:rsidRPr="00654007" w14:paraId="03130616" w14:textId="77777777" w:rsidTr="00654007">
        <w:trPr>
          <w:tblCellSpacing w:w="7" w:type="dxa"/>
        </w:trPr>
        <w:tc>
          <w:tcPr>
            <w:tcW w:w="0" w:type="auto"/>
            <w:shd w:val="clear" w:color="auto" w:fill="EAEAEA"/>
            <w:hideMark/>
          </w:tcPr>
          <w:p w14:paraId="60709BF7"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lastRenderedPageBreak/>
              <w:t>17-39</w:t>
            </w:r>
          </w:p>
        </w:tc>
        <w:tc>
          <w:tcPr>
            <w:tcW w:w="0" w:type="auto"/>
            <w:shd w:val="clear" w:color="auto" w:fill="EAEAEA"/>
            <w:hideMark/>
          </w:tcPr>
          <w:p w14:paraId="5B1C4884"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6716DE78"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73619EB9"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Уходит</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из</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магазина</w:t>
            </w:r>
            <w:proofErr w:type="spellEnd"/>
          </w:p>
        </w:tc>
      </w:tr>
      <w:tr w:rsidR="00654007" w:rsidRPr="00654007" w14:paraId="63C2C173" w14:textId="77777777" w:rsidTr="00654007">
        <w:trPr>
          <w:tblCellSpacing w:w="7" w:type="dxa"/>
        </w:trPr>
        <w:tc>
          <w:tcPr>
            <w:tcW w:w="0" w:type="auto"/>
            <w:shd w:val="clear" w:color="auto" w:fill="EAEAEA"/>
            <w:hideMark/>
          </w:tcPr>
          <w:p w14:paraId="0BDD3C9B"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17-41</w:t>
            </w:r>
          </w:p>
        </w:tc>
        <w:tc>
          <w:tcPr>
            <w:tcW w:w="0" w:type="auto"/>
            <w:shd w:val="clear" w:color="auto" w:fill="EAEAEA"/>
            <w:hideMark/>
          </w:tcPr>
          <w:p w14:paraId="416ACC25"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Возвращается</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комнату</w:t>
            </w:r>
            <w:proofErr w:type="spellEnd"/>
          </w:p>
        </w:tc>
        <w:tc>
          <w:tcPr>
            <w:tcW w:w="0" w:type="auto"/>
            <w:shd w:val="clear" w:color="auto" w:fill="EAEAEA"/>
            <w:hideMark/>
          </w:tcPr>
          <w:p w14:paraId="39267D00"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14964431"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79F6C205" w14:textId="77777777" w:rsidTr="00654007">
        <w:trPr>
          <w:tblCellSpacing w:w="7" w:type="dxa"/>
        </w:trPr>
        <w:tc>
          <w:tcPr>
            <w:tcW w:w="0" w:type="auto"/>
            <w:shd w:val="clear" w:color="auto" w:fill="EAEAEA"/>
            <w:hideMark/>
          </w:tcPr>
          <w:p w14:paraId="418434B7"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17-43</w:t>
            </w:r>
          </w:p>
        </w:tc>
        <w:tc>
          <w:tcPr>
            <w:tcW w:w="0" w:type="auto"/>
            <w:shd w:val="clear" w:color="auto" w:fill="EAEAEA"/>
            <w:hideMark/>
          </w:tcPr>
          <w:p w14:paraId="07E72574"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499485DE"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61E06E5D"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6DA5D98A" w14:textId="77777777" w:rsidTr="00654007">
        <w:trPr>
          <w:tblCellSpacing w:w="7" w:type="dxa"/>
        </w:trPr>
        <w:tc>
          <w:tcPr>
            <w:tcW w:w="0" w:type="auto"/>
            <w:shd w:val="clear" w:color="auto" w:fill="EAEAEA"/>
            <w:hideMark/>
          </w:tcPr>
          <w:p w14:paraId="0A7E2AA9"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17-45</w:t>
            </w:r>
          </w:p>
        </w:tc>
        <w:tc>
          <w:tcPr>
            <w:tcW w:w="0" w:type="auto"/>
            <w:shd w:val="clear" w:color="auto" w:fill="EAEAEA"/>
            <w:hideMark/>
          </w:tcPr>
          <w:p w14:paraId="25375E27"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5823BFF4"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6E87DFE9"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5C2DFF75" w14:textId="77777777" w:rsidTr="00654007">
        <w:trPr>
          <w:tblCellSpacing w:w="7" w:type="dxa"/>
        </w:trPr>
        <w:tc>
          <w:tcPr>
            <w:tcW w:w="0" w:type="auto"/>
            <w:shd w:val="clear" w:color="auto" w:fill="EAEAEA"/>
            <w:hideMark/>
          </w:tcPr>
          <w:p w14:paraId="0E97728E"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17-47</w:t>
            </w:r>
          </w:p>
        </w:tc>
        <w:tc>
          <w:tcPr>
            <w:tcW w:w="0" w:type="auto"/>
            <w:shd w:val="clear" w:color="auto" w:fill="EAEAEA"/>
            <w:hideMark/>
          </w:tcPr>
          <w:p w14:paraId="631268F5"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545161C2"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Возвращается</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комнату</w:t>
            </w:r>
            <w:proofErr w:type="spellEnd"/>
          </w:p>
        </w:tc>
        <w:tc>
          <w:tcPr>
            <w:tcW w:w="0" w:type="auto"/>
            <w:shd w:val="clear" w:color="auto" w:fill="EAEAEA"/>
            <w:hideMark/>
          </w:tcPr>
          <w:p w14:paraId="512038C0" w14:textId="77777777" w:rsidR="00654007" w:rsidRPr="00654007" w:rsidRDefault="00654007" w:rsidP="00654007">
            <w:pPr>
              <w:spacing w:after="0" w:line="240" w:lineRule="auto"/>
              <w:rPr>
                <w:rFonts w:ascii="Times New Roman" w:eastAsia="Times New Roman" w:hAnsi="Times New Roman" w:cs="Times New Roman"/>
                <w:sz w:val="24"/>
                <w:szCs w:val="24"/>
              </w:rPr>
            </w:pPr>
          </w:p>
        </w:tc>
      </w:tr>
      <w:tr w:rsidR="00654007" w:rsidRPr="00654007" w14:paraId="23DD54C2" w14:textId="77777777" w:rsidTr="00654007">
        <w:trPr>
          <w:tblCellSpacing w:w="7" w:type="dxa"/>
        </w:trPr>
        <w:tc>
          <w:tcPr>
            <w:tcW w:w="0" w:type="auto"/>
            <w:shd w:val="clear" w:color="auto" w:fill="EAEAEA"/>
            <w:hideMark/>
          </w:tcPr>
          <w:p w14:paraId="6BADFFF2"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17-49</w:t>
            </w:r>
          </w:p>
        </w:tc>
        <w:tc>
          <w:tcPr>
            <w:tcW w:w="0" w:type="auto"/>
            <w:shd w:val="clear" w:color="auto" w:fill="EAEAEA"/>
            <w:hideMark/>
          </w:tcPr>
          <w:p w14:paraId="0D40DBF5"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0C42EEFE"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7ED74775"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70F9DFA1" w14:textId="77777777" w:rsidTr="00654007">
        <w:trPr>
          <w:tblCellSpacing w:w="7" w:type="dxa"/>
        </w:trPr>
        <w:tc>
          <w:tcPr>
            <w:tcW w:w="0" w:type="auto"/>
            <w:shd w:val="clear" w:color="auto" w:fill="EAEAEA"/>
            <w:hideMark/>
          </w:tcPr>
          <w:p w14:paraId="7D0956B0"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17-51</w:t>
            </w:r>
          </w:p>
        </w:tc>
        <w:tc>
          <w:tcPr>
            <w:tcW w:w="0" w:type="auto"/>
            <w:shd w:val="clear" w:color="auto" w:fill="EAEAEA"/>
            <w:hideMark/>
          </w:tcPr>
          <w:p w14:paraId="6A4F9153"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098712DE"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1DEB8FD7"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080219A4" w14:textId="77777777" w:rsidTr="00654007">
        <w:trPr>
          <w:tblCellSpacing w:w="7" w:type="dxa"/>
        </w:trPr>
        <w:tc>
          <w:tcPr>
            <w:tcW w:w="0" w:type="auto"/>
            <w:shd w:val="clear" w:color="auto" w:fill="EAEAEA"/>
            <w:hideMark/>
          </w:tcPr>
          <w:p w14:paraId="3D0509FE"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17-53</w:t>
            </w:r>
          </w:p>
        </w:tc>
        <w:tc>
          <w:tcPr>
            <w:tcW w:w="0" w:type="auto"/>
            <w:shd w:val="clear" w:color="auto" w:fill="EAEAEA"/>
            <w:hideMark/>
          </w:tcPr>
          <w:p w14:paraId="055D1B56"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5FEE5F59"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56CCC082"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Возвращается</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комнату</w:t>
            </w:r>
            <w:proofErr w:type="spellEnd"/>
          </w:p>
        </w:tc>
      </w:tr>
    </w:tbl>
    <w:p w14:paraId="539E56F5" w14:textId="77777777" w:rsidR="00654007" w:rsidRPr="00654007" w:rsidRDefault="00654007" w:rsidP="00654007">
      <w:pPr>
        <w:spacing w:before="100" w:beforeAutospacing="1" w:after="100" w:afterAutospacing="1" w:line="240" w:lineRule="auto"/>
        <w:rPr>
          <w:rFonts w:ascii="Times New Roman" w:eastAsia="Times New Roman" w:hAnsi="Times New Roman" w:cs="Times New Roman"/>
          <w:sz w:val="24"/>
          <w:szCs w:val="24"/>
        </w:rPr>
      </w:pPr>
      <w:r w:rsidRPr="0034392D">
        <w:rPr>
          <w:rFonts w:ascii="Times New Roman" w:eastAsia="Times New Roman" w:hAnsi="Times New Roman" w:cs="Times New Roman"/>
          <w:sz w:val="24"/>
          <w:szCs w:val="24"/>
          <w:lang w:val="ru-RU"/>
        </w:rPr>
        <w:t xml:space="preserve">Сделать процесс добывания хлеба </w:t>
      </w:r>
      <w:bookmarkStart w:id="39" w:name="keyword85"/>
      <w:bookmarkEnd w:id="39"/>
      <w:r w:rsidRPr="0034392D">
        <w:rPr>
          <w:rFonts w:ascii="Times New Roman" w:eastAsia="Times New Roman" w:hAnsi="Times New Roman" w:cs="Times New Roman"/>
          <w:sz w:val="24"/>
          <w:szCs w:val="24"/>
          <w:lang w:val="ru-RU"/>
        </w:rPr>
        <w:t xml:space="preserve">атомарной операцией можно было бы следующим образом: перед началом этого процесса закрыть дверь изнутри на засов и уходить добывать хлеб через окно, а </w:t>
      </w:r>
      <w:bookmarkStart w:id="40" w:name="keyword86"/>
      <w:bookmarkEnd w:id="40"/>
      <w:r w:rsidRPr="0034392D">
        <w:rPr>
          <w:rFonts w:ascii="Times New Roman" w:eastAsia="Times New Roman" w:hAnsi="Times New Roman" w:cs="Times New Roman"/>
          <w:sz w:val="24"/>
          <w:szCs w:val="24"/>
          <w:lang w:val="ru-RU"/>
        </w:rPr>
        <w:t xml:space="preserve">по окончании процесса вернуться в комнату через окно и отодвинуть засов. Тогда пока один студент добывает хлеб, все остальные находятся в состоянии ожидания под дверью </w:t>
      </w:r>
      <w:r w:rsidRPr="00654007">
        <w:rPr>
          <w:rFonts w:ascii="Times New Roman" w:eastAsia="Times New Roman" w:hAnsi="Times New Roman" w:cs="Times New Roman"/>
          <w:sz w:val="24"/>
          <w:szCs w:val="24"/>
        </w:rPr>
        <w:t>(</w:t>
      </w:r>
      <w:bookmarkStart w:id="41" w:name="keyword87"/>
      <w:bookmarkEnd w:id="41"/>
      <w:proofErr w:type="spellStart"/>
      <w:r w:rsidRPr="00654007">
        <w:rPr>
          <w:rFonts w:ascii="Times New Roman" w:eastAsia="Times New Roman" w:hAnsi="Times New Roman" w:cs="Times New Roman"/>
          <w:sz w:val="24"/>
          <w:szCs w:val="24"/>
        </w:rPr>
        <w:t>таблица</w:t>
      </w:r>
      <w:proofErr w:type="spellEnd"/>
      <w:r w:rsidRPr="00654007">
        <w:rPr>
          <w:rFonts w:ascii="Times New Roman" w:eastAsia="Times New Roman" w:hAnsi="Times New Roman" w:cs="Times New Roman"/>
          <w:sz w:val="24"/>
          <w:szCs w:val="24"/>
        </w:rPr>
        <w:t xml:space="preserve"> 5.2).</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775"/>
        <w:gridCol w:w="2673"/>
        <w:gridCol w:w="2173"/>
        <w:gridCol w:w="2180"/>
      </w:tblGrid>
      <w:tr w:rsidR="00654007" w:rsidRPr="00654007" w14:paraId="10DF094E" w14:textId="77777777" w:rsidTr="00654007">
        <w:trPr>
          <w:tblCellSpacing w:w="7" w:type="dxa"/>
        </w:trPr>
        <w:tc>
          <w:tcPr>
            <w:tcW w:w="0" w:type="auto"/>
            <w:gridSpan w:val="4"/>
            <w:tcBorders>
              <w:top w:val="nil"/>
              <w:left w:val="nil"/>
              <w:bottom w:val="nil"/>
              <w:right w:val="nil"/>
            </w:tcBorders>
            <w:shd w:val="clear" w:color="auto" w:fill="D8D8D8"/>
            <w:vAlign w:val="center"/>
            <w:hideMark/>
          </w:tcPr>
          <w:p w14:paraId="7C7ADF8C" w14:textId="77777777" w:rsidR="00654007" w:rsidRPr="00654007" w:rsidRDefault="00654007" w:rsidP="00654007">
            <w:pPr>
              <w:spacing w:after="0" w:line="240" w:lineRule="auto"/>
              <w:jc w:val="center"/>
              <w:rPr>
                <w:rFonts w:ascii="Times New Roman" w:eastAsia="Times New Roman" w:hAnsi="Times New Roman" w:cs="Times New Roman"/>
                <w:sz w:val="24"/>
                <w:szCs w:val="24"/>
              </w:rPr>
            </w:pPr>
            <w:bookmarkStart w:id="42" w:name="table.5.2"/>
            <w:bookmarkEnd w:id="42"/>
            <w:proofErr w:type="spellStart"/>
            <w:r w:rsidRPr="00654007">
              <w:rPr>
                <w:rFonts w:ascii="Times New Roman" w:eastAsia="Times New Roman" w:hAnsi="Times New Roman" w:cs="Times New Roman"/>
                <w:sz w:val="24"/>
                <w:szCs w:val="24"/>
              </w:rPr>
              <w:t>Таблица</w:t>
            </w:r>
            <w:proofErr w:type="spellEnd"/>
            <w:r w:rsidRPr="00654007">
              <w:rPr>
                <w:rFonts w:ascii="Times New Roman" w:eastAsia="Times New Roman" w:hAnsi="Times New Roman" w:cs="Times New Roman"/>
                <w:sz w:val="24"/>
                <w:szCs w:val="24"/>
              </w:rPr>
              <w:t xml:space="preserve"> 5.2. </w:t>
            </w:r>
          </w:p>
        </w:tc>
      </w:tr>
      <w:tr w:rsidR="00654007" w:rsidRPr="00654007" w14:paraId="6FCCF526" w14:textId="77777777" w:rsidTr="00654007">
        <w:trPr>
          <w:tblCellSpacing w:w="7" w:type="dxa"/>
        </w:trPr>
        <w:tc>
          <w:tcPr>
            <w:tcW w:w="0" w:type="auto"/>
            <w:shd w:val="clear" w:color="auto" w:fill="D8D8D8"/>
            <w:vAlign w:val="center"/>
            <w:hideMark/>
          </w:tcPr>
          <w:p w14:paraId="5774AA29" w14:textId="77777777" w:rsidR="00654007" w:rsidRPr="00654007" w:rsidRDefault="00654007" w:rsidP="00654007">
            <w:pPr>
              <w:spacing w:after="0" w:line="240" w:lineRule="auto"/>
              <w:jc w:val="center"/>
              <w:rPr>
                <w:rFonts w:ascii="Times New Roman" w:eastAsia="Times New Roman" w:hAnsi="Times New Roman" w:cs="Times New Roman"/>
                <w:b/>
                <w:bCs/>
                <w:sz w:val="24"/>
                <w:szCs w:val="24"/>
              </w:rPr>
            </w:pPr>
            <w:proofErr w:type="spellStart"/>
            <w:r w:rsidRPr="00654007">
              <w:rPr>
                <w:rFonts w:ascii="Times New Roman" w:eastAsia="Times New Roman" w:hAnsi="Times New Roman" w:cs="Times New Roman"/>
                <w:b/>
                <w:bCs/>
                <w:sz w:val="24"/>
                <w:szCs w:val="24"/>
              </w:rPr>
              <w:t>Время</w:t>
            </w:r>
            <w:proofErr w:type="spellEnd"/>
          </w:p>
        </w:tc>
        <w:tc>
          <w:tcPr>
            <w:tcW w:w="0" w:type="auto"/>
            <w:shd w:val="clear" w:color="auto" w:fill="D8D8D8"/>
            <w:vAlign w:val="center"/>
            <w:hideMark/>
          </w:tcPr>
          <w:p w14:paraId="31B0C2E8" w14:textId="77777777" w:rsidR="00654007" w:rsidRPr="00654007" w:rsidRDefault="00654007" w:rsidP="00654007">
            <w:pPr>
              <w:spacing w:after="0" w:line="240" w:lineRule="auto"/>
              <w:jc w:val="center"/>
              <w:rPr>
                <w:rFonts w:ascii="Times New Roman" w:eastAsia="Times New Roman" w:hAnsi="Times New Roman" w:cs="Times New Roman"/>
                <w:b/>
                <w:bCs/>
                <w:sz w:val="24"/>
                <w:szCs w:val="24"/>
              </w:rPr>
            </w:pPr>
            <w:proofErr w:type="spellStart"/>
            <w:r w:rsidRPr="00654007">
              <w:rPr>
                <w:rFonts w:ascii="Times New Roman" w:eastAsia="Times New Roman" w:hAnsi="Times New Roman" w:cs="Times New Roman"/>
                <w:b/>
                <w:bCs/>
                <w:sz w:val="24"/>
                <w:szCs w:val="24"/>
              </w:rPr>
              <w:t>Студент</w:t>
            </w:r>
            <w:proofErr w:type="spellEnd"/>
            <w:r w:rsidRPr="00654007">
              <w:rPr>
                <w:rFonts w:ascii="Times New Roman" w:eastAsia="Times New Roman" w:hAnsi="Times New Roman" w:cs="Times New Roman"/>
                <w:b/>
                <w:bCs/>
                <w:sz w:val="24"/>
                <w:szCs w:val="24"/>
              </w:rPr>
              <w:t xml:space="preserve"> 1</w:t>
            </w:r>
          </w:p>
        </w:tc>
        <w:tc>
          <w:tcPr>
            <w:tcW w:w="0" w:type="auto"/>
            <w:shd w:val="clear" w:color="auto" w:fill="D8D8D8"/>
            <w:vAlign w:val="center"/>
            <w:hideMark/>
          </w:tcPr>
          <w:p w14:paraId="65321A37" w14:textId="77777777" w:rsidR="00654007" w:rsidRPr="00654007" w:rsidRDefault="00654007" w:rsidP="00654007">
            <w:pPr>
              <w:spacing w:after="0" w:line="240" w:lineRule="auto"/>
              <w:jc w:val="center"/>
              <w:rPr>
                <w:rFonts w:ascii="Times New Roman" w:eastAsia="Times New Roman" w:hAnsi="Times New Roman" w:cs="Times New Roman"/>
                <w:b/>
                <w:bCs/>
                <w:sz w:val="24"/>
                <w:szCs w:val="24"/>
              </w:rPr>
            </w:pPr>
            <w:proofErr w:type="spellStart"/>
            <w:r w:rsidRPr="00654007">
              <w:rPr>
                <w:rFonts w:ascii="Times New Roman" w:eastAsia="Times New Roman" w:hAnsi="Times New Roman" w:cs="Times New Roman"/>
                <w:b/>
                <w:bCs/>
                <w:sz w:val="24"/>
                <w:szCs w:val="24"/>
              </w:rPr>
              <w:t>Студент</w:t>
            </w:r>
            <w:proofErr w:type="spellEnd"/>
            <w:r w:rsidRPr="00654007">
              <w:rPr>
                <w:rFonts w:ascii="Times New Roman" w:eastAsia="Times New Roman" w:hAnsi="Times New Roman" w:cs="Times New Roman"/>
                <w:b/>
                <w:bCs/>
                <w:sz w:val="24"/>
                <w:szCs w:val="24"/>
              </w:rPr>
              <w:t xml:space="preserve"> 2</w:t>
            </w:r>
          </w:p>
        </w:tc>
        <w:tc>
          <w:tcPr>
            <w:tcW w:w="0" w:type="auto"/>
            <w:shd w:val="clear" w:color="auto" w:fill="D8D8D8"/>
            <w:vAlign w:val="center"/>
            <w:hideMark/>
          </w:tcPr>
          <w:p w14:paraId="4E24AB50" w14:textId="77777777" w:rsidR="00654007" w:rsidRPr="00654007" w:rsidRDefault="00654007" w:rsidP="00654007">
            <w:pPr>
              <w:spacing w:after="0" w:line="240" w:lineRule="auto"/>
              <w:jc w:val="center"/>
              <w:rPr>
                <w:rFonts w:ascii="Times New Roman" w:eastAsia="Times New Roman" w:hAnsi="Times New Roman" w:cs="Times New Roman"/>
                <w:b/>
                <w:bCs/>
                <w:sz w:val="24"/>
                <w:szCs w:val="24"/>
              </w:rPr>
            </w:pPr>
            <w:proofErr w:type="spellStart"/>
            <w:r w:rsidRPr="00654007">
              <w:rPr>
                <w:rFonts w:ascii="Times New Roman" w:eastAsia="Times New Roman" w:hAnsi="Times New Roman" w:cs="Times New Roman"/>
                <w:b/>
                <w:bCs/>
                <w:sz w:val="24"/>
                <w:szCs w:val="24"/>
              </w:rPr>
              <w:t>Студент</w:t>
            </w:r>
            <w:proofErr w:type="spellEnd"/>
            <w:r w:rsidRPr="00654007">
              <w:rPr>
                <w:rFonts w:ascii="Times New Roman" w:eastAsia="Times New Roman" w:hAnsi="Times New Roman" w:cs="Times New Roman"/>
                <w:b/>
                <w:bCs/>
                <w:sz w:val="24"/>
                <w:szCs w:val="24"/>
              </w:rPr>
              <w:t xml:space="preserve"> 3</w:t>
            </w:r>
          </w:p>
        </w:tc>
      </w:tr>
      <w:tr w:rsidR="00654007" w:rsidRPr="00654007" w14:paraId="58B4A2CB" w14:textId="77777777" w:rsidTr="00654007">
        <w:trPr>
          <w:tblCellSpacing w:w="7" w:type="dxa"/>
        </w:trPr>
        <w:tc>
          <w:tcPr>
            <w:tcW w:w="0" w:type="auto"/>
            <w:shd w:val="clear" w:color="auto" w:fill="EAEAEA"/>
            <w:hideMark/>
          </w:tcPr>
          <w:p w14:paraId="24E5B1E3"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17-05</w:t>
            </w:r>
          </w:p>
        </w:tc>
        <w:tc>
          <w:tcPr>
            <w:tcW w:w="0" w:type="auto"/>
            <w:shd w:val="clear" w:color="auto" w:fill="EAEAEA"/>
            <w:hideMark/>
          </w:tcPr>
          <w:p w14:paraId="1AE60757"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Приходит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комнату</w:t>
            </w:r>
            <w:proofErr w:type="spellEnd"/>
          </w:p>
        </w:tc>
        <w:tc>
          <w:tcPr>
            <w:tcW w:w="0" w:type="auto"/>
            <w:shd w:val="clear" w:color="auto" w:fill="EAEAEA"/>
            <w:hideMark/>
          </w:tcPr>
          <w:p w14:paraId="05B45F17"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73B09798"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5F44F185" w14:textId="77777777" w:rsidTr="00654007">
        <w:trPr>
          <w:tblCellSpacing w:w="7" w:type="dxa"/>
        </w:trPr>
        <w:tc>
          <w:tcPr>
            <w:tcW w:w="0" w:type="auto"/>
            <w:shd w:val="clear" w:color="auto" w:fill="EAEAEA"/>
            <w:hideMark/>
          </w:tcPr>
          <w:p w14:paraId="24D63A43"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17-07</w:t>
            </w:r>
          </w:p>
        </w:tc>
        <w:tc>
          <w:tcPr>
            <w:tcW w:w="0" w:type="auto"/>
            <w:shd w:val="clear" w:color="auto" w:fill="EAEAEA"/>
            <w:hideMark/>
          </w:tcPr>
          <w:p w14:paraId="4985E120"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Достает</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два</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батона</w:t>
            </w:r>
            <w:proofErr w:type="spellEnd"/>
            <w:r w:rsidRPr="00654007">
              <w:rPr>
                <w:rFonts w:ascii="Times New Roman" w:eastAsia="Times New Roman" w:hAnsi="Times New Roman" w:cs="Times New Roman"/>
                <w:sz w:val="24"/>
                <w:szCs w:val="24"/>
              </w:rPr>
              <w:t xml:space="preserve"> </w:t>
            </w:r>
            <w:proofErr w:type="spellStart"/>
            <w:r w:rsidRPr="00654007">
              <w:rPr>
                <w:rFonts w:ascii="Times New Roman" w:eastAsia="Times New Roman" w:hAnsi="Times New Roman" w:cs="Times New Roman"/>
                <w:sz w:val="24"/>
                <w:szCs w:val="24"/>
              </w:rPr>
              <w:t>хлеба</w:t>
            </w:r>
            <w:proofErr w:type="spellEnd"/>
          </w:p>
        </w:tc>
        <w:tc>
          <w:tcPr>
            <w:tcW w:w="0" w:type="auto"/>
            <w:shd w:val="clear" w:color="auto" w:fill="EAEAEA"/>
            <w:hideMark/>
          </w:tcPr>
          <w:p w14:paraId="301A58BA"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7DCA91B6" w14:textId="77777777" w:rsidR="00654007" w:rsidRPr="00654007" w:rsidRDefault="00654007" w:rsidP="00654007">
            <w:pPr>
              <w:spacing w:after="0" w:line="240" w:lineRule="auto"/>
              <w:rPr>
                <w:rFonts w:ascii="Times New Roman" w:eastAsia="Times New Roman" w:hAnsi="Times New Roman" w:cs="Times New Roman"/>
                <w:sz w:val="20"/>
                <w:szCs w:val="20"/>
              </w:rPr>
            </w:pPr>
          </w:p>
        </w:tc>
      </w:tr>
      <w:tr w:rsidR="00654007" w:rsidRPr="00654007" w14:paraId="0034D552" w14:textId="77777777" w:rsidTr="00654007">
        <w:trPr>
          <w:tblCellSpacing w:w="7" w:type="dxa"/>
        </w:trPr>
        <w:tc>
          <w:tcPr>
            <w:tcW w:w="0" w:type="auto"/>
            <w:shd w:val="clear" w:color="auto" w:fill="EAEAEA"/>
            <w:hideMark/>
          </w:tcPr>
          <w:p w14:paraId="72F265A3"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17-43</w:t>
            </w:r>
          </w:p>
        </w:tc>
        <w:tc>
          <w:tcPr>
            <w:tcW w:w="0" w:type="auto"/>
            <w:shd w:val="clear" w:color="auto" w:fill="EAEAEA"/>
            <w:hideMark/>
          </w:tcPr>
          <w:p w14:paraId="583214C0"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1452F161"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Приходит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комнату</w:t>
            </w:r>
            <w:proofErr w:type="spellEnd"/>
          </w:p>
        </w:tc>
        <w:tc>
          <w:tcPr>
            <w:tcW w:w="0" w:type="auto"/>
            <w:shd w:val="clear" w:color="auto" w:fill="EAEAEA"/>
            <w:hideMark/>
          </w:tcPr>
          <w:p w14:paraId="4D02D1BB" w14:textId="77777777" w:rsidR="00654007" w:rsidRPr="00654007" w:rsidRDefault="00654007" w:rsidP="00654007">
            <w:pPr>
              <w:spacing w:after="0" w:line="240" w:lineRule="auto"/>
              <w:rPr>
                <w:rFonts w:ascii="Times New Roman" w:eastAsia="Times New Roman" w:hAnsi="Times New Roman" w:cs="Times New Roman"/>
                <w:sz w:val="24"/>
                <w:szCs w:val="24"/>
              </w:rPr>
            </w:pPr>
          </w:p>
        </w:tc>
      </w:tr>
      <w:tr w:rsidR="00654007" w:rsidRPr="00654007" w14:paraId="26E034BE" w14:textId="77777777" w:rsidTr="00654007">
        <w:trPr>
          <w:tblCellSpacing w:w="7" w:type="dxa"/>
        </w:trPr>
        <w:tc>
          <w:tcPr>
            <w:tcW w:w="0" w:type="auto"/>
            <w:shd w:val="clear" w:color="auto" w:fill="EAEAEA"/>
            <w:hideMark/>
          </w:tcPr>
          <w:p w14:paraId="05E84ADD" w14:textId="77777777" w:rsidR="00654007" w:rsidRPr="00654007" w:rsidRDefault="00654007" w:rsidP="00654007">
            <w:pPr>
              <w:spacing w:after="0" w:line="240" w:lineRule="auto"/>
              <w:rPr>
                <w:rFonts w:ascii="Times New Roman" w:eastAsia="Times New Roman" w:hAnsi="Times New Roman" w:cs="Times New Roman"/>
                <w:sz w:val="24"/>
                <w:szCs w:val="24"/>
              </w:rPr>
            </w:pPr>
            <w:r w:rsidRPr="00654007">
              <w:rPr>
                <w:rFonts w:ascii="Times New Roman" w:eastAsia="Times New Roman" w:hAnsi="Times New Roman" w:cs="Times New Roman"/>
                <w:sz w:val="24"/>
                <w:szCs w:val="24"/>
              </w:rPr>
              <w:t>17-47</w:t>
            </w:r>
          </w:p>
        </w:tc>
        <w:tc>
          <w:tcPr>
            <w:tcW w:w="0" w:type="auto"/>
            <w:shd w:val="clear" w:color="auto" w:fill="EAEAEA"/>
            <w:hideMark/>
          </w:tcPr>
          <w:p w14:paraId="3B8CA9DF" w14:textId="77777777" w:rsidR="00654007" w:rsidRPr="00654007" w:rsidRDefault="00654007" w:rsidP="00654007">
            <w:pPr>
              <w:spacing w:after="0" w:line="240" w:lineRule="auto"/>
              <w:rPr>
                <w:rFonts w:ascii="Times New Roman" w:eastAsia="Times New Roman" w:hAnsi="Times New Roman" w:cs="Times New Roman"/>
                <w:sz w:val="24"/>
                <w:szCs w:val="24"/>
              </w:rPr>
            </w:pPr>
          </w:p>
        </w:tc>
        <w:tc>
          <w:tcPr>
            <w:tcW w:w="0" w:type="auto"/>
            <w:shd w:val="clear" w:color="auto" w:fill="EAEAEA"/>
            <w:hideMark/>
          </w:tcPr>
          <w:p w14:paraId="1E5DB0F5" w14:textId="77777777" w:rsidR="00654007" w:rsidRPr="00654007" w:rsidRDefault="00654007" w:rsidP="00654007">
            <w:pPr>
              <w:spacing w:after="0" w:line="240" w:lineRule="auto"/>
              <w:rPr>
                <w:rFonts w:ascii="Times New Roman" w:eastAsia="Times New Roman" w:hAnsi="Times New Roman" w:cs="Times New Roman"/>
                <w:sz w:val="20"/>
                <w:szCs w:val="20"/>
              </w:rPr>
            </w:pPr>
          </w:p>
        </w:tc>
        <w:tc>
          <w:tcPr>
            <w:tcW w:w="0" w:type="auto"/>
            <w:shd w:val="clear" w:color="auto" w:fill="EAEAEA"/>
            <w:hideMark/>
          </w:tcPr>
          <w:p w14:paraId="0B5A6BA4" w14:textId="77777777" w:rsidR="00654007" w:rsidRPr="00654007" w:rsidRDefault="00654007" w:rsidP="00654007">
            <w:pPr>
              <w:spacing w:after="0" w:line="240" w:lineRule="auto"/>
              <w:rPr>
                <w:rFonts w:ascii="Times New Roman" w:eastAsia="Times New Roman" w:hAnsi="Times New Roman" w:cs="Times New Roman"/>
                <w:sz w:val="24"/>
                <w:szCs w:val="24"/>
              </w:rPr>
            </w:pPr>
            <w:proofErr w:type="spellStart"/>
            <w:r w:rsidRPr="00654007">
              <w:rPr>
                <w:rFonts w:ascii="Times New Roman" w:eastAsia="Times New Roman" w:hAnsi="Times New Roman" w:cs="Times New Roman"/>
                <w:sz w:val="24"/>
                <w:szCs w:val="24"/>
              </w:rPr>
              <w:t>Приходит</w:t>
            </w:r>
            <w:proofErr w:type="spellEnd"/>
            <w:r w:rsidRPr="00654007">
              <w:rPr>
                <w:rFonts w:ascii="Times New Roman" w:eastAsia="Times New Roman" w:hAnsi="Times New Roman" w:cs="Times New Roman"/>
                <w:sz w:val="24"/>
                <w:szCs w:val="24"/>
              </w:rPr>
              <w:t xml:space="preserve"> в </w:t>
            </w:r>
            <w:proofErr w:type="spellStart"/>
            <w:r w:rsidRPr="00654007">
              <w:rPr>
                <w:rFonts w:ascii="Times New Roman" w:eastAsia="Times New Roman" w:hAnsi="Times New Roman" w:cs="Times New Roman"/>
                <w:sz w:val="24"/>
                <w:szCs w:val="24"/>
              </w:rPr>
              <w:t>комнату</w:t>
            </w:r>
            <w:proofErr w:type="spellEnd"/>
          </w:p>
        </w:tc>
      </w:tr>
    </w:tbl>
    <w:p w14:paraId="02541F6A" w14:textId="77777777" w:rsidR="00654007" w:rsidRPr="0034392D" w:rsidRDefault="00654007" w:rsidP="00654007">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Итак, для решения задачи необходимо, чтобы в том случае, когда процесс находится в своем </w:t>
      </w:r>
      <w:bookmarkStart w:id="43" w:name="keyword88"/>
      <w:bookmarkEnd w:id="43"/>
      <w:r w:rsidRPr="0034392D">
        <w:rPr>
          <w:rFonts w:ascii="Times New Roman" w:eastAsia="Times New Roman" w:hAnsi="Times New Roman" w:cs="Times New Roman"/>
          <w:sz w:val="24"/>
          <w:szCs w:val="24"/>
          <w:lang w:val="ru-RU"/>
        </w:rPr>
        <w:t xml:space="preserve">критическом участке, другие процессы не могли войти в свои </w:t>
      </w:r>
      <w:bookmarkStart w:id="44" w:name="keyword89"/>
      <w:bookmarkEnd w:id="44"/>
      <w:r w:rsidRPr="0034392D">
        <w:rPr>
          <w:rFonts w:ascii="Times New Roman" w:eastAsia="Times New Roman" w:hAnsi="Times New Roman" w:cs="Times New Roman"/>
          <w:sz w:val="24"/>
          <w:szCs w:val="24"/>
          <w:lang w:val="ru-RU"/>
        </w:rPr>
        <w:t xml:space="preserve">критические участки. Мы видим, что </w:t>
      </w:r>
      <w:bookmarkStart w:id="45" w:name="keyword90"/>
      <w:bookmarkEnd w:id="45"/>
      <w:r w:rsidRPr="0034392D">
        <w:rPr>
          <w:rFonts w:ascii="Times New Roman" w:eastAsia="Times New Roman" w:hAnsi="Times New Roman" w:cs="Times New Roman"/>
          <w:sz w:val="24"/>
          <w:szCs w:val="24"/>
          <w:lang w:val="ru-RU"/>
        </w:rPr>
        <w:t xml:space="preserve">критический участок должен сопровождаться прологом </w:t>
      </w:r>
      <w:proofErr w:type="gramStart"/>
      <w:r w:rsidRPr="0034392D">
        <w:rPr>
          <w:rFonts w:ascii="Times New Roman" w:eastAsia="Times New Roman" w:hAnsi="Times New Roman" w:cs="Times New Roman"/>
          <w:sz w:val="24"/>
          <w:szCs w:val="24"/>
          <w:lang w:val="ru-RU"/>
        </w:rPr>
        <w:t xml:space="preserve">( </w:t>
      </w:r>
      <w:r w:rsidRPr="00654007">
        <w:rPr>
          <w:rFonts w:ascii="Times New Roman" w:eastAsia="Times New Roman" w:hAnsi="Times New Roman" w:cs="Times New Roman"/>
          <w:sz w:val="24"/>
          <w:szCs w:val="24"/>
        </w:rPr>
        <w:t>entry</w:t>
      </w:r>
      <w:proofErr w:type="gramEnd"/>
      <w:r w:rsidRPr="0034392D">
        <w:rPr>
          <w:rFonts w:ascii="Times New Roman" w:eastAsia="Times New Roman" w:hAnsi="Times New Roman" w:cs="Times New Roman"/>
          <w:sz w:val="24"/>
          <w:szCs w:val="24"/>
          <w:lang w:val="ru-RU"/>
        </w:rPr>
        <w:t xml:space="preserve"> </w:t>
      </w:r>
      <w:r w:rsidRPr="00654007">
        <w:rPr>
          <w:rFonts w:ascii="Times New Roman" w:eastAsia="Times New Roman" w:hAnsi="Times New Roman" w:cs="Times New Roman"/>
          <w:sz w:val="24"/>
          <w:szCs w:val="24"/>
        </w:rPr>
        <w:t>section</w:t>
      </w:r>
      <w:r w:rsidRPr="0034392D">
        <w:rPr>
          <w:rFonts w:ascii="Times New Roman" w:eastAsia="Times New Roman" w:hAnsi="Times New Roman" w:cs="Times New Roman"/>
          <w:sz w:val="24"/>
          <w:szCs w:val="24"/>
          <w:lang w:val="ru-RU"/>
        </w:rPr>
        <w:t xml:space="preserve"> ) – "закрыть дверь изнутри на засов" – и эпилогом ( </w:t>
      </w:r>
      <w:r w:rsidRPr="00654007">
        <w:rPr>
          <w:rFonts w:ascii="Times New Roman" w:eastAsia="Times New Roman" w:hAnsi="Times New Roman" w:cs="Times New Roman"/>
          <w:sz w:val="24"/>
          <w:szCs w:val="24"/>
        </w:rPr>
        <w:t>exit</w:t>
      </w:r>
      <w:r w:rsidRPr="0034392D">
        <w:rPr>
          <w:rFonts w:ascii="Times New Roman" w:eastAsia="Times New Roman" w:hAnsi="Times New Roman" w:cs="Times New Roman"/>
          <w:sz w:val="24"/>
          <w:szCs w:val="24"/>
          <w:lang w:val="ru-RU"/>
        </w:rPr>
        <w:t xml:space="preserve"> </w:t>
      </w:r>
      <w:r w:rsidRPr="00654007">
        <w:rPr>
          <w:rFonts w:ascii="Times New Roman" w:eastAsia="Times New Roman" w:hAnsi="Times New Roman" w:cs="Times New Roman"/>
          <w:sz w:val="24"/>
          <w:szCs w:val="24"/>
        </w:rPr>
        <w:t>section</w:t>
      </w:r>
      <w:r w:rsidRPr="0034392D">
        <w:rPr>
          <w:rFonts w:ascii="Times New Roman" w:eastAsia="Times New Roman" w:hAnsi="Times New Roman" w:cs="Times New Roman"/>
          <w:sz w:val="24"/>
          <w:szCs w:val="24"/>
          <w:lang w:val="ru-RU"/>
        </w:rPr>
        <w:t xml:space="preserve"> ) – "отодвинуть засов", которые не имеют отношения к </w:t>
      </w:r>
      <w:bookmarkStart w:id="46" w:name="keyword91"/>
      <w:bookmarkEnd w:id="46"/>
      <w:r w:rsidRPr="0034392D">
        <w:rPr>
          <w:rFonts w:ascii="Times New Roman" w:eastAsia="Times New Roman" w:hAnsi="Times New Roman" w:cs="Times New Roman"/>
          <w:sz w:val="24"/>
          <w:szCs w:val="24"/>
          <w:lang w:val="ru-RU"/>
        </w:rPr>
        <w:t xml:space="preserve">активности одиночного процесса. Во </w:t>
      </w:r>
      <w:bookmarkStart w:id="47" w:name="keyword92"/>
      <w:bookmarkEnd w:id="47"/>
      <w:r w:rsidRPr="0034392D">
        <w:rPr>
          <w:rFonts w:ascii="Times New Roman" w:eastAsia="Times New Roman" w:hAnsi="Times New Roman" w:cs="Times New Roman"/>
          <w:sz w:val="24"/>
          <w:szCs w:val="24"/>
          <w:lang w:val="ru-RU"/>
        </w:rPr>
        <w:t xml:space="preserve">время выполнения пролога процесс должен, в частности, получить разрешение на вход в </w:t>
      </w:r>
      <w:bookmarkStart w:id="48" w:name="keyword93"/>
      <w:bookmarkEnd w:id="48"/>
      <w:r w:rsidRPr="0034392D">
        <w:rPr>
          <w:rFonts w:ascii="Times New Roman" w:eastAsia="Times New Roman" w:hAnsi="Times New Roman" w:cs="Times New Roman"/>
          <w:sz w:val="24"/>
          <w:szCs w:val="24"/>
          <w:lang w:val="ru-RU"/>
        </w:rPr>
        <w:t xml:space="preserve">критический участок, а во </w:t>
      </w:r>
      <w:bookmarkStart w:id="49" w:name="keyword94"/>
      <w:bookmarkEnd w:id="49"/>
      <w:r w:rsidRPr="0034392D">
        <w:rPr>
          <w:rFonts w:ascii="Times New Roman" w:eastAsia="Times New Roman" w:hAnsi="Times New Roman" w:cs="Times New Roman"/>
          <w:sz w:val="24"/>
          <w:szCs w:val="24"/>
          <w:lang w:val="ru-RU"/>
        </w:rPr>
        <w:t xml:space="preserve">время выполнения эпилога – сообщить другим процессам, что он покинул </w:t>
      </w:r>
      <w:bookmarkStart w:id="50" w:name="keyword95"/>
      <w:bookmarkEnd w:id="50"/>
      <w:r w:rsidRPr="0034392D">
        <w:rPr>
          <w:rFonts w:ascii="Times New Roman" w:eastAsia="Times New Roman" w:hAnsi="Times New Roman" w:cs="Times New Roman"/>
          <w:sz w:val="24"/>
          <w:szCs w:val="24"/>
          <w:lang w:val="ru-RU"/>
        </w:rPr>
        <w:t>критическую секцию.</w:t>
      </w:r>
    </w:p>
    <w:p w14:paraId="7045D66F" w14:textId="77777777" w:rsidR="00654007" w:rsidRPr="0034392D" w:rsidRDefault="00654007" w:rsidP="00654007">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В общем случае структура процесса, участвующего во взаимодействии, может быть представлена следующим образом:</w:t>
      </w:r>
    </w:p>
    <w:p w14:paraId="4240519E" w14:textId="77777777" w:rsidR="00654007" w:rsidRPr="00654007" w:rsidRDefault="00654007" w:rsidP="006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007">
        <w:rPr>
          <w:rFonts w:ascii="Courier New" w:eastAsia="Times New Roman" w:hAnsi="Courier New" w:cs="Courier New"/>
          <w:sz w:val="20"/>
          <w:szCs w:val="20"/>
        </w:rPr>
        <w:t>while (some condition) {</w:t>
      </w:r>
    </w:p>
    <w:p w14:paraId="3887FD88" w14:textId="77777777" w:rsidR="00654007" w:rsidRPr="00654007" w:rsidRDefault="00654007" w:rsidP="006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007">
        <w:rPr>
          <w:rFonts w:ascii="Courier New" w:eastAsia="Times New Roman" w:hAnsi="Courier New" w:cs="Courier New"/>
          <w:sz w:val="20"/>
          <w:szCs w:val="20"/>
        </w:rPr>
        <w:t xml:space="preserve">   entry section</w:t>
      </w:r>
    </w:p>
    <w:p w14:paraId="541609CB" w14:textId="77777777" w:rsidR="00654007" w:rsidRPr="00654007" w:rsidRDefault="00654007" w:rsidP="006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007">
        <w:rPr>
          <w:rFonts w:ascii="Courier New" w:eastAsia="Times New Roman" w:hAnsi="Courier New" w:cs="Courier New"/>
          <w:sz w:val="20"/>
          <w:szCs w:val="20"/>
        </w:rPr>
        <w:t xml:space="preserve">      critical section</w:t>
      </w:r>
    </w:p>
    <w:p w14:paraId="6C82A435" w14:textId="77777777" w:rsidR="00654007" w:rsidRPr="0034392D" w:rsidRDefault="00654007" w:rsidP="006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654007">
        <w:rPr>
          <w:rFonts w:ascii="Courier New" w:eastAsia="Times New Roman" w:hAnsi="Courier New" w:cs="Courier New"/>
          <w:sz w:val="20"/>
          <w:szCs w:val="20"/>
        </w:rPr>
        <w:t xml:space="preserve">   exit</w:t>
      </w:r>
      <w:r w:rsidRPr="0034392D">
        <w:rPr>
          <w:rFonts w:ascii="Courier New" w:eastAsia="Times New Roman" w:hAnsi="Courier New" w:cs="Courier New"/>
          <w:sz w:val="20"/>
          <w:szCs w:val="20"/>
          <w:lang w:val="ru-RU"/>
        </w:rPr>
        <w:t xml:space="preserve"> </w:t>
      </w:r>
      <w:r w:rsidRPr="00654007">
        <w:rPr>
          <w:rFonts w:ascii="Courier New" w:eastAsia="Times New Roman" w:hAnsi="Courier New" w:cs="Courier New"/>
          <w:sz w:val="20"/>
          <w:szCs w:val="20"/>
        </w:rPr>
        <w:t>section</w:t>
      </w:r>
    </w:p>
    <w:p w14:paraId="6AE281EF" w14:textId="77777777" w:rsidR="00654007" w:rsidRPr="0034392D" w:rsidRDefault="00654007" w:rsidP="006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4392D">
        <w:rPr>
          <w:rFonts w:ascii="Courier New" w:eastAsia="Times New Roman" w:hAnsi="Courier New" w:cs="Courier New"/>
          <w:sz w:val="20"/>
          <w:szCs w:val="20"/>
          <w:lang w:val="ru-RU"/>
        </w:rPr>
        <w:t xml:space="preserve">      </w:t>
      </w:r>
      <w:r w:rsidRPr="00654007">
        <w:rPr>
          <w:rFonts w:ascii="Courier New" w:eastAsia="Times New Roman" w:hAnsi="Courier New" w:cs="Courier New"/>
          <w:sz w:val="20"/>
          <w:szCs w:val="20"/>
        </w:rPr>
        <w:t>remainder</w:t>
      </w:r>
      <w:r w:rsidRPr="0034392D">
        <w:rPr>
          <w:rFonts w:ascii="Courier New" w:eastAsia="Times New Roman" w:hAnsi="Courier New" w:cs="Courier New"/>
          <w:sz w:val="20"/>
          <w:szCs w:val="20"/>
          <w:lang w:val="ru-RU"/>
        </w:rPr>
        <w:t xml:space="preserve"> </w:t>
      </w:r>
      <w:r w:rsidRPr="00654007">
        <w:rPr>
          <w:rFonts w:ascii="Courier New" w:eastAsia="Times New Roman" w:hAnsi="Courier New" w:cs="Courier New"/>
          <w:sz w:val="20"/>
          <w:szCs w:val="20"/>
        </w:rPr>
        <w:t>section</w:t>
      </w:r>
    </w:p>
    <w:p w14:paraId="0E9F9142" w14:textId="77777777" w:rsidR="00654007" w:rsidRPr="0034392D" w:rsidRDefault="00654007" w:rsidP="006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4392D">
        <w:rPr>
          <w:rFonts w:ascii="Courier New" w:eastAsia="Times New Roman" w:hAnsi="Courier New" w:cs="Courier New"/>
          <w:sz w:val="20"/>
          <w:szCs w:val="20"/>
          <w:lang w:val="ru-RU"/>
        </w:rPr>
        <w:t>}</w:t>
      </w:r>
    </w:p>
    <w:p w14:paraId="1A9445F4" w14:textId="77777777" w:rsidR="00654007" w:rsidRPr="0034392D" w:rsidRDefault="00654007" w:rsidP="00654007">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Здесь под </w:t>
      </w:r>
      <w:bookmarkStart w:id="51" w:name="keyword96"/>
      <w:bookmarkEnd w:id="51"/>
      <w:r w:rsidRPr="00654007">
        <w:rPr>
          <w:rFonts w:ascii="Times New Roman" w:eastAsia="Times New Roman" w:hAnsi="Times New Roman" w:cs="Times New Roman"/>
          <w:sz w:val="24"/>
          <w:szCs w:val="24"/>
        </w:rPr>
        <w:t>remainder</w:t>
      </w:r>
      <w:r w:rsidRPr="0034392D">
        <w:rPr>
          <w:rFonts w:ascii="Times New Roman" w:eastAsia="Times New Roman" w:hAnsi="Times New Roman" w:cs="Times New Roman"/>
          <w:sz w:val="24"/>
          <w:szCs w:val="24"/>
          <w:lang w:val="ru-RU"/>
        </w:rPr>
        <w:t xml:space="preserve"> </w:t>
      </w:r>
      <w:r w:rsidRPr="00654007">
        <w:rPr>
          <w:rFonts w:ascii="Times New Roman" w:eastAsia="Times New Roman" w:hAnsi="Times New Roman" w:cs="Times New Roman"/>
          <w:sz w:val="24"/>
          <w:szCs w:val="24"/>
        </w:rPr>
        <w:t>section</w:t>
      </w:r>
      <w:r w:rsidRPr="0034392D">
        <w:rPr>
          <w:rFonts w:ascii="Times New Roman" w:eastAsia="Times New Roman" w:hAnsi="Times New Roman" w:cs="Times New Roman"/>
          <w:sz w:val="24"/>
          <w:szCs w:val="24"/>
          <w:lang w:val="ru-RU"/>
        </w:rPr>
        <w:t xml:space="preserve"> понимаются все </w:t>
      </w:r>
      <w:bookmarkStart w:id="52" w:name="keyword97"/>
      <w:bookmarkEnd w:id="52"/>
      <w:r w:rsidRPr="0034392D">
        <w:rPr>
          <w:rFonts w:ascii="Times New Roman" w:eastAsia="Times New Roman" w:hAnsi="Times New Roman" w:cs="Times New Roman"/>
          <w:sz w:val="24"/>
          <w:szCs w:val="24"/>
          <w:lang w:val="ru-RU"/>
        </w:rPr>
        <w:t xml:space="preserve">атомарные операции, не входящие в </w:t>
      </w:r>
      <w:bookmarkStart w:id="53" w:name="keyword98"/>
      <w:bookmarkEnd w:id="53"/>
      <w:r w:rsidRPr="0034392D">
        <w:rPr>
          <w:rFonts w:ascii="Times New Roman" w:eastAsia="Times New Roman" w:hAnsi="Times New Roman" w:cs="Times New Roman"/>
          <w:sz w:val="24"/>
          <w:szCs w:val="24"/>
          <w:lang w:val="ru-RU"/>
        </w:rPr>
        <w:t>критическую секцию.</w:t>
      </w:r>
    </w:p>
    <w:p w14:paraId="102AEB53" w14:textId="38FC2C0A" w:rsidR="006221A4" w:rsidRPr="0034392D" w:rsidRDefault="00654007" w:rsidP="00654007">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Оставшаяся часть этой лекции посвящена различным способам программной организации пролога и эпилога </w:t>
      </w:r>
      <w:bookmarkStart w:id="54" w:name="keyword99"/>
      <w:bookmarkEnd w:id="54"/>
      <w:r w:rsidRPr="0034392D">
        <w:rPr>
          <w:rFonts w:ascii="Times New Roman" w:eastAsia="Times New Roman" w:hAnsi="Times New Roman" w:cs="Times New Roman"/>
          <w:sz w:val="24"/>
          <w:szCs w:val="24"/>
          <w:lang w:val="ru-RU"/>
        </w:rPr>
        <w:t xml:space="preserve">критического участка в случае, когда очередность доступа к </w:t>
      </w:r>
      <w:bookmarkStart w:id="55" w:name="keyword100"/>
      <w:bookmarkEnd w:id="55"/>
      <w:r w:rsidRPr="0034392D">
        <w:rPr>
          <w:rFonts w:ascii="Times New Roman" w:eastAsia="Times New Roman" w:hAnsi="Times New Roman" w:cs="Times New Roman"/>
          <w:sz w:val="24"/>
          <w:szCs w:val="24"/>
          <w:lang w:val="ru-RU"/>
        </w:rPr>
        <w:t>критическому участку не имеет значения.</w:t>
      </w:r>
    </w:p>
    <w:p w14:paraId="503686EB" w14:textId="77777777" w:rsidR="00654007" w:rsidRPr="00300072" w:rsidRDefault="00654007" w:rsidP="00654007">
      <w:pPr>
        <w:keepNext/>
        <w:keepLines/>
        <w:spacing w:before="240" w:after="0"/>
        <w:jc w:val="center"/>
        <w:outlineLvl w:val="0"/>
        <w:rPr>
          <w:rFonts w:ascii="Arial" w:eastAsia="Times New Roman" w:hAnsi="Arial" w:cs="Arial"/>
          <w:color w:val="000000"/>
          <w:sz w:val="33"/>
          <w:szCs w:val="33"/>
          <w:lang w:val="ru-RU" w:eastAsia="ru-RU"/>
        </w:rPr>
      </w:pPr>
      <w:r w:rsidRPr="00300072">
        <w:rPr>
          <w:rFonts w:ascii="Arial" w:eastAsia="Times New Roman" w:hAnsi="Arial" w:cs="Arial"/>
          <w:b/>
          <w:bCs/>
          <w:color w:val="000000"/>
          <w:sz w:val="33"/>
          <w:szCs w:val="33"/>
          <w:lang w:val="ru-RU" w:eastAsia="ru-RU"/>
        </w:rPr>
        <w:lastRenderedPageBreak/>
        <w:t xml:space="preserve">Достаточные условия </w:t>
      </w:r>
      <w:proofErr w:type="spellStart"/>
      <w:r w:rsidRPr="00300072">
        <w:rPr>
          <w:rFonts w:ascii="Arial" w:eastAsia="Times New Roman" w:hAnsi="Arial" w:cs="Arial"/>
          <w:b/>
          <w:bCs/>
          <w:color w:val="000000"/>
          <w:sz w:val="33"/>
          <w:szCs w:val="33"/>
          <w:lang w:val="ru-RU" w:eastAsia="ru-RU"/>
        </w:rPr>
        <w:t>Бернстайна</w:t>
      </w:r>
      <w:proofErr w:type="spellEnd"/>
    </w:p>
    <w:p w14:paraId="56E2D649" w14:textId="77777777" w:rsidR="00654007" w:rsidRPr="00300072" w:rsidRDefault="00654007" w:rsidP="00654007">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 xml:space="preserve">Можно ли до получения результатов определить, является ли набор активностей детерминированным или нет? Для этого существуют достаточные условия </w:t>
      </w:r>
      <w:proofErr w:type="spellStart"/>
      <w:r w:rsidRPr="00300072">
        <w:rPr>
          <w:rFonts w:ascii="Arial" w:eastAsiaTheme="minorEastAsia" w:hAnsi="Arial" w:cs="Arial"/>
          <w:color w:val="000000"/>
          <w:sz w:val="24"/>
          <w:szCs w:val="24"/>
          <w:lang w:val="ru-RU" w:eastAsia="ru-RU"/>
        </w:rPr>
        <w:t>Бернстайна</w:t>
      </w:r>
      <w:proofErr w:type="spellEnd"/>
      <w:r w:rsidRPr="00300072">
        <w:rPr>
          <w:rFonts w:ascii="Arial" w:eastAsiaTheme="minorEastAsia" w:hAnsi="Arial" w:cs="Arial"/>
          <w:color w:val="000000"/>
          <w:sz w:val="24"/>
          <w:szCs w:val="24"/>
          <w:lang w:val="ru-RU" w:eastAsia="ru-RU"/>
        </w:rPr>
        <w:t>. Изложим их применительно к программам с разделяемыми переменными.</w:t>
      </w:r>
    </w:p>
    <w:p w14:paraId="5743A475" w14:textId="77777777" w:rsidR="00654007" w:rsidRPr="00300072" w:rsidRDefault="00654007" w:rsidP="00654007">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 xml:space="preserve">Введем наборы входных и выходных переменных программы. Для каждой атомарной операции наборы входных и выходных переменных – это наборы переменных, которые атомарная операция считывает и записывает. Набор входных переменных программы R(P) (R от слова </w:t>
      </w:r>
      <w:proofErr w:type="spellStart"/>
      <w:r w:rsidRPr="00300072">
        <w:rPr>
          <w:rFonts w:ascii="Arial" w:eastAsiaTheme="minorEastAsia" w:hAnsi="Arial" w:cs="Arial"/>
          <w:color w:val="000000"/>
          <w:sz w:val="24"/>
          <w:szCs w:val="24"/>
          <w:lang w:val="ru-RU" w:eastAsia="ru-RU"/>
        </w:rPr>
        <w:t>read</w:t>
      </w:r>
      <w:proofErr w:type="spellEnd"/>
      <w:r w:rsidRPr="00300072">
        <w:rPr>
          <w:rFonts w:ascii="Arial" w:eastAsiaTheme="minorEastAsia" w:hAnsi="Arial" w:cs="Arial"/>
          <w:color w:val="000000"/>
          <w:sz w:val="24"/>
          <w:szCs w:val="24"/>
          <w:lang w:val="ru-RU" w:eastAsia="ru-RU"/>
        </w:rPr>
        <w:t xml:space="preserve">) суть объединение наборов входных переменных для всех ее неделимых действий. Аналогично, набор выходных переменных программы W(P) (W от слова </w:t>
      </w:r>
      <w:proofErr w:type="spellStart"/>
      <w:r w:rsidRPr="00300072">
        <w:rPr>
          <w:rFonts w:ascii="Arial" w:eastAsiaTheme="minorEastAsia" w:hAnsi="Arial" w:cs="Arial"/>
          <w:color w:val="000000"/>
          <w:sz w:val="24"/>
          <w:szCs w:val="24"/>
          <w:lang w:val="ru-RU" w:eastAsia="ru-RU"/>
        </w:rPr>
        <w:t>write</w:t>
      </w:r>
      <w:proofErr w:type="spellEnd"/>
      <w:r w:rsidRPr="00300072">
        <w:rPr>
          <w:rFonts w:ascii="Arial" w:eastAsiaTheme="minorEastAsia" w:hAnsi="Arial" w:cs="Arial"/>
          <w:color w:val="000000"/>
          <w:sz w:val="24"/>
          <w:szCs w:val="24"/>
          <w:lang w:val="ru-RU" w:eastAsia="ru-RU"/>
        </w:rPr>
        <w:t>) суть объединение наборов выходных переменных для всех ее неделимых действий. Например, для программы</w:t>
      </w:r>
    </w:p>
    <w:p w14:paraId="5908F298" w14:textId="77777777" w:rsidR="00654007" w:rsidRPr="00300072" w:rsidRDefault="00654007" w:rsidP="00654007">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P: x=</w:t>
      </w:r>
      <w:proofErr w:type="spellStart"/>
      <w:r w:rsidRPr="00300072">
        <w:rPr>
          <w:rFonts w:ascii="Arial" w:eastAsiaTheme="minorEastAsia" w:hAnsi="Arial" w:cs="Arial"/>
          <w:color w:val="000000"/>
          <w:sz w:val="24"/>
          <w:szCs w:val="24"/>
          <w:lang w:val="ru-RU" w:eastAsia="ru-RU"/>
        </w:rPr>
        <w:t>u+v</w:t>
      </w:r>
      <w:proofErr w:type="spellEnd"/>
    </w:p>
    <w:p w14:paraId="474FA61B" w14:textId="77777777" w:rsidR="00654007" w:rsidRPr="00300072" w:rsidRDefault="00654007" w:rsidP="00654007">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y=x*w</w:t>
      </w:r>
    </w:p>
    <w:p w14:paraId="55A4416F" w14:textId="77777777" w:rsidR="00654007" w:rsidRPr="00300072" w:rsidRDefault="00654007" w:rsidP="00654007">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получаем R(P) = {u, v, x, w}, W(P) = {x, y}. Заметим, что переменная </w:t>
      </w:r>
      <w:r w:rsidRPr="00300072">
        <w:rPr>
          <w:rFonts w:ascii="Arial" w:eastAsiaTheme="minorEastAsia" w:hAnsi="Arial" w:cs="Arial"/>
          <w:i/>
          <w:iCs/>
          <w:color w:val="000000"/>
          <w:sz w:val="24"/>
          <w:szCs w:val="24"/>
          <w:lang w:val="ru-RU" w:eastAsia="ru-RU"/>
        </w:rPr>
        <w:t>x</w:t>
      </w:r>
      <w:r w:rsidRPr="00300072">
        <w:rPr>
          <w:rFonts w:ascii="Arial" w:eastAsiaTheme="minorEastAsia" w:hAnsi="Arial" w:cs="Arial"/>
          <w:color w:val="000000"/>
          <w:sz w:val="24"/>
          <w:szCs w:val="24"/>
          <w:lang w:val="ru-RU" w:eastAsia="ru-RU"/>
        </w:rPr>
        <w:t> присутствует как в R(P), так и в W(P).</w:t>
      </w:r>
    </w:p>
    <w:p w14:paraId="196F212F" w14:textId="77777777" w:rsidR="00654007" w:rsidRPr="00300072" w:rsidRDefault="00654007" w:rsidP="00654007">
      <w:pPr>
        <w:spacing w:before="100" w:beforeAutospacing="1" w:after="100" w:afterAutospacing="1" w:line="240" w:lineRule="auto"/>
        <w:rPr>
          <w:rFonts w:ascii="Arial" w:eastAsiaTheme="minorEastAsia" w:hAnsi="Arial" w:cs="Arial"/>
          <w:color w:val="000000"/>
          <w:sz w:val="24"/>
          <w:szCs w:val="24"/>
          <w:lang w:val="ru-RU" w:eastAsia="ru-RU"/>
        </w:rPr>
      </w:pPr>
      <w:bookmarkStart w:id="56" w:name="_Hlk101732755"/>
      <w:r w:rsidRPr="00300072">
        <w:rPr>
          <w:rFonts w:ascii="Arial" w:eastAsiaTheme="minorEastAsia" w:hAnsi="Arial" w:cs="Arial"/>
          <w:color w:val="000000"/>
          <w:sz w:val="24"/>
          <w:szCs w:val="24"/>
          <w:lang w:val="ru-RU" w:eastAsia="ru-RU"/>
        </w:rPr>
        <w:t>Теперь сформулируем </w:t>
      </w:r>
      <w:r w:rsidRPr="00300072">
        <w:rPr>
          <w:rFonts w:ascii="Arial" w:eastAsiaTheme="minorEastAsia" w:hAnsi="Arial" w:cs="Arial"/>
          <w:b/>
          <w:bCs/>
          <w:color w:val="000000"/>
          <w:sz w:val="24"/>
          <w:szCs w:val="24"/>
          <w:lang w:val="ru-RU" w:eastAsia="ru-RU"/>
        </w:rPr>
        <w:t xml:space="preserve">условия </w:t>
      </w:r>
      <w:proofErr w:type="spellStart"/>
      <w:r w:rsidRPr="00300072">
        <w:rPr>
          <w:rFonts w:ascii="Arial" w:eastAsiaTheme="minorEastAsia" w:hAnsi="Arial" w:cs="Arial"/>
          <w:b/>
          <w:bCs/>
          <w:color w:val="000000"/>
          <w:sz w:val="24"/>
          <w:szCs w:val="24"/>
          <w:lang w:val="ru-RU" w:eastAsia="ru-RU"/>
        </w:rPr>
        <w:t>Бернстайна</w:t>
      </w:r>
      <w:proofErr w:type="spellEnd"/>
      <w:r w:rsidRPr="00300072">
        <w:rPr>
          <w:rFonts w:ascii="Arial" w:eastAsiaTheme="minorEastAsia" w:hAnsi="Arial" w:cs="Arial"/>
          <w:b/>
          <w:bCs/>
          <w:color w:val="000000"/>
          <w:sz w:val="24"/>
          <w:szCs w:val="24"/>
          <w:lang w:val="ru-RU" w:eastAsia="ru-RU"/>
        </w:rPr>
        <w:t>.</w:t>
      </w:r>
    </w:p>
    <w:p w14:paraId="5758C417" w14:textId="77777777" w:rsidR="00654007" w:rsidRPr="00300072" w:rsidRDefault="00654007" w:rsidP="00654007">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Если для двух данных активностей P и Q:</w:t>
      </w:r>
    </w:p>
    <w:p w14:paraId="03679328" w14:textId="77777777" w:rsidR="00654007" w:rsidRPr="00300072" w:rsidRDefault="00654007" w:rsidP="00654007">
      <w:pPr>
        <w:numPr>
          <w:ilvl w:val="0"/>
          <w:numId w:val="15"/>
        </w:num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пересечение W(P) и W(Q) пусто,</w:t>
      </w:r>
    </w:p>
    <w:p w14:paraId="37850F1E" w14:textId="77777777" w:rsidR="00654007" w:rsidRPr="00300072" w:rsidRDefault="00654007" w:rsidP="00654007">
      <w:pPr>
        <w:numPr>
          <w:ilvl w:val="0"/>
          <w:numId w:val="15"/>
        </w:num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пересечение W(P) с R(Q) пусто,</w:t>
      </w:r>
    </w:p>
    <w:p w14:paraId="06A1C479" w14:textId="77777777" w:rsidR="00654007" w:rsidRPr="00300072" w:rsidRDefault="00654007" w:rsidP="00654007">
      <w:pPr>
        <w:numPr>
          <w:ilvl w:val="0"/>
          <w:numId w:val="15"/>
        </w:num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пересечение R(P) и W(Q) пусто,</w:t>
      </w:r>
    </w:p>
    <w:p w14:paraId="06FB0FE1" w14:textId="77777777" w:rsidR="00654007" w:rsidRPr="00300072" w:rsidRDefault="00654007" w:rsidP="00654007">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тогда выполнение P и Q </w:t>
      </w:r>
      <w:r w:rsidRPr="00300072">
        <w:rPr>
          <w:rFonts w:ascii="Arial" w:eastAsiaTheme="minorEastAsia" w:hAnsi="Arial" w:cs="Arial"/>
          <w:i/>
          <w:iCs/>
          <w:color w:val="000000"/>
          <w:sz w:val="24"/>
          <w:szCs w:val="24"/>
          <w:lang w:val="ru-RU" w:eastAsia="ru-RU"/>
        </w:rPr>
        <w:t>детерминировано</w:t>
      </w:r>
      <w:r w:rsidRPr="00300072">
        <w:rPr>
          <w:rFonts w:ascii="Arial" w:eastAsiaTheme="minorEastAsia" w:hAnsi="Arial" w:cs="Arial"/>
          <w:color w:val="000000"/>
          <w:sz w:val="24"/>
          <w:szCs w:val="24"/>
          <w:lang w:val="ru-RU" w:eastAsia="ru-RU"/>
        </w:rPr>
        <w:t>.</w:t>
      </w:r>
    </w:p>
    <w:p w14:paraId="689CEDDF" w14:textId="77777777" w:rsidR="00654007" w:rsidRPr="00300072" w:rsidRDefault="00654007" w:rsidP="00654007">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Если эти условия </w:t>
      </w:r>
      <w:r w:rsidRPr="00300072">
        <w:rPr>
          <w:rFonts w:ascii="Arial" w:eastAsiaTheme="minorEastAsia" w:hAnsi="Arial" w:cs="Arial"/>
          <w:i/>
          <w:iCs/>
          <w:color w:val="000000"/>
          <w:sz w:val="24"/>
          <w:szCs w:val="24"/>
          <w:lang w:val="ru-RU" w:eastAsia="ru-RU"/>
        </w:rPr>
        <w:t>не соблюдены</w:t>
      </w:r>
      <w:r w:rsidRPr="00300072">
        <w:rPr>
          <w:rFonts w:ascii="Arial" w:eastAsiaTheme="minorEastAsia" w:hAnsi="Arial" w:cs="Arial"/>
          <w:color w:val="000000"/>
          <w:sz w:val="24"/>
          <w:szCs w:val="24"/>
          <w:lang w:val="ru-RU" w:eastAsia="ru-RU"/>
        </w:rPr>
        <w:t>, возможно, параллельное выполнение P и Q детерминировано, а может быть, и нет.</w:t>
      </w:r>
    </w:p>
    <w:bookmarkEnd w:id="56"/>
    <w:p w14:paraId="675E7A9F" w14:textId="77777777" w:rsidR="00654007" w:rsidRPr="00300072" w:rsidRDefault="00654007" w:rsidP="00654007">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Случай двух активностей естественным образом обобщается на их большее количество.</w:t>
      </w:r>
    </w:p>
    <w:p w14:paraId="2E931435" w14:textId="77777777" w:rsidR="00654007" w:rsidRPr="00300072" w:rsidRDefault="00654007" w:rsidP="00654007">
      <w:pPr>
        <w:rPr>
          <w:rFonts w:ascii="Arial" w:eastAsia="Times New Roman" w:hAnsi="Arial" w:cs="Arial"/>
          <w:color w:val="000000"/>
          <w:lang w:val="ru-RU" w:eastAsia="ru-RU"/>
        </w:rPr>
      </w:pPr>
      <w:r w:rsidRPr="00300072">
        <w:rPr>
          <w:rFonts w:ascii="Arial" w:eastAsia="Times New Roman" w:hAnsi="Arial" w:cs="Arial"/>
          <w:color w:val="000000"/>
          <w:lang w:val="ru-RU" w:eastAsia="ru-RU"/>
        </w:rPr>
        <w:t xml:space="preserve">Задачу упорядоченного доступа к разделяемым данным (устранение </w:t>
      </w:r>
      <w:proofErr w:type="spellStart"/>
      <w:r w:rsidRPr="00300072">
        <w:rPr>
          <w:rFonts w:ascii="Arial" w:eastAsia="Times New Roman" w:hAnsi="Arial" w:cs="Arial"/>
          <w:color w:val="000000"/>
          <w:lang w:val="ru-RU" w:eastAsia="ru-RU"/>
        </w:rPr>
        <w:t>race</w:t>
      </w:r>
      <w:proofErr w:type="spellEnd"/>
      <w:r w:rsidRPr="00300072">
        <w:rPr>
          <w:rFonts w:ascii="Arial" w:eastAsia="Times New Roman" w:hAnsi="Arial" w:cs="Arial"/>
          <w:color w:val="000000"/>
          <w:lang w:val="ru-RU" w:eastAsia="ru-RU"/>
        </w:rPr>
        <w:t xml:space="preserve"> </w:t>
      </w:r>
      <w:proofErr w:type="spellStart"/>
      <w:r w:rsidRPr="00300072">
        <w:rPr>
          <w:rFonts w:ascii="Arial" w:eastAsia="Times New Roman" w:hAnsi="Arial" w:cs="Arial"/>
          <w:color w:val="000000"/>
          <w:lang w:val="ru-RU" w:eastAsia="ru-RU"/>
        </w:rPr>
        <w:t>condition</w:t>
      </w:r>
      <w:proofErr w:type="spellEnd"/>
      <w:r w:rsidRPr="00300072">
        <w:rPr>
          <w:rFonts w:ascii="Arial" w:eastAsia="Times New Roman" w:hAnsi="Arial" w:cs="Arial"/>
          <w:color w:val="000000"/>
          <w:lang w:val="ru-RU" w:eastAsia="ru-RU"/>
        </w:rPr>
        <w:t>) в том случае, когда нам не важна его очередность, можно решить, если обеспечить каждому процессу эксклюзивное право доступа к этим данным. Каждый процесс, обращающийся к разделяемым ресурсам, </w:t>
      </w:r>
      <w:r w:rsidRPr="00300072">
        <w:rPr>
          <w:rFonts w:ascii="Arial" w:eastAsia="Times New Roman" w:hAnsi="Arial" w:cs="Arial"/>
          <w:i/>
          <w:iCs/>
          <w:color w:val="000000"/>
          <w:lang w:val="ru-RU" w:eastAsia="ru-RU"/>
        </w:rPr>
        <w:t>исключает </w:t>
      </w:r>
      <w:r w:rsidRPr="00300072">
        <w:rPr>
          <w:rFonts w:ascii="Arial" w:eastAsia="Times New Roman" w:hAnsi="Arial" w:cs="Arial"/>
          <w:color w:val="000000"/>
          <w:lang w:val="ru-RU" w:eastAsia="ru-RU"/>
        </w:rPr>
        <w:t>для всех других процессов возможность одновременного общения с этими ресурсами, если это может привести к недетерминированному поведению набора процессов. Такой прием называется </w:t>
      </w:r>
      <w:r w:rsidRPr="00300072">
        <w:rPr>
          <w:rFonts w:ascii="Arial" w:eastAsia="Times New Roman" w:hAnsi="Arial" w:cs="Arial"/>
          <w:b/>
          <w:bCs/>
          <w:color w:val="000000"/>
          <w:lang w:val="ru-RU" w:eastAsia="ru-RU"/>
        </w:rPr>
        <w:t>взаимоисключением</w:t>
      </w:r>
      <w:r w:rsidRPr="00300072">
        <w:rPr>
          <w:rFonts w:ascii="Arial" w:eastAsia="Times New Roman" w:hAnsi="Arial" w:cs="Arial"/>
          <w:color w:val="000000"/>
          <w:lang w:val="ru-RU" w:eastAsia="ru-RU"/>
        </w:rPr>
        <w:t> (</w:t>
      </w:r>
      <w:proofErr w:type="spellStart"/>
      <w:r w:rsidRPr="00300072">
        <w:rPr>
          <w:rFonts w:ascii="Arial" w:eastAsia="Times New Roman" w:hAnsi="Arial" w:cs="Arial"/>
          <w:color w:val="000000"/>
          <w:lang w:val="ru-RU" w:eastAsia="ru-RU"/>
        </w:rPr>
        <w:t>mutual</w:t>
      </w:r>
      <w:proofErr w:type="spellEnd"/>
      <w:r w:rsidRPr="00300072">
        <w:rPr>
          <w:rFonts w:ascii="Arial" w:eastAsia="Times New Roman" w:hAnsi="Arial" w:cs="Arial"/>
          <w:color w:val="000000"/>
          <w:lang w:val="ru-RU" w:eastAsia="ru-RU"/>
        </w:rPr>
        <w:t xml:space="preserve"> </w:t>
      </w:r>
      <w:proofErr w:type="spellStart"/>
      <w:r w:rsidRPr="00300072">
        <w:rPr>
          <w:rFonts w:ascii="Arial" w:eastAsia="Times New Roman" w:hAnsi="Arial" w:cs="Arial"/>
          <w:color w:val="000000"/>
          <w:lang w:val="ru-RU" w:eastAsia="ru-RU"/>
        </w:rPr>
        <w:t>exclusion</w:t>
      </w:r>
      <w:proofErr w:type="spellEnd"/>
      <w:r w:rsidRPr="00300072">
        <w:rPr>
          <w:rFonts w:ascii="Arial" w:eastAsia="Times New Roman" w:hAnsi="Arial" w:cs="Arial"/>
          <w:color w:val="000000"/>
          <w:lang w:val="ru-RU" w:eastAsia="ru-RU"/>
        </w:rPr>
        <w:t>)</w:t>
      </w:r>
    </w:p>
    <w:p w14:paraId="040BD4B3" w14:textId="542B288E" w:rsidR="00300072" w:rsidRPr="00AD6226" w:rsidRDefault="00AD6226" w:rsidP="00AD6226">
      <w:pPr>
        <w:spacing w:before="100" w:beforeAutospacing="1" w:after="100" w:afterAutospacing="1" w:line="240" w:lineRule="auto"/>
        <w:rPr>
          <w:rFonts w:ascii="Times New Roman" w:eastAsia="Times New Roman" w:hAnsi="Times New Roman" w:cs="Times New Roman"/>
          <w:b/>
          <w:bCs/>
          <w:color w:val="4472C4" w:themeColor="accent1"/>
          <w:sz w:val="24"/>
          <w:szCs w:val="24"/>
          <w:lang w:val="ru-RU"/>
        </w:rPr>
      </w:pPr>
      <w:r w:rsidRPr="00AD6226">
        <w:rPr>
          <w:rFonts w:ascii="Times New Roman" w:eastAsia="Times New Roman" w:hAnsi="Times New Roman" w:cs="Times New Roman"/>
          <w:b/>
          <w:bCs/>
          <w:color w:val="4472C4" w:themeColor="accent1"/>
          <w:sz w:val="24"/>
          <w:szCs w:val="24"/>
          <w:lang w:val="ru-RU"/>
        </w:rPr>
        <w:t>12.</w:t>
      </w:r>
      <w:r w:rsidR="00300072" w:rsidRPr="00AD6226">
        <w:rPr>
          <w:rFonts w:ascii="Arial" w:eastAsia="Times New Roman" w:hAnsi="Arial" w:cs="Arial"/>
          <w:b/>
          <w:bCs/>
          <w:color w:val="4472C4" w:themeColor="accent1"/>
          <w:sz w:val="33"/>
          <w:szCs w:val="33"/>
          <w:lang w:val="ru-RU" w:eastAsia="ru-RU"/>
        </w:rPr>
        <w:t>Требования, предъявляемые к алгоритмам</w:t>
      </w:r>
    </w:p>
    <w:p w14:paraId="584AB599"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Организация </w:t>
      </w:r>
      <w:bookmarkStart w:id="57" w:name="keyword101"/>
      <w:bookmarkEnd w:id="57"/>
      <w:r w:rsidRPr="0034392D">
        <w:rPr>
          <w:rFonts w:ascii="Times New Roman" w:eastAsia="Times New Roman" w:hAnsi="Times New Roman" w:cs="Times New Roman"/>
          <w:sz w:val="24"/>
          <w:szCs w:val="24"/>
          <w:lang w:val="ru-RU"/>
        </w:rPr>
        <w:t xml:space="preserve">взаимоисключения для </w:t>
      </w:r>
      <w:bookmarkStart w:id="58" w:name="keyword102"/>
      <w:bookmarkEnd w:id="58"/>
      <w:r w:rsidRPr="0034392D">
        <w:rPr>
          <w:rFonts w:ascii="Times New Roman" w:eastAsia="Times New Roman" w:hAnsi="Times New Roman" w:cs="Times New Roman"/>
          <w:sz w:val="24"/>
          <w:szCs w:val="24"/>
          <w:lang w:val="ru-RU"/>
        </w:rPr>
        <w:t xml:space="preserve">критических участков, конечно, позволит избежать возникновения </w:t>
      </w:r>
      <w:bookmarkStart w:id="59" w:name="keyword103"/>
      <w:bookmarkEnd w:id="59"/>
      <w:r w:rsidRPr="00300072">
        <w:rPr>
          <w:rFonts w:ascii="Times New Roman" w:eastAsia="Times New Roman" w:hAnsi="Times New Roman" w:cs="Times New Roman"/>
          <w:sz w:val="24"/>
          <w:szCs w:val="24"/>
        </w:rPr>
        <w:t>race</w:t>
      </w:r>
      <w:r w:rsidRPr="0034392D">
        <w:rPr>
          <w:rFonts w:ascii="Times New Roman" w:eastAsia="Times New Roman" w:hAnsi="Times New Roman" w:cs="Times New Roman"/>
          <w:sz w:val="24"/>
          <w:szCs w:val="24"/>
          <w:lang w:val="ru-RU"/>
        </w:rPr>
        <w:t xml:space="preserve"> </w:t>
      </w:r>
      <w:r w:rsidRPr="00300072">
        <w:rPr>
          <w:rFonts w:ascii="Times New Roman" w:eastAsia="Times New Roman" w:hAnsi="Times New Roman" w:cs="Times New Roman"/>
          <w:sz w:val="24"/>
          <w:szCs w:val="24"/>
        </w:rPr>
        <w:t>condition</w:t>
      </w:r>
      <w:r w:rsidRPr="0034392D">
        <w:rPr>
          <w:rFonts w:ascii="Times New Roman" w:eastAsia="Times New Roman" w:hAnsi="Times New Roman" w:cs="Times New Roman"/>
          <w:sz w:val="24"/>
          <w:szCs w:val="24"/>
          <w:lang w:val="ru-RU"/>
        </w:rPr>
        <w:t xml:space="preserve">, но не является достаточной для правильной и эффективной параллельной работы кооперативных процессов. Сформулируем пять условий, которые должны выполняться для хорошего программного алгоритма организации взаимодействия </w:t>
      </w:r>
      <w:r w:rsidRPr="0034392D">
        <w:rPr>
          <w:rFonts w:ascii="Times New Roman" w:eastAsia="Times New Roman" w:hAnsi="Times New Roman" w:cs="Times New Roman"/>
          <w:sz w:val="24"/>
          <w:szCs w:val="24"/>
          <w:lang w:val="ru-RU"/>
        </w:rPr>
        <w:lastRenderedPageBreak/>
        <w:t xml:space="preserve">процессов, имеющих </w:t>
      </w:r>
      <w:bookmarkStart w:id="60" w:name="keyword104"/>
      <w:bookmarkEnd w:id="60"/>
      <w:r w:rsidRPr="0034392D">
        <w:rPr>
          <w:rFonts w:ascii="Times New Roman" w:eastAsia="Times New Roman" w:hAnsi="Times New Roman" w:cs="Times New Roman"/>
          <w:sz w:val="24"/>
          <w:szCs w:val="24"/>
          <w:lang w:val="ru-RU"/>
        </w:rPr>
        <w:t>критические участки, если они могут проходить их в произвольном порядке.</w:t>
      </w:r>
    </w:p>
    <w:p w14:paraId="45258ABE" w14:textId="77777777" w:rsidR="00300072" w:rsidRPr="0034392D" w:rsidRDefault="00300072" w:rsidP="00300072">
      <w:pPr>
        <w:numPr>
          <w:ilvl w:val="0"/>
          <w:numId w:val="18"/>
        </w:numPr>
        <w:spacing w:before="100" w:beforeAutospacing="1" w:after="100" w:afterAutospacing="1" w:line="240" w:lineRule="auto"/>
        <w:rPr>
          <w:rFonts w:ascii="Times New Roman" w:eastAsia="Times New Roman" w:hAnsi="Times New Roman" w:cs="Times New Roman"/>
          <w:sz w:val="24"/>
          <w:szCs w:val="24"/>
          <w:lang w:val="ru-RU"/>
        </w:rPr>
      </w:pPr>
      <w:bookmarkStart w:id="61" w:name="_Hlk101732932"/>
      <w:r w:rsidRPr="0034392D">
        <w:rPr>
          <w:rFonts w:ascii="Times New Roman" w:eastAsia="Times New Roman" w:hAnsi="Times New Roman" w:cs="Times New Roman"/>
          <w:sz w:val="24"/>
          <w:szCs w:val="24"/>
          <w:lang w:val="ru-RU"/>
        </w:rPr>
        <w:t xml:space="preserve">Задача должна быть решена чисто программным способом на обычной машине, не имеющей специальных команд </w:t>
      </w:r>
      <w:bookmarkStart w:id="62" w:name="keyword105"/>
      <w:bookmarkEnd w:id="62"/>
      <w:r w:rsidRPr="0034392D">
        <w:rPr>
          <w:rFonts w:ascii="Times New Roman" w:eastAsia="Times New Roman" w:hAnsi="Times New Roman" w:cs="Times New Roman"/>
          <w:sz w:val="24"/>
          <w:szCs w:val="24"/>
          <w:lang w:val="ru-RU"/>
        </w:rPr>
        <w:t xml:space="preserve">взаимоисключения. При этом предполагается, что основные инструкции языка программирования (такие примитивные инструкции, как </w:t>
      </w:r>
      <w:r w:rsidRPr="00300072">
        <w:rPr>
          <w:rFonts w:ascii="Times New Roman" w:eastAsia="Times New Roman" w:hAnsi="Times New Roman" w:cs="Times New Roman"/>
          <w:sz w:val="24"/>
          <w:szCs w:val="24"/>
        </w:rPr>
        <w:t>load</w:t>
      </w:r>
      <w:r w:rsidRPr="0034392D">
        <w:rPr>
          <w:rFonts w:ascii="Times New Roman" w:eastAsia="Times New Roman" w:hAnsi="Times New Roman" w:cs="Times New Roman"/>
          <w:sz w:val="24"/>
          <w:szCs w:val="24"/>
          <w:lang w:val="ru-RU"/>
        </w:rPr>
        <w:t xml:space="preserve">, </w:t>
      </w:r>
      <w:r w:rsidRPr="00300072">
        <w:rPr>
          <w:rFonts w:ascii="Times New Roman" w:eastAsia="Times New Roman" w:hAnsi="Times New Roman" w:cs="Times New Roman"/>
          <w:sz w:val="24"/>
          <w:szCs w:val="24"/>
        </w:rPr>
        <w:t>store</w:t>
      </w:r>
      <w:r w:rsidRPr="0034392D">
        <w:rPr>
          <w:rFonts w:ascii="Times New Roman" w:eastAsia="Times New Roman" w:hAnsi="Times New Roman" w:cs="Times New Roman"/>
          <w:sz w:val="24"/>
          <w:szCs w:val="24"/>
          <w:lang w:val="ru-RU"/>
        </w:rPr>
        <w:t xml:space="preserve">, </w:t>
      </w:r>
      <w:proofErr w:type="gramStart"/>
      <w:r w:rsidRPr="00300072">
        <w:rPr>
          <w:rFonts w:ascii="Times New Roman" w:eastAsia="Times New Roman" w:hAnsi="Times New Roman" w:cs="Times New Roman"/>
          <w:sz w:val="24"/>
          <w:szCs w:val="24"/>
        </w:rPr>
        <w:t>test</w:t>
      </w:r>
      <w:r w:rsidRPr="0034392D">
        <w:rPr>
          <w:rFonts w:ascii="Times New Roman" w:eastAsia="Times New Roman" w:hAnsi="Times New Roman" w:cs="Times New Roman"/>
          <w:sz w:val="24"/>
          <w:szCs w:val="24"/>
          <w:lang w:val="ru-RU"/>
        </w:rPr>
        <w:t xml:space="preserve"> )</w:t>
      </w:r>
      <w:proofErr w:type="gramEnd"/>
      <w:r w:rsidRPr="0034392D">
        <w:rPr>
          <w:rFonts w:ascii="Times New Roman" w:eastAsia="Times New Roman" w:hAnsi="Times New Roman" w:cs="Times New Roman"/>
          <w:sz w:val="24"/>
          <w:szCs w:val="24"/>
          <w:lang w:val="ru-RU"/>
        </w:rPr>
        <w:t xml:space="preserve"> являются </w:t>
      </w:r>
      <w:bookmarkStart w:id="63" w:name="keyword106"/>
      <w:bookmarkEnd w:id="63"/>
      <w:r w:rsidRPr="0034392D">
        <w:rPr>
          <w:rFonts w:ascii="Times New Roman" w:eastAsia="Times New Roman" w:hAnsi="Times New Roman" w:cs="Times New Roman"/>
          <w:sz w:val="24"/>
          <w:szCs w:val="24"/>
          <w:lang w:val="ru-RU"/>
        </w:rPr>
        <w:t>атомарными операциями.</w:t>
      </w:r>
    </w:p>
    <w:p w14:paraId="4C4884E6" w14:textId="77777777" w:rsidR="00300072" w:rsidRPr="0034392D" w:rsidRDefault="00300072" w:rsidP="00300072">
      <w:pPr>
        <w:numPr>
          <w:ilvl w:val="0"/>
          <w:numId w:val="18"/>
        </w:num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Не должно существовать никаких предположений об относительных скоростях выполняющихся процессов или числе процессоров, на которых они исполняются.</w:t>
      </w:r>
    </w:p>
    <w:p w14:paraId="151F3849" w14:textId="77777777" w:rsidR="00300072" w:rsidRPr="00300072" w:rsidRDefault="00300072" w:rsidP="0030007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4392D">
        <w:rPr>
          <w:rFonts w:ascii="Times New Roman" w:eastAsia="Times New Roman" w:hAnsi="Times New Roman" w:cs="Times New Roman"/>
          <w:sz w:val="24"/>
          <w:szCs w:val="24"/>
          <w:lang w:val="ru-RU"/>
        </w:rPr>
        <w:t xml:space="preserve">Если процесс </w:t>
      </w:r>
      <w:r w:rsidRPr="00300072">
        <w:rPr>
          <w:rFonts w:ascii="Times New Roman" w:eastAsia="Times New Roman" w:hAnsi="Times New Roman" w:cs="Times New Roman"/>
          <w:sz w:val="24"/>
          <w:szCs w:val="24"/>
        </w:rPr>
        <w:t>P</w:t>
      </w:r>
      <w:r w:rsidRPr="00300072">
        <w:rPr>
          <w:rFonts w:ascii="Times New Roman" w:eastAsia="Times New Roman" w:hAnsi="Times New Roman" w:cs="Times New Roman"/>
          <w:sz w:val="24"/>
          <w:szCs w:val="24"/>
          <w:vertAlign w:val="subscript"/>
        </w:rPr>
        <w:t>i</w:t>
      </w:r>
      <w:r w:rsidRPr="0034392D">
        <w:rPr>
          <w:rFonts w:ascii="Times New Roman" w:eastAsia="Times New Roman" w:hAnsi="Times New Roman" w:cs="Times New Roman"/>
          <w:sz w:val="24"/>
          <w:szCs w:val="24"/>
          <w:lang w:val="ru-RU"/>
        </w:rPr>
        <w:t xml:space="preserve"> исполняется в своем </w:t>
      </w:r>
      <w:bookmarkStart w:id="64" w:name="keyword107"/>
      <w:bookmarkEnd w:id="64"/>
      <w:r w:rsidRPr="0034392D">
        <w:rPr>
          <w:rFonts w:ascii="Times New Roman" w:eastAsia="Times New Roman" w:hAnsi="Times New Roman" w:cs="Times New Roman"/>
          <w:sz w:val="24"/>
          <w:szCs w:val="24"/>
          <w:lang w:val="ru-RU"/>
        </w:rPr>
        <w:t xml:space="preserve">критическом участке, то не существует никаких других процессов, которые исполняются в соответствующих </w:t>
      </w:r>
      <w:bookmarkStart w:id="65" w:name="keyword108"/>
      <w:bookmarkEnd w:id="65"/>
      <w:r w:rsidRPr="0034392D">
        <w:rPr>
          <w:rFonts w:ascii="Times New Roman" w:eastAsia="Times New Roman" w:hAnsi="Times New Roman" w:cs="Times New Roman"/>
          <w:sz w:val="24"/>
          <w:szCs w:val="24"/>
          <w:lang w:val="ru-RU"/>
        </w:rPr>
        <w:t xml:space="preserve">критических секциях. </w:t>
      </w:r>
      <w:proofErr w:type="spellStart"/>
      <w:r w:rsidRPr="00300072">
        <w:rPr>
          <w:rFonts w:ascii="Times New Roman" w:eastAsia="Times New Roman" w:hAnsi="Times New Roman" w:cs="Times New Roman"/>
          <w:sz w:val="24"/>
          <w:szCs w:val="24"/>
        </w:rPr>
        <w:t>Это</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условие</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получило</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название</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условия</w:t>
      </w:r>
      <w:proofErr w:type="spellEnd"/>
      <w:r w:rsidRPr="00300072">
        <w:rPr>
          <w:rFonts w:ascii="Times New Roman" w:eastAsia="Times New Roman" w:hAnsi="Times New Roman" w:cs="Times New Roman"/>
          <w:sz w:val="24"/>
          <w:szCs w:val="24"/>
        </w:rPr>
        <w:t xml:space="preserve"> </w:t>
      </w:r>
      <w:bookmarkStart w:id="66" w:name="keyword109"/>
      <w:bookmarkEnd w:id="66"/>
      <w:proofErr w:type="spellStart"/>
      <w:r w:rsidRPr="00300072">
        <w:rPr>
          <w:rFonts w:ascii="Times New Roman" w:eastAsia="Times New Roman" w:hAnsi="Times New Roman" w:cs="Times New Roman"/>
          <w:sz w:val="24"/>
          <w:szCs w:val="24"/>
        </w:rPr>
        <w:t>взаимоисключения</w:t>
      </w:r>
      <w:proofErr w:type="spellEnd"/>
      <w:r w:rsidRPr="00300072">
        <w:rPr>
          <w:rFonts w:ascii="Times New Roman" w:eastAsia="Times New Roman" w:hAnsi="Times New Roman" w:cs="Times New Roman"/>
          <w:sz w:val="24"/>
          <w:szCs w:val="24"/>
        </w:rPr>
        <w:t xml:space="preserve"> (mutual exclusion).</w:t>
      </w:r>
    </w:p>
    <w:p w14:paraId="69BEFBFE" w14:textId="77777777" w:rsidR="00300072" w:rsidRPr="0034392D" w:rsidRDefault="00300072" w:rsidP="00300072">
      <w:pPr>
        <w:numPr>
          <w:ilvl w:val="0"/>
          <w:numId w:val="18"/>
        </w:numPr>
        <w:spacing w:before="100" w:beforeAutospacing="1" w:after="100" w:afterAutospacing="1" w:line="240" w:lineRule="auto"/>
        <w:rPr>
          <w:rFonts w:ascii="Times New Roman" w:eastAsia="Times New Roman" w:hAnsi="Times New Roman" w:cs="Times New Roman"/>
          <w:sz w:val="24"/>
          <w:szCs w:val="24"/>
          <w:lang w:val="ru-RU"/>
        </w:rPr>
      </w:pPr>
      <w:bookmarkStart w:id="67" w:name="keyword-context6"/>
      <w:bookmarkEnd w:id="67"/>
      <w:r w:rsidRPr="0034392D">
        <w:rPr>
          <w:rFonts w:ascii="Times New Roman" w:eastAsia="Times New Roman" w:hAnsi="Times New Roman" w:cs="Times New Roman"/>
          <w:sz w:val="24"/>
          <w:szCs w:val="24"/>
          <w:lang w:val="ru-RU"/>
        </w:rPr>
        <w:t xml:space="preserve">Процессы, которые находятся вне своих </w:t>
      </w:r>
      <w:bookmarkStart w:id="68" w:name="keyword110"/>
      <w:bookmarkEnd w:id="68"/>
      <w:r w:rsidRPr="0034392D">
        <w:rPr>
          <w:rFonts w:ascii="Times New Roman" w:eastAsia="Times New Roman" w:hAnsi="Times New Roman" w:cs="Times New Roman"/>
          <w:sz w:val="24"/>
          <w:szCs w:val="24"/>
          <w:lang w:val="ru-RU"/>
        </w:rPr>
        <w:t xml:space="preserve">критических участков и не собираются входить в них, не могут препятствовать другим процессам входить в их собственные </w:t>
      </w:r>
      <w:bookmarkStart w:id="69" w:name="keyword111"/>
      <w:bookmarkEnd w:id="69"/>
      <w:r w:rsidRPr="0034392D">
        <w:rPr>
          <w:rFonts w:ascii="Times New Roman" w:eastAsia="Times New Roman" w:hAnsi="Times New Roman" w:cs="Times New Roman"/>
          <w:sz w:val="24"/>
          <w:szCs w:val="24"/>
          <w:lang w:val="ru-RU"/>
        </w:rPr>
        <w:t xml:space="preserve">критические участки. Если нет процессов в </w:t>
      </w:r>
      <w:bookmarkStart w:id="70" w:name="keyword112"/>
      <w:bookmarkEnd w:id="70"/>
      <w:r w:rsidRPr="0034392D">
        <w:rPr>
          <w:rFonts w:ascii="Times New Roman" w:eastAsia="Times New Roman" w:hAnsi="Times New Roman" w:cs="Times New Roman"/>
          <w:sz w:val="24"/>
          <w:szCs w:val="24"/>
          <w:lang w:val="ru-RU"/>
        </w:rPr>
        <w:t xml:space="preserve">критических секциях и имеются процессы, желающие войти в них, то только те процессы, которые не исполняются в </w:t>
      </w:r>
      <w:bookmarkStart w:id="71" w:name="keyword113"/>
      <w:bookmarkEnd w:id="71"/>
      <w:r w:rsidRPr="00300072">
        <w:rPr>
          <w:rFonts w:ascii="Times New Roman" w:eastAsia="Times New Roman" w:hAnsi="Times New Roman" w:cs="Times New Roman"/>
          <w:sz w:val="24"/>
          <w:szCs w:val="24"/>
        </w:rPr>
        <w:t>remainder</w:t>
      </w:r>
      <w:r w:rsidRPr="0034392D">
        <w:rPr>
          <w:rFonts w:ascii="Times New Roman" w:eastAsia="Times New Roman" w:hAnsi="Times New Roman" w:cs="Times New Roman"/>
          <w:sz w:val="24"/>
          <w:szCs w:val="24"/>
          <w:lang w:val="ru-RU"/>
        </w:rPr>
        <w:t xml:space="preserve"> </w:t>
      </w:r>
      <w:r w:rsidRPr="00300072">
        <w:rPr>
          <w:rFonts w:ascii="Times New Roman" w:eastAsia="Times New Roman" w:hAnsi="Times New Roman" w:cs="Times New Roman"/>
          <w:sz w:val="24"/>
          <w:szCs w:val="24"/>
        </w:rPr>
        <w:t>section</w:t>
      </w:r>
      <w:r w:rsidRPr="0034392D">
        <w:rPr>
          <w:rFonts w:ascii="Times New Roman" w:eastAsia="Times New Roman" w:hAnsi="Times New Roman" w:cs="Times New Roman"/>
          <w:sz w:val="24"/>
          <w:szCs w:val="24"/>
          <w:lang w:val="ru-RU"/>
        </w:rPr>
        <w:t xml:space="preserve">, должны принимать решение о том, какой процесс войдет в свою </w:t>
      </w:r>
      <w:bookmarkStart w:id="72" w:name="keyword114"/>
      <w:bookmarkEnd w:id="72"/>
      <w:r w:rsidRPr="0034392D">
        <w:rPr>
          <w:rFonts w:ascii="Times New Roman" w:eastAsia="Times New Roman" w:hAnsi="Times New Roman" w:cs="Times New Roman"/>
          <w:sz w:val="24"/>
          <w:szCs w:val="24"/>
          <w:lang w:val="ru-RU"/>
        </w:rPr>
        <w:t xml:space="preserve">критическую секцию. Такое решение не должно приниматься бесконечно долго. Это условие получило название </w:t>
      </w:r>
      <w:bookmarkStart w:id="73" w:name="keyword115"/>
      <w:bookmarkEnd w:id="73"/>
      <w:r w:rsidRPr="0034392D">
        <w:rPr>
          <w:rFonts w:ascii="Times New Roman" w:eastAsia="Times New Roman" w:hAnsi="Times New Roman" w:cs="Times New Roman"/>
          <w:sz w:val="24"/>
          <w:szCs w:val="24"/>
          <w:lang w:val="ru-RU"/>
        </w:rPr>
        <w:t>условия прогресса (</w:t>
      </w:r>
      <w:r w:rsidRPr="00300072">
        <w:rPr>
          <w:rFonts w:ascii="Times New Roman" w:eastAsia="Times New Roman" w:hAnsi="Times New Roman" w:cs="Times New Roman"/>
          <w:sz w:val="24"/>
          <w:szCs w:val="24"/>
        </w:rPr>
        <w:t>progress</w:t>
      </w:r>
      <w:proofErr w:type="gramStart"/>
      <w:r w:rsidRPr="0034392D">
        <w:rPr>
          <w:rFonts w:ascii="Times New Roman" w:eastAsia="Times New Roman" w:hAnsi="Times New Roman" w:cs="Times New Roman"/>
          <w:sz w:val="24"/>
          <w:szCs w:val="24"/>
          <w:lang w:val="ru-RU"/>
        </w:rPr>
        <w:t>) .</w:t>
      </w:r>
      <w:proofErr w:type="gramEnd"/>
    </w:p>
    <w:p w14:paraId="5ED6374F" w14:textId="77777777" w:rsidR="00300072" w:rsidRPr="00300072" w:rsidRDefault="00300072" w:rsidP="00300072">
      <w:pPr>
        <w:numPr>
          <w:ilvl w:val="0"/>
          <w:numId w:val="18"/>
        </w:numPr>
        <w:spacing w:before="100" w:beforeAutospacing="1" w:after="100" w:afterAutospacing="1" w:line="240" w:lineRule="auto"/>
        <w:rPr>
          <w:rFonts w:ascii="Times New Roman" w:eastAsia="Times New Roman" w:hAnsi="Times New Roman" w:cs="Times New Roman"/>
          <w:sz w:val="24"/>
          <w:szCs w:val="24"/>
        </w:rPr>
      </w:pPr>
      <w:bookmarkStart w:id="74" w:name="keyword-context7"/>
      <w:bookmarkEnd w:id="74"/>
      <w:r w:rsidRPr="0034392D">
        <w:rPr>
          <w:rFonts w:ascii="Times New Roman" w:eastAsia="Times New Roman" w:hAnsi="Times New Roman" w:cs="Times New Roman"/>
          <w:sz w:val="24"/>
          <w:szCs w:val="24"/>
          <w:lang w:val="ru-RU"/>
        </w:rPr>
        <w:t xml:space="preserve">Не должно возникать неограниченно долгого ожидания для входа одного из процессов в свой </w:t>
      </w:r>
      <w:bookmarkStart w:id="75" w:name="keyword116"/>
      <w:bookmarkEnd w:id="75"/>
      <w:r w:rsidRPr="0034392D">
        <w:rPr>
          <w:rFonts w:ascii="Times New Roman" w:eastAsia="Times New Roman" w:hAnsi="Times New Roman" w:cs="Times New Roman"/>
          <w:sz w:val="24"/>
          <w:szCs w:val="24"/>
          <w:lang w:val="ru-RU"/>
        </w:rPr>
        <w:t xml:space="preserve">критический участок. От того момента, когда процесс запросил разрешение на вход в </w:t>
      </w:r>
      <w:bookmarkStart w:id="76" w:name="keyword117"/>
      <w:bookmarkEnd w:id="76"/>
      <w:r w:rsidRPr="0034392D">
        <w:rPr>
          <w:rFonts w:ascii="Times New Roman" w:eastAsia="Times New Roman" w:hAnsi="Times New Roman" w:cs="Times New Roman"/>
          <w:sz w:val="24"/>
          <w:szCs w:val="24"/>
          <w:lang w:val="ru-RU"/>
        </w:rPr>
        <w:t xml:space="preserve">критическую секцию, и до того момента, когда он это разрешение получил, другие процессы могут пройти через свои </w:t>
      </w:r>
      <w:bookmarkStart w:id="77" w:name="keyword118"/>
      <w:bookmarkEnd w:id="77"/>
      <w:r w:rsidRPr="0034392D">
        <w:rPr>
          <w:rFonts w:ascii="Times New Roman" w:eastAsia="Times New Roman" w:hAnsi="Times New Roman" w:cs="Times New Roman"/>
          <w:sz w:val="24"/>
          <w:szCs w:val="24"/>
          <w:lang w:val="ru-RU"/>
        </w:rPr>
        <w:t xml:space="preserve">критические участки лишь ограниченное число раз. </w:t>
      </w:r>
      <w:proofErr w:type="spellStart"/>
      <w:r w:rsidRPr="00300072">
        <w:rPr>
          <w:rFonts w:ascii="Times New Roman" w:eastAsia="Times New Roman" w:hAnsi="Times New Roman" w:cs="Times New Roman"/>
          <w:sz w:val="24"/>
          <w:szCs w:val="24"/>
        </w:rPr>
        <w:t>Это</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условие</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получило</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название</w:t>
      </w:r>
      <w:proofErr w:type="spellEnd"/>
      <w:r w:rsidRPr="00300072">
        <w:rPr>
          <w:rFonts w:ascii="Times New Roman" w:eastAsia="Times New Roman" w:hAnsi="Times New Roman" w:cs="Times New Roman"/>
          <w:sz w:val="24"/>
          <w:szCs w:val="24"/>
        </w:rPr>
        <w:t xml:space="preserve"> </w:t>
      </w:r>
      <w:bookmarkStart w:id="78" w:name="keyword119"/>
      <w:bookmarkEnd w:id="78"/>
      <w:proofErr w:type="spellStart"/>
      <w:r w:rsidRPr="00300072">
        <w:rPr>
          <w:rFonts w:ascii="Times New Roman" w:eastAsia="Times New Roman" w:hAnsi="Times New Roman" w:cs="Times New Roman"/>
          <w:sz w:val="24"/>
          <w:szCs w:val="24"/>
        </w:rPr>
        <w:t>условия</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ограниченного</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ожидания</w:t>
      </w:r>
      <w:proofErr w:type="spellEnd"/>
      <w:r w:rsidRPr="00300072">
        <w:rPr>
          <w:rFonts w:ascii="Times New Roman" w:eastAsia="Times New Roman" w:hAnsi="Times New Roman" w:cs="Times New Roman"/>
          <w:sz w:val="24"/>
          <w:szCs w:val="24"/>
        </w:rPr>
        <w:t xml:space="preserve"> (bound waiting</w:t>
      </w:r>
      <w:proofErr w:type="gramStart"/>
      <w:r w:rsidRPr="00300072">
        <w:rPr>
          <w:rFonts w:ascii="Times New Roman" w:eastAsia="Times New Roman" w:hAnsi="Times New Roman" w:cs="Times New Roman"/>
          <w:sz w:val="24"/>
          <w:szCs w:val="24"/>
        </w:rPr>
        <w:t>) .</w:t>
      </w:r>
      <w:proofErr w:type="gramEnd"/>
    </w:p>
    <w:p w14:paraId="42F45F95" w14:textId="6728F369" w:rsidR="00300072" w:rsidRPr="002F30F8" w:rsidRDefault="00AD6226" w:rsidP="00300072">
      <w:pPr>
        <w:spacing w:before="100" w:beforeAutospacing="1" w:after="100" w:afterAutospacing="1" w:line="240" w:lineRule="auto"/>
        <w:outlineLvl w:val="3"/>
        <w:rPr>
          <w:rFonts w:ascii="Times New Roman" w:eastAsia="Times New Roman" w:hAnsi="Times New Roman" w:cs="Times New Roman"/>
          <w:b/>
          <w:bCs/>
          <w:color w:val="4472C4" w:themeColor="accent1"/>
          <w:sz w:val="28"/>
          <w:szCs w:val="28"/>
          <w:lang w:val="ru-RU"/>
        </w:rPr>
      </w:pPr>
      <w:bookmarkStart w:id="79" w:name="sect6"/>
      <w:bookmarkEnd w:id="61"/>
      <w:bookmarkEnd w:id="79"/>
      <w:r w:rsidRPr="002F30F8">
        <w:rPr>
          <w:rFonts w:ascii="Times New Roman" w:eastAsia="Times New Roman" w:hAnsi="Times New Roman" w:cs="Times New Roman"/>
          <w:b/>
          <w:bCs/>
          <w:color w:val="4472C4" w:themeColor="accent1"/>
          <w:sz w:val="28"/>
          <w:szCs w:val="28"/>
          <w:lang w:val="ru-RU"/>
        </w:rPr>
        <w:t>13.</w:t>
      </w:r>
      <w:r w:rsidR="00300072" w:rsidRPr="0034392D">
        <w:rPr>
          <w:rFonts w:ascii="Times New Roman" w:eastAsia="Times New Roman" w:hAnsi="Times New Roman" w:cs="Times New Roman"/>
          <w:b/>
          <w:bCs/>
          <w:color w:val="4472C4" w:themeColor="accent1"/>
          <w:sz w:val="28"/>
          <w:szCs w:val="28"/>
          <w:lang w:val="ru-RU"/>
        </w:rPr>
        <w:t>Запрет прерываний</w:t>
      </w:r>
      <w:r w:rsidRPr="002F30F8">
        <w:rPr>
          <w:rFonts w:ascii="Times New Roman" w:eastAsia="Times New Roman" w:hAnsi="Times New Roman" w:cs="Times New Roman"/>
          <w:b/>
          <w:bCs/>
          <w:color w:val="4472C4" w:themeColor="accent1"/>
          <w:sz w:val="28"/>
          <w:szCs w:val="28"/>
          <w:lang w:val="ru-RU"/>
        </w:rPr>
        <w:t>. Переменная замок. Строгое чередование. Флаги и готовности. Алгоритм Петерсона. Команда</w:t>
      </w:r>
      <w:r w:rsidR="002F30F8" w:rsidRPr="002F30F8">
        <w:rPr>
          <w:rFonts w:ascii="Tahoma" w:eastAsia="Times New Roman" w:hAnsi="Tahoma" w:cs="Tahoma"/>
          <w:b/>
          <w:bCs/>
          <w:color w:val="4472C4" w:themeColor="accent1"/>
          <w:sz w:val="24"/>
          <w:szCs w:val="24"/>
          <w:lang w:val="ru-RU" w:eastAsia="ru-RU"/>
        </w:rPr>
        <w:t xml:space="preserve"> Test-</w:t>
      </w:r>
      <w:proofErr w:type="spellStart"/>
      <w:r w:rsidR="002F30F8" w:rsidRPr="002F30F8">
        <w:rPr>
          <w:rFonts w:ascii="Tahoma" w:eastAsia="Times New Roman" w:hAnsi="Tahoma" w:cs="Tahoma"/>
          <w:b/>
          <w:bCs/>
          <w:color w:val="4472C4" w:themeColor="accent1"/>
          <w:sz w:val="24"/>
          <w:szCs w:val="24"/>
          <w:lang w:val="ru-RU" w:eastAsia="ru-RU"/>
        </w:rPr>
        <w:t>and</w:t>
      </w:r>
      <w:proofErr w:type="spellEnd"/>
      <w:r w:rsidR="002F30F8" w:rsidRPr="002F30F8">
        <w:rPr>
          <w:rFonts w:ascii="Tahoma" w:eastAsia="Times New Roman" w:hAnsi="Tahoma" w:cs="Tahoma"/>
          <w:b/>
          <w:bCs/>
          <w:color w:val="4472C4" w:themeColor="accent1"/>
          <w:sz w:val="24"/>
          <w:szCs w:val="24"/>
          <w:lang w:val="ru-RU" w:eastAsia="ru-RU"/>
        </w:rPr>
        <w:t>-</w:t>
      </w:r>
      <w:proofErr w:type="spellStart"/>
      <w:r w:rsidR="002F30F8" w:rsidRPr="002F30F8">
        <w:rPr>
          <w:rFonts w:ascii="Tahoma" w:eastAsia="Times New Roman" w:hAnsi="Tahoma" w:cs="Tahoma"/>
          <w:b/>
          <w:bCs/>
          <w:color w:val="4472C4" w:themeColor="accent1"/>
          <w:sz w:val="24"/>
          <w:szCs w:val="24"/>
          <w:lang w:val="ru-RU" w:eastAsia="ru-RU"/>
        </w:rPr>
        <w:t>Set</w:t>
      </w:r>
      <w:proofErr w:type="spellEnd"/>
      <w:r w:rsidR="002F30F8" w:rsidRPr="002F30F8">
        <w:rPr>
          <w:rFonts w:ascii="Tahoma" w:eastAsia="Times New Roman" w:hAnsi="Tahoma" w:cs="Tahoma"/>
          <w:b/>
          <w:bCs/>
          <w:color w:val="4472C4" w:themeColor="accent1"/>
          <w:sz w:val="24"/>
          <w:szCs w:val="24"/>
          <w:lang w:val="ru-RU" w:eastAsia="ru-RU"/>
        </w:rPr>
        <w:t xml:space="preserve">. Команда </w:t>
      </w:r>
      <w:proofErr w:type="spellStart"/>
      <w:r w:rsidR="002F30F8" w:rsidRPr="002F30F8">
        <w:rPr>
          <w:rFonts w:ascii="Tahoma" w:eastAsia="Times New Roman" w:hAnsi="Tahoma" w:cs="Tahoma"/>
          <w:b/>
          <w:bCs/>
          <w:color w:val="4472C4" w:themeColor="accent1"/>
          <w:sz w:val="24"/>
          <w:szCs w:val="24"/>
          <w:lang w:val="ru-RU" w:eastAsia="ru-RU"/>
        </w:rPr>
        <w:t>Swap</w:t>
      </w:r>
      <w:proofErr w:type="spellEnd"/>
    </w:p>
    <w:p w14:paraId="3403A2E2" w14:textId="4A567E81" w:rsidR="00300072" w:rsidRPr="0034392D" w:rsidRDefault="002F30F8" w:rsidP="00300072">
      <w:pPr>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bookmarkStart w:id="80" w:name="_Hlk101733531"/>
      <w:r w:rsidRPr="002F30F8">
        <w:rPr>
          <w:rFonts w:ascii="Times New Roman" w:eastAsia="Times New Roman" w:hAnsi="Times New Roman" w:cs="Times New Roman"/>
          <w:b/>
          <w:bCs/>
          <w:sz w:val="28"/>
          <w:szCs w:val="28"/>
          <w:lang w:val="ru-RU"/>
        </w:rPr>
        <w:t>Запрет прерываний</w:t>
      </w:r>
      <w:r>
        <w:rPr>
          <w:rFonts w:ascii="Times New Roman" w:eastAsia="Times New Roman" w:hAnsi="Times New Roman" w:cs="Times New Roman"/>
          <w:sz w:val="24"/>
          <w:szCs w:val="24"/>
          <w:lang w:val="ru-RU"/>
        </w:rPr>
        <w:t xml:space="preserve">. </w:t>
      </w:r>
      <w:r w:rsidR="00300072" w:rsidRPr="0034392D">
        <w:rPr>
          <w:rFonts w:ascii="Times New Roman" w:eastAsia="Times New Roman" w:hAnsi="Times New Roman" w:cs="Times New Roman"/>
          <w:sz w:val="24"/>
          <w:szCs w:val="24"/>
          <w:lang w:val="ru-RU"/>
        </w:rPr>
        <w:t>Наиболее простым решением поставленной задачи является следующая организация пролога и эпилога:</w:t>
      </w:r>
    </w:p>
    <w:p w14:paraId="0A8C8415"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00072">
        <w:rPr>
          <w:rFonts w:ascii="Courier New" w:eastAsia="Times New Roman" w:hAnsi="Courier New" w:cs="Courier New"/>
          <w:sz w:val="20"/>
          <w:szCs w:val="20"/>
        </w:rPr>
        <w:t>while</w:t>
      </w:r>
      <w:r w:rsidRPr="0034392D">
        <w:rPr>
          <w:rFonts w:ascii="Courier New" w:eastAsia="Times New Roman" w:hAnsi="Courier New" w:cs="Courier New"/>
          <w:sz w:val="20"/>
          <w:szCs w:val="20"/>
          <w:lang w:val="ru-RU"/>
        </w:rPr>
        <w:t xml:space="preserve"> (</w:t>
      </w:r>
      <w:r w:rsidRPr="00300072">
        <w:rPr>
          <w:rFonts w:ascii="Courier New" w:eastAsia="Times New Roman" w:hAnsi="Courier New" w:cs="Courier New"/>
          <w:sz w:val="20"/>
          <w:szCs w:val="20"/>
        </w:rPr>
        <w:t>some</w:t>
      </w:r>
      <w:r w:rsidRPr="0034392D">
        <w:rPr>
          <w:rFonts w:ascii="Courier New" w:eastAsia="Times New Roman" w:hAnsi="Courier New" w:cs="Courier New"/>
          <w:sz w:val="20"/>
          <w:szCs w:val="20"/>
          <w:lang w:val="ru-RU"/>
        </w:rPr>
        <w:t xml:space="preserve"> </w:t>
      </w:r>
      <w:r w:rsidRPr="00300072">
        <w:rPr>
          <w:rFonts w:ascii="Courier New" w:eastAsia="Times New Roman" w:hAnsi="Courier New" w:cs="Courier New"/>
          <w:sz w:val="20"/>
          <w:szCs w:val="20"/>
        </w:rPr>
        <w:t>condition</w:t>
      </w:r>
      <w:r w:rsidRPr="0034392D">
        <w:rPr>
          <w:rFonts w:ascii="Courier New" w:eastAsia="Times New Roman" w:hAnsi="Courier New" w:cs="Courier New"/>
          <w:sz w:val="20"/>
          <w:szCs w:val="20"/>
          <w:lang w:val="ru-RU"/>
        </w:rPr>
        <w:t xml:space="preserve">) { </w:t>
      </w:r>
    </w:p>
    <w:p w14:paraId="4BB3D426"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4392D">
        <w:rPr>
          <w:rFonts w:ascii="Courier New" w:eastAsia="Times New Roman" w:hAnsi="Courier New" w:cs="Courier New"/>
          <w:sz w:val="20"/>
          <w:szCs w:val="20"/>
          <w:lang w:val="ru-RU"/>
        </w:rPr>
        <w:t xml:space="preserve">   запретить все прерывания </w:t>
      </w:r>
    </w:p>
    <w:p w14:paraId="4CDE8A53"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392D">
        <w:rPr>
          <w:rFonts w:ascii="Courier New" w:eastAsia="Times New Roman" w:hAnsi="Courier New" w:cs="Courier New"/>
          <w:sz w:val="20"/>
          <w:szCs w:val="20"/>
          <w:lang w:val="ru-RU"/>
        </w:rPr>
        <w:t xml:space="preserve">      </w:t>
      </w:r>
      <w:r w:rsidRPr="00300072">
        <w:rPr>
          <w:rFonts w:ascii="Courier New" w:eastAsia="Times New Roman" w:hAnsi="Courier New" w:cs="Courier New"/>
          <w:sz w:val="20"/>
          <w:szCs w:val="20"/>
        </w:rPr>
        <w:t xml:space="preserve">critical section </w:t>
      </w:r>
    </w:p>
    <w:p w14:paraId="106D67CC"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w:t>
      </w:r>
      <w:proofErr w:type="spellStart"/>
      <w:r w:rsidRPr="00300072">
        <w:rPr>
          <w:rFonts w:ascii="Courier New" w:eastAsia="Times New Roman" w:hAnsi="Courier New" w:cs="Courier New"/>
          <w:sz w:val="20"/>
          <w:szCs w:val="20"/>
        </w:rPr>
        <w:t>разрешить</w:t>
      </w:r>
      <w:proofErr w:type="spellEnd"/>
      <w:r w:rsidRPr="00300072">
        <w:rPr>
          <w:rFonts w:ascii="Courier New" w:eastAsia="Times New Roman" w:hAnsi="Courier New" w:cs="Courier New"/>
          <w:sz w:val="20"/>
          <w:szCs w:val="20"/>
        </w:rPr>
        <w:t xml:space="preserve"> </w:t>
      </w:r>
      <w:proofErr w:type="spellStart"/>
      <w:r w:rsidRPr="00300072">
        <w:rPr>
          <w:rFonts w:ascii="Courier New" w:eastAsia="Times New Roman" w:hAnsi="Courier New" w:cs="Courier New"/>
          <w:sz w:val="20"/>
          <w:szCs w:val="20"/>
        </w:rPr>
        <w:t>все</w:t>
      </w:r>
      <w:proofErr w:type="spellEnd"/>
      <w:r w:rsidRPr="00300072">
        <w:rPr>
          <w:rFonts w:ascii="Courier New" w:eastAsia="Times New Roman" w:hAnsi="Courier New" w:cs="Courier New"/>
          <w:sz w:val="20"/>
          <w:szCs w:val="20"/>
        </w:rPr>
        <w:t xml:space="preserve"> </w:t>
      </w:r>
      <w:proofErr w:type="spellStart"/>
      <w:r w:rsidRPr="00300072">
        <w:rPr>
          <w:rFonts w:ascii="Courier New" w:eastAsia="Times New Roman" w:hAnsi="Courier New" w:cs="Courier New"/>
          <w:sz w:val="20"/>
          <w:szCs w:val="20"/>
        </w:rPr>
        <w:t>прерывания</w:t>
      </w:r>
      <w:proofErr w:type="spellEnd"/>
      <w:r w:rsidRPr="00300072">
        <w:rPr>
          <w:rFonts w:ascii="Courier New" w:eastAsia="Times New Roman" w:hAnsi="Courier New" w:cs="Courier New"/>
          <w:sz w:val="20"/>
          <w:szCs w:val="20"/>
        </w:rPr>
        <w:t xml:space="preserve"> </w:t>
      </w:r>
    </w:p>
    <w:p w14:paraId="5033C830"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remainder section </w:t>
      </w:r>
    </w:p>
    <w:p w14:paraId="6D93B36D"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4392D">
        <w:rPr>
          <w:rFonts w:ascii="Courier New" w:eastAsia="Times New Roman" w:hAnsi="Courier New" w:cs="Courier New"/>
          <w:sz w:val="20"/>
          <w:szCs w:val="20"/>
          <w:lang w:val="ru-RU"/>
        </w:rPr>
        <w:t>}</w:t>
      </w:r>
    </w:p>
    <w:p w14:paraId="56573C35"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Поскольку выход процесса из состояния </w:t>
      </w:r>
      <w:r w:rsidRPr="0034392D">
        <w:rPr>
          <w:rFonts w:ascii="Times New Roman" w:eastAsia="Times New Roman" w:hAnsi="Times New Roman" w:cs="Times New Roman"/>
          <w:b/>
          <w:bCs/>
          <w:sz w:val="24"/>
          <w:szCs w:val="24"/>
          <w:lang w:val="ru-RU"/>
        </w:rPr>
        <w:t>исполнение</w:t>
      </w:r>
      <w:r w:rsidRPr="0034392D">
        <w:rPr>
          <w:rFonts w:ascii="Times New Roman" w:eastAsia="Times New Roman" w:hAnsi="Times New Roman" w:cs="Times New Roman"/>
          <w:sz w:val="24"/>
          <w:szCs w:val="24"/>
          <w:lang w:val="ru-RU"/>
        </w:rPr>
        <w:t xml:space="preserve"> без его завершения осуществляется по прерыванию, внутри </w:t>
      </w:r>
      <w:bookmarkStart w:id="81" w:name="keyword121"/>
      <w:bookmarkEnd w:id="81"/>
      <w:r w:rsidRPr="0034392D">
        <w:rPr>
          <w:rFonts w:ascii="Times New Roman" w:eastAsia="Times New Roman" w:hAnsi="Times New Roman" w:cs="Times New Roman"/>
          <w:sz w:val="24"/>
          <w:szCs w:val="24"/>
          <w:lang w:val="ru-RU"/>
        </w:rPr>
        <w:t>критической секции никто не может вмешаться в его работу. Однако такое решение может иметь далеко идущие последствия, поскольку позволяет процессу пользователя разрешать и запрещать прерывания во всей вычислительной системе. Допустим, что пользователь случайно или по злому умыслу запретил прерывания в системе и зациклил или завершил свой процесс. Без перезагрузки системы в такой ситуации не обойтись.</w:t>
      </w:r>
    </w:p>
    <w:p w14:paraId="6BAD8E66"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Тем не менее запрет и разрешение прерываний часто применяются как пролог и эпилог к </w:t>
      </w:r>
      <w:bookmarkStart w:id="82" w:name="keyword122"/>
      <w:bookmarkEnd w:id="82"/>
      <w:r w:rsidRPr="0034392D">
        <w:rPr>
          <w:rFonts w:ascii="Times New Roman" w:eastAsia="Times New Roman" w:hAnsi="Times New Roman" w:cs="Times New Roman"/>
          <w:sz w:val="24"/>
          <w:szCs w:val="24"/>
          <w:lang w:val="ru-RU"/>
        </w:rPr>
        <w:t xml:space="preserve">критическим секциям внутри самой операционной системы, например при обновлении содержимого </w:t>
      </w:r>
      <w:bookmarkStart w:id="83" w:name="keyword123"/>
      <w:bookmarkEnd w:id="83"/>
      <w:r w:rsidRPr="00300072">
        <w:rPr>
          <w:rFonts w:ascii="Times New Roman" w:eastAsia="Times New Roman" w:hAnsi="Times New Roman" w:cs="Times New Roman"/>
          <w:sz w:val="24"/>
          <w:szCs w:val="24"/>
        </w:rPr>
        <w:t>PCB</w:t>
      </w:r>
      <w:r w:rsidRPr="0034392D">
        <w:rPr>
          <w:rFonts w:ascii="Times New Roman" w:eastAsia="Times New Roman" w:hAnsi="Times New Roman" w:cs="Times New Roman"/>
          <w:sz w:val="24"/>
          <w:szCs w:val="24"/>
          <w:lang w:val="ru-RU"/>
        </w:rPr>
        <w:t>.</w:t>
      </w:r>
    </w:p>
    <w:p w14:paraId="76849B9B" w14:textId="77777777" w:rsidR="002F30F8" w:rsidRPr="0034392D" w:rsidRDefault="002F30F8" w:rsidP="00300072">
      <w:pPr>
        <w:spacing w:before="100" w:beforeAutospacing="1" w:after="100" w:afterAutospacing="1" w:line="240" w:lineRule="auto"/>
        <w:outlineLvl w:val="3"/>
        <w:rPr>
          <w:rFonts w:ascii="Times New Roman" w:eastAsia="Times New Roman" w:hAnsi="Times New Roman" w:cs="Times New Roman"/>
          <w:b/>
          <w:bCs/>
          <w:sz w:val="24"/>
          <w:szCs w:val="24"/>
          <w:lang w:val="ru-RU"/>
        </w:rPr>
      </w:pPr>
      <w:bookmarkStart w:id="84" w:name="sect7"/>
      <w:bookmarkEnd w:id="84"/>
    </w:p>
    <w:p w14:paraId="7C3CD464" w14:textId="733FED6E" w:rsidR="00300072" w:rsidRPr="0034392D" w:rsidRDefault="00300072" w:rsidP="00300072">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34392D">
        <w:rPr>
          <w:rFonts w:ascii="Times New Roman" w:eastAsia="Times New Roman" w:hAnsi="Times New Roman" w:cs="Times New Roman"/>
          <w:b/>
          <w:bCs/>
          <w:sz w:val="24"/>
          <w:szCs w:val="24"/>
          <w:lang w:val="ru-RU"/>
        </w:rPr>
        <w:lastRenderedPageBreak/>
        <w:t>Переменная-замок</w:t>
      </w:r>
    </w:p>
    <w:p w14:paraId="44ACEB8D"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В качестве следующей попытки решения задачи для пользовательских процессов рассмотрим другое предложение. Возьмем некоторую переменную, доступную всем процессам, с начальным значением равным 0. Процесс может войти в </w:t>
      </w:r>
      <w:bookmarkStart w:id="85" w:name="keyword124"/>
      <w:bookmarkEnd w:id="85"/>
      <w:r w:rsidRPr="0034392D">
        <w:rPr>
          <w:rFonts w:ascii="Times New Roman" w:eastAsia="Times New Roman" w:hAnsi="Times New Roman" w:cs="Times New Roman"/>
          <w:sz w:val="24"/>
          <w:szCs w:val="24"/>
          <w:lang w:val="ru-RU"/>
        </w:rPr>
        <w:t xml:space="preserve">критическую секцию только тогда, когда значение этой переменной-замка равно 0, одновременно изменяя ее значение на 1 – закрывая замок. При выходе из </w:t>
      </w:r>
      <w:bookmarkStart w:id="86" w:name="keyword125"/>
      <w:bookmarkEnd w:id="86"/>
      <w:r w:rsidRPr="0034392D">
        <w:rPr>
          <w:rFonts w:ascii="Times New Roman" w:eastAsia="Times New Roman" w:hAnsi="Times New Roman" w:cs="Times New Roman"/>
          <w:sz w:val="24"/>
          <w:szCs w:val="24"/>
          <w:lang w:val="ru-RU"/>
        </w:rPr>
        <w:t xml:space="preserve">критической секции процесс сбрасывает ее значение в 0 – замок открывается (как в случае с покупкой хлеба студентами в разделе " </w:t>
      </w:r>
      <w:bookmarkStart w:id="87" w:name="keyword126"/>
      <w:bookmarkEnd w:id="87"/>
      <w:r w:rsidRPr="0034392D">
        <w:rPr>
          <w:rFonts w:ascii="Times New Roman" w:eastAsia="Times New Roman" w:hAnsi="Times New Roman" w:cs="Times New Roman"/>
          <w:sz w:val="24"/>
          <w:szCs w:val="24"/>
          <w:lang w:val="ru-RU"/>
        </w:rPr>
        <w:t>Критическая секция ").</w:t>
      </w:r>
    </w:p>
    <w:p w14:paraId="38D5575D"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shared int lock = 0; </w:t>
      </w:r>
    </w:p>
    <w:p w14:paraId="6B856E23"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shared </w:t>
      </w:r>
      <w:proofErr w:type="spellStart"/>
      <w:r w:rsidRPr="00300072">
        <w:rPr>
          <w:rFonts w:ascii="Courier New" w:eastAsia="Times New Roman" w:hAnsi="Courier New" w:cs="Courier New"/>
          <w:sz w:val="20"/>
          <w:szCs w:val="20"/>
        </w:rPr>
        <w:t>означает</w:t>
      </w:r>
      <w:proofErr w:type="spellEnd"/>
      <w:r w:rsidRPr="00300072">
        <w:rPr>
          <w:rFonts w:ascii="Courier New" w:eastAsia="Times New Roman" w:hAnsi="Courier New" w:cs="Courier New"/>
          <w:sz w:val="20"/>
          <w:szCs w:val="20"/>
        </w:rPr>
        <w:t xml:space="preserve">, </w:t>
      </w:r>
      <w:proofErr w:type="spellStart"/>
      <w:r w:rsidRPr="00300072">
        <w:rPr>
          <w:rFonts w:ascii="Courier New" w:eastAsia="Times New Roman" w:hAnsi="Courier New" w:cs="Courier New"/>
          <w:sz w:val="20"/>
          <w:szCs w:val="20"/>
        </w:rPr>
        <w:t>что</w:t>
      </w:r>
      <w:proofErr w:type="spellEnd"/>
      <w:r w:rsidRPr="00300072">
        <w:rPr>
          <w:rFonts w:ascii="Courier New" w:eastAsia="Times New Roman" w:hAnsi="Courier New" w:cs="Courier New"/>
          <w:sz w:val="20"/>
          <w:szCs w:val="20"/>
        </w:rPr>
        <w:t xml:space="preserve"> */</w:t>
      </w:r>
    </w:p>
    <w:p w14:paraId="78DF2F5F"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4392D">
        <w:rPr>
          <w:rFonts w:ascii="Courier New" w:eastAsia="Times New Roman" w:hAnsi="Courier New" w:cs="Courier New"/>
          <w:sz w:val="20"/>
          <w:szCs w:val="20"/>
          <w:lang w:val="ru-RU"/>
        </w:rPr>
        <w:t>/* переменная является разделяемой */</w:t>
      </w:r>
    </w:p>
    <w:p w14:paraId="252936B1"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p>
    <w:p w14:paraId="3923DC6C"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00072">
        <w:rPr>
          <w:rFonts w:ascii="Courier New" w:eastAsia="Times New Roman" w:hAnsi="Courier New" w:cs="Courier New"/>
          <w:sz w:val="20"/>
          <w:szCs w:val="20"/>
        </w:rPr>
        <w:t>while</w:t>
      </w:r>
      <w:r w:rsidRPr="0034392D">
        <w:rPr>
          <w:rFonts w:ascii="Courier New" w:eastAsia="Times New Roman" w:hAnsi="Courier New" w:cs="Courier New"/>
          <w:sz w:val="20"/>
          <w:szCs w:val="20"/>
          <w:lang w:val="ru-RU"/>
        </w:rPr>
        <w:t xml:space="preserve"> (</w:t>
      </w:r>
      <w:r w:rsidRPr="00300072">
        <w:rPr>
          <w:rFonts w:ascii="Courier New" w:eastAsia="Times New Roman" w:hAnsi="Courier New" w:cs="Courier New"/>
          <w:sz w:val="20"/>
          <w:szCs w:val="20"/>
        </w:rPr>
        <w:t>some</w:t>
      </w:r>
      <w:r w:rsidRPr="0034392D">
        <w:rPr>
          <w:rFonts w:ascii="Courier New" w:eastAsia="Times New Roman" w:hAnsi="Courier New" w:cs="Courier New"/>
          <w:sz w:val="20"/>
          <w:szCs w:val="20"/>
          <w:lang w:val="ru-RU"/>
        </w:rPr>
        <w:t xml:space="preserve"> </w:t>
      </w:r>
      <w:r w:rsidRPr="00300072">
        <w:rPr>
          <w:rFonts w:ascii="Courier New" w:eastAsia="Times New Roman" w:hAnsi="Courier New" w:cs="Courier New"/>
          <w:sz w:val="20"/>
          <w:szCs w:val="20"/>
        </w:rPr>
        <w:t>condition</w:t>
      </w:r>
      <w:r w:rsidRPr="0034392D">
        <w:rPr>
          <w:rFonts w:ascii="Courier New" w:eastAsia="Times New Roman" w:hAnsi="Courier New" w:cs="Courier New"/>
          <w:sz w:val="20"/>
          <w:szCs w:val="20"/>
          <w:lang w:val="ru-RU"/>
        </w:rPr>
        <w:t>) {</w:t>
      </w:r>
    </w:p>
    <w:p w14:paraId="2FCBF6F3"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392D">
        <w:rPr>
          <w:rFonts w:ascii="Courier New" w:eastAsia="Times New Roman" w:hAnsi="Courier New" w:cs="Courier New"/>
          <w:sz w:val="20"/>
          <w:szCs w:val="20"/>
          <w:lang w:val="ru-RU"/>
        </w:rPr>
        <w:t xml:space="preserve">   </w:t>
      </w:r>
      <w:r w:rsidRPr="00300072">
        <w:rPr>
          <w:rFonts w:ascii="Courier New" w:eastAsia="Times New Roman" w:hAnsi="Courier New" w:cs="Courier New"/>
          <w:sz w:val="20"/>
          <w:szCs w:val="20"/>
        </w:rPr>
        <w:t>while(lock); lock = 1;</w:t>
      </w:r>
    </w:p>
    <w:p w14:paraId="3ECD8857"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critical section</w:t>
      </w:r>
    </w:p>
    <w:p w14:paraId="6DF4570E"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lock = 0;</w:t>
      </w:r>
    </w:p>
    <w:p w14:paraId="51BCB20A"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00072">
        <w:rPr>
          <w:rFonts w:ascii="Courier New" w:eastAsia="Times New Roman" w:hAnsi="Courier New" w:cs="Courier New"/>
          <w:sz w:val="20"/>
          <w:szCs w:val="20"/>
        </w:rPr>
        <w:t xml:space="preserve">      remainder</w:t>
      </w:r>
      <w:r w:rsidRPr="0034392D">
        <w:rPr>
          <w:rFonts w:ascii="Courier New" w:eastAsia="Times New Roman" w:hAnsi="Courier New" w:cs="Courier New"/>
          <w:sz w:val="20"/>
          <w:szCs w:val="20"/>
          <w:lang w:val="ru-RU"/>
        </w:rPr>
        <w:t xml:space="preserve"> </w:t>
      </w:r>
      <w:r w:rsidRPr="00300072">
        <w:rPr>
          <w:rFonts w:ascii="Courier New" w:eastAsia="Times New Roman" w:hAnsi="Courier New" w:cs="Courier New"/>
          <w:sz w:val="20"/>
          <w:szCs w:val="20"/>
        </w:rPr>
        <w:t>section</w:t>
      </w:r>
    </w:p>
    <w:p w14:paraId="4F071082"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4392D">
        <w:rPr>
          <w:rFonts w:ascii="Courier New" w:eastAsia="Times New Roman" w:hAnsi="Courier New" w:cs="Courier New"/>
          <w:sz w:val="20"/>
          <w:szCs w:val="20"/>
          <w:lang w:val="ru-RU"/>
        </w:rPr>
        <w:t>}</w:t>
      </w:r>
    </w:p>
    <w:p w14:paraId="5D113420"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К сожалению, при внимательном рассмотрении мы видим, что такое решение не удовлетворяет условию </w:t>
      </w:r>
      <w:bookmarkStart w:id="88" w:name="keyword127"/>
      <w:bookmarkEnd w:id="88"/>
      <w:r w:rsidRPr="0034392D">
        <w:rPr>
          <w:rFonts w:ascii="Times New Roman" w:eastAsia="Times New Roman" w:hAnsi="Times New Roman" w:cs="Times New Roman"/>
          <w:sz w:val="24"/>
          <w:szCs w:val="24"/>
          <w:lang w:val="ru-RU"/>
        </w:rPr>
        <w:t xml:space="preserve">взаимоисключения, так как действие </w:t>
      </w:r>
      <w:r w:rsidRPr="00300072">
        <w:rPr>
          <w:rFonts w:ascii="Times New Roman" w:eastAsia="Times New Roman" w:hAnsi="Times New Roman" w:cs="Times New Roman"/>
          <w:sz w:val="24"/>
          <w:szCs w:val="24"/>
        </w:rPr>
        <w:t>while</w:t>
      </w:r>
      <w:r w:rsidRPr="0034392D">
        <w:rPr>
          <w:rFonts w:ascii="Times New Roman" w:eastAsia="Times New Roman" w:hAnsi="Times New Roman" w:cs="Times New Roman"/>
          <w:sz w:val="24"/>
          <w:szCs w:val="24"/>
          <w:lang w:val="ru-RU"/>
        </w:rPr>
        <w:t>(</w:t>
      </w:r>
      <w:r w:rsidRPr="00300072">
        <w:rPr>
          <w:rFonts w:ascii="Times New Roman" w:eastAsia="Times New Roman" w:hAnsi="Times New Roman" w:cs="Times New Roman"/>
          <w:sz w:val="24"/>
          <w:szCs w:val="24"/>
        </w:rPr>
        <w:t>lock</w:t>
      </w:r>
      <w:r w:rsidRPr="0034392D">
        <w:rPr>
          <w:rFonts w:ascii="Times New Roman" w:eastAsia="Times New Roman" w:hAnsi="Times New Roman" w:cs="Times New Roman"/>
          <w:sz w:val="24"/>
          <w:szCs w:val="24"/>
          <w:lang w:val="ru-RU"/>
        </w:rPr>
        <w:t xml:space="preserve">); </w:t>
      </w:r>
      <w:r w:rsidRPr="00300072">
        <w:rPr>
          <w:rFonts w:ascii="Times New Roman" w:eastAsia="Times New Roman" w:hAnsi="Times New Roman" w:cs="Times New Roman"/>
          <w:sz w:val="24"/>
          <w:szCs w:val="24"/>
        </w:rPr>
        <w:t>lock</w:t>
      </w:r>
      <w:r w:rsidRPr="0034392D">
        <w:rPr>
          <w:rFonts w:ascii="Times New Roman" w:eastAsia="Times New Roman" w:hAnsi="Times New Roman" w:cs="Times New Roman"/>
          <w:sz w:val="24"/>
          <w:szCs w:val="24"/>
          <w:lang w:val="ru-RU"/>
        </w:rPr>
        <w:t xml:space="preserve"> = 1; не является атомарным. Допустим, процесс </w:t>
      </w:r>
      <w:r w:rsidRPr="00300072">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vertAlign w:val="subscript"/>
          <w:lang w:val="ru-RU"/>
        </w:rPr>
        <w:t>0</w:t>
      </w:r>
      <w:r w:rsidRPr="0034392D">
        <w:rPr>
          <w:rFonts w:ascii="Times New Roman" w:eastAsia="Times New Roman" w:hAnsi="Times New Roman" w:cs="Times New Roman"/>
          <w:sz w:val="24"/>
          <w:szCs w:val="24"/>
          <w:lang w:val="ru-RU"/>
        </w:rPr>
        <w:t xml:space="preserve"> протестировал значение переменной </w:t>
      </w:r>
      <w:r w:rsidRPr="00300072">
        <w:rPr>
          <w:rFonts w:ascii="Times New Roman" w:eastAsia="Times New Roman" w:hAnsi="Times New Roman" w:cs="Times New Roman"/>
          <w:sz w:val="24"/>
          <w:szCs w:val="24"/>
        </w:rPr>
        <w:t>lock</w:t>
      </w:r>
      <w:r w:rsidRPr="0034392D">
        <w:rPr>
          <w:rFonts w:ascii="Times New Roman" w:eastAsia="Times New Roman" w:hAnsi="Times New Roman" w:cs="Times New Roman"/>
          <w:sz w:val="24"/>
          <w:szCs w:val="24"/>
          <w:lang w:val="ru-RU"/>
        </w:rPr>
        <w:t xml:space="preserve"> и принял решение двигаться дальше. В этот момент, еще до присвоения переменной </w:t>
      </w:r>
      <w:r w:rsidRPr="00300072">
        <w:rPr>
          <w:rFonts w:ascii="Times New Roman" w:eastAsia="Times New Roman" w:hAnsi="Times New Roman" w:cs="Times New Roman"/>
          <w:sz w:val="24"/>
          <w:szCs w:val="24"/>
        </w:rPr>
        <w:t>lock</w:t>
      </w:r>
      <w:r w:rsidRPr="0034392D">
        <w:rPr>
          <w:rFonts w:ascii="Times New Roman" w:eastAsia="Times New Roman" w:hAnsi="Times New Roman" w:cs="Times New Roman"/>
          <w:sz w:val="24"/>
          <w:szCs w:val="24"/>
          <w:lang w:val="ru-RU"/>
        </w:rPr>
        <w:t xml:space="preserve"> значения 1, планировщик передал управление процессу </w:t>
      </w:r>
      <w:r w:rsidRPr="00300072">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vertAlign w:val="subscript"/>
          <w:lang w:val="ru-RU"/>
        </w:rPr>
        <w:t>1</w:t>
      </w:r>
      <w:r w:rsidRPr="0034392D">
        <w:rPr>
          <w:rFonts w:ascii="Times New Roman" w:eastAsia="Times New Roman" w:hAnsi="Times New Roman" w:cs="Times New Roman"/>
          <w:sz w:val="24"/>
          <w:szCs w:val="24"/>
          <w:lang w:val="ru-RU"/>
        </w:rPr>
        <w:t xml:space="preserve">. Он тоже изучает содержимое переменной </w:t>
      </w:r>
      <w:r w:rsidRPr="00300072">
        <w:rPr>
          <w:rFonts w:ascii="Times New Roman" w:eastAsia="Times New Roman" w:hAnsi="Times New Roman" w:cs="Times New Roman"/>
          <w:sz w:val="24"/>
          <w:szCs w:val="24"/>
        </w:rPr>
        <w:t>lock</w:t>
      </w:r>
      <w:r w:rsidRPr="0034392D">
        <w:rPr>
          <w:rFonts w:ascii="Times New Roman" w:eastAsia="Times New Roman" w:hAnsi="Times New Roman" w:cs="Times New Roman"/>
          <w:sz w:val="24"/>
          <w:szCs w:val="24"/>
          <w:lang w:val="ru-RU"/>
        </w:rPr>
        <w:t xml:space="preserve"> и тоже принимает решение войти в </w:t>
      </w:r>
      <w:bookmarkStart w:id="89" w:name="keyword128"/>
      <w:bookmarkEnd w:id="89"/>
      <w:r w:rsidRPr="0034392D">
        <w:rPr>
          <w:rFonts w:ascii="Times New Roman" w:eastAsia="Times New Roman" w:hAnsi="Times New Roman" w:cs="Times New Roman"/>
          <w:sz w:val="24"/>
          <w:szCs w:val="24"/>
          <w:lang w:val="ru-RU"/>
        </w:rPr>
        <w:t xml:space="preserve">критический участок. Мы получаем два процесса, одновременно выполняющих свои </w:t>
      </w:r>
      <w:bookmarkStart w:id="90" w:name="keyword129"/>
      <w:bookmarkEnd w:id="90"/>
      <w:r w:rsidRPr="0034392D">
        <w:rPr>
          <w:rFonts w:ascii="Times New Roman" w:eastAsia="Times New Roman" w:hAnsi="Times New Roman" w:cs="Times New Roman"/>
          <w:sz w:val="24"/>
          <w:szCs w:val="24"/>
          <w:lang w:val="ru-RU"/>
        </w:rPr>
        <w:t>критические секции.</w:t>
      </w:r>
    </w:p>
    <w:p w14:paraId="780994DA" w14:textId="77777777" w:rsidR="00300072" w:rsidRPr="0034392D" w:rsidRDefault="00300072" w:rsidP="00300072">
      <w:pPr>
        <w:spacing w:before="100" w:beforeAutospacing="1" w:after="100" w:afterAutospacing="1" w:line="240" w:lineRule="auto"/>
        <w:outlineLvl w:val="3"/>
        <w:rPr>
          <w:rFonts w:ascii="Times New Roman" w:eastAsia="Times New Roman" w:hAnsi="Times New Roman" w:cs="Times New Roman"/>
          <w:b/>
          <w:bCs/>
          <w:sz w:val="24"/>
          <w:szCs w:val="24"/>
          <w:lang w:val="ru-RU"/>
        </w:rPr>
      </w:pPr>
      <w:bookmarkStart w:id="91" w:name="sect8"/>
      <w:bookmarkEnd w:id="91"/>
      <w:r w:rsidRPr="0034392D">
        <w:rPr>
          <w:rFonts w:ascii="Times New Roman" w:eastAsia="Times New Roman" w:hAnsi="Times New Roman" w:cs="Times New Roman"/>
          <w:b/>
          <w:bCs/>
          <w:sz w:val="24"/>
          <w:szCs w:val="24"/>
          <w:lang w:val="ru-RU"/>
        </w:rPr>
        <w:t>Строгое чередование</w:t>
      </w:r>
    </w:p>
    <w:p w14:paraId="22A0583F"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Попробуем решить задачу сначала для двух процессов. Очередной подход будет также использовать общую для них обоих переменную с начальным значением 0. Только теперь она будет играть не роль замка для </w:t>
      </w:r>
      <w:bookmarkStart w:id="92" w:name="keyword130"/>
      <w:bookmarkEnd w:id="92"/>
      <w:r w:rsidRPr="0034392D">
        <w:rPr>
          <w:rFonts w:ascii="Times New Roman" w:eastAsia="Times New Roman" w:hAnsi="Times New Roman" w:cs="Times New Roman"/>
          <w:sz w:val="24"/>
          <w:szCs w:val="24"/>
          <w:lang w:val="ru-RU"/>
        </w:rPr>
        <w:t xml:space="preserve">критического участка, а явно указывать, кто может следующим войти в него. Для </w:t>
      </w:r>
      <w:proofErr w:type="spellStart"/>
      <w:r w:rsidRPr="00300072">
        <w:rPr>
          <w:rFonts w:ascii="Times New Roman" w:eastAsia="Times New Roman" w:hAnsi="Times New Roman" w:cs="Times New Roman"/>
          <w:sz w:val="24"/>
          <w:szCs w:val="24"/>
        </w:rPr>
        <w:t>i</w:t>
      </w:r>
      <w:proofErr w:type="spellEnd"/>
      <w:r w:rsidRPr="0034392D">
        <w:rPr>
          <w:rFonts w:ascii="Times New Roman" w:eastAsia="Times New Roman" w:hAnsi="Times New Roman" w:cs="Times New Roman"/>
          <w:sz w:val="24"/>
          <w:szCs w:val="24"/>
          <w:lang w:val="ru-RU"/>
        </w:rPr>
        <w:t>-го процесса это выглядит так:</w:t>
      </w:r>
    </w:p>
    <w:p w14:paraId="7C6635D6"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00072">
        <w:rPr>
          <w:rFonts w:ascii="Courier New" w:eastAsia="Times New Roman" w:hAnsi="Courier New" w:cs="Courier New"/>
          <w:sz w:val="20"/>
          <w:szCs w:val="20"/>
        </w:rPr>
        <w:t>shared</w:t>
      </w:r>
      <w:r w:rsidRPr="0034392D">
        <w:rPr>
          <w:rFonts w:ascii="Courier New" w:eastAsia="Times New Roman" w:hAnsi="Courier New" w:cs="Courier New"/>
          <w:sz w:val="20"/>
          <w:szCs w:val="20"/>
          <w:lang w:val="ru-RU"/>
        </w:rPr>
        <w:t xml:space="preserve"> </w:t>
      </w:r>
      <w:r w:rsidRPr="00300072">
        <w:rPr>
          <w:rFonts w:ascii="Courier New" w:eastAsia="Times New Roman" w:hAnsi="Courier New" w:cs="Courier New"/>
          <w:sz w:val="20"/>
          <w:szCs w:val="20"/>
        </w:rPr>
        <w:t>int</w:t>
      </w:r>
      <w:r w:rsidRPr="0034392D">
        <w:rPr>
          <w:rFonts w:ascii="Courier New" w:eastAsia="Times New Roman" w:hAnsi="Courier New" w:cs="Courier New"/>
          <w:sz w:val="20"/>
          <w:szCs w:val="20"/>
          <w:lang w:val="ru-RU"/>
        </w:rPr>
        <w:t xml:space="preserve"> </w:t>
      </w:r>
      <w:r w:rsidRPr="00300072">
        <w:rPr>
          <w:rFonts w:ascii="Courier New" w:eastAsia="Times New Roman" w:hAnsi="Courier New" w:cs="Courier New"/>
          <w:sz w:val="20"/>
          <w:szCs w:val="20"/>
        </w:rPr>
        <w:t>turn</w:t>
      </w:r>
      <w:r w:rsidRPr="0034392D">
        <w:rPr>
          <w:rFonts w:ascii="Courier New" w:eastAsia="Times New Roman" w:hAnsi="Courier New" w:cs="Courier New"/>
          <w:sz w:val="20"/>
          <w:szCs w:val="20"/>
          <w:lang w:val="ru-RU"/>
        </w:rPr>
        <w:t xml:space="preserve"> = 0; </w:t>
      </w:r>
    </w:p>
    <w:p w14:paraId="782C417C"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p>
    <w:p w14:paraId="54D91DDE"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while (some condition) { </w:t>
      </w:r>
    </w:p>
    <w:p w14:paraId="285BB62D"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w:t>
      </w:r>
      <w:proofErr w:type="gramStart"/>
      <w:r w:rsidRPr="00300072">
        <w:rPr>
          <w:rFonts w:ascii="Courier New" w:eastAsia="Times New Roman" w:hAnsi="Courier New" w:cs="Courier New"/>
          <w:sz w:val="20"/>
          <w:szCs w:val="20"/>
        </w:rPr>
        <w:t>while(</w:t>
      </w:r>
      <w:proofErr w:type="gramEnd"/>
      <w:r w:rsidRPr="00300072">
        <w:rPr>
          <w:rFonts w:ascii="Courier New" w:eastAsia="Times New Roman" w:hAnsi="Courier New" w:cs="Courier New"/>
          <w:sz w:val="20"/>
          <w:szCs w:val="20"/>
        </w:rPr>
        <w:t xml:space="preserve">turn != </w:t>
      </w:r>
      <w:proofErr w:type="spellStart"/>
      <w:r w:rsidRPr="00300072">
        <w:rPr>
          <w:rFonts w:ascii="Courier New" w:eastAsia="Times New Roman" w:hAnsi="Courier New" w:cs="Courier New"/>
          <w:sz w:val="20"/>
          <w:szCs w:val="20"/>
        </w:rPr>
        <w:t>i</w:t>
      </w:r>
      <w:proofErr w:type="spellEnd"/>
      <w:r w:rsidRPr="00300072">
        <w:rPr>
          <w:rFonts w:ascii="Courier New" w:eastAsia="Times New Roman" w:hAnsi="Courier New" w:cs="Courier New"/>
          <w:sz w:val="20"/>
          <w:szCs w:val="20"/>
        </w:rPr>
        <w:t xml:space="preserve">); </w:t>
      </w:r>
    </w:p>
    <w:p w14:paraId="61689EBB"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critical section </w:t>
      </w:r>
    </w:p>
    <w:p w14:paraId="059E6998"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turn = 1-i; </w:t>
      </w:r>
    </w:p>
    <w:p w14:paraId="294590C9"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remainder section </w:t>
      </w:r>
    </w:p>
    <w:p w14:paraId="6CD03B12"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4392D">
        <w:rPr>
          <w:rFonts w:ascii="Courier New" w:eastAsia="Times New Roman" w:hAnsi="Courier New" w:cs="Courier New"/>
          <w:sz w:val="20"/>
          <w:szCs w:val="20"/>
          <w:lang w:val="ru-RU"/>
        </w:rPr>
        <w:t>}</w:t>
      </w:r>
    </w:p>
    <w:p w14:paraId="0B770965"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Очевидно, что </w:t>
      </w:r>
      <w:bookmarkStart w:id="93" w:name="keyword131"/>
      <w:bookmarkEnd w:id="93"/>
      <w:r w:rsidRPr="0034392D">
        <w:rPr>
          <w:rFonts w:ascii="Times New Roman" w:eastAsia="Times New Roman" w:hAnsi="Times New Roman" w:cs="Times New Roman"/>
          <w:sz w:val="24"/>
          <w:szCs w:val="24"/>
          <w:lang w:val="ru-RU"/>
        </w:rPr>
        <w:t xml:space="preserve">взаимоисключение гарантируется, процессы входят в </w:t>
      </w:r>
      <w:bookmarkStart w:id="94" w:name="keyword132"/>
      <w:bookmarkEnd w:id="94"/>
      <w:r w:rsidRPr="0034392D">
        <w:rPr>
          <w:rFonts w:ascii="Times New Roman" w:eastAsia="Times New Roman" w:hAnsi="Times New Roman" w:cs="Times New Roman"/>
          <w:sz w:val="24"/>
          <w:szCs w:val="24"/>
          <w:lang w:val="ru-RU"/>
        </w:rPr>
        <w:t xml:space="preserve">критическую секцию строго по очереди: </w:t>
      </w:r>
      <w:r w:rsidRPr="00300072">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vertAlign w:val="subscript"/>
          <w:lang w:val="ru-RU"/>
        </w:rPr>
        <w:t>0</w:t>
      </w:r>
      <w:r w:rsidRPr="0034392D">
        <w:rPr>
          <w:rFonts w:ascii="Times New Roman" w:eastAsia="Times New Roman" w:hAnsi="Times New Roman" w:cs="Times New Roman"/>
          <w:sz w:val="24"/>
          <w:szCs w:val="24"/>
          <w:lang w:val="ru-RU"/>
        </w:rPr>
        <w:t xml:space="preserve">, </w:t>
      </w:r>
      <w:r w:rsidRPr="00300072">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vertAlign w:val="subscript"/>
          <w:lang w:val="ru-RU"/>
        </w:rPr>
        <w:t>1</w:t>
      </w:r>
      <w:r w:rsidRPr="0034392D">
        <w:rPr>
          <w:rFonts w:ascii="Times New Roman" w:eastAsia="Times New Roman" w:hAnsi="Times New Roman" w:cs="Times New Roman"/>
          <w:sz w:val="24"/>
          <w:szCs w:val="24"/>
          <w:lang w:val="ru-RU"/>
        </w:rPr>
        <w:t xml:space="preserve">, </w:t>
      </w:r>
      <w:r w:rsidRPr="00300072">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vertAlign w:val="subscript"/>
          <w:lang w:val="ru-RU"/>
        </w:rPr>
        <w:t>0</w:t>
      </w:r>
      <w:r w:rsidRPr="0034392D">
        <w:rPr>
          <w:rFonts w:ascii="Times New Roman" w:eastAsia="Times New Roman" w:hAnsi="Times New Roman" w:cs="Times New Roman"/>
          <w:sz w:val="24"/>
          <w:szCs w:val="24"/>
          <w:lang w:val="ru-RU"/>
        </w:rPr>
        <w:t xml:space="preserve">, </w:t>
      </w:r>
      <w:r w:rsidRPr="00300072">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vertAlign w:val="subscript"/>
          <w:lang w:val="ru-RU"/>
        </w:rPr>
        <w:t>1</w:t>
      </w:r>
      <w:r w:rsidRPr="0034392D">
        <w:rPr>
          <w:rFonts w:ascii="Times New Roman" w:eastAsia="Times New Roman" w:hAnsi="Times New Roman" w:cs="Times New Roman"/>
          <w:sz w:val="24"/>
          <w:szCs w:val="24"/>
          <w:lang w:val="ru-RU"/>
        </w:rPr>
        <w:t xml:space="preserve">, </w:t>
      </w:r>
      <w:r w:rsidRPr="00300072">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vertAlign w:val="subscript"/>
          <w:lang w:val="ru-RU"/>
        </w:rPr>
        <w:t>0</w:t>
      </w:r>
      <w:r w:rsidRPr="0034392D">
        <w:rPr>
          <w:rFonts w:ascii="Times New Roman" w:eastAsia="Times New Roman" w:hAnsi="Times New Roman" w:cs="Times New Roman"/>
          <w:sz w:val="24"/>
          <w:szCs w:val="24"/>
          <w:lang w:val="ru-RU"/>
        </w:rPr>
        <w:t xml:space="preserve">, ... </w:t>
      </w:r>
      <w:proofErr w:type="spellStart"/>
      <w:r w:rsidRPr="00300072">
        <w:rPr>
          <w:rFonts w:ascii="Times New Roman" w:eastAsia="Times New Roman" w:hAnsi="Times New Roman" w:cs="Times New Roman"/>
          <w:sz w:val="24"/>
          <w:szCs w:val="24"/>
        </w:rPr>
        <w:t>Но</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наш</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алгоритм</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не</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удовлетворяет</w:t>
      </w:r>
      <w:proofErr w:type="spellEnd"/>
      <w:r w:rsidRPr="00300072">
        <w:rPr>
          <w:rFonts w:ascii="Times New Roman" w:eastAsia="Times New Roman" w:hAnsi="Times New Roman" w:cs="Times New Roman"/>
          <w:sz w:val="24"/>
          <w:szCs w:val="24"/>
        </w:rPr>
        <w:t xml:space="preserve"> </w:t>
      </w:r>
      <w:bookmarkStart w:id="95" w:name="keyword133"/>
      <w:bookmarkEnd w:id="95"/>
      <w:proofErr w:type="spellStart"/>
      <w:r w:rsidRPr="00300072">
        <w:rPr>
          <w:rFonts w:ascii="Times New Roman" w:eastAsia="Times New Roman" w:hAnsi="Times New Roman" w:cs="Times New Roman"/>
          <w:sz w:val="24"/>
          <w:szCs w:val="24"/>
        </w:rPr>
        <w:t>условию</w:t>
      </w:r>
      <w:proofErr w:type="spellEnd"/>
      <w:r w:rsidRPr="00300072">
        <w:rPr>
          <w:rFonts w:ascii="Times New Roman" w:eastAsia="Times New Roman" w:hAnsi="Times New Roman" w:cs="Times New Roman"/>
          <w:sz w:val="24"/>
          <w:szCs w:val="24"/>
        </w:rPr>
        <w:t xml:space="preserve"> </w:t>
      </w:r>
      <w:proofErr w:type="spellStart"/>
      <w:r w:rsidRPr="00300072">
        <w:rPr>
          <w:rFonts w:ascii="Times New Roman" w:eastAsia="Times New Roman" w:hAnsi="Times New Roman" w:cs="Times New Roman"/>
          <w:sz w:val="24"/>
          <w:szCs w:val="24"/>
        </w:rPr>
        <w:t>прогресса</w:t>
      </w:r>
      <w:proofErr w:type="spellEnd"/>
      <w:r w:rsidRPr="00300072">
        <w:rPr>
          <w:rFonts w:ascii="Times New Roman" w:eastAsia="Times New Roman" w:hAnsi="Times New Roman" w:cs="Times New Roman"/>
          <w:sz w:val="24"/>
          <w:szCs w:val="24"/>
        </w:rPr>
        <w:t xml:space="preserve">. </w:t>
      </w:r>
      <w:r w:rsidRPr="0034392D">
        <w:rPr>
          <w:rFonts w:ascii="Times New Roman" w:eastAsia="Times New Roman" w:hAnsi="Times New Roman" w:cs="Times New Roman"/>
          <w:sz w:val="24"/>
          <w:szCs w:val="24"/>
          <w:lang w:val="ru-RU"/>
        </w:rPr>
        <w:t xml:space="preserve">Например, если значение </w:t>
      </w:r>
      <w:r w:rsidRPr="00300072">
        <w:rPr>
          <w:rFonts w:ascii="Times New Roman" w:eastAsia="Times New Roman" w:hAnsi="Times New Roman" w:cs="Times New Roman"/>
          <w:sz w:val="24"/>
          <w:szCs w:val="24"/>
        </w:rPr>
        <w:t>turn</w:t>
      </w:r>
      <w:r w:rsidRPr="0034392D">
        <w:rPr>
          <w:rFonts w:ascii="Times New Roman" w:eastAsia="Times New Roman" w:hAnsi="Times New Roman" w:cs="Times New Roman"/>
          <w:sz w:val="24"/>
          <w:szCs w:val="24"/>
          <w:lang w:val="ru-RU"/>
        </w:rPr>
        <w:t xml:space="preserve"> равно 1, и процесс </w:t>
      </w:r>
      <w:r w:rsidRPr="00300072">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vertAlign w:val="subscript"/>
          <w:lang w:val="ru-RU"/>
        </w:rPr>
        <w:t>0</w:t>
      </w:r>
      <w:r w:rsidRPr="0034392D">
        <w:rPr>
          <w:rFonts w:ascii="Times New Roman" w:eastAsia="Times New Roman" w:hAnsi="Times New Roman" w:cs="Times New Roman"/>
          <w:sz w:val="24"/>
          <w:szCs w:val="24"/>
          <w:lang w:val="ru-RU"/>
        </w:rPr>
        <w:t xml:space="preserve"> готов войти в </w:t>
      </w:r>
      <w:bookmarkStart w:id="96" w:name="keyword134"/>
      <w:bookmarkEnd w:id="96"/>
      <w:r w:rsidRPr="0034392D">
        <w:rPr>
          <w:rFonts w:ascii="Times New Roman" w:eastAsia="Times New Roman" w:hAnsi="Times New Roman" w:cs="Times New Roman"/>
          <w:sz w:val="24"/>
          <w:szCs w:val="24"/>
          <w:lang w:val="ru-RU"/>
        </w:rPr>
        <w:t xml:space="preserve">критический участок, он не может сделать этого, даже если процесс </w:t>
      </w:r>
      <w:r w:rsidRPr="00300072">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vertAlign w:val="subscript"/>
          <w:lang w:val="ru-RU"/>
        </w:rPr>
        <w:t>1</w:t>
      </w:r>
      <w:r w:rsidRPr="0034392D">
        <w:rPr>
          <w:rFonts w:ascii="Times New Roman" w:eastAsia="Times New Roman" w:hAnsi="Times New Roman" w:cs="Times New Roman"/>
          <w:sz w:val="24"/>
          <w:szCs w:val="24"/>
          <w:lang w:val="ru-RU"/>
        </w:rPr>
        <w:t xml:space="preserve"> находится в </w:t>
      </w:r>
      <w:r w:rsidRPr="00300072">
        <w:rPr>
          <w:rFonts w:ascii="Times New Roman" w:eastAsia="Times New Roman" w:hAnsi="Times New Roman" w:cs="Times New Roman"/>
          <w:b/>
          <w:bCs/>
          <w:sz w:val="24"/>
          <w:szCs w:val="24"/>
        </w:rPr>
        <w:t>remainder</w:t>
      </w:r>
      <w:r w:rsidRPr="0034392D">
        <w:rPr>
          <w:rFonts w:ascii="Times New Roman" w:eastAsia="Times New Roman" w:hAnsi="Times New Roman" w:cs="Times New Roman"/>
          <w:b/>
          <w:bCs/>
          <w:sz w:val="24"/>
          <w:szCs w:val="24"/>
          <w:lang w:val="ru-RU"/>
        </w:rPr>
        <w:t xml:space="preserve"> </w:t>
      </w:r>
      <w:r w:rsidRPr="00300072">
        <w:rPr>
          <w:rFonts w:ascii="Times New Roman" w:eastAsia="Times New Roman" w:hAnsi="Times New Roman" w:cs="Times New Roman"/>
          <w:b/>
          <w:bCs/>
          <w:sz w:val="24"/>
          <w:szCs w:val="24"/>
        </w:rPr>
        <w:t>section</w:t>
      </w:r>
      <w:r w:rsidRPr="0034392D">
        <w:rPr>
          <w:rFonts w:ascii="Times New Roman" w:eastAsia="Times New Roman" w:hAnsi="Times New Roman" w:cs="Times New Roman"/>
          <w:sz w:val="24"/>
          <w:szCs w:val="24"/>
          <w:lang w:val="ru-RU"/>
        </w:rPr>
        <w:t>.</w:t>
      </w:r>
    </w:p>
    <w:p w14:paraId="70B011E0" w14:textId="77777777" w:rsidR="00300072" w:rsidRPr="0034392D" w:rsidRDefault="00300072" w:rsidP="00300072">
      <w:pPr>
        <w:spacing w:before="100" w:beforeAutospacing="1" w:after="100" w:afterAutospacing="1" w:line="240" w:lineRule="auto"/>
        <w:outlineLvl w:val="3"/>
        <w:rPr>
          <w:rFonts w:ascii="Times New Roman" w:eastAsia="Times New Roman" w:hAnsi="Times New Roman" w:cs="Times New Roman"/>
          <w:b/>
          <w:bCs/>
          <w:sz w:val="24"/>
          <w:szCs w:val="24"/>
          <w:lang w:val="ru-RU"/>
        </w:rPr>
      </w:pPr>
      <w:bookmarkStart w:id="97" w:name="sect9"/>
      <w:bookmarkEnd w:id="97"/>
      <w:r w:rsidRPr="0034392D">
        <w:rPr>
          <w:rFonts w:ascii="Times New Roman" w:eastAsia="Times New Roman" w:hAnsi="Times New Roman" w:cs="Times New Roman"/>
          <w:b/>
          <w:bCs/>
          <w:sz w:val="24"/>
          <w:szCs w:val="24"/>
          <w:lang w:val="ru-RU"/>
        </w:rPr>
        <w:t>Флаги готовности</w:t>
      </w:r>
    </w:p>
    <w:p w14:paraId="2DAAA255"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Недостаток предыдущего алгоритма заключается в том, что процессы ничего не знают о состоянии друг друга в текущий момент времени. Давайте попробуем исправить эту ситуацию. Пусть два наших процесса имеют разделяемый массив флагов готовности входа процессов в </w:t>
      </w:r>
      <w:bookmarkStart w:id="98" w:name="keyword135"/>
      <w:bookmarkEnd w:id="98"/>
      <w:r w:rsidRPr="0034392D">
        <w:rPr>
          <w:rFonts w:ascii="Times New Roman" w:eastAsia="Times New Roman" w:hAnsi="Times New Roman" w:cs="Times New Roman"/>
          <w:sz w:val="24"/>
          <w:szCs w:val="24"/>
          <w:lang w:val="ru-RU"/>
        </w:rPr>
        <w:t>критический участок</w:t>
      </w:r>
    </w:p>
    <w:p w14:paraId="06225659"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00072">
        <w:rPr>
          <w:rFonts w:ascii="Courier New" w:eastAsia="Times New Roman" w:hAnsi="Courier New" w:cs="Courier New"/>
          <w:sz w:val="20"/>
          <w:szCs w:val="20"/>
        </w:rPr>
        <w:lastRenderedPageBreak/>
        <w:t>shared</w:t>
      </w:r>
      <w:r w:rsidRPr="0034392D">
        <w:rPr>
          <w:rFonts w:ascii="Courier New" w:eastAsia="Times New Roman" w:hAnsi="Courier New" w:cs="Courier New"/>
          <w:sz w:val="20"/>
          <w:szCs w:val="20"/>
          <w:lang w:val="ru-RU"/>
        </w:rPr>
        <w:t xml:space="preserve"> </w:t>
      </w:r>
      <w:r w:rsidRPr="00300072">
        <w:rPr>
          <w:rFonts w:ascii="Courier New" w:eastAsia="Times New Roman" w:hAnsi="Courier New" w:cs="Courier New"/>
          <w:sz w:val="20"/>
          <w:szCs w:val="20"/>
        </w:rPr>
        <w:t>int</w:t>
      </w:r>
      <w:r w:rsidRPr="0034392D">
        <w:rPr>
          <w:rFonts w:ascii="Courier New" w:eastAsia="Times New Roman" w:hAnsi="Courier New" w:cs="Courier New"/>
          <w:sz w:val="20"/>
          <w:szCs w:val="20"/>
          <w:lang w:val="ru-RU"/>
        </w:rPr>
        <w:t xml:space="preserve"> </w:t>
      </w:r>
      <w:proofErr w:type="gramStart"/>
      <w:r w:rsidRPr="00300072">
        <w:rPr>
          <w:rFonts w:ascii="Courier New" w:eastAsia="Times New Roman" w:hAnsi="Courier New" w:cs="Courier New"/>
          <w:sz w:val="20"/>
          <w:szCs w:val="20"/>
        </w:rPr>
        <w:t>ready</w:t>
      </w:r>
      <w:r w:rsidRPr="0034392D">
        <w:rPr>
          <w:rFonts w:ascii="Courier New" w:eastAsia="Times New Roman" w:hAnsi="Courier New" w:cs="Courier New"/>
          <w:sz w:val="20"/>
          <w:szCs w:val="20"/>
          <w:lang w:val="ru-RU"/>
        </w:rPr>
        <w:t>[</w:t>
      </w:r>
      <w:proofErr w:type="gramEnd"/>
      <w:r w:rsidRPr="0034392D">
        <w:rPr>
          <w:rFonts w:ascii="Courier New" w:eastAsia="Times New Roman" w:hAnsi="Courier New" w:cs="Courier New"/>
          <w:sz w:val="20"/>
          <w:szCs w:val="20"/>
          <w:lang w:val="ru-RU"/>
        </w:rPr>
        <w:t>2] = {0, 0};</w:t>
      </w:r>
    </w:p>
    <w:p w14:paraId="6E574209"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Когда </w:t>
      </w:r>
      <w:proofErr w:type="spellStart"/>
      <w:r w:rsidRPr="00300072">
        <w:rPr>
          <w:rFonts w:ascii="Times New Roman" w:eastAsia="Times New Roman" w:hAnsi="Times New Roman" w:cs="Times New Roman"/>
          <w:sz w:val="24"/>
          <w:szCs w:val="24"/>
        </w:rPr>
        <w:t>i</w:t>
      </w:r>
      <w:proofErr w:type="spellEnd"/>
      <w:r w:rsidRPr="0034392D">
        <w:rPr>
          <w:rFonts w:ascii="Times New Roman" w:eastAsia="Times New Roman" w:hAnsi="Times New Roman" w:cs="Times New Roman"/>
          <w:sz w:val="24"/>
          <w:szCs w:val="24"/>
          <w:lang w:val="ru-RU"/>
        </w:rPr>
        <w:t xml:space="preserve">-й процесс готов войти в </w:t>
      </w:r>
      <w:bookmarkStart w:id="99" w:name="keyword136"/>
      <w:bookmarkEnd w:id="99"/>
      <w:r w:rsidRPr="0034392D">
        <w:rPr>
          <w:rFonts w:ascii="Times New Roman" w:eastAsia="Times New Roman" w:hAnsi="Times New Roman" w:cs="Times New Roman"/>
          <w:sz w:val="24"/>
          <w:szCs w:val="24"/>
          <w:lang w:val="ru-RU"/>
        </w:rPr>
        <w:t xml:space="preserve">критическую секцию, он присваивает элементу массива </w:t>
      </w:r>
      <w:r w:rsidRPr="00300072">
        <w:rPr>
          <w:rFonts w:ascii="Times New Roman" w:eastAsia="Times New Roman" w:hAnsi="Times New Roman" w:cs="Times New Roman"/>
          <w:sz w:val="24"/>
          <w:szCs w:val="24"/>
        </w:rPr>
        <w:t>ready</w:t>
      </w:r>
      <w:r w:rsidRPr="0034392D">
        <w:rPr>
          <w:rFonts w:ascii="Times New Roman" w:eastAsia="Times New Roman" w:hAnsi="Times New Roman" w:cs="Times New Roman"/>
          <w:sz w:val="24"/>
          <w:szCs w:val="24"/>
          <w:lang w:val="ru-RU"/>
        </w:rPr>
        <w:t>[</w:t>
      </w:r>
      <w:proofErr w:type="spellStart"/>
      <w:r w:rsidRPr="00300072">
        <w:rPr>
          <w:rFonts w:ascii="Times New Roman" w:eastAsia="Times New Roman" w:hAnsi="Times New Roman" w:cs="Times New Roman"/>
          <w:sz w:val="24"/>
          <w:szCs w:val="24"/>
        </w:rPr>
        <w:t>i</w:t>
      </w:r>
      <w:proofErr w:type="spellEnd"/>
      <w:r w:rsidRPr="0034392D">
        <w:rPr>
          <w:rFonts w:ascii="Times New Roman" w:eastAsia="Times New Roman" w:hAnsi="Times New Roman" w:cs="Times New Roman"/>
          <w:sz w:val="24"/>
          <w:szCs w:val="24"/>
          <w:lang w:val="ru-RU"/>
        </w:rPr>
        <w:t xml:space="preserve">] значение равное 1. После выхода из </w:t>
      </w:r>
      <w:bookmarkStart w:id="100" w:name="keyword137"/>
      <w:bookmarkEnd w:id="100"/>
      <w:r w:rsidRPr="0034392D">
        <w:rPr>
          <w:rFonts w:ascii="Times New Roman" w:eastAsia="Times New Roman" w:hAnsi="Times New Roman" w:cs="Times New Roman"/>
          <w:sz w:val="24"/>
          <w:szCs w:val="24"/>
          <w:lang w:val="ru-RU"/>
        </w:rPr>
        <w:t xml:space="preserve">критической секции он, естественно, сбрасывает это значение в 0. Процесс не входит в </w:t>
      </w:r>
      <w:bookmarkStart w:id="101" w:name="keyword138"/>
      <w:bookmarkEnd w:id="101"/>
      <w:r w:rsidRPr="0034392D">
        <w:rPr>
          <w:rFonts w:ascii="Times New Roman" w:eastAsia="Times New Roman" w:hAnsi="Times New Roman" w:cs="Times New Roman"/>
          <w:sz w:val="24"/>
          <w:szCs w:val="24"/>
          <w:lang w:val="ru-RU"/>
        </w:rPr>
        <w:t xml:space="preserve">критическую секцию, если другой процесс уже готов к входу в </w:t>
      </w:r>
      <w:bookmarkStart w:id="102" w:name="keyword139"/>
      <w:bookmarkEnd w:id="102"/>
      <w:r w:rsidRPr="0034392D">
        <w:rPr>
          <w:rFonts w:ascii="Times New Roman" w:eastAsia="Times New Roman" w:hAnsi="Times New Roman" w:cs="Times New Roman"/>
          <w:sz w:val="24"/>
          <w:szCs w:val="24"/>
          <w:lang w:val="ru-RU"/>
        </w:rPr>
        <w:t>критическую секцию или находится в ней.</w:t>
      </w:r>
    </w:p>
    <w:p w14:paraId="248D4BD5"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while (some condition) { </w:t>
      </w:r>
    </w:p>
    <w:p w14:paraId="5BA2E7E5"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ready[</w:t>
      </w:r>
      <w:proofErr w:type="spellStart"/>
      <w:r w:rsidRPr="00300072">
        <w:rPr>
          <w:rFonts w:ascii="Courier New" w:eastAsia="Times New Roman" w:hAnsi="Courier New" w:cs="Courier New"/>
          <w:sz w:val="20"/>
          <w:szCs w:val="20"/>
        </w:rPr>
        <w:t>i</w:t>
      </w:r>
      <w:proofErr w:type="spellEnd"/>
      <w:r w:rsidRPr="00300072">
        <w:rPr>
          <w:rFonts w:ascii="Courier New" w:eastAsia="Times New Roman" w:hAnsi="Courier New" w:cs="Courier New"/>
          <w:sz w:val="20"/>
          <w:szCs w:val="20"/>
        </w:rPr>
        <w:t xml:space="preserve">] = 1; </w:t>
      </w:r>
    </w:p>
    <w:p w14:paraId="13A71AE7"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while(ready[1-i]); </w:t>
      </w:r>
    </w:p>
    <w:p w14:paraId="0CBFDA2D"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critical section </w:t>
      </w:r>
    </w:p>
    <w:p w14:paraId="3721A40D" w14:textId="77777777" w:rsidR="00300072" w:rsidRPr="00300072"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0072">
        <w:rPr>
          <w:rFonts w:ascii="Courier New" w:eastAsia="Times New Roman" w:hAnsi="Courier New" w:cs="Courier New"/>
          <w:sz w:val="20"/>
          <w:szCs w:val="20"/>
        </w:rPr>
        <w:t xml:space="preserve">   ready[</w:t>
      </w:r>
      <w:proofErr w:type="spellStart"/>
      <w:r w:rsidRPr="00300072">
        <w:rPr>
          <w:rFonts w:ascii="Courier New" w:eastAsia="Times New Roman" w:hAnsi="Courier New" w:cs="Courier New"/>
          <w:sz w:val="20"/>
          <w:szCs w:val="20"/>
        </w:rPr>
        <w:t>i</w:t>
      </w:r>
      <w:proofErr w:type="spellEnd"/>
      <w:r w:rsidRPr="00300072">
        <w:rPr>
          <w:rFonts w:ascii="Courier New" w:eastAsia="Times New Roman" w:hAnsi="Courier New" w:cs="Courier New"/>
          <w:sz w:val="20"/>
          <w:szCs w:val="20"/>
        </w:rPr>
        <w:t xml:space="preserve">] = 0; </w:t>
      </w:r>
    </w:p>
    <w:p w14:paraId="209F46F0"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00072">
        <w:rPr>
          <w:rFonts w:ascii="Courier New" w:eastAsia="Times New Roman" w:hAnsi="Courier New" w:cs="Courier New"/>
          <w:sz w:val="20"/>
          <w:szCs w:val="20"/>
        </w:rPr>
        <w:t xml:space="preserve">      remainder</w:t>
      </w:r>
      <w:r w:rsidRPr="0034392D">
        <w:rPr>
          <w:rFonts w:ascii="Courier New" w:eastAsia="Times New Roman" w:hAnsi="Courier New" w:cs="Courier New"/>
          <w:sz w:val="20"/>
          <w:szCs w:val="20"/>
          <w:lang w:val="ru-RU"/>
        </w:rPr>
        <w:t xml:space="preserve"> </w:t>
      </w:r>
      <w:r w:rsidRPr="00300072">
        <w:rPr>
          <w:rFonts w:ascii="Courier New" w:eastAsia="Times New Roman" w:hAnsi="Courier New" w:cs="Courier New"/>
          <w:sz w:val="20"/>
          <w:szCs w:val="20"/>
        </w:rPr>
        <w:t>section</w:t>
      </w:r>
      <w:r w:rsidRPr="0034392D">
        <w:rPr>
          <w:rFonts w:ascii="Courier New" w:eastAsia="Times New Roman" w:hAnsi="Courier New" w:cs="Courier New"/>
          <w:sz w:val="20"/>
          <w:szCs w:val="20"/>
          <w:lang w:val="ru-RU"/>
        </w:rPr>
        <w:t xml:space="preserve"> </w:t>
      </w:r>
    </w:p>
    <w:p w14:paraId="19713237" w14:textId="77777777" w:rsidR="00300072" w:rsidRPr="0034392D" w:rsidRDefault="00300072" w:rsidP="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34392D">
        <w:rPr>
          <w:rFonts w:ascii="Courier New" w:eastAsia="Times New Roman" w:hAnsi="Courier New" w:cs="Courier New"/>
          <w:sz w:val="20"/>
          <w:szCs w:val="20"/>
          <w:lang w:val="ru-RU"/>
        </w:rPr>
        <w:t>}</w:t>
      </w:r>
    </w:p>
    <w:p w14:paraId="26A03755"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Полученный алгоритм обеспечивает </w:t>
      </w:r>
      <w:bookmarkStart w:id="103" w:name="keyword140"/>
      <w:bookmarkEnd w:id="103"/>
      <w:r w:rsidRPr="0034392D">
        <w:rPr>
          <w:rFonts w:ascii="Times New Roman" w:eastAsia="Times New Roman" w:hAnsi="Times New Roman" w:cs="Times New Roman"/>
          <w:sz w:val="24"/>
          <w:szCs w:val="24"/>
          <w:lang w:val="ru-RU"/>
        </w:rPr>
        <w:t xml:space="preserve">взаимоисключение, позволяет процессу, готовому к входу в </w:t>
      </w:r>
      <w:bookmarkStart w:id="104" w:name="keyword141"/>
      <w:bookmarkEnd w:id="104"/>
      <w:r w:rsidRPr="0034392D">
        <w:rPr>
          <w:rFonts w:ascii="Times New Roman" w:eastAsia="Times New Roman" w:hAnsi="Times New Roman" w:cs="Times New Roman"/>
          <w:sz w:val="24"/>
          <w:szCs w:val="24"/>
          <w:lang w:val="ru-RU"/>
        </w:rPr>
        <w:t xml:space="preserve">критический участок, войти в него сразу после завершения эпилога в другом процессе, но все равно нарушает </w:t>
      </w:r>
      <w:bookmarkStart w:id="105" w:name="keyword142"/>
      <w:bookmarkEnd w:id="105"/>
      <w:r w:rsidRPr="0034392D">
        <w:rPr>
          <w:rFonts w:ascii="Times New Roman" w:eastAsia="Times New Roman" w:hAnsi="Times New Roman" w:cs="Times New Roman"/>
          <w:sz w:val="24"/>
          <w:szCs w:val="24"/>
          <w:lang w:val="ru-RU"/>
        </w:rPr>
        <w:t xml:space="preserve">условие прогресса. Пусть процессы практически одновременно подошли к выполнению пролога. После выполнения присваивания </w:t>
      </w:r>
      <w:proofErr w:type="gramStart"/>
      <w:r w:rsidRPr="00300072">
        <w:rPr>
          <w:rFonts w:ascii="Times New Roman" w:eastAsia="Times New Roman" w:hAnsi="Times New Roman" w:cs="Times New Roman"/>
          <w:sz w:val="24"/>
          <w:szCs w:val="24"/>
        </w:rPr>
        <w:t>ready</w:t>
      </w:r>
      <w:r w:rsidRPr="0034392D">
        <w:rPr>
          <w:rFonts w:ascii="Times New Roman" w:eastAsia="Times New Roman" w:hAnsi="Times New Roman" w:cs="Times New Roman"/>
          <w:sz w:val="24"/>
          <w:szCs w:val="24"/>
          <w:lang w:val="ru-RU"/>
        </w:rPr>
        <w:t>[</w:t>
      </w:r>
      <w:proofErr w:type="gramEnd"/>
      <w:r w:rsidRPr="0034392D">
        <w:rPr>
          <w:rFonts w:ascii="Times New Roman" w:eastAsia="Times New Roman" w:hAnsi="Times New Roman" w:cs="Times New Roman"/>
          <w:sz w:val="24"/>
          <w:szCs w:val="24"/>
          <w:lang w:val="ru-RU"/>
        </w:rPr>
        <w:t xml:space="preserve">0]=1 планировщик передал процессор от процесса 0 процессу 1, который также выполнил присваивание </w:t>
      </w:r>
      <w:r w:rsidRPr="00300072">
        <w:rPr>
          <w:rFonts w:ascii="Times New Roman" w:eastAsia="Times New Roman" w:hAnsi="Times New Roman" w:cs="Times New Roman"/>
          <w:sz w:val="24"/>
          <w:szCs w:val="24"/>
        </w:rPr>
        <w:t>ready</w:t>
      </w:r>
      <w:r w:rsidRPr="0034392D">
        <w:rPr>
          <w:rFonts w:ascii="Times New Roman" w:eastAsia="Times New Roman" w:hAnsi="Times New Roman" w:cs="Times New Roman"/>
          <w:sz w:val="24"/>
          <w:szCs w:val="24"/>
          <w:lang w:val="ru-RU"/>
        </w:rPr>
        <w:t xml:space="preserve">[1]=1. После этого оба процесса бесконечно долго ждут друг друга на входе в </w:t>
      </w:r>
      <w:bookmarkStart w:id="106" w:name="keyword143"/>
      <w:bookmarkEnd w:id="106"/>
      <w:r w:rsidRPr="0034392D">
        <w:rPr>
          <w:rFonts w:ascii="Times New Roman" w:eastAsia="Times New Roman" w:hAnsi="Times New Roman" w:cs="Times New Roman"/>
          <w:sz w:val="24"/>
          <w:szCs w:val="24"/>
          <w:lang w:val="ru-RU"/>
        </w:rPr>
        <w:t>критическую секцию. Возникает ситуация, которую принято называть тупиковой (</w:t>
      </w:r>
      <w:bookmarkStart w:id="107" w:name="keyword144"/>
      <w:bookmarkEnd w:id="107"/>
      <w:r w:rsidRPr="00300072">
        <w:rPr>
          <w:rFonts w:ascii="Times New Roman" w:eastAsia="Times New Roman" w:hAnsi="Times New Roman" w:cs="Times New Roman"/>
          <w:sz w:val="24"/>
          <w:szCs w:val="24"/>
        </w:rPr>
        <w:t>deadlock</w:t>
      </w:r>
      <w:r w:rsidRPr="0034392D">
        <w:rPr>
          <w:rFonts w:ascii="Times New Roman" w:eastAsia="Times New Roman" w:hAnsi="Times New Roman" w:cs="Times New Roman"/>
          <w:sz w:val="24"/>
          <w:szCs w:val="24"/>
          <w:lang w:val="ru-RU"/>
        </w:rPr>
        <w:t>). (Подробнее о тупиковых ситуациях рассказывается в лекции 7.)</w:t>
      </w:r>
    </w:p>
    <w:p w14:paraId="6B777910" w14:textId="77777777" w:rsidR="00300072" w:rsidRPr="0034392D" w:rsidRDefault="00300072" w:rsidP="00300072">
      <w:pPr>
        <w:shd w:val="clear" w:color="auto" w:fill="FFFFFF"/>
        <w:spacing w:after="0" w:line="240" w:lineRule="auto"/>
        <w:outlineLvl w:val="3"/>
        <w:rPr>
          <w:rFonts w:ascii="Tahoma" w:eastAsia="Times New Roman" w:hAnsi="Tahoma" w:cs="Tahoma"/>
          <w:b/>
          <w:bCs/>
          <w:color w:val="000000"/>
          <w:lang w:val="ru-RU" w:eastAsia="ru-RU"/>
        </w:rPr>
      </w:pPr>
    </w:p>
    <w:p w14:paraId="616C5C10" w14:textId="77777777" w:rsidR="00300072" w:rsidRPr="00300072" w:rsidRDefault="00300072" w:rsidP="00300072">
      <w:pPr>
        <w:shd w:val="clear" w:color="auto" w:fill="FFFFFF"/>
        <w:spacing w:after="0" w:line="240" w:lineRule="auto"/>
        <w:outlineLvl w:val="3"/>
        <w:rPr>
          <w:rFonts w:ascii="Tahoma" w:eastAsia="Times New Roman" w:hAnsi="Tahoma" w:cs="Tahoma"/>
          <w:b/>
          <w:bCs/>
          <w:color w:val="000000"/>
          <w:lang w:val="ru-RU" w:eastAsia="ru-RU"/>
        </w:rPr>
      </w:pPr>
      <w:r w:rsidRPr="00300072">
        <w:rPr>
          <w:rFonts w:ascii="Tahoma" w:eastAsia="Times New Roman" w:hAnsi="Tahoma" w:cs="Tahoma"/>
          <w:b/>
          <w:bCs/>
          <w:color w:val="000000"/>
          <w:lang w:val="ru-RU" w:eastAsia="ru-RU"/>
        </w:rPr>
        <w:t>Алгоритм Петерсона</w:t>
      </w:r>
    </w:p>
    <w:p w14:paraId="1514B864"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Первое решение проблемы, удовлетворяющее всем требованиям и использующее идеи ранее рассмотренных алгоритмов, было предложено датским математиком Деккером (</w:t>
      </w:r>
      <w:proofErr w:type="spellStart"/>
      <w:r w:rsidRPr="00300072">
        <w:rPr>
          <w:rFonts w:ascii="Tahoma" w:eastAsiaTheme="minorEastAsia" w:hAnsi="Tahoma" w:cs="Tahoma"/>
          <w:color w:val="000000"/>
          <w:sz w:val="18"/>
          <w:szCs w:val="18"/>
          <w:lang w:val="ru-RU" w:eastAsia="ru-RU"/>
        </w:rPr>
        <w:t>Dekker</w:t>
      </w:r>
      <w:proofErr w:type="spellEnd"/>
      <w:r w:rsidRPr="00300072">
        <w:rPr>
          <w:rFonts w:ascii="Tahoma" w:eastAsiaTheme="minorEastAsia" w:hAnsi="Tahoma" w:cs="Tahoma"/>
          <w:color w:val="000000"/>
          <w:sz w:val="18"/>
          <w:szCs w:val="18"/>
          <w:lang w:val="ru-RU" w:eastAsia="ru-RU"/>
        </w:rPr>
        <w:t>). В 1981 году Петерсон (</w:t>
      </w:r>
      <w:proofErr w:type="spellStart"/>
      <w:r w:rsidRPr="00300072">
        <w:rPr>
          <w:rFonts w:ascii="Tahoma" w:eastAsiaTheme="minorEastAsia" w:hAnsi="Tahoma" w:cs="Tahoma"/>
          <w:color w:val="000000"/>
          <w:sz w:val="18"/>
          <w:szCs w:val="18"/>
          <w:lang w:val="ru-RU" w:eastAsia="ru-RU"/>
        </w:rPr>
        <w:t>Peterson</w:t>
      </w:r>
      <w:proofErr w:type="spellEnd"/>
      <w:r w:rsidRPr="00300072">
        <w:rPr>
          <w:rFonts w:ascii="Tahoma" w:eastAsiaTheme="minorEastAsia" w:hAnsi="Tahoma" w:cs="Tahoma"/>
          <w:color w:val="000000"/>
          <w:sz w:val="18"/>
          <w:szCs w:val="18"/>
          <w:lang w:val="ru-RU" w:eastAsia="ru-RU"/>
        </w:rPr>
        <w:t>) предложил более изящное решение. Пусть оба процесса имеют доступ к массиву флагов готовности и к переменной очередности.</w:t>
      </w:r>
    </w:p>
    <w:p w14:paraId="56F2A15A"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shared int </w:t>
      </w:r>
      <w:proofErr w:type="gramStart"/>
      <w:r w:rsidRPr="00300072">
        <w:rPr>
          <w:rFonts w:ascii="Courier New" w:eastAsiaTheme="minorEastAsia" w:hAnsi="Courier New" w:cs="Courier New"/>
          <w:color w:val="8B0000"/>
          <w:sz w:val="20"/>
          <w:szCs w:val="20"/>
          <w:lang w:eastAsia="ru-RU"/>
        </w:rPr>
        <w:t>ready[</w:t>
      </w:r>
      <w:proofErr w:type="gramEnd"/>
      <w:r w:rsidRPr="00300072">
        <w:rPr>
          <w:rFonts w:ascii="Courier New" w:eastAsiaTheme="minorEastAsia" w:hAnsi="Courier New" w:cs="Courier New"/>
          <w:color w:val="8B0000"/>
          <w:sz w:val="20"/>
          <w:szCs w:val="20"/>
          <w:lang w:eastAsia="ru-RU"/>
        </w:rPr>
        <w:t xml:space="preserve">2] = {0, 0}; </w:t>
      </w:r>
    </w:p>
    <w:p w14:paraId="3524EF69"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shared int turn; </w:t>
      </w:r>
    </w:p>
    <w:p w14:paraId="65015055"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while (some condition) { </w:t>
      </w:r>
    </w:p>
    <w:p w14:paraId="7E73A7C3"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ready[</w:t>
      </w:r>
      <w:proofErr w:type="spellStart"/>
      <w:r w:rsidRPr="00300072">
        <w:rPr>
          <w:rFonts w:ascii="Courier New" w:eastAsiaTheme="minorEastAsia" w:hAnsi="Courier New" w:cs="Courier New"/>
          <w:color w:val="8B0000"/>
          <w:sz w:val="20"/>
          <w:szCs w:val="20"/>
          <w:lang w:eastAsia="ru-RU"/>
        </w:rPr>
        <w:t>i</w:t>
      </w:r>
      <w:proofErr w:type="spellEnd"/>
      <w:r w:rsidRPr="00300072">
        <w:rPr>
          <w:rFonts w:ascii="Courier New" w:eastAsiaTheme="minorEastAsia" w:hAnsi="Courier New" w:cs="Courier New"/>
          <w:color w:val="8B0000"/>
          <w:sz w:val="20"/>
          <w:szCs w:val="20"/>
          <w:lang w:eastAsia="ru-RU"/>
        </w:rPr>
        <w:t xml:space="preserve">] = 1; </w:t>
      </w:r>
    </w:p>
    <w:p w14:paraId="35F7F0B5"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turn =1-i; </w:t>
      </w:r>
    </w:p>
    <w:p w14:paraId="03DA15D1"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while(ready[1-i] &amp;&amp; turn == 1-i);</w:t>
      </w:r>
    </w:p>
    <w:p w14:paraId="6083A008"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critical section </w:t>
      </w:r>
    </w:p>
    <w:p w14:paraId="349F3A15"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ready[</w:t>
      </w:r>
      <w:proofErr w:type="spellStart"/>
      <w:r w:rsidRPr="00300072">
        <w:rPr>
          <w:rFonts w:ascii="Courier New" w:eastAsiaTheme="minorEastAsia" w:hAnsi="Courier New" w:cs="Courier New"/>
          <w:color w:val="8B0000"/>
          <w:sz w:val="20"/>
          <w:szCs w:val="20"/>
          <w:lang w:eastAsia="ru-RU"/>
        </w:rPr>
        <w:t>i</w:t>
      </w:r>
      <w:proofErr w:type="spellEnd"/>
      <w:r w:rsidRPr="00300072">
        <w:rPr>
          <w:rFonts w:ascii="Courier New" w:eastAsiaTheme="minorEastAsia" w:hAnsi="Courier New" w:cs="Courier New"/>
          <w:color w:val="8B0000"/>
          <w:sz w:val="20"/>
          <w:szCs w:val="20"/>
          <w:lang w:eastAsia="ru-RU"/>
        </w:rPr>
        <w:t xml:space="preserve">] = 0; </w:t>
      </w:r>
    </w:p>
    <w:p w14:paraId="5B84160A"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remainder section </w:t>
      </w:r>
    </w:p>
    <w:p w14:paraId="754E5260"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val="ru-RU" w:eastAsia="ru-RU"/>
        </w:rPr>
      </w:pPr>
      <w:r w:rsidRPr="00300072">
        <w:rPr>
          <w:rFonts w:ascii="Courier New" w:eastAsiaTheme="minorEastAsia" w:hAnsi="Courier New" w:cs="Courier New"/>
          <w:color w:val="8B0000"/>
          <w:sz w:val="20"/>
          <w:szCs w:val="20"/>
          <w:lang w:val="ru-RU" w:eastAsia="ru-RU"/>
        </w:rPr>
        <w:t>}</w:t>
      </w:r>
    </w:p>
    <w:p w14:paraId="58BB176C"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При исполнении пролога </w:t>
      </w:r>
      <w:bookmarkStart w:id="108" w:name="keyword145"/>
      <w:bookmarkEnd w:id="108"/>
      <w:r w:rsidRPr="00300072">
        <w:rPr>
          <w:rFonts w:ascii="Tahoma" w:eastAsiaTheme="minorEastAsia" w:hAnsi="Tahoma" w:cs="Tahoma"/>
          <w:i/>
          <w:iCs/>
          <w:color w:val="000000"/>
          <w:sz w:val="18"/>
          <w:szCs w:val="18"/>
          <w:lang w:val="ru-RU" w:eastAsia="ru-RU"/>
        </w:rPr>
        <w:t>критической секции</w:t>
      </w:r>
      <w:r w:rsidRPr="00300072">
        <w:rPr>
          <w:rFonts w:ascii="Tahoma" w:eastAsiaTheme="minorEastAsia" w:hAnsi="Tahoma" w:cs="Tahoma"/>
          <w:color w:val="000000"/>
          <w:sz w:val="18"/>
          <w:szCs w:val="18"/>
          <w:lang w:val="ru-RU" w:eastAsia="ru-RU"/>
        </w:rPr>
        <w:t> процесс </w:t>
      </w:r>
      <w:proofErr w:type="spellStart"/>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i</w:t>
      </w:r>
      <w:proofErr w:type="spellEnd"/>
      <w:r w:rsidRPr="00300072">
        <w:rPr>
          <w:rFonts w:ascii="Tahoma" w:eastAsiaTheme="minorEastAsia" w:hAnsi="Tahoma" w:cs="Tahoma"/>
          <w:color w:val="000000"/>
          <w:sz w:val="18"/>
          <w:szCs w:val="18"/>
          <w:lang w:val="ru-RU" w:eastAsia="ru-RU"/>
        </w:rPr>
        <w:t> заявляет о своей готовности выполнить </w:t>
      </w:r>
      <w:bookmarkStart w:id="109" w:name="keyword146"/>
      <w:bookmarkEnd w:id="109"/>
      <w:r w:rsidRPr="00300072">
        <w:rPr>
          <w:rFonts w:ascii="Tahoma" w:eastAsiaTheme="minorEastAsia" w:hAnsi="Tahoma" w:cs="Tahoma"/>
          <w:i/>
          <w:iCs/>
          <w:color w:val="000000"/>
          <w:sz w:val="18"/>
          <w:szCs w:val="18"/>
          <w:lang w:val="ru-RU" w:eastAsia="ru-RU"/>
        </w:rPr>
        <w:t>критический участок</w:t>
      </w:r>
      <w:r w:rsidRPr="00300072">
        <w:rPr>
          <w:rFonts w:ascii="Tahoma" w:eastAsiaTheme="minorEastAsia" w:hAnsi="Tahoma" w:cs="Tahoma"/>
          <w:color w:val="000000"/>
          <w:sz w:val="18"/>
          <w:szCs w:val="18"/>
          <w:lang w:val="ru-RU" w:eastAsia="ru-RU"/>
        </w:rPr>
        <w:t> и одновременно предлагает другому процессу приступить к его выполнению. Если оба процесса подошли к прологу практически одновременно, то они оба объявят о своей готовности и предложат выполняться друг другу. При этом одно из предложений всегда следует после другого. Тем самым работу в </w:t>
      </w:r>
      <w:bookmarkStart w:id="110" w:name="keyword147"/>
      <w:bookmarkEnd w:id="110"/>
      <w:r w:rsidRPr="00300072">
        <w:rPr>
          <w:rFonts w:ascii="Tahoma" w:eastAsiaTheme="minorEastAsia" w:hAnsi="Tahoma" w:cs="Tahoma"/>
          <w:i/>
          <w:iCs/>
          <w:color w:val="000000"/>
          <w:sz w:val="18"/>
          <w:szCs w:val="18"/>
          <w:lang w:val="ru-RU" w:eastAsia="ru-RU"/>
        </w:rPr>
        <w:t>критическом участке</w:t>
      </w:r>
      <w:r w:rsidRPr="00300072">
        <w:rPr>
          <w:rFonts w:ascii="Tahoma" w:eastAsiaTheme="minorEastAsia" w:hAnsi="Tahoma" w:cs="Tahoma"/>
          <w:color w:val="000000"/>
          <w:sz w:val="18"/>
          <w:szCs w:val="18"/>
          <w:lang w:val="ru-RU" w:eastAsia="ru-RU"/>
        </w:rPr>
        <w:t> продолжит процесс, которому было сделано последнее предложение.</w:t>
      </w:r>
    </w:p>
    <w:p w14:paraId="1C7E6F77"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Давайте докажем, что все пять наших требований к алгоритму действительно удовлетворяются.</w:t>
      </w:r>
    </w:p>
    <w:p w14:paraId="3986EAEB"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Удовлетворение требований 1 и 2 очевидно.</w:t>
      </w:r>
    </w:p>
    <w:p w14:paraId="07EF062D"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Докажем выполнение условия </w:t>
      </w:r>
      <w:bookmarkStart w:id="111" w:name="keyword148"/>
      <w:bookmarkEnd w:id="111"/>
      <w:r w:rsidRPr="00300072">
        <w:rPr>
          <w:rFonts w:ascii="Tahoma" w:eastAsiaTheme="minorEastAsia" w:hAnsi="Tahoma" w:cs="Tahoma"/>
          <w:i/>
          <w:iCs/>
          <w:color w:val="000000"/>
          <w:sz w:val="18"/>
          <w:szCs w:val="18"/>
          <w:lang w:val="ru-RU" w:eastAsia="ru-RU"/>
        </w:rPr>
        <w:t>взаимоисключения</w:t>
      </w:r>
      <w:r w:rsidRPr="00300072">
        <w:rPr>
          <w:rFonts w:ascii="Tahoma" w:eastAsiaTheme="minorEastAsia" w:hAnsi="Tahoma" w:cs="Tahoma"/>
          <w:color w:val="000000"/>
          <w:sz w:val="18"/>
          <w:szCs w:val="18"/>
          <w:lang w:val="ru-RU" w:eastAsia="ru-RU"/>
        </w:rPr>
        <w:t> методом от противного. Пусть оба процесса одновременно оказались внутри своих </w:t>
      </w:r>
      <w:bookmarkStart w:id="112" w:name="keyword149"/>
      <w:bookmarkEnd w:id="112"/>
      <w:r w:rsidRPr="00300072">
        <w:rPr>
          <w:rFonts w:ascii="Tahoma" w:eastAsiaTheme="minorEastAsia" w:hAnsi="Tahoma" w:cs="Tahoma"/>
          <w:i/>
          <w:iCs/>
          <w:color w:val="000000"/>
          <w:sz w:val="18"/>
          <w:szCs w:val="18"/>
          <w:lang w:val="ru-RU" w:eastAsia="ru-RU"/>
        </w:rPr>
        <w:t>критических секций</w:t>
      </w:r>
      <w:r w:rsidRPr="00300072">
        <w:rPr>
          <w:rFonts w:ascii="Tahoma" w:eastAsiaTheme="minorEastAsia" w:hAnsi="Tahoma" w:cs="Tahoma"/>
          <w:color w:val="000000"/>
          <w:sz w:val="18"/>
          <w:szCs w:val="18"/>
          <w:lang w:val="ru-RU" w:eastAsia="ru-RU"/>
        </w:rPr>
        <w:t>. Заметим, что процесс </w:t>
      </w:r>
      <w:proofErr w:type="spellStart"/>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i</w:t>
      </w:r>
      <w:proofErr w:type="spellEnd"/>
      <w:r w:rsidRPr="00300072">
        <w:rPr>
          <w:rFonts w:ascii="Tahoma" w:eastAsiaTheme="minorEastAsia" w:hAnsi="Tahoma" w:cs="Tahoma"/>
          <w:color w:val="000000"/>
          <w:sz w:val="18"/>
          <w:szCs w:val="18"/>
          <w:lang w:val="ru-RU" w:eastAsia="ru-RU"/>
        </w:rPr>
        <w:t> может войти в </w:t>
      </w:r>
      <w:bookmarkStart w:id="113" w:name="keyword150"/>
      <w:bookmarkEnd w:id="113"/>
      <w:r w:rsidRPr="00300072">
        <w:rPr>
          <w:rFonts w:ascii="Tahoma" w:eastAsiaTheme="minorEastAsia" w:hAnsi="Tahoma" w:cs="Tahoma"/>
          <w:i/>
          <w:iCs/>
          <w:color w:val="000000"/>
          <w:sz w:val="18"/>
          <w:szCs w:val="18"/>
          <w:lang w:val="ru-RU" w:eastAsia="ru-RU"/>
        </w:rPr>
        <w:t>критическую секцию</w:t>
      </w:r>
      <w:r w:rsidRPr="00300072">
        <w:rPr>
          <w:rFonts w:ascii="Tahoma" w:eastAsiaTheme="minorEastAsia" w:hAnsi="Tahoma" w:cs="Tahoma"/>
          <w:color w:val="000000"/>
          <w:sz w:val="18"/>
          <w:szCs w:val="18"/>
          <w:lang w:val="ru-RU" w:eastAsia="ru-RU"/>
        </w:rPr>
        <w:t>, только если </w:t>
      </w:r>
      <w:proofErr w:type="spellStart"/>
      <w:r w:rsidRPr="00300072">
        <w:rPr>
          <w:rFonts w:ascii="Courier New" w:eastAsiaTheme="minorEastAsia" w:hAnsi="Courier New" w:cs="Courier New"/>
          <w:color w:val="8B0000"/>
          <w:sz w:val="18"/>
          <w:szCs w:val="18"/>
          <w:lang w:val="ru-RU" w:eastAsia="ru-RU"/>
        </w:rPr>
        <w:t>ready</w:t>
      </w:r>
      <w:proofErr w:type="spellEnd"/>
      <w:r w:rsidRPr="00300072">
        <w:rPr>
          <w:rFonts w:ascii="Courier New" w:eastAsiaTheme="minorEastAsia" w:hAnsi="Courier New" w:cs="Courier New"/>
          <w:color w:val="8B0000"/>
          <w:sz w:val="18"/>
          <w:szCs w:val="18"/>
          <w:lang w:val="ru-RU" w:eastAsia="ru-RU"/>
        </w:rPr>
        <w:t>[1-i] == 0</w:t>
      </w:r>
      <w:r w:rsidRPr="00300072">
        <w:rPr>
          <w:rFonts w:ascii="Tahoma" w:eastAsiaTheme="minorEastAsia" w:hAnsi="Tahoma" w:cs="Tahoma"/>
          <w:color w:val="000000"/>
          <w:sz w:val="18"/>
          <w:szCs w:val="18"/>
          <w:lang w:val="ru-RU" w:eastAsia="ru-RU"/>
        </w:rPr>
        <w:t> или </w:t>
      </w:r>
      <w:proofErr w:type="spellStart"/>
      <w:r w:rsidRPr="00300072">
        <w:rPr>
          <w:rFonts w:ascii="Courier New" w:eastAsiaTheme="minorEastAsia" w:hAnsi="Courier New" w:cs="Courier New"/>
          <w:color w:val="8B0000"/>
          <w:sz w:val="18"/>
          <w:szCs w:val="18"/>
          <w:lang w:val="ru-RU" w:eastAsia="ru-RU"/>
        </w:rPr>
        <w:t>turn</w:t>
      </w:r>
      <w:proofErr w:type="spellEnd"/>
      <w:r w:rsidRPr="00300072">
        <w:rPr>
          <w:rFonts w:ascii="Courier New" w:eastAsiaTheme="minorEastAsia" w:hAnsi="Courier New" w:cs="Courier New"/>
          <w:color w:val="8B0000"/>
          <w:sz w:val="18"/>
          <w:szCs w:val="18"/>
          <w:lang w:val="ru-RU" w:eastAsia="ru-RU"/>
        </w:rPr>
        <w:t xml:space="preserve"> == i</w:t>
      </w:r>
      <w:r w:rsidRPr="00300072">
        <w:rPr>
          <w:rFonts w:ascii="Tahoma" w:eastAsiaTheme="minorEastAsia" w:hAnsi="Tahoma" w:cs="Tahoma"/>
          <w:color w:val="000000"/>
          <w:sz w:val="18"/>
          <w:szCs w:val="18"/>
          <w:lang w:val="ru-RU" w:eastAsia="ru-RU"/>
        </w:rPr>
        <w:t>. Заметим также, что если оба процесса выполняют свои </w:t>
      </w:r>
      <w:bookmarkStart w:id="114" w:name="keyword151"/>
      <w:bookmarkEnd w:id="114"/>
      <w:r w:rsidRPr="00300072">
        <w:rPr>
          <w:rFonts w:ascii="Tahoma" w:eastAsiaTheme="minorEastAsia" w:hAnsi="Tahoma" w:cs="Tahoma"/>
          <w:i/>
          <w:iCs/>
          <w:color w:val="000000"/>
          <w:sz w:val="18"/>
          <w:szCs w:val="18"/>
          <w:lang w:val="ru-RU" w:eastAsia="ru-RU"/>
        </w:rPr>
        <w:t>критические секции</w:t>
      </w:r>
      <w:r w:rsidRPr="00300072">
        <w:rPr>
          <w:rFonts w:ascii="Tahoma" w:eastAsiaTheme="minorEastAsia" w:hAnsi="Tahoma" w:cs="Tahoma"/>
          <w:color w:val="000000"/>
          <w:sz w:val="18"/>
          <w:szCs w:val="18"/>
          <w:lang w:val="ru-RU" w:eastAsia="ru-RU"/>
        </w:rPr>
        <w:t> одновременно, то значения флагов готовности для обоих процессов совпадают и равны </w:t>
      </w:r>
      <w:r w:rsidRPr="00300072">
        <w:rPr>
          <w:rFonts w:ascii="Courier New" w:eastAsiaTheme="minorEastAsia" w:hAnsi="Courier New" w:cs="Courier New"/>
          <w:color w:val="8B0000"/>
          <w:sz w:val="18"/>
          <w:szCs w:val="18"/>
          <w:lang w:val="ru-RU" w:eastAsia="ru-RU"/>
        </w:rPr>
        <w:t>1</w:t>
      </w:r>
      <w:r w:rsidRPr="00300072">
        <w:rPr>
          <w:rFonts w:ascii="Tahoma" w:eastAsiaTheme="minorEastAsia" w:hAnsi="Tahoma" w:cs="Tahoma"/>
          <w:color w:val="000000"/>
          <w:sz w:val="18"/>
          <w:szCs w:val="18"/>
          <w:lang w:val="ru-RU" w:eastAsia="ru-RU"/>
        </w:rPr>
        <w:t>. Могли ли оба процесса войти в </w:t>
      </w:r>
      <w:bookmarkStart w:id="115" w:name="keyword152"/>
      <w:bookmarkEnd w:id="115"/>
      <w:r w:rsidRPr="00300072">
        <w:rPr>
          <w:rFonts w:ascii="Tahoma" w:eastAsiaTheme="minorEastAsia" w:hAnsi="Tahoma" w:cs="Tahoma"/>
          <w:i/>
          <w:iCs/>
          <w:color w:val="000000"/>
          <w:sz w:val="18"/>
          <w:szCs w:val="18"/>
          <w:lang w:val="ru-RU" w:eastAsia="ru-RU"/>
        </w:rPr>
        <w:t>критические секции</w:t>
      </w:r>
      <w:r w:rsidRPr="00300072">
        <w:rPr>
          <w:rFonts w:ascii="Tahoma" w:eastAsiaTheme="minorEastAsia" w:hAnsi="Tahoma" w:cs="Tahoma"/>
          <w:color w:val="000000"/>
          <w:sz w:val="18"/>
          <w:szCs w:val="18"/>
          <w:lang w:val="ru-RU" w:eastAsia="ru-RU"/>
        </w:rPr>
        <w:t> из состояния, когда они оба одновременно находились в процессе выполнения цикла </w:t>
      </w:r>
      <w:proofErr w:type="spellStart"/>
      <w:r w:rsidRPr="00300072">
        <w:rPr>
          <w:rFonts w:ascii="Courier New" w:eastAsiaTheme="minorEastAsia" w:hAnsi="Courier New" w:cs="Courier New"/>
          <w:color w:val="8B0000"/>
          <w:sz w:val="18"/>
          <w:szCs w:val="18"/>
          <w:lang w:val="ru-RU" w:eastAsia="ru-RU"/>
        </w:rPr>
        <w:t>while</w:t>
      </w:r>
      <w:proofErr w:type="spellEnd"/>
      <w:r w:rsidRPr="00300072">
        <w:rPr>
          <w:rFonts w:ascii="Tahoma" w:eastAsiaTheme="minorEastAsia" w:hAnsi="Tahoma" w:cs="Tahoma"/>
          <w:color w:val="000000"/>
          <w:sz w:val="18"/>
          <w:szCs w:val="18"/>
          <w:lang w:val="ru-RU" w:eastAsia="ru-RU"/>
        </w:rPr>
        <w:t>? Нет, так как в этом случае переменная </w:t>
      </w:r>
      <w:proofErr w:type="spellStart"/>
      <w:r w:rsidRPr="00300072">
        <w:rPr>
          <w:rFonts w:ascii="Courier New" w:eastAsiaTheme="minorEastAsia" w:hAnsi="Courier New" w:cs="Courier New"/>
          <w:color w:val="8B0000"/>
          <w:sz w:val="18"/>
          <w:szCs w:val="18"/>
          <w:lang w:val="ru-RU" w:eastAsia="ru-RU"/>
        </w:rPr>
        <w:t>turn</w:t>
      </w:r>
      <w:proofErr w:type="spellEnd"/>
      <w:r w:rsidRPr="00300072">
        <w:rPr>
          <w:rFonts w:ascii="Tahoma" w:eastAsiaTheme="minorEastAsia" w:hAnsi="Tahoma" w:cs="Tahoma"/>
          <w:color w:val="000000"/>
          <w:sz w:val="18"/>
          <w:szCs w:val="18"/>
          <w:lang w:val="ru-RU" w:eastAsia="ru-RU"/>
        </w:rPr>
        <w:t> должна была бы одновременно иметь значения </w:t>
      </w:r>
      <w:r w:rsidRPr="00300072">
        <w:rPr>
          <w:rFonts w:ascii="Courier New" w:eastAsiaTheme="minorEastAsia" w:hAnsi="Courier New" w:cs="Courier New"/>
          <w:color w:val="8B0000"/>
          <w:sz w:val="18"/>
          <w:szCs w:val="18"/>
          <w:lang w:val="ru-RU" w:eastAsia="ru-RU"/>
        </w:rPr>
        <w:t>0</w:t>
      </w:r>
      <w:r w:rsidRPr="00300072">
        <w:rPr>
          <w:rFonts w:ascii="Tahoma" w:eastAsiaTheme="minorEastAsia" w:hAnsi="Tahoma" w:cs="Tahoma"/>
          <w:color w:val="000000"/>
          <w:sz w:val="18"/>
          <w:szCs w:val="18"/>
          <w:lang w:val="ru-RU" w:eastAsia="ru-RU"/>
        </w:rPr>
        <w:t> и </w:t>
      </w:r>
      <w:r w:rsidRPr="00300072">
        <w:rPr>
          <w:rFonts w:ascii="Courier New" w:eastAsiaTheme="minorEastAsia" w:hAnsi="Courier New" w:cs="Courier New"/>
          <w:color w:val="8B0000"/>
          <w:sz w:val="18"/>
          <w:szCs w:val="18"/>
          <w:lang w:val="ru-RU" w:eastAsia="ru-RU"/>
        </w:rPr>
        <w:t>1</w:t>
      </w:r>
      <w:r w:rsidRPr="00300072">
        <w:rPr>
          <w:rFonts w:ascii="Tahoma" w:eastAsiaTheme="minorEastAsia" w:hAnsi="Tahoma" w:cs="Tahoma"/>
          <w:color w:val="000000"/>
          <w:sz w:val="18"/>
          <w:szCs w:val="18"/>
          <w:lang w:val="ru-RU" w:eastAsia="ru-RU"/>
        </w:rPr>
        <w:t> (когда оба процесса выполняют цикл, значения переменных измениться не могут). Пусть процесс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0</w:t>
      </w:r>
      <w:r w:rsidRPr="00300072">
        <w:rPr>
          <w:rFonts w:ascii="Tahoma" w:eastAsiaTheme="minorEastAsia" w:hAnsi="Tahoma" w:cs="Tahoma"/>
          <w:color w:val="000000"/>
          <w:sz w:val="18"/>
          <w:szCs w:val="18"/>
          <w:lang w:val="ru-RU" w:eastAsia="ru-RU"/>
        </w:rPr>
        <w:t> первым вошел в </w:t>
      </w:r>
      <w:bookmarkStart w:id="116" w:name="keyword153"/>
      <w:bookmarkEnd w:id="116"/>
      <w:r w:rsidRPr="00300072">
        <w:rPr>
          <w:rFonts w:ascii="Tahoma" w:eastAsiaTheme="minorEastAsia" w:hAnsi="Tahoma" w:cs="Tahoma"/>
          <w:i/>
          <w:iCs/>
          <w:color w:val="000000"/>
          <w:sz w:val="18"/>
          <w:szCs w:val="18"/>
          <w:lang w:val="ru-RU" w:eastAsia="ru-RU"/>
        </w:rPr>
        <w:t>критический участок</w:t>
      </w:r>
      <w:r w:rsidRPr="00300072">
        <w:rPr>
          <w:rFonts w:ascii="Tahoma" w:eastAsiaTheme="minorEastAsia" w:hAnsi="Tahoma" w:cs="Tahoma"/>
          <w:color w:val="000000"/>
          <w:sz w:val="18"/>
          <w:szCs w:val="18"/>
          <w:lang w:val="ru-RU" w:eastAsia="ru-RU"/>
        </w:rPr>
        <w:t>, тогда процесс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1</w:t>
      </w:r>
      <w:r w:rsidRPr="00300072">
        <w:rPr>
          <w:rFonts w:ascii="Tahoma" w:eastAsiaTheme="minorEastAsia" w:hAnsi="Tahoma" w:cs="Tahoma"/>
          <w:color w:val="000000"/>
          <w:sz w:val="18"/>
          <w:szCs w:val="18"/>
          <w:lang w:val="ru-RU" w:eastAsia="ru-RU"/>
        </w:rPr>
        <w:t> должен был выполнить перед вхождением в цикл </w:t>
      </w:r>
      <w:proofErr w:type="spellStart"/>
      <w:r w:rsidRPr="00300072">
        <w:rPr>
          <w:rFonts w:ascii="Courier New" w:eastAsiaTheme="minorEastAsia" w:hAnsi="Courier New" w:cs="Courier New"/>
          <w:color w:val="8B0000"/>
          <w:sz w:val="18"/>
          <w:szCs w:val="18"/>
          <w:lang w:val="ru-RU" w:eastAsia="ru-RU"/>
        </w:rPr>
        <w:t>while</w:t>
      </w:r>
      <w:proofErr w:type="spellEnd"/>
      <w:r w:rsidRPr="00300072">
        <w:rPr>
          <w:rFonts w:ascii="Tahoma" w:eastAsiaTheme="minorEastAsia" w:hAnsi="Tahoma" w:cs="Tahoma"/>
          <w:color w:val="000000"/>
          <w:sz w:val="18"/>
          <w:szCs w:val="18"/>
          <w:lang w:val="ru-RU" w:eastAsia="ru-RU"/>
        </w:rPr>
        <w:t> по крайней мере один предваряющий оператор </w:t>
      </w:r>
      <w:r w:rsidRPr="00300072">
        <w:rPr>
          <w:rFonts w:ascii="Courier New" w:eastAsiaTheme="minorEastAsia" w:hAnsi="Courier New" w:cs="Courier New"/>
          <w:color w:val="8B0000"/>
          <w:sz w:val="18"/>
          <w:szCs w:val="18"/>
          <w:lang w:val="ru-RU" w:eastAsia="ru-RU"/>
        </w:rPr>
        <w:t>(</w:t>
      </w:r>
      <w:proofErr w:type="spellStart"/>
      <w:r w:rsidRPr="00300072">
        <w:rPr>
          <w:rFonts w:ascii="Courier New" w:eastAsiaTheme="minorEastAsia" w:hAnsi="Courier New" w:cs="Courier New"/>
          <w:color w:val="8B0000"/>
          <w:sz w:val="18"/>
          <w:szCs w:val="18"/>
          <w:lang w:val="ru-RU" w:eastAsia="ru-RU"/>
        </w:rPr>
        <w:t>turn</w:t>
      </w:r>
      <w:proofErr w:type="spellEnd"/>
      <w:r w:rsidRPr="00300072">
        <w:rPr>
          <w:rFonts w:ascii="Courier New" w:eastAsiaTheme="minorEastAsia" w:hAnsi="Courier New" w:cs="Courier New"/>
          <w:color w:val="8B0000"/>
          <w:sz w:val="18"/>
          <w:szCs w:val="18"/>
          <w:lang w:val="ru-RU" w:eastAsia="ru-RU"/>
        </w:rPr>
        <w:t xml:space="preserve"> = 0;)</w:t>
      </w:r>
      <w:r w:rsidRPr="00300072">
        <w:rPr>
          <w:rFonts w:ascii="Tahoma" w:eastAsiaTheme="minorEastAsia" w:hAnsi="Tahoma" w:cs="Tahoma"/>
          <w:color w:val="000000"/>
          <w:sz w:val="18"/>
          <w:szCs w:val="18"/>
          <w:lang w:val="ru-RU" w:eastAsia="ru-RU"/>
        </w:rPr>
        <w:t>. Однако после этого он не может выйти из цикла до окончания </w:t>
      </w:r>
      <w:bookmarkStart w:id="117" w:name="keyword154"/>
      <w:bookmarkEnd w:id="117"/>
      <w:r w:rsidRPr="00300072">
        <w:rPr>
          <w:rFonts w:ascii="Tahoma" w:eastAsiaTheme="minorEastAsia" w:hAnsi="Tahoma" w:cs="Tahoma"/>
          <w:i/>
          <w:iCs/>
          <w:color w:val="000000"/>
          <w:sz w:val="18"/>
          <w:szCs w:val="18"/>
          <w:lang w:val="ru-RU" w:eastAsia="ru-RU"/>
        </w:rPr>
        <w:t>критического участка</w:t>
      </w:r>
      <w:r w:rsidRPr="00300072">
        <w:rPr>
          <w:rFonts w:ascii="Tahoma" w:eastAsiaTheme="minorEastAsia" w:hAnsi="Tahoma" w:cs="Tahoma"/>
          <w:color w:val="000000"/>
          <w:sz w:val="18"/>
          <w:szCs w:val="18"/>
          <w:lang w:val="ru-RU" w:eastAsia="ru-RU"/>
        </w:rPr>
        <w:t> процесса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0</w:t>
      </w:r>
      <w:r w:rsidRPr="00300072">
        <w:rPr>
          <w:rFonts w:ascii="Tahoma" w:eastAsiaTheme="minorEastAsia" w:hAnsi="Tahoma" w:cs="Tahoma"/>
          <w:color w:val="000000"/>
          <w:sz w:val="18"/>
          <w:szCs w:val="18"/>
          <w:lang w:val="ru-RU" w:eastAsia="ru-RU"/>
        </w:rPr>
        <w:t>, так как при входе в цикл </w:t>
      </w:r>
      <w:proofErr w:type="spellStart"/>
      <w:proofErr w:type="gramStart"/>
      <w:r w:rsidRPr="00300072">
        <w:rPr>
          <w:rFonts w:ascii="Courier New" w:eastAsiaTheme="minorEastAsia" w:hAnsi="Courier New" w:cs="Courier New"/>
          <w:color w:val="8B0000"/>
          <w:sz w:val="18"/>
          <w:szCs w:val="18"/>
          <w:lang w:val="ru-RU" w:eastAsia="ru-RU"/>
        </w:rPr>
        <w:t>ready</w:t>
      </w:r>
      <w:proofErr w:type="spellEnd"/>
      <w:r w:rsidRPr="00300072">
        <w:rPr>
          <w:rFonts w:ascii="Courier New" w:eastAsiaTheme="minorEastAsia" w:hAnsi="Courier New" w:cs="Courier New"/>
          <w:color w:val="8B0000"/>
          <w:sz w:val="18"/>
          <w:szCs w:val="18"/>
          <w:lang w:val="ru-RU" w:eastAsia="ru-RU"/>
        </w:rPr>
        <w:t>[</w:t>
      </w:r>
      <w:proofErr w:type="gramEnd"/>
      <w:r w:rsidRPr="00300072">
        <w:rPr>
          <w:rFonts w:ascii="Courier New" w:eastAsiaTheme="minorEastAsia" w:hAnsi="Courier New" w:cs="Courier New"/>
          <w:color w:val="8B0000"/>
          <w:sz w:val="18"/>
          <w:szCs w:val="18"/>
          <w:lang w:val="ru-RU" w:eastAsia="ru-RU"/>
        </w:rPr>
        <w:t>0] == 1</w:t>
      </w:r>
      <w:r w:rsidRPr="00300072">
        <w:rPr>
          <w:rFonts w:ascii="Tahoma" w:eastAsiaTheme="minorEastAsia" w:hAnsi="Tahoma" w:cs="Tahoma"/>
          <w:color w:val="000000"/>
          <w:sz w:val="18"/>
          <w:szCs w:val="18"/>
          <w:lang w:val="ru-RU" w:eastAsia="ru-RU"/>
        </w:rPr>
        <w:t> и </w:t>
      </w:r>
      <w:proofErr w:type="spellStart"/>
      <w:r w:rsidRPr="00300072">
        <w:rPr>
          <w:rFonts w:ascii="Courier New" w:eastAsiaTheme="minorEastAsia" w:hAnsi="Courier New" w:cs="Courier New"/>
          <w:color w:val="8B0000"/>
          <w:sz w:val="18"/>
          <w:szCs w:val="18"/>
          <w:lang w:val="ru-RU" w:eastAsia="ru-RU"/>
        </w:rPr>
        <w:t>turn</w:t>
      </w:r>
      <w:proofErr w:type="spellEnd"/>
      <w:r w:rsidRPr="00300072">
        <w:rPr>
          <w:rFonts w:ascii="Courier New" w:eastAsiaTheme="minorEastAsia" w:hAnsi="Courier New" w:cs="Courier New"/>
          <w:color w:val="8B0000"/>
          <w:sz w:val="18"/>
          <w:szCs w:val="18"/>
          <w:lang w:val="ru-RU" w:eastAsia="ru-RU"/>
        </w:rPr>
        <w:t xml:space="preserve"> == 0</w:t>
      </w:r>
      <w:r w:rsidRPr="00300072">
        <w:rPr>
          <w:rFonts w:ascii="Tahoma" w:eastAsiaTheme="minorEastAsia" w:hAnsi="Tahoma" w:cs="Tahoma"/>
          <w:color w:val="000000"/>
          <w:sz w:val="18"/>
          <w:szCs w:val="18"/>
          <w:lang w:val="ru-RU" w:eastAsia="ru-RU"/>
        </w:rPr>
        <w:t xml:space="preserve">, и эти значения не могут измениться до тех пор, пока </w:t>
      </w:r>
      <w:r w:rsidRPr="00300072">
        <w:rPr>
          <w:rFonts w:ascii="Tahoma" w:eastAsiaTheme="minorEastAsia" w:hAnsi="Tahoma" w:cs="Tahoma"/>
          <w:color w:val="000000"/>
          <w:sz w:val="18"/>
          <w:szCs w:val="18"/>
          <w:lang w:val="ru-RU" w:eastAsia="ru-RU"/>
        </w:rPr>
        <w:lastRenderedPageBreak/>
        <w:t>процесс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0</w:t>
      </w:r>
      <w:r w:rsidRPr="00300072">
        <w:rPr>
          <w:rFonts w:ascii="Tahoma" w:eastAsiaTheme="minorEastAsia" w:hAnsi="Tahoma" w:cs="Tahoma"/>
          <w:color w:val="000000"/>
          <w:sz w:val="18"/>
          <w:szCs w:val="18"/>
          <w:lang w:val="ru-RU" w:eastAsia="ru-RU"/>
        </w:rPr>
        <w:t> не покинет свой </w:t>
      </w:r>
      <w:bookmarkStart w:id="118" w:name="keyword155"/>
      <w:bookmarkEnd w:id="118"/>
      <w:r w:rsidRPr="00300072">
        <w:rPr>
          <w:rFonts w:ascii="Tahoma" w:eastAsiaTheme="minorEastAsia" w:hAnsi="Tahoma" w:cs="Tahoma"/>
          <w:i/>
          <w:iCs/>
          <w:color w:val="000000"/>
          <w:sz w:val="18"/>
          <w:szCs w:val="18"/>
          <w:lang w:val="ru-RU" w:eastAsia="ru-RU"/>
        </w:rPr>
        <w:t>критический участок</w:t>
      </w:r>
      <w:r w:rsidRPr="00300072">
        <w:rPr>
          <w:rFonts w:ascii="Tahoma" w:eastAsiaTheme="minorEastAsia" w:hAnsi="Tahoma" w:cs="Tahoma"/>
          <w:color w:val="000000"/>
          <w:sz w:val="18"/>
          <w:szCs w:val="18"/>
          <w:lang w:val="ru-RU" w:eastAsia="ru-RU"/>
        </w:rPr>
        <w:t>. Мы пришли к противоречию. Следовательно, имеет место </w:t>
      </w:r>
      <w:bookmarkStart w:id="119" w:name="keyword156"/>
      <w:bookmarkEnd w:id="119"/>
      <w:r w:rsidRPr="00300072">
        <w:rPr>
          <w:rFonts w:ascii="Tahoma" w:eastAsiaTheme="minorEastAsia" w:hAnsi="Tahoma" w:cs="Tahoma"/>
          <w:i/>
          <w:iCs/>
          <w:color w:val="000000"/>
          <w:sz w:val="18"/>
          <w:szCs w:val="18"/>
          <w:lang w:val="ru-RU" w:eastAsia="ru-RU"/>
        </w:rPr>
        <w:t>взаимоисключение</w:t>
      </w:r>
      <w:r w:rsidRPr="00300072">
        <w:rPr>
          <w:rFonts w:ascii="Tahoma" w:eastAsiaTheme="minorEastAsia" w:hAnsi="Tahoma" w:cs="Tahoma"/>
          <w:color w:val="000000"/>
          <w:sz w:val="18"/>
          <w:szCs w:val="18"/>
          <w:lang w:val="ru-RU" w:eastAsia="ru-RU"/>
        </w:rPr>
        <w:t>.</w:t>
      </w:r>
    </w:p>
    <w:p w14:paraId="77CCA6CA"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Докажем выполнение </w:t>
      </w:r>
      <w:bookmarkStart w:id="120" w:name="keyword157"/>
      <w:bookmarkEnd w:id="120"/>
      <w:r w:rsidRPr="00300072">
        <w:rPr>
          <w:rFonts w:ascii="Tahoma" w:eastAsiaTheme="minorEastAsia" w:hAnsi="Tahoma" w:cs="Tahoma"/>
          <w:i/>
          <w:iCs/>
          <w:color w:val="000000"/>
          <w:sz w:val="18"/>
          <w:szCs w:val="18"/>
          <w:lang w:val="ru-RU" w:eastAsia="ru-RU"/>
        </w:rPr>
        <w:t>условия прогресса</w:t>
      </w:r>
      <w:r w:rsidRPr="00300072">
        <w:rPr>
          <w:rFonts w:ascii="Tahoma" w:eastAsiaTheme="minorEastAsia" w:hAnsi="Tahoma" w:cs="Tahoma"/>
          <w:color w:val="000000"/>
          <w:sz w:val="18"/>
          <w:szCs w:val="18"/>
          <w:lang w:val="ru-RU" w:eastAsia="ru-RU"/>
        </w:rPr>
        <w:t>. Возьмем, без ограничения общности, процесс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0</w:t>
      </w:r>
      <w:r w:rsidRPr="00300072">
        <w:rPr>
          <w:rFonts w:ascii="Tahoma" w:eastAsiaTheme="minorEastAsia" w:hAnsi="Tahoma" w:cs="Tahoma"/>
          <w:color w:val="000000"/>
          <w:sz w:val="18"/>
          <w:szCs w:val="18"/>
          <w:lang w:val="ru-RU" w:eastAsia="ru-RU"/>
        </w:rPr>
        <w:t>. Заметим, что он не может войти в свою </w:t>
      </w:r>
      <w:bookmarkStart w:id="121" w:name="keyword158"/>
      <w:bookmarkEnd w:id="121"/>
      <w:r w:rsidRPr="00300072">
        <w:rPr>
          <w:rFonts w:ascii="Tahoma" w:eastAsiaTheme="minorEastAsia" w:hAnsi="Tahoma" w:cs="Tahoma"/>
          <w:i/>
          <w:iCs/>
          <w:color w:val="000000"/>
          <w:sz w:val="18"/>
          <w:szCs w:val="18"/>
          <w:lang w:val="ru-RU" w:eastAsia="ru-RU"/>
        </w:rPr>
        <w:t>критическую секцию</w:t>
      </w:r>
      <w:r w:rsidRPr="00300072">
        <w:rPr>
          <w:rFonts w:ascii="Tahoma" w:eastAsiaTheme="minorEastAsia" w:hAnsi="Tahoma" w:cs="Tahoma"/>
          <w:color w:val="000000"/>
          <w:sz w:val="18"/>
          <w:szCs w:val="18"/>
          <w:lang w:val="ru-RU" w:eastAsia="ru-RU"/>
        </w:rPr>
        <w:t> только при совместном выполнении условий </w:t>
      </w:r>
      <w:proofErr w:type="spellStart"/>
      <w:proofErr w:type="gramStart"/>
      <w:r w:rsidRPr="00300072">
        <w:rPr>
          <w:rFonts w:ascii="Courier New" w:eastAsiaTheme="minorEastAsia" w:hAnsi="Courier New" w:cs="Courier New"/>
          <w:color w:val="8B0000"/>
          <w:sz w:val="18"/>
          <w:szCs w:val="18"/>
          <w:lang w:val="ru-RU" w:eastAsia="ru-RU"/>
        </w:rPr>
        <w:t>ready</w:t>
      </w:r>
      <w:proofErr w:type="spellEnd"/>
      <w:r w:rsidRPr="00300072">
        <w:rPr>
          <w:rFonts w:ascii="Courier New" w:eastAsiaTheme="minorEastAsia" w:hAnsi="Courier New" w:cs="Courier New"/>
          <w:color w:val="8B0000"/>
          <w:sz w:val="18"/>
          <w:szCs w:val="18"/>
          <w:lang w:val="ru-RU" w:eastAsia="ru-RU"/>
        </w:rPr>
        <w:t>[</w:t>
      </w:r>
      <w:proofErr w:type="gramEnd"/>
      <w:r w:rsidRPr="00300072">
        <w:rPr>
          <w:rFonts w:ascii="Courier New" w:eastAsiaTheme="minorEastAsia" w:hAnsi="Courier New" w:cs="Courier New"/>
          <w:color w:val="8B0000"/>
          <w:sz w:val="18"/>
          <w:szCs w:val="18"/>
          <w:lang w:val="ru-RU" w:eastAsia="ru-RU"/>
        </w:rPr>
        <w:t>1] == 1</w:t>
      </w:r>
      <w:r w:rsidRPr="00300072">
        <w:rPr>
          <w:rFonts w:ascii="Tahoma" w:eastAsiaTheme="minorEastAsia" w:hAnsi="Tahoma" w:cs="Tahoma"/>
          <w:color w:val="000000"/>
          <w:sz w:val="18"/>
          <w:szCs w:val="18"/>
          <w:lang w:val="ru-RU" w:eastAsia="ru-RU"/>
        </w:rPr>
        <w:t> и </w:t>
      </w:r>
      <w:proofErr w:type="spellStart"/>
      <w:r w:rsidRPr="00300072">
        <w:rPr>
          <w:rFonts w:ascii="Courier New" w:eastAsiaTheme="minorEastAsia" w:hAnsi="Courier New" w:cs="Courier New"/>
          <w:color w:val="8B0000"/>
          <w:sz w:val="18"/>
          <w:szCs w:val="18"/>
          <w:lang w:val="ru-RU" w:eastAsia="ru-RU"/>
        </w:rPr>
        <w:t>turn</w:t>
      </w:r>
      <w:proofErr w:type="spellEnd"/>
      <w:r w:rsidRPr="00300072">
        <w:rPr>
          <w:rFonts w:ascii="Courier New" w:eastAsiaTheme="minorEastAsia" w:hAnsi="Courier New" w:cs="Courier New"/>
          <w:color w:val="8B0000"/>
          <w:sz w:val="18"/>
          <w:szCs w:val="18"/>
          <w:lang w:val="ru-RU" w:eastAsia="ru-RU"/>
        </w:rPr>
        <w:t xml:space="preserve"> == 1</w:t>
      </w:r>
      <w:r w:rsidRPr="00300072">
        <w:rPr>
          <w:rFonts w:ascii="Tahoma" w:eastAsiaTheme="minorEastAsia" w:hAnsi="Tahoma" w:cs="Tahoma"/>
          <w:color w:val="000000"/>
          <w:sz w:val="18"/>
          <w:szCs w:val="18"/>
          <w:lang w:val="ru-RU" w:eastAsia="ru-RU"/>
        </w:rPr>
        <w:t>. Если процесс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1</w:t>
      </w:r>
      <w:r w:rsidRPr="00300072">
        <w:rPr>
          <w:rFonts w:ascii="Tahoma" w:eastAsiaTheme="minorEastAsia" w:hAnsi="Tahoma" w:cs="Tahoma"/>
          <w:color w:val="000000"/>
          <w:sz w:val="18"/>
          <w:szCs w:val="18"/>
          <w:lang w:val="ru-RU" w:eastAsia="ru-RU"/>
        </w:rPr>
        <w:t> не готов к выполнению </w:t>
      </w:r>
      <w:bookmarkStart w:id="122" w:name="keyword159"/>
      <w:bookmarkEnd w:id="122"/>
      <w:r w:rsidRPr="00300072">
        <w:rPr>
          <w:rFonts w:ascii="Tahoma" w:eastAsiaTheme="minorEastAsia" w:hAnsi="Tahoma" w:cs="Tahoma"/>
          <w:i/>
          <w:iCs/>
          <w:color w:val="000000"/>
          <w:sz w:val="18"/>
          <w:szCs w:val="18"/>
          <w:lang w:val="ru-RU" w:eastAsia="ru-RU"/>
        </w:rPr>
        <w:t>критического участка</w:t>
      </w:r>
      <w:r w:rsidRPr="00300072">
        <w:rPr>
          <w:rFonts w:ascii="Tahoma" w:eastAsiaTheme="minorEastAsia" w:hAnsi="Tahoma" w:cs="Tahoma"/>
          <w:color w:val="000000"/>
          <w:sz w:val="18"/>
          <w:szCs w:val="18"/>
          <w:lang w:val="ru-RU" w:eastAsia="ru-RU"/>
        </w:rPr>
        <w:t>, то </w:t>
      </w:r>
      <w:proofErr w:type="spellStart"/>
      <w:proofErr w:type="gramStart"/>
      <w:r w:rsidRPr="00300072">
        <w:rPr>
          <w:rFonts w:ascii="Courier New" w:eastAsiaTheme="minorEastAsia" w:hAnsi="Courier New" w:cs="Courier New"/>
          <w:color w:val="8B0000"/>
          <w:sz w:val="18"/>
          <w:szCs w:val="18"/>
          <w:lang w:val="ru-RU" w:eastAsia="ru-RU"/>
        </w:rPr>
        <w:t>ready</w:t>
      </w:r>
      <w:proofErr w:type="spellEnd"/>
      <w:r w:rsidRPr="00300072">
        <w:rPr>
          <w:rFonts w:ascii="Courier New" w:eastAsiaTheme="minorEastAsia" w:hAnsi="Courier New" w:cs="Courier New"/>
          <w:color w:val="8B0000"/>
          <w:sz w:val="18"/>
          <w:szCs w:val="18"/>
          <w:lang w:val="ru-RU" w:eastAsia="ru-RU"/>
        </w:rPr>
        <w:t>[</w:t>
      </w:r>
      <w:proofErr w:type="gramEnd"/>
      <w:r w:rsidRPr="00300072">
        <w:rPr>
          <w:rFonts w:ascii="Courier New" w:eastAsiaTheme="minorEastAsia" w:hAnsi="Courier New" w:cs="Courier New"/>
          <w:color w:val="8B0000"/>
          <w:sz w:val="18"/>
          <w:szCs w:val="18"/>
          <w:lang w:val="ru-RU" w:eastAsia="ru-RU"/>
        </w:rPr>
        <w:t>1] == 0</w:t>
      </w:r>
      <w:r w:rsidRPr="00300072">
        <w:rPr>
          <w:rFonts w:ascii="Tahoma" w:eastAsiaTheme="minorEastAsia" w:hAnsi="Tahoma" w:cs="Tahoma"/>
          <w:color w:val="000000"/>
          <w:sz w:val="18"/>
          <w:szCs w:val="18"/>
          <w:lang w:val="ru-RU" w:eastAsia="ru-RU"/>
        </w:rPr>
        <w:t>, и процесс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0</w:t>
      </w:r>
      <w:r w:rsidRPr="00300072">
        <w:rPr>
          <w:rFonts w:ascii="Tahoma" w:eastAsiaTheme="minorEastAsia" w:hAnsi="Tahoma" w:cs="Tahoma"/>
          <w:color w:val="000000"/>
          <w:sz w:val="18"/>
          <w:szCs w:val="18"/>
          <w:lang w:val="ru-RU" w:eastAsia="ru-RU"/>
        </w:rPr>
        <w:t> может осуществить вход. Если процесс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1</w:t>
      </w:r>
      <w:r w:rsidRPr="00300072">
        <w:rPr>
          <w:rFonts w:ascii="Tahoma" w:eastAsiaTheme="minorEastAsia" w:hAnsi="Tahoma" w:cs="Tahoma"/>
          <w:color w:val="000000"/>
          <w:sz w:val="18"/>
          <w:szCs w:val="18"/>
          <w:lang w:val="ru-RU" w:eastAsia="ru-RU"/>
        </w:rPr>
        <w:t> готов к выполнению </w:t>
      </w:r>
      <w:bookmarkStart w:id="123" w:name="keyword160"/>
      <w:bookmarkEnd w:id="123"/>
      <w:r w:rsidRPr="00300072">
        <w:rPr>
          <w:rFonts w:ascii="Tahoma" w:eastAsiaTheme="minorEastAsia" w:hAnsi="Tahoma" w:cs="Tahoma"/>
          <w:i/>
          <w:iCs/>
          <w:color w:val="000000"/>
          <w:sz w:val="18"/>
          <w:szCs w:val="18"/>
          <w:lang w:val="ru-RU" w:eastAsia="ru-RU"/>
        </w:rPr>
        <w:t>критического участка</w:t>
      </w:r>
      <w:r w:rsidRPr="00300072">
        <w:rPr>
          <w:rFonts w:ascii="Tahoma" w:eastAsiaTheme="minorEastAsia" w:hAnsi="Tahoma" w:cs="Tahoma"/>
          <w:color w:val="000000"/>
          <w:sz w:val="18"/>
          <w:szCs w:val="18"/>
          <w:lang w:val="ru-RU" w:eastAsia="ru-RU"/>
        </w:rPr>
        <w:t>, то </w:t>
      </w:r>
      <w:proofErr w:type="spellStart"/>
      <w:proofErr w:type="gramStart"/>
      <w:r w:rsidRPr="00300072">
        <w:rPr>
          <w:rFonts w:ascii="Courier New" w:eastAsiaTheme="minorEastAsia" w:hAnsi="Courier New" w:cs="Courier New"/>
          <w:color w:val="8B0000"/>
          <w:sz w:val="18"/>
          <w:szCs w:val="18"/>
          <w:lang w:val="ru-RU" w:eastAsia="ru-RU"/>
        </w:rPr>
        <w:t>ready</w:t>
      </w:r>
      <w:proofErr w:type="spellEnd"/>
      <w:r w:rsidRPr="00300072">
        <w:rPr>
          <w:rFonts w:ascii="Courier New" w:eastAsiaTheme="minorEastAsia" w:hAnsi="Courier New" w:cs="Courier New"/>
          <w:color w:val="8B0000"/>
          <w:sz w:val="18"/>
          <w:szCs w:val="18"/>
          <w:lang w:val="ru-RU" w:eastAsia="ru-RU"/>
        </w:rPr>
        <w:t>[</w:t>
      </w:r>
      <w:proofErr w:type="gramEnd"/>
      <w:r w:rsidRPr="00300072">
        <w:rPr>
          <w:rFonts w:ascii="Courier New" w:eastAsiaTheme="minorEastAsia" w:hAnsi="Courier New" w:cs="Courier New"/>
          <w:color w:val="8B0000"/>
          <w:sz w:val="18"/>
          <w:szCs w:val="18"/>
          <w:lang w:val="ru-RU" w:eastAsia="ru-RU"/>
        </w:rPr>
        <w:t>1] == 1</w:t>
      </w:r>
      <w:r w:rsidRPr="00300072">
        <w:rPr>
          <w:rFonts w:ascii="Tahoma" w:eastAsiaTheme="minorEastAsia" w:hAnsi="Tahoma" w:cs="Tahoma"/>
          <w:color w:val="000000"/>
          <w:sz w:val="18"/>
          <w:szCs w:val="18"/>
          <w:lang w:val="ru-RU" w:eastAsia="ru-RU"/>
        </w:rPr>
        <w:t> и переменная </w:t>
      </w:r>
      <w:proofErr w:type="spellStart"/>
      <w:r w:rsidRPr="00300072">
        <w:rPr>
          <w:rFonts w:ascii="Courier New" w:eastAsiaTheme="minorEastAsia" w:hAnsi="Courier New" w:cs="Courier New"/>
          <w:color w:val="8B0000"/>
          <w:sz w:val="18"/>
          <w:szCs w:val="18"/>
          <w:lang w:val="ru-RU" w:eastAsia="ru-RU"/>
        </w:rPr>
        <w:t>turn</w:t>
      </w:r>
      <w:proofErr w:type="spellEnd"/>
      <w:r w:rsidRPr="00300072">
        <w:rPr>
          <w:rFonts w:ascii="Tahoma" w:eastAsiaTheme="minorEastAsia" w:hAnsi="Tahoma" w:cs="Tahoma"/>
          <w:color w:val="000000"/>
          <w:sz w:val="18"/>
          <w:szCs w:val="18"/>
          <w:lang w:val="ru-RU" w:eastAsia="ru-RU"/>
        </w:rPr>
        <w:t> имеет значение </w:t>
      </w:r>
      <w:r w:rsidRPr="00300072">
        <w:rPr>
          <w:rFonts w:ascii="Courier New" w:eastAsiaTheme="minorEastAsia" w:hAnsi="Courier New" w:cs="Courier New"/>
          <w:color w:val="8B0000"/>
          <w:sz w:val="18"/>
          <w:szCs w:val="18"/>
          <w:lang w:val="ru-RU" w:eastAsia="ru-RU"/>
        </w:rPr>
        <w:t>0</w:t>
      </w:r>
      <w:r w:rsidRPr="00300072">
        <w:rPr>
          <w:rFonts w:ascii="Tahoma" w:eastAsiaTheme="minorEastAsia" w:hAnsi="Tahoma" w:cs="Tahoma"/>
          <w:color w:val="000000"/>
          <w:sz w:val="18"/>
          <w:szCs w:val="18"/>
          <w:lang w:val="ru-RU" w:eastAsia="ru-RU"/>
        </w:rPr>
        <w:t> либо </w:t>
      </w:r>
      <w:r w:rsidRPr="00300072">
        <w:rPr>
          <w:rFonts w:ascii="Courier New" w:eastAsiaTheme="minorEastAsia" w:hAnsi="Courier New" w:cs="Courier New"/>
          <w:color w:val="8B0000"/>
          <w:sz w:val="18"/>
          <w:szCs w:val="18"/>
          <w:lang w:val="ru-RU" w:eastAsia="ru-RU"/>
        </w:rPr>
        <w:t>1</w:t>
      </w:r>
      <w:r w:rsidRPr="00300072">
        <w:rPr>
          <w:rFonts w:ascii="Tahoma" w:eastAsiaTheme="minorEastAsia" w:hAnsi="Tahoma" w:cs="Tahoma"/>
          <w:color w:val="000000"/>
          <w:sz w:val="18"/>
          <w:szCs w:val="18"/>
          <w:lang w:val="ru-RU" w:eastAsia="ru-RU"/>
        </w:rPr>
        <w:t>, позволяя процессу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0</w:t>
      </w:r>
      <w:r w:rsidRPr="00300072">
        <w:rPr>
          <w:rFonts w:ascii="Tahoma" w:eastAsiaTheme="minorEastAsia" w:hAnsi="Tahoma" w:cs="Tahoma"/>
          <w:color w:val="000000"/>
          <w:sz w:val="18"/>
          <w:szCs w:val="18"/>
          <w:lang w:val="ru-RU" w:eastAsia="ru-RU"/>
        </w:rPr>
        <w:t> либо процессу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1</w:t>
      </w:r>
      <w:r w:rsidRPr="00300072">
        <w:rPr>
          <w:rFonts w:ascii="Tahoma" w:eastAsiaTheme="minorEastAsia" w:hAnsi="Tahoma" w:cs="Tahoma"/>
          <w:color w:val="000000"/>
          <w:sz w:val="18"/>
          <w:szCs w:val="18"/>
          <w:lang w:val="ru-RU" w:eastAsia="ru-RU"/>
        </w:rPr>
        <w:t> начать выполнение </w:t>
      </w:r>
      <w:bookmarkStart w:id="124" w:name="keyword161"/>
      <w:bookmarkEnd w:id="124"/>
      <w:r w:rsidRPr="00300072">
        <w:rPr>
          <w:rFonts w:ascii="Tahoma" w:eastAsiaTheme="minorEastAsia" w:hAnsi="Tahoma" w:cs="Tahoma"/>
          <w:i/>
          <w:iCs/>
          <w:color w:val="000000"/>
          <w:sz w:val="18"/>
          <w:szCs w:val="18"/>
          <w:lang w:val="ru-RU" w:eastAsia="ru-RU"/>
        </w:rPr>
        <w:t>критической секции</w:t>
      </w:r>
      <w:r w:rsidRPr="00300072">
        <w:rPr>
          <w:rFonts w:ascii="Tahoma" w:eastAsiaTheme="minorEastAsia" w:hAnsi="Tahoma" w:cs="Tahoma"/>
          <w:color w:val="000000"/>
          <w:sz w:val="18"/>
          <w:szCs w:val="18"/>
          <w:lang w:val="ru-RU" w:eastAsia="ru-RU"/>
        </w:rPr>
        <w:t>. Если процесс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1</w:t>
      </w:r>
      <w:r w:rsidRPr="00300072">
        <w:rPr>
          <w:rFonts w:ascii="Tahoma" w:eastAsiaTheme="minorEastAsia" w:hAnsi="Tahoma" w:cs="Tahoma"/>
          <w:color w:val="000000"/>
          <w:sz w:val="18"/>
          <w:szCs w:val="18"/>
          <w:lang w:val="ru-RU" w:eastAsia="ru-RU"/>
        </w:rPr>
        <w:t> завершил выполнение </w:t>
      </w:r>
      <w:bookmarkStart w:id="125" w:name="keyword162"/>
      <w:bookmarkEnd w:id="125"/>
      <w:r w:rsidRPr="00300072">
        <w:rPr>
          <w:rFonts w:ascii="Tahoma" w:eastAsiaTheme="minorEastAsia" w:hAnsi="Tahoma" w:cs="Tahoma"/>
          <w:i/>
          <w:iCs/>
          <w:color w:val="000000"/>
          <w:sz w:val="18"/>
          <w:szCs w:val="18"/>
          <w:lang w:val="ru-RU" w:eastAsia="ru-RU"/>
        </w:rPr>
        <w:t>критического участка</w:t>
      </w:r>
      <w:r w:rsidRPr="00300072">
        <w:rPr>
          <w:rFonts w:ascii="Tahoma" w:eastAsiaTheme="minorEastAsia" w:hAnsi="Tahoma" w:cs="Tahoma"/>
          <w:color w:val="000000"/>
          <w:sz w:val="18"/>
          <w:szCs w:val="18"/>
          <w:lang w:val="ru-RU" w:eastAsia="ru-RU"/>
        </w:rPr>
        <w:t>, то он сбросит свой флаг готовности </w:t>
      </w:r>
      <w:proofErr w:type="spellStart"/>
      <w:proofErr w:type="gramStart"/>
      <w:r w:rsidRPr="00300072">
        <w:rPr>
          <w:rFonts w:ascii="Courier New" w:eastAsiaTheme="minorEastAsia" w:hAnsi="Courier New" w:cs="Courier New"/>
          <w:color w:val="8B0000"/>
          <w:sz w:val="18"/>
          <w:szCs w:val="18"/>
          <w:lang w:val="ru-RU" w:eastAsia="ru-RU"/>
        </w:rPr>
        <w:t>ready</w:t>
      </w:r>
      <w:proofErr w:type="spellEnd"/>
      <w:r w:rsidRPr="00300072">
        <w:rPr>
          <w:rFonts w:ascii="Courier New" w:eastAsiaTheme="minorEastAsia" w:hAnsi="Courier New" w:cs="Courier New"/>
          <w:color w:val="8B0000"/>
          <w:sz w:val="18"/>
          <w:szCs w:val="18"/>
          <w:lang w:val="ru-RU" w:eastAsia="ru-RU"/>
        </w:rPr>
        <w:t>[</w:t>
      </w:r>
      <w:proofErr w:type="gramEnd"/>
      <w:r w:rsidRPr="00300072">
        <w:rPr>
          <w:rFonts w:ascii="Courier New" w:eastAsiaTheme="minorEastAsia" w:hAnsi="Courier New" w:cs="Courier New"/>
          <w:color w:val="8B0000"/>
          <w:sz w:val="18"/>
          <w:szCs w:val="18"/>
          <w:lang w:val="ru-RU" w:eastAsia="ru-RU"/>
        </w:rPr>
        <w:t>1] == 0</w:t>
      </w:r>
      <w:r w:rsidRPr="00300072">
        <w:rPr>
          <w:rFonts w:ascii="Tahoma" w:eastAsiaTheme="minorEastAsia" w:hAnsi="Tahoma" w:cs="Tahoma"/>
          <w:color w:val="000000"/>
          <w:sz w:val="18"/>
          <w:szCs w:val="18"/>
          <w:lang w:val="ru-RU" w:eastAsia="ru-RU"/>
        </w:rPr>
        <w:t>, разрешая процессу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0</w:t>
      </w:r>
      <w:r w:rsidRPr="00300072">
        <w:rPr>
          <w:rFonts w:ascii="Tahoma" w:eastAsiaTheme="minorEastAsia" w:hAnsi="Tahoma" w:cs="Tahoma"/>
          <w:color w:val="000000"/>
          <w:sz w:val="18"/>
          <w:szCs w:val="18"/>
          <w:lang w:val="ru-RU" w:eastAsia="ru-RU"/>
        </w:rPr>
        <w:t> приступить к выполнению критической работы. Таким образом, </w:t>
      </w:r>
      <w:bookmarkStart w:id="126" w:name="keyword163"/>
      <w:bookmarkEnd w:id="126"/>
      <w:r w:rsidRPr="00300072">
        <w:rPr>
          <w:rFonts w:ascii="Tahoma" w:eastAsiaTheme="minorEastAsia" w:hAnsi="Tahoma" w:cs="Tahoma"/>
          <w:i/>
          <w:iCs/>
          <w:color w:val="000000"/>
          <w:sz w:val="18"/>
          <w:szCs w:val="18"/>
          <w:lang w:val="ru-RU" w:eastAsia="ru-RU"/>
        </w:rPr>
        <w:t>условие прогресса</w:t>
      </w:r>
      <w:r w:rsidRPr="00300072">
        <w:rPr>
          <w:rFonts w:ascii="Tahoma" w:eastAsiaTheme="minorEastAsia" w:hAnsi="Tahoma" w:cs="Tahoma"/>
          <w:color w:val="000000"/>
          <w:sz w:val="18"/>
          <w:szCs w:val="18"/>
          <w:lang w:val="ru-RU" w:eastAsia="ru-RU"/>
        </w:rPr>
        <w:t> выполняется.</w:t>
      </w:r>
    </w:p>
    <w:p w14:paraId="0127874D"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Отсюда же вытекает выполнение </w:t>
      </w:r>
      <w:bookmarkStart w:id="127" w:name="keyword164"/>
      <w:bookmarkEnd w:id="127"/>
      <w:r w:rsidRPr="00300072">
        <w:rPr>
          <w:rFonts w:ascii="Tahoma" w:eastAsiaTheme="minorEastAsia" w:hAnsi="Tahoma" w:cs="Tahoma"/>
          <w:i/>
          <w:iCs/>
          <w:color w:val="000000"/>
          <w:sz w:val="18"/>
          <w:szCs w:val="18"/>
          <w:lang w:val="ru-RU" w:eastAsia="ru-RU"/>
        </w:rPr>
        <w:t>условия ограниченного ожидания</w:t>
      </w:r>
      <w:r w:rsidRPr="00300072">
        <w:rPr>
          <w:rFonts w:ascii="Tahoma" w:eastAsiaTheme="minorEastAsia" w:hAnsi="Tahoma" w:cs="Tahoma"/>
          <w:color w:val="000000"/>
          <w:sz w:val="18"/>
          <w:szCs w:val="18"/>
          <w:lang w:val="ru-RU" w:eastAsia="ru-RU"/>
        </w:rPr>
        <w:t>. Так как в процессе ожидания разрешения на вход процесс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0</w:t>
      </w:r>
      <w:r w:rsidRPr="00300072">
        <w:rPr>
          <w:rFonts w:ascii="Tahoma" w:eastAsiaTheme="minorEastAsia" w:hAnsi="Tahoma" w:cs="Tahoma"/>
          <w:color w:val="000000"/>
          <w:sz w:val="18"/>
          <w:szCs w:val="18"/>
          <w:lang w:val="ru-RU" w:eastAsia="ru-RU"/>
        </w:rPr>
        <w:t> не изменяет значения переменных, он сможет начать исполнение своего </w:t>
      </w:r>
      <w:bookmarkStart w:id="128" w:name="keyword165"/>
      <w:bookmarkEnd w:id="128"/>
      <w:r w:rsidRPr="00300072">
        <w:rPr>
          <w:rFonts w:ascii="Tahoma" w:eastAsiaTheme="minorEastAsia" w:hAnsi="Tahoma" w:cs="Tahoma"/>
          <w:i/>
          <w:iCs/>
          <w:color w:val="000000"/>
          <w:sz w:val="18"/>
          <w:szCs w:val="18"/>
          <w:lang w:val="ru-RU" w:eastAsia="ru-RU"/>
        </w:rPr>
        <w:t>критического участка</w:t>
      </w:r>
      <w:r w:rsidRPr="00300072">
        <w:rPr>
          <w:rFonts w:ascii="Tahoma" w:eastAsiaTheme="minorEastAsia" w:hAnsi="Tahoma" w:cs="Tahoma"/>
          <w:color w:val="000000"/>
          <w:sz w:val="18"/>
          <w:szCs w:val="18"/>
          <w:lang w:val="ru-RU" w:eastAsia="ru-RU"/>
        </w:rPr>
        <w:t> после не более чем одного прохода по </w:t>
      </w:r>
      <w:bookmarkStart w:id="129" w:name="keyword166"/>
      <w:bookmarkEnd w:id="129"/>
      <w:r w:rsidRPr="00300072">
        <w:rPr>
          <w:rFonts w:ascii="Tahoma" w:eastAsiaTheme="minorEastAsia" w:hAnsi="Tahoma" w:cs="Tahoma"/>
          <w:i/>
          <w:iCs/>
          <w:color w:val="000000"/>
          <w:sz w:val="18"/>
          <w:szCs w:val="18"/>
          <w:lang w:val="ru-RU" w:eastAsia="ru-RU"/>
        </w:rPr>
        <w:t>критической секции</w:t>
      </w:r>
      <w:r w:rsidRPr="00300072">
        <w:rPr>
          <w:rFonts w:ascii="Tahoma" w:eastAsiaTheme="minorEastAsia" w:hAnsi="Tahoma" w:cs="Tahoma"/>
          <w:color w:val="000000"/>
          <w:sz w:val="18"/>
          <w:szCs w:val="18"/>
          <w:lang w:val="ru-RU" w:eastAsia="ru-RU"/>
        </w:rPr>
        <w:t> процесса </w:t>
      </w:r>
      <w:r w:rsidRPr="00300072">
        <w:rPr>
          <w:rFonts w:ascii="Courier New" w:eastAsiaTheme="minorEastAsia" w:hAnsi="Courier New" w:cs="Courier New"/>
          <w:color w:val="8B0000"/>
          <w:sz w:val="18"/>
          <w:szCs w:val="18"/>
          <w:lang w:val="ru-RU" w:eastAsia="ru-RU"/>
        </w:rPr>
        <w:t>P</w:t>
      </w:r>
      <w:r w:rsidRPr="00300072">
        <w:rPr>
          <w:rFonts w:ascii="Courier New" w:eastAsiaTheme="minorEastAsia" w:hAnsi="Courier New" w:cs="Courier New"/>
          <w:color w:val="8B0000"/>
          <w:sz w:val="18"/>
          <w:szCs w:val="18"/>
          <w:vertAlign w:val="subscript"/>
          <w:lang w:val="ru-RU" w:eastAsia="ru-RU"/>
        </w:rPr>
        <w:t>1</w:t>
      </w:r>
      <w:r w:rsidRPr="00300072">
        <w:rPr>
          <w:rFonts w:ascii="Tahoma" w:eastAsiaTheme="minorEastAsia" w:hAnsi="Tahoma" w:cs="Tahoma"/>
          <w:color w:val="000000"/>
          <w:sz w:val="18"/>
          <w:szCs w:val="18"/>
          <w:lang w:val="ru-RU" w:eastAsia="ru-RU"/>
        </w:rPr>
        <w:t>.</w:t>
      </w:r>
    </w:p>
    <w:p w14:paraId="11BF4A10" w14:textId="77777777" w:rsidR="00300072" w:rsidRPr="00300072" w:rsidRDefault="00300072" w:rsidP="00300072">
      <w:pPr>
        <w:shd w:val="clear" w:color="auto" w:fill="FFFFFF"/>
        <w:spacing w:after="0" w:line="240" w:lineRule="auto"/>
        <w:outlineLvl w:val="3"/>
        <w:rPr>
          <w:rFonts w:ascii="Tahoma" w:eastAsia="Times New Roman" w:hAnsi="Tahoma" w:cs="Tahoma"/>
          <w:b/>
          <w:bCs/>
          <w:color w:val="000000"/>
          <w:lang w:val="ru-RU" w:eastAsia="ru-RU"/>
        </w:rPr>
      </w:pPr>
      <w:bookmarkStart w:id="130" w:name="sect11"/>
      <w:bookmarkStart w:id="131" w:name="sect12"/>
      <w:bookmarkStart w:id="132" w:name="sect13"/>
      <w:bookmarkEnd w:id="130"/>
      <w:bookmarkEnd w:id="131"/>
      <w:bookmarkEnd w:id="132"/>
      <w:r w:rsidRPr="00300072">
        <w:rPr>
          <w:rFonts w:ascii="Tahoma" w:eastAsia="Times New Roman" w:hAnsi="Tahoma" w:cs="Tahoma"/>
          <w:b/>
          <w:bCs/>
          <w:color w:val="000000"/>
          <w:lang w:val="ru-RU" w:eastAsia="ru-RU"/>
        </w:rPr>
        <w:t>Команда Test-</w:t>
      </w:r>
      <w:proofErr w:type="spellStart"/>
      <w:r w:rsidRPr="00300072">
        <w:rPr>
          <w:rFonts w:ascii="Tahoma" w:eastAsia="Times New Roman" w:hAnsi="Tahoma" w:cs="Tahoma"/>
          <w:b/>
          <w:bCs/>
          <w:color w:val="000000"/>
          <w:lang w:val="ru-RU" w:eastAsia="ru-RU"/>
        </w:rPr>
        <w:t>and</w:t>
      </w:r>
      <w:proofErr w:type="spellEnd"/>
      <w:r w:rsidRPr="00300072">
        <w:rPr>
          <w:rFonts w:ascii="Tahoma" w:eastAsia="Times New Roman" w:hAnsi="Tahoma" w:cs="Tahoma"/>
          <w:b/>
          <w:bCs/>
          <w:color w:val="000000"/>
          <w:lang w:val="ru-RU" w:eastAsia="ru-RU"/>
        </w:rPr>
        <w:t>-</w:t>
      </w:r>
      <w:proofErr w:type="spellStart"/>
      <w:r w:rsidRPr="00300072">
        <w:rPr>
          <w:rFonts w:ascii="Tahoma" w:eastAsia="Times New Roman" w:hAnsi="Tahoma" w:cs="Tahoma"/>
          <w:b/>
          <w:bCs/>
          <w:color w:val="000000"/>
          <w:lang w:val="ru-RU" w:eastAsia="ru-RU"/>
        </w:rPr>
        <w:t>Set</w:t>
      </w:r>
      <w:proofErr w:type="spellEnd"/>
      <w:r w:rsidRPr="00300072">
        <w:rPr>
          <w:rFonts w:ascii="Tahoma" w:eastAsia="Times New Roman" w:hAnsi="Tahoma" w:cs="Tahoma"/>
          <w:b/>
          <w:bCs/>
          <w:color w:val="000000"/>
          <w:lang w:val="ru-RU" w:eastAsia="ru-RU"/>
        </w:rPr>
        <w:t xml:space="preserve"> (проверить и присвоить 1)</w:t>
      </w:r>
    </w:p>
    <w:p w14:paraId="728902DA"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О выполнении команды </w:t>
      </w:r>
      <w:bookmarkStart w:id="133" w:name="keyword175"/>
      <w:bookmarkEnd w:id="133"/>
      <w:r w:rsidRPr="00300072">
        <w:rPr>
          <w:rFonts w:ascii="Times New Roman" w:eastAsiaTheme="minorEastAsia" w:hAnsi="Times New Roman" w:cs="Times New Roman"/>
          <w:i/>
          <w:iCs/>
          <w:color w:val="8B0000"/>
          <w:sz w:val="18"/>
          <w:szCs w:val="18"/>
          <w:lang w:val="ru-RU" w:eastAsia="ru-RU"/>
        </w:rPr>
        <w:t>Test-</w:t>
      </w:r>
      <w:proofErr w:type="spellStart"/>
      <w:r w:rsidRPr="00300072">
        <w:rPr>
          <w:rFonts w:ascii="Times New Roman" w:eastAsiaTheme="minorEastAsia" w:hAnsi="Times New Roman" w:cs="Times New Roman"/>
          <w:i/>
          <w:iCs/>
          <w:color w:val="8B0000"/>
          <w:sz w:val="18"/>
          <w:szCs w:val="18"/>
          <w:lang w:val="ru-RU" w:eastAsia="ru-RU"/>
        </w:rPr>
        <w:t>and</w:t>
      </w:r>
      <w:proofErr w:type="spellEnd"/>
      <w:r w:rsidRPr="00300072">
        <w:rPr>
          <w:rFonts w:ascii="Times New Roman" w:eastAsiaTheme="minorEastAsia" w:hAnsi="Times New Roman" w:cs="Times New Roman"/>
          <w:i/>
          <w:iCs/>
          <w:color w:val="8B0000"/>
          <w:sz w:val="18"/>
          <w:szCs w:val="18"/>
          <w:lang w:val="ru-RU" w:eastAsia="ru-RU"/>
        </w:rPr>
        <w:t>-</w:t>
      </w:r>
      <w:proofErr w:type="spellStart"/>
      <w:proofErr w:type="gramStart"/>
      <w:r w:rsidRPr="00300072">
        <w:rPr>
          <w:rFonts w:ascii="Times New Roman" w:eastAsiaTheme="minorEastAsia" w:hAnsi="Times New Roman" w:cs="Times New Roman"/>
          <w:i/>
          <w:iCs/>
          <w:color w:val="8B0000"/>
          <w:sz w:val="18"/>
          <w:szCs w:val="18"/>
          <w:lang w:val="ru-RU" w:eastAsia="ru-RU"/>
        </w:rPr>
        <w:t>Set</w:t>
      </w:r>
      <w:proofErr w:type="spellEnd"/>
      <w:r w:rsidRPr="00300072">
        <w:rPr>
          <w:rFonts w:ascii="Courier New" w:eastAsiaTheme="minorEastAsia" w:hAnsi="Courier New" w:cs="Courier New"/>
          <w:color w:val="8B0000"/>
          <w:sz w:val="18"/>
          <w:szCs w:val="18"/>
          <w:lang w:val="ru-RU" w:eastAsia="ru-RU"/>
        </w:rPr>
        <w:t> </w:t>
      </w:r>
      <w:r w:rsidRPr="00300072">
        <w:rPr>
          <w:rFonts w:ascii="Tahoma" w:eastAsiaTheme="minorEastAsia" w:hAnsi="Tahoma" w:cs="Tahoma"/>
          <w:color w:val="000000"/>
          <w:sz w:val="18"/>
          <w:szCs w:val="18"/>
          <w:lang w:val="ru-RU" w:eastAsia="ru-RU"/>
        </w:rPr>
        <w:t>,</w:t>
      </w:r>
      <w:proofErr w:type="gramEnd"/>
      <w:r w:rsidRPr="00300072">
        <w:rPr>
          <w:rFonts w:ascii="Tahoma" w:eastAsiaTheme="minorEastAsia" w:hAnsi="Tahoma" w:cs="Tahoma"/>
          <w:color w:val="000000"/>
          <w:sz w:val="18"/>
          <w:szCs w:val="18"/>
          <w:lang w:val="ru-RU" w:eastAsia="ru-RU"/>
        </w:rPr>
        <w:t xml:space="preserve"> осуществляющей проверку значения логической переменной с одновременной установкой ее значения в </w:t>
      </w:r>
      <w:r w:rsidRPr="00300072">
        <w:rPr>
          <w:rFonts w:ascii="Courier New" w:eastAsiaTheme="minorEastAsia" w:hAnsi="Courier New" w:cs="Courier New"/>
          <w:color w:val="8B0000"/>
          <w:sz w:val="18"/>
          <w:szCs w:val="18"/>
          <w:lang w:val="ru-RU" w:eastAsia="ru-RU"/>
        </w:rPr>
        <w:t>1</w:t>
      </w:r>
      <w:r w:rsidRPr="00300072">
        <w:rPr>
          <w:rFonts w:ascii="Tahoma" w:eastAsiaTheme="minorEastAsia" w:hAnsi="Tahoma" w:cs="Tahoma"/>
          <w:color w:val="000000"/>
          <w:sz w:val="18"/>
          <w:szCs w:val="18"/>
          <w:lang w:val="ru-RU" w:eastAsia="ru-RU"/>
        </w:rPr>
        <w:t>, можно думать как о выполнении функции</w:t>
      </w:r>
    </w:p>
    <w:p w14:paraId="0D3F6A7F"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int </w:t>
      </w:r>
      <w:proofErr w:type="spellStart"/>
      <w:r w:rsidRPr="00300072">
        <w:rPr>
          <w:rFonts w:ascii="Courier New" w:eastAsiaTheme="minorEastAsia" w:hAnsi="Courier New" w:cs="Courier New"/>
          <w:color w:val="8B0000"/>
          <w:sz w:val="20"/>
          <w:szCs w:val="20"/>
          <w:lang w:eastAsia="ru-RU"/>
        </w:rPr>
        <w:t>Test_and_Set</w:t>
      </w:r>
      <w:proofErr w:type="spellEnd"/>
      <w:r w:rsidRPr="00300072">
        <w:rPr>
          <w:rFonts w:ascii="Courier New" w:eastAsiaTheme="minorEastAsia" w:hAnsi="Courier New" w:cs="Courier New"/>
          <w:color w:val="8B0000"/>
          <w:sz w:val="20"/>
          <w:szCs w:val="20"/>
          <w:lang w:eastAsia="ru-RU"/>
        </w:rPr>
        <w:t xml:space="preserve"> (int *</w:t>
      </w:r>
      <w:proofErr w:type="gramStart"/>
      <w:r w:rsidRPr="00300072">
        <w:rPr>
          <w:rFonts w:ascii="Courier New" w:eastAsiaTheme="minorEastAsia" w:hAnsi="Courier New" w:cs="Courier New"/>
          <w:color w:val="8B0000"/>
          <w:sz w:val="20"/>
          <w:szCs w:val="20"/>
          <w:lang w:eastAsia="ru-RU"/>
        </w:rPr>
        <w:t>target){</w:t>
      </w:r>
      <w:proofErr w:type="gramEnd"/>
      <w:r w:rsidRPr="00300072">
        <w:rPr>
          <w:rFonts w:ascii="Courier New" w:eastAsiaTheme="minorEastAsia" w:hAnsi="Courier New" w:cs="Courier New"/>
          <w:color w:val="8B0000"/>
          <w:sz w:val="20"/>
          <w:szCs w:val="20"/>
          <w:lang w:eastAsia="ru-RU"/>
        </w:rPr>
        <w:t xml:space="preserve"> </w:t>
      </w:r>
    </w:p>
    <w:p w14:paraId="54E54302"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int </w:t>
      </w:r>
      <w:proofErr w:type="spellStart"/>
      <w:r w:rsidRPr="00300072">
        <w:rPr>
          <w:rFonts w:ascii="Courier New" w:eastAsiaTheme="minorEastAsia" w:hAnsi="Courier New" w:cs="Courier New"/>
          <w:color w:val="8B0000"/>
          <w:sz w:val="20"/>
          <w:szCs w:val="20"/>
          <w:lang w:eastAsia="ru-RU"/>
        </w:rPr>
        <w:t>tmp</w:t>
      </w:r>
      <w:proofErr w:type="spellEnd"/>
      <w:r w:rsidRPr="00300072">
        <w:rPr>
          <w:rFonts w:ascii="Courier New" w:eastAsiaTheme="minorEastAsia" w:hAnsi="Courier New" w:cs="Courier New"/>
          <w:color w:val="8B0000"/>
          <w:sz w:val="20"/>
          <w:szCs w:val="20"/>
          <w:lang w:eastAsia="ru-RU"/>
        </w:rPr>
        <w:t xml:space="preserve"> = *target; </w:t>
      </w:r>
    </w:p>
    <w:p w14:paraId="7A487864"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*target = 1; </w:t>
      </w:r>
    </w:p>
    <w:p w14:paraId="493F9E45"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return </w:t>
      </w:r>
      <w:proofErr w:type="spellStart"/>
      <w:r w:rsidRPr="00300072">
        <w:rPr>
          <w:rFonts w:ascii="Courier New" w:eastAsiaTheme="minorEastAsia" w:hAnsi="Courier New" w:cs="Courier New"/>
          <w:color w:val="8B0000"/>
          <w:sz w:val="20"/>
          <w:szCs w:val="20"/>
          <w:lang w:eastAsia="ru-RU"/>
        </w:rPr>
        <w:t>tmp</w:t>
      </w:r>
      <w:proofErr w:type="spellEnd"/>
      <w:r w:rsidRPr="00300072">
        <w:rPr>
          <w:rFonts w:ascii="Courier New" w:eastAsiaTheme="minorEastAsia" w:hAnsi="Courier New" w:cs="Courier New"/>
          <w:color w:val="8B0000"/>
          <w:sz w:val="20"/>
          <w:szCs w:val="20"/>
          <w:lang w:eastAsia="ru-RU"/>
        </w:rPr>
        <w:t xml:space="preserve">; </w:t>
      </w:r>
    </w:p>
    <w:p w14:paraId="28A7A658"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val="ru-RU" w:eastAsia="ru-RU"/>
        </w:rPr>
      </w:pPr>
      <w:r w:rsidRPr="00300072">
        <w:rPr>
          <w:rFonts w:ascii="Courier New" w:eastAsiaTheme="minorEastAsia" w:hAnsi="Courier New" w:cs="Courier New"/>
          <w:color w:val="8B0000"/>
          <w:sz w:val="20"/>
          <w:szCs w:val="20"/>
          <w:lang w:val="ru-RU" w:eastAsia="ru-RU"/>
        </w:rPr>
        <w:t>}</w:t>
      </w:r>
    </w:p>
    <w:p w14:paraId="42A53950"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С использованием этой атомарной команды мы можем модифицировать наш алгоритм для переменной-замка, так чтобы он обеспечивал </w:t>
      </w:r>
      <w:bookmarkStart w:id="134" w:name="keyword176"/>
      <w:bookmarkEnd w:id="134"/>
      <w:r w:rsidRPr="00300072">
        <w:rPr>
          <w:rFonts w:ascii="Tahoma" w:eastAsiaTheme="minorEastAsia" w:hAnsi="Tahoma" w:cs="Tahoma"/>
          <w:i/>
          <w:iCs/>
          <w:color w:val="000000"/>
          <w:sz w:val="18"/>
          <w:szCs w:val="18"/>
          <w:lang w:val="ru-RU" w:eastAsia="ru-RU"/>
        </w:rPr>
        <w:t>взаимоисключения</w:t>
      </w:r>
    </w:p>
    <w:p w14:paraId="57948681"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shared int lock = 0; </w:t>
      </w:r>
    </w:p>
    <w:p w14:paraId="77F8F7E6"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p>
    <w:p w14:paraId="254B281E"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while (some condition) { </w:t>
      </w:r>
    </w:p>
    <w:p w14:paraId="4F4EE096"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w:t>
      </w:r>
      <w:proofErr w:type="gramStart"/>
      <w:r w:rsidRPr="00300072">
        <w:rPr>
          <w:rFonts w:ascii="Courier New" w:eastAsiaTheme="minorEastAsia" w:hAnsi="Courier New" w:cs="Courier New"/>
          <w:color w:val="8B0000"/>
          <w:sz w:val="20"/>
          <w:szCs w:val="20"/>
          <w:lang w:eastAsia="ru-RU"/>
        </w:rPr>
        <w:t>while(</w:t>
      </w:r>
      <w:proofErr w:type="spellStart"/>
      <w:proofErr w:type="gramEnd"/>
      <w:r w:rsidRPr="00300072">
        <w:rPr>
          <w:rFonts w:ascii="Courier New" w:eastAsiaTheme="minorEastAsia" w:hAnsi="Courier New" w:cs="Courier New"/>
          <w:color w:val="8B0000"/>
          <w:sz w:val="20"/>
          <w:szCs w:val="20"/>
          <w:lang w:eastAsia="ru-RU"/>
        </w:rPr>
        <w:t>Test_and_Set</w:t>
      </w:r>
      <w:proofErr w:type="spellEnd"/>
      <w:r w:rsidRPr="00300072">
        <w:rPr>
          <w:rFonts w:ascii="Courier New" w:eastAsiaTheme="minorEastAsia" w:hAnsi="Courier New" w:cs="Courier New"/>
          <w:color w:val="8B0000"/>
          <w:sz w:val="20"/>
          <w:szCs w:val="20"/>
          <w:lang w:eastAsia="ru-RU"/>
        </w:rPr>
        <w:t xml:space="preserve">(&amp;lock)); </w:t>
      </w:r>
    </w:p>
    <w:p w14:paraId="200AC498"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critical section </w:t>
      </w:r>
    </w:p>
    <w:p w14:paraId="5824B67C"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lock = 0; </w:t>
      </w:r>
    </w:p>
    <w:p w14:paraId="1379A6E4"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remainder section </w:t>
      </w:r>
    </w:p>
    <w:p w14:paraId="3D042543"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w:t>
      </w:r>
    </w:p>
    <w:p w14:paraId="63164A2A"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К сожалению, даже в таком виде полученный алгоритм не удовлетворяет </w:t>
      </w:r>
      <w:bookmarkStart w:id="135" w:name="keyword177"/>
      <w:bookmarkEnd w:id="135"/>
      <w:r w:rsidRPr="00300072">
        <w:rPr>
          <w:rFonts w:ascii="Tahoma" w:eastAsiaTheme="minorEastAsia" w:hAnsi="Tahoma" w:cs="Tahoma"/>
          <w:i/>
          <w:iCs/>
          <w:color w:val="000000"/>
          <w:sz w:val="18"/>
          <w:szCs w:val="18"/>
          <w:lang w:val="ru-RU" w:eastAsia="ru-RU"/>
        </w:rPr>
        <w:t>условию ограниченного ожидания</w:t>
      </w:r>
      <w:r w:rsidRPr="00300072">
        <w:rPr>
          <w:rFonts w:ascii="Tahoma" w:eastAsiaTheme="minorEastAsia" w:hAnsi="Tahoma" w:cs="Tahoma"/>
          <w:color w:val="000000"/>
          <w:sz w:val="18"/>
          <w:szCs w:val="18"/>
          <w:lang w:val="ru-RU" w:eastAsia="ru-RU"/>
        </w:rPr>
        <w:t> для алгоритмов. Подумайте, как его следует изменить для соблюдения всех условий.</w:t>
      </w:r>
    </w:p>
    <w:p w14:paraId="69280A64" w14:textId="77777777" w:rsidR="00300072" w:rsidRPr="00300072" w:rsidRDefault="00300072" w:rsidP="00300072">
      <w:pPr>
        <w:shd w:val="clear" w:color="auto" w:fill="FFFFFF"/>
        <w:spacing w:after="0" w:line="240" w:lineRule="auto"/>
        <w:outlineLvl w:val="3"/>
        <w:rPr>
          <w:rFonts w:ascii="Tahoma" w:eastAsia="Times New Roman" w:hAnsi="Tahoma" w:cs="Tahoma"/>
          <w:b/>
          <w:bCs/>
          <w:color w:val="000000"/>
          <w:lang w:val="ru-RU" w:eastAsia="ru-RU"/>
        </w:rPr>
      </w:pPr>
      <w:bookmarkStart w:id="136" w:name="sect14"/>
      <w:bookmarkEnd w:id="136"/>
      <w:r w:rsidRPr="00300072">
        <w:rPr>
          <w:rFonts w:ascii="Tahoma" w:eastAsia="Times New Roman" w:hAnsi="Tahoma" w:cs="Tahoma"/>
          <w:b/>
          <w:bCs/>
          <w:color w:val="000000"/>
          <w:lang w:val="ru-RU" w:eastAsia="ru-RU"/>
        </w:rPr>
        <w:t xml:space="preserve">Команда </w:t>
      </w:r>
      <w:proofErr w:type="spellStart"/>
      <w:r w:rsidRPr="00300072">
        <w:rPr>
          <w:rFonts w:ascii="Tahoma" w:eastAsia="Times New Roman" w:hAnsi="Tahoma" w:cs="Tahoma"/>
          <w:b/>
          <w:bCs/>
          <w:color w:val="000000"/>
          <w:lang w:val="ru-RU" w:eastAsia="ru-RU"/>
        </w:rPr>
        <w:t>Swap</w:t>
      </w:r>
      <w:proofErr w:type="spellEnd"/>
      <w:r w:rsidRPr="00300072">
        <w:rPr>
          <w:rFonts w:ascii="Tahoma" w:eastAsia="Times New Roman" w:hAnsi="Tahoma" w:cs="Tahoma"/>
          <w:b/>
          <w:bCs/>
          <w:color w:val="000000"/>
          <w:lang w:val="ru-RU" w:eastAsia="ru-RU"/>
        </w:rPr>
        <w:t xml:space="preserve"> (обменять значения)</w:t>
      </w:r>
    </w:p>
    <w:p w14:paraId="40239610"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Выполнение команды </w:t>
      </w:r>
      <w:bookmarkStart w:id="137" w:name="keyword178"/>
      <w:bookmarkEnd w:id="137"/>
      <w:proofErr w:type="spellStart"/>
      <w:proofErr w:type="gramStart"/>
      <w:r w:rsidRPr="00300072">
        <w:rPr>
          <w:rFonts w:ascii="Times New Roman" w:eastAsiaTheme="minorEastAsia" w:hAnsi="Times New Roman" w:cs="Times New Roman"/>
          <w:i/>
          <w:iCs/>
          <w:color w:val="8B0000"/>
          <w:sz w:val="18"/>
          <w:szCs w:val="18"/>
          <w:lang w:val="ru-RU" w:eastAsia="ru-RU"/>
        </w:rPr>
        <w:t>Swap</w:t>
      </w:r>
      <w:proofErr w:type="spellEnd"/>
      <w:r w:rsidRPr="00300072">
        <w:rPr>
          <w:rFonts w:ascii="Courier New" w:eastAsiaTheme="minorEastAsia" w:hAnsi="Courier New" w:cs="Courier New"/>
          <w:color w:val="8B0000"/>
          <w:sz w:val="18"/>
          <w:szCs w:val="18"/>
          <w:lang w:val="ru-RU" w:eastAsia="ru-RU"/>
        </w:rPr>
        <w:t> </w:t>
      </w:r>
      <w:r w:rsidRPr="00300072">
        <w:rPr>
          <w:rFonts w:ascii="Tahoma" w:eastAsiaTheme="minorEastAsia" w:hAnsi="Tahoma" w:cs="Tahoma"/>
          <w:color w:val="000000"/>
          <w:sz w:val="18"/>
          <w:szCs w:val="18"/>
          <w:lang w:val="ru-RU" w:eastAsia="ru-RU"/>
        </w:rPr>
        <w:t>,</w:t>
      </w:r>
      <w:proofErr w:type="gramEnd"/>
      <w:r w:rsidRPr="00300072">
        <w:rPr>
          <w:rFonts w:ascii="Tahoma" w:eastAsiaTheme="minorEastAsia" w:hAnsi="Tahoma" w:cs="Tahoma"/>
          <w:color w:val="000000"/>
          <w:sz w:val="18"/>
          <w:szCs w:val="18"/>
          <w:lang w:val="ru-RU" w:eastAsia="ru-RU"/>
        </w:rPr>
        <w:t xml:space="preserve"> обменивающей два значения, находящихся в памяти, можно проиллюстрировать следующей функцией:</w:t>
      </w:r>
    </w:p>
    <w:p w14:paraId="3040C7B1"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void Swap (int *a, int *</w:t>
      </w:r>
      <w:proofErr w:type="gramStart"/>
      <w:r w:rsidRPr="00300072">
        <w:rPr>
          <w:rFonts w:ascii="Courier New" w:eastAsiaTheme="minorEastAsia" w:hAnsi="Courier New" w:cs="Courier New"/>
          <w:color w:val="8B0000"/>
          <w:sz w:val="20"/>
          <w:szCs w:val="20"/>
          <w:lang w:eastAsia="ru-RU"/>
        </w:rPr>
        <w:t>b){</w:t>
      </w:r>
      <w:proofErr w:type="gramEnd"/>
      <w:r w:rsidRPr="00300072">
        <w:rPr>
          <w:rFonts w:ascii="Courier New" w:eastAsiaTheme="minorEastAsia" w:hAnsi="Courier New" w:cs="Courier New"/>
          <w:color w:val="8B0000"/>
          <w:sz w:val="20"/>
          <w:szCs w:val="20"/>
          <w:lang w:eastAsia="ru-RU"/>
        </w:rPr>
        <w:t xml:space="preserve"> </w:t>
      </w:r>
    </w:p>
    <w:p w14:paraId="4039B003"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int </w:t>
      </w:r>
      <w:proofErr w:type="spellStart"/>
      <w:r w:rsidRPr="00300072">
        <w:rPr>
          <w:rFonts w:ascii="Courier New" w:eastAsiaTheme="minorEastAsia" w:hAnsi="Courier New" w:cs="Courier New"/>
          <w:color w:val="8B0000"/>
          <w:sz w:val="20"/>
          <w:szCs w:val="20"/>
          <w:lang w:eastAsia="ru-RU"/>
        </w:rPr>
        <w:t>tmp</w:t>
      </w:r>
      <w:proofErr w:type="spellEnd"/>
      <w:r w:rsidRPr="00300072">
        <w:rPr>
          <w:rFonts w:ascii="Courier New" w:eastAsiaTheme="minorEastAsia" w:hAnsi="Courier New" w:cs="Courier New"/>
          <w:color w:val="8B0000"/>
          <w:sz w:val="20"/>
          <w:szCs w:val="20"/>
          <w:lang w:eastAsia="ru-RU"/>
        </w:rPr>
        <w:t xml:space="preserve"> = *a; </w:t>
      </w:r>
    </w:p>
    <w:p w14:paraId="00222D59"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*a = *b; </w:t>
      </w:r>
    </w:p>
    <w:p w14:paraId="3A326309"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*b = </w:t>
      </w:r>
      <w:proofErr w:type="spellStart"/>
      <w:r w:rsidRPr="00300072">
        <w:rPr>
          <w:rFonts w:ascii="Courier New" w:eastAsiaTheme="minorEastAsia" w:hAnsi="Courier New" w:cs="Courier New"/>
          <w:color w:val="8B0000"/>
          <w:sz w:val="20"/>
          <w:szCs w:val="20"/>
          <w:lang w:eastAsia="ru-RU"/>
        </w:rPr>
        <w:t>tmp</w:t>
      </w:r>
      <w:proofErr w:type="spellEnd"/>
      <w:r w:rsidRPr="00300072">
        <w:rPr>
          <w:rFonts w:ascii="Courier New" w:eastAsiaTheme="minorEastAsia" w:hAnsi="Courier New" w:cs="Courier New"/>
          <w:color w:val="8B0000"/>
          <w:sz w:val="20"/>
          <w:szCs w:val="20"/>
          <w:lang w:eastAsia="ru-RU"/>
        </w:rPr>
        <w:t xml:space="preserve">; </w:t>
      </w:r>
    </w:p>
    <w:p w14:paraId="3A0E107C"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val="ru-RU" w:eastAsia="ru-RU"/>
        </w:rPr>
      </w:pPr>
      <w:r w:rsidRPr="00300072">
        <w:rPr>
          <w:rFonts w:ascii="Courier New" w:eastAsiaTheme="minorEastAsia" w:hAnsi="Courier New" w:cs="Courier New"/>
          <w:color w:val="8B0000"/>
          <w:sz w:val="20"/>
          <w:szCs w:val="20"/>
          <w:lang w:val="ru-RU" w:eastAsia="ru-RU"/>
        </w:rPr>
        <w:t>}</w:t>
      </w:r>
    </w:p>
    <w:p w14:paraId="489B4076" w14:textId="77777777" w:rsidR="00300072" w:rsidRPr="00300072" w:rsidRDefault="00300072" w:rsidP="00300072">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Применяя атомарную команду </w:t>
      </w:r>
      <w:bookmarkStart w:id="138" w:name="keyword179"/>
      <w:bookmarkEnd w:id="138"/>
      <w:proofErr w:type="spellStart"/>
      <w:proofErr w:type="gramStart"/>
      <w:r w:rsidRPr="00300072">
        <w:rPr>
          <w:rFonts w:ascii="Times New Roman" w:eastAsiaTheme="minorEastAsia" w:hAnsi="Times New Roman" w:cs="Times New Roman"/>
          <w:i/>
          <w:iCs/>
          <w:color w:val="8B0000"/>
          <w:sz w:val="18"/>
          <w:szCs w:val="18"/>
          <w:lang w:val="ru-RU" w:eastAsia="ru-RU"/>
        </w:rPr>
        <w:t>Swap</w:t>
      </w:r>
      <w:proofErr w:type="spellEnd"/>
      <w:r w:rsidRPr="00300072">
        <w:rPr>
          <w:rFonts w:ascii="Courier New" w:eastAsiaTheme="minorEastAsia" w:hAnsi="Courier New" w:cs="Courier New"/>
          <w:color w:val="8B0000"/>
          <w:sz w:val="18"/>
          <w:szCs w:val="18"/>
          <w:lang w:val="ru-RU" w:eastAsia="ru-RU"/>
        </w:rPr>
        <w:t> </w:t>
      </w:r>
      <w:r w:rsidRPr="00300072">
        <w:rPr>
          <w:rFonts w:ascii="Tahoma" w:eastAsiaTheme="minorEastAsia" w:hAnsi="Tahoma" w:cs="Tahoma"/>
          <w:color w:val="000000"/>
          <w:sz w:val="18"/>
          <w:szCs w:val="18"/>
          <w:lang w:val="ru-RU" w:eastAsia="ru-RU"/>
        </w:rPr>
        <w:t>,</w:t>
      </w:r>
      <w:proofErr w:type="gramEnd"/>
      <w:r w:rsidRPr="00300072">
        <w:rPr>
          <w:rFonts w:ascii="Tahoma" w:eastAsiaTheme="minorEastAsia" w:hAnsi="Tahoma" w:cs="Tahoma"/>
          <w:color w:val="000000"/>
          <w:sz w:val="18"/>
          <w:szCs w:val="18"/>
          <w:lang w:val="ru-RU" w:eastAsia="ru-RU"/>
        </w:rPr>
        <w:t xml:space="preserve"> мы можем реализовать предыдущий алгоритм, введя дополнительную логическую переменную </w:t>
      </w:r>
      <w:proofErr w:type="spellStart"/>
      <w:r w:rsidRPr="00300072">
        <w:rPr>
          <w:rFonts w:ascii="Courier New" w:eastAsiaTheme="minorEastAsia" w:hAnsi="Courier New" w:cs="Courier New"/>
          <w:color w:val="8B0000"/>
          <w:sz w:val="18"/>
          <w:szCs w:val="18"/>
          <w:lang w:val="ru-RU" w:eastAsia="ru-RU"/>
        </w:rPr>
        <w:t>key</w:t>
      </w:r>
      <w:proofErr w:type="spellEnd"/>
      <w:r w:rsidRPr="00300072">
        <w:rPr>
          <w:rFonts w:ascii="Tahoma" w:eastAsiaTheme="minorEastAsia" w:hAnsi="Tahoma" w:cs="Tahoma"/>
          <w:color w:val="000000"/>
          <w:sz w:val="18"/>
          <w:szCs w:val="18"/>
          <w:lang w:val="ru-RU" w:eastAsia="ru-RU"/>
        </w:rPr>
        <w:t>, локальную для каждого процесса:</w:t>
      </w:r>
    </w:p>
    <w:p w14:paraId="0704B96D"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shared int lock = 0; </w:t>
      </w:r>
    </w:p>
    <w:p w14:paraId="5B4A33CF"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int key; </w:t>
      </w:r>
    </w:p>
    <w:p w14:paraId="48B2624B"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p>
    <w:p w14:paraId="7E71A5C4"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while (some condition) { </w:t>
      </w:r>
    </w:p>
    <w:p w14:paraId="68F15E31"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key = 1; </w:t>
      </w:r>
    </w:p>
    <w:p w14:paraId="0EB75FBC"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do Swap(&amp;</w:t>
      </w:r>
      <w:proofErr w:type="spellStart"/>
      <w:proofErr w:type="gramStart"/>
      <w:r w:rsidRPr="00300072">
        <w:rPr>
          <w:rFonts w:ascii="Courier New" w:eastAsiaTheme="minorEastAsia" w:hAnsi="Courier New" w:cs="Courier New"/>
          <w:color w:val="8B0000"/>
          <w:sz w:val="20"/>
          <w:szCs w:val="20"/>
          <w:lang w:eastAsia="ru-RU"/>
        </w:rPr>
        <w:t>lock,&amp;</w:t>
      </w:r>
      <w:proofErr w:type="gramEnd"/>
      <w:r w:rsidRPr="00300072">
        <w:rPr>
          <w:rFonts w:ascii="Courier New" w:eastAsiaTheme="minorEastAsia" w:hAnsi="Courier New" w:cs="Courier New"/>
          <w:color w:val="8B0000"/>
          <w:sz w:val="20"/>
          <w:szCs w:val="20"/>
          <w:lang w:eastAsia="ru-RU"/>
        </w:rPr>
        <w:t>key</w:t>
      </w:r>
      <w:proofErr w:type="spellEnd"/>
      <w:r w:rsidRPr="00300072">
        <w:rPr>
          <w:rFonts w:ascii="Courier New" w:eastAsiaTheme="minorEastAsia" w:hAnsi="Courier New" w:cs="Courier New"/>
          <w:color w:val="8B0000"/>
          <w:sz w:val="20"/>
          <w:szCs w:val="20"/>
          <w:lang w:eastAsia="ru-RU"/>
        </w:rPr>
        <w:t xml:space="preserve">); </w:t>
      </w:r>
    </w:p>
    <w:p w14:paraId="2BE07249"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while (key); </w:t>
      </w:r>
    </w:p>
    <w:p w14:paraId="5C8D1CD4"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critical section </w:t>
      </w:r>
    </w:p>
    <w:p w14:paraId="2C97E7B4" w14:textId="77777777" w:rsidR="00300072" w:rsidRPr="00300072"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lock = 0; </w:t>
      </w:r>
    </w:p>
    <w:p w14:paraId="5AA0B370" w14:textId="77777777" w:rsidR="00300072" w:rsidRPr="0034392D"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val="ru-RU" w:eastAsia="ru-RU"/>
        </w:rPr>
      </w:pPr>
      <w:r w:rsidRPr="00300072">
        <w:rPr>
          <w:rFonts w:ascii="Courier New" w:eastAsiaTheme="minorEastAsia" w:hAnsi="Courier New" w:cs="Courier New"/>
          <w:color w:val="8B0000"/>
          <w:sz w:val="20"/>
          <w:szCs w:val="20"/>
          <w:lang w:eastAsia="ru-RU"/>
        </w:rPr>
        <w:t xml:space="preserve">      </w:t>
      </w:r>
      <w:r w:rsidRPr="00E960BB">
        <w:rPr>
          <w:rFonts w:ascii="Courier New" w:eastAsiaTheme="minorEastAsia" w:hAnsi="Courier New" w:cs="Courier New"/>
          <w:color w:val="8B0000"/>
          <w:sz w:val="20"/>
          <w:szCs w:val="20"/>
          <w:lang w:eastAsia="ru-RU"/>
        </w:rPr>
        <w:t>remainder</w:t>
      </w:r>
      <w:r w:rsidRPr="0034392D">
        <w:rPr>
          <w:rFonts w:ascii="Courier New" w:eastAsiaTheme="minorEastAsia" w:hAnsi="Courier New" w:cs="Courier New"/>
          <w:color w:val="8B0000"/>
          <w:sz w:val="20"/>
          <w:szCs w:val="20"/>
          <w:lang w:val="ru-RU" w:eastAsia="ru-RU"/>
        </w:rPr>
        <w:t xml:space="preserve"> </w:t>
      </w:r>
      <w:r w:rsidRPr="00E960BB">
        <w:rPr>
          <w:rFonts w:ascii="Courier New" w:eastAsiaTheme="minorEastAsia" w:hAnsi="Courier New" w:cs="Courier New"/>
          <w:color w:val="8B0000"/>
          <w:sz w:val="20"/>
          <w:szCs w:val="20"/>
          <w:lang w:eastAsia="ru-RU"/>
        </w:rPr>
        <w:t>section</w:t>
      </w:r>
      <w:r w:rsidRPr="0034392D">
        <w:rPr>
          <w:rFonts w:ascii="Courier New" w:eastAsiaTheme="minorEastAsia" w:hAnsi="Courier New" w:cs="Courier New"/>
          <w:color w:val="8B0000"/>
          <w:sz w:val="20"/>
          <w:szCs w:val="20"/>
          <w:lang w:val="ru-RU" w:eastAsia="ru-RU"/>
        </w:rPr>
        <w:t xml:space="preserve"> </w:t>
      </w:r>
    </w:p>
    <w:p w14:paraId="6210C1BA" w14:textId="77777777" w:rsidR="00300072" w:rsidRPr="0034392D" w:rsidRDefault="00300072" w:rsidP="00300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val="ru-RU" w:eastAsia="ru-RU"/>
        </w:rPr>
      </w:pPr>
      <w:r w:rsidRPr="0034392D">
        <w:rPr>
          <w:rFonts w:ascii="Courier New" w:eastAsiaTheme="minorEastAsia" w:hAnsi="Courier New" w:cs="Courier New"/>
          <w:color w:val="8B0000"/>
          <w:sz w:val="20"/>
          <w:szCs w:val="20"/>
          <w:lang w:val="ru-RU" w:eastAsia="ru-RU"/>
        </w:rPr>
        <w:t>}</w:t>
      </w:r>
    </w:p>
    <w:bookmarkEnd w:id="80"/>
    <w:p w14:paraId="37E4E7F2" w14:textId="77777777" w:rsidR="00300072" w:rsidRPr="0034392D" w:rsidRDefault="00300072" w:rsidP="00300072">
      <w:pPr>
        <w:rPr>
          <w:rFonts w:eastAsiaTheme="minorEastAsia"/>
          <w:lang w:val="ru-RU" w:eastAsia="ru-RU"/>
        </w:rPr>
      </w:pPr>
    </w:p>
    <w:p w14:paraId="535C7D9B" w14:textId="6E0E1F64" w:rsidR="00300072" w:rsidRPr="0034392D"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p>
    <w:p w14:paraId="7DA55BC9" w14:textId="4BBF1EF0" w:rsidR="00460199" w:rsidRPr="0034392D" w:rsidRDefault="002F30F8" w:rsidP="002F30F8">
      <w:pPr>
        <w:spacing w:before="100" w:beforeAutospacing="1" w:after="100" w:afterAutospacing="1" w:line="240" w:lineRule="auto"/>
        <w:outlineLvl w:val="0"/>
        <w:rPr>
          <w:rFonts w:ascii="Times New Roman" w:eastAsia="Times New Roman" w:hAnsi="Times New Roman" w:cs="Times New Roman"/>
          <w:b/>
          <w:bCs/>
          <w:color w:val="4472C4" w:themeColor="accent1"/>
          <w:kern w:val="36"/>
          <w:sz w:val="48"/>
          <w:szCs w:val="48"/>
          <w:lang w:val="ru-RU"/>
        </w:rPr>
      </w:pPr>
      <w:r w:rsidRPr="002F30F8">
        <w:rPr>
          <w:rFonts w:ascii="Times New Roman" w:eastAsia="Times New Roman" w:hAnsi="Times New Roman" w:cs="Times New Roman"/>
          <w:b/>
          <w:bCs/>
          <w:color w:val="4472C4" w:themeColor="accent1"/>
          <w:kern w:val="36"/>
          <w:sz w:val="48"/>
          <w:szCs w:val="48"/>
          <w:lang w:val="ru-RU"/>
        </w:rPr>
        <w:lastRenderedPageBreak/>
        <w:t>14.</w:t>
      </w:r>
      <w:r w:rsidRPr="0034392D">
        <w:rPr>
          <w:rFonts w:ascii="Times New Roman" w:eastAsia="Times New Roman" w:hAnsi="Times New Roman" w:cs="Times New Roman"/>
          <w:b/>
          <w:bCs/>
          <w:color w:val="4472C4" w:themeColor="accent1"/>
          <w:kern w:val="36"/>
          <w:sz w:val="48"/>
          <w:szCs w:val="48"/>
          <w:lang w:val="ru-RU"/>
        </w:rPr>
        <w:t>Механизмы синхронизации процессов.</w:t>
      </w:r>
    </w:p>
    <w:p w14:paraId="23ED277A" w14:textId="7E12ACD5" w:rsidR="002F30F8" w:rsidRPr="0034392D" w:rsidRDefault="002F30F8" w:rsidP="002F30F8">
      <w:pPr>
        <w:spacing w:before="100" w:beforeAutospacing="1" w:after="100" w:afterAutospacing="1" w:line="240" w:lineRule="auto"/>
        <w:jc w:val="center"/>
        <w:rPr>
          <w:rFonts w:ascii="Times New Roman" w:eastAsia="Times New Roman" w:hAnsi="Times New Roman" w:cs="Times New Roman"/>
          <w:color w:val="4472C4" w:themeColor="accent1"/>
          <w:sz w:val="24"/>
          <w:szCs w:val="24"/>
          <w:lang w:val="ru-RU"/>
        </w:rPr>
      </w:pPr>
      <w:r w:rsidRPr="0034392D">
        <w:rPr>
          <w:rFonts w:ascii="Times New Roman" w:eastAsia="Times New Roman" w:hAnsi="Times New Roman" w:cs="Times New Roman"/>
          <w:color w:val="4472C4" w:themeColor="accent1"/>
          <w:sz w:val="24"/>
          <w:szCs w:val="24"/>
          <w:lang w:val="ru-RU"/>
        </w:rPr>
        <w:t>Концепция семафоров;</w:t>
      </w:r>
    </w:p>
    <w:p w14:paraId="2D7D6ACE" w14:textId="3F772B64" w:rsidR="00460199" w:rsidRPr="0034392D" w:rsidRDefault="00460199" w:rsidP="002F30F8">
      <w:pPr>
        <w:spacing w:before="100" w:beforeAutospacing="1" w:after="100" w:afterAutospacing="1" w:line="240" w:lineRule="auto"/>
        <w:jc w:val="center"/>
        <w:rPr>
          <w:rFonts w:ascii="Times New Roman" w:eastAsia="Times New Roman" w:hAnsi="Times New Roman" w:cs="Times New Roman"/>
          <w:color w:val="4472C4" w:themeColor="accent1"/>
          <w:sz w:val="24"/>
          <w:szCs w:val="24"/>
          <w:lang w:val="ru-RU"/>
        </w:rPr>
      </w:pPr>
      <w:r w:rsidRPr="00300072">
        <w:rPr>
          <w:rFonts w:ascii="Arial" w:eastAsia="Times New Roman" w:hAnsi="Arial" w:cs="Arial"/>
          <w:b/>
          <w:bCs/>
          <w:color w:val="000000"/>
          <w:sz w:val="30"/>
          <w:szCs w:val="30"/>
          <w:lang w:val="ru-RU" w:eastAsia="ru-RU"/>
        </w:rPr>
        <w:t xml:space="preserve">Механизмы синхронизации: семафоры, </w:t>
      </w:r>
      <w:proofErr w:type="spellStart"/>
      <w:proofErr w:type="gramStart"/>
      <w:r w:rsidRPr="00300072">
        <w:rPr>
          <w:rFonts w:ascii="Arial" w:eastAsia="Times New Roman" w:hAnsi="Arial" w:cs="Arial"/>
          <w:b/>
          <w:bCs/>
          <w:color w:val="000000"/>
          <w:sz w:val="30"/>
          <w:szCs w:val="30"/>
          <w:lang w:val="ru-RU" w:eastAsia="ru-RU"/>
        </w:rPr>
        <w:t>мониторы,сообщения</w:t>
      </w:r>
      <w:proofErr w:type="spellEnd"/>
      <w:proofErr w:type="gramEnd"/>
      <w:r w:rsidRPr="00300072">
        <w:rPr>
          <w:rFonts w:ascii="Arial" w:eastAsia="Times New Roman" w:hAnsi="Arial" w:cs="Arial"/>
          <w:b/>
          <w:bCs/>
          <w:color w:val="000000"/>
          <w:sz w:val="30"/>
          <w:szCs w:val="30"/>
          <w:lang w:val="ru-RU" w:eastAsia="ru-RU"/>
        </w:rPr>
        <w:t xml:space="preserve"> и </w:t>
      </w:r>
      <w:proofErr w:type="spellStart"/>
      <w:r w:rsidRPr="00300072">
        <w:rPr>
          <w:rFonts w:ascii="Arial" w:eastAsia="Times New Roman" w:hAnsi="Arial" w:cs="Arial"/>
          <w:b/>
          <w:bCs/>
          <w:color w:val="000000"/>
          <w:sz w:val="30"/>
          <w:szCs w:val="30"/>
          <w:lang w:val="ru-RU" w:eastAsia="ru-RU"/>
        </w:rPr>
        <w:t>мьютексы</w:t>
      </w:r>
      <w:r w:rsidRPr="00300072">
        <w:rPr>
          <w:rFonts w:asciiTheme="majorHAnsi" w:eastAsiaTheme="majorEastAsia" w:hAnsiTheme="majorHAnsi"/>
          <w:color w:val="FFFFFF"/>
          <w:sz w:val="36"/>
          <w:szCs w:val="36"/>
          <w:lang w:val="ru-RU" w:eastAsia="ru-RU"/>
        </w:rPr>
        <w:t>мониторы</w:t>
      </w:r>
      <w:proofErr w:type="spellEnd"/>
    </w:p>
    <w:p w14:paraId="3DF960FB" w14:textId="77777777" w:rsidR="00460199" w:rsidRPr="0034392D" w:rsidRDefault="002F30F8" w:rsidP="00460199">
      <w:pPr>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Для повышения производительности вычислительных систем и облегчения задачи программистов существуют специальные механизмы синхронизации. Одним из первых </w:t>
      </w:r>
      <w:r w:rsidRPr="0034392D">
        <w:rPr>
          <w:rFonts w:ascii="Times New Roman" w:eastAsia="Times New Roman" w:hAnsi="Times New Roman" w:cs="Times New Roman"/>
          <w:i/>
          <w:iCs/>
          <w:sz w:val="24"/>
          <w:szCs w:val="24"/>
          <w:lang w:val="ru-RU"/>
        </w:rPr>
        <w:t>механизмов</w:t>
      </w:r>
      <w:r w:rsidRPr="0034392D">
        <w:rPr>
          <w:rFonts w:ascii="Times New Roman" w:eastAsia="Times New Roman" w:hAnsi="Times New Roman" w:cs="Times New Roman"/>
          <w:sz w:val="24"/>
          <w:szCs w:val="24"/>
          <w:lang w:val="ru-RU"/>
        </w:rPr>
        <w:t xml:space="preserve">, предложенных для синхронизации поведения процессов, стали </w:t>
      </w:r>
      <w:proofErr w:type="spellStart"/>
      <w:r w:rsidRPr="0034392D">
        <w:rPr>
          <w:rFonts w:ascii="Times New Roman" w:eastAsia="Times New Roman" w:hAnsi="Times New Roman" w:cs="Times New Roman"/>
          <w:sz w:val="24"/>
          <w:szCs w:val="24"/>
          <w:lang w:val="ru-RU"/>
        </w:rPr>
        <w:t>семафоры.</w:t>
      </w:r>
      <w:bookmarkStart w:id="139" w:name="_Hlk101733682"/>
      <w:r w:rsidRPr="0034392D">
        <w:rPr>
          <w:rFonts w:ascii="Times New Roman" w:eastAsia="Times New Roman" w:hAnsi="Times New Roman" w:cs="Times New Roman"/>
          <w:b/>
          <w:bCs/>
          <w:sz w:val="24"/>
          <w:szCs w:val="24"/>
          <w:lang w:val="ru-RU"/>
        </w:rPr>
        <w:t>Семафор</w:t>
      </w:r>
      <w:proofErr w:type="spellEnd"/>
      <w:r w:rsidRPr="0034392D">
        <w:rPr>
          <w:rFonts w:ascii="Times New Roman" w:eastAsia="Times New Roman" w:hAnsi="Times New Roman" w:cs="Times New Roman"/>
          <w:sz w:val="24"/>
          <w:szCs w:val="24"/>
          <w:lang w:val="ru-RU"/>
        </w:rPr>
        <w:t xml:space="preserve"> представляет собой целую переменную, принимающую неотрицательные значения, доступ любого процесса к которой, за исключением момента ее инициализации, может осуществляться только через две атомарные операции: </w:t>
      </w:r>
      <w:r w:rsidRPr="002F30F8">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lang w:val="ru-RU"/>
        </w:rPr>
        <w:t xml:space="preserve"> (от датского слова </w:t>
      </w:r>
      <w:proofErr w:type="spellStart"/>
      <w:r w:rsidRPr="002F30F8">
        <w:rPr>
          <w:rFonts w:ascii="Times New Roman" w:eastAsia="Times New Roman" w:hAnsi="Times New Roman" w:cs="Times New Roman"/>
          <w:sz w:val="24"/>
          <w:szCs w:val="24"/>
        </w:rPr>
        <w:t>proberen</w:t>
      </w:r>
      <w:proofErr w:type="spellEnd"/>
      <w:r w:rsidRPr="0034392D">
        <w:rPr>
          <w:rFonts w:ascii="Times New Roman" w:eastAsia="Times New Roman" w:hAnsi="Times New Roman" w:cs="Times New Roman"/>
          <w:sz w:val="24"/>
          <w:szCs w:val="24"/>
          <w:lang w:val="ru-RU"/>
        </w:rPr>
        <w:t xml:space="preserve"> – проверять) и </w:t>
      </w:r>
      <w:r w:rsidRPr="002F30F8">
        <w:rPr>
          <w:rFonts w:ascii="Times New Roman" w:eastAsia="Times New Roman" w:hAnsi="Times New Roman" w:cs="Times New Roman"/>
          <w:sz w:val="24"/>
          <w:szCs w:val="24"/>
        </w:rPr>
        <w:t>V</w:t>
      </w:r>
      <w:r w:rsidRPr="0034392D">
        <w:rPr>
          <w:rFonts w:ascii="Times New Roman" w:eastAsia="Times New Roman" w:hAnsi="Times New Roman" w:cs="Times New Roman"/>
          <w:sz w:val="24"/>
          <w:szCs w:val="24"/>
          <w:lang w:val="ru-RU"/>
        </w:rPr>
        <w:t xml:space="preserve"> (от </w:t>
      </w:r>
      <w:proofErr w:type="spellStart"/>
      <w:r w:rsidRPr="002F30F8">
        <w:rPr>
          <w:rFonts w:ascii="Times New Roman" w:eastAsia="Times New Roman" w:hAnsi="Times New Roman" w:cs="Times New Roman"/>
          <w:sz w:val="24"/>
          <w:szCs w:val="24"/>
        </w:rPr>
        <w:t>verhogen</w:t>
      </w:r>
      <w:proofErr w:type="spellEnd"/>
      <w:r w:rsidRPr="0034392D">
        <w:rPr>
          <w:rFonts w:ascii="Times New Roman" w:eastAsia="Times New Roman" w:hAnsi="Times New Roman" w:cs="Times New Roman"/>
          <w:sz w:val="24"/>
          <w:szCs w:val="24"/>
          <w:lang w:val="ru-RU"/>
        </w:rPr>
        <w:t xml:space="preserve"> – увеличивать). </w:t>
      </w:r>
      <w:bookmarkEnd w:id="139"/>
      <w:r w:rsidRPr="0034392D">
        <w:rPr>
          <w:rFonts w:ascii="Times New Roman" w:eastAsia="Times New Roman" w:hAnsi="Times New Roman" w:cs="Times New Roman"/>
          <w:sz w:val="24"/>
          <w:szCs w:val="24"/>
          <w:lang w:val="ru-RU"/>
        </w:rPr>
        <w:t xml:space="preserve">Подобные переменные-семафоры могут с успехом применяться для решения различных задач организации взаимодействия процессов. Соответствующая целая переменная располагается внутри адресного пространства ядра операционной системы. Операционная система обеспечивает атомарность операций </w:t>
      </w:r>
      <w:r w:rsidRPr="002F30F8">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lang w:val="ru-RU"/>
        </w:rPr>
        <w:t xml:space="preserve"> и </w:t>
      </w:r>
      <w:r w:rsidRPr="002F30F8">
        <w:rPr>
          <w:rFonts w:ascii="Times New Roman" w:eastAsia="Times New Roman" w:hAnsi="Times New Roman" w:cs="Times New Roman"/>
          <w:sz w:val="24"/>
          <w:szCs w:val="24"/>
        </w:rPr>
        <w:t>V</w:t>
      </w:r>
      <w:r w:rsidRPr="0034392D">
        <w:rPr>
          <w:rFonts w:ascii="Times New Roman" w:eastAsia="Times New Roman" w:hAnsi="Times New Roman" w:cs="Times New Roman"/>
          <w:sz w:val="24"/>
          <w:szCs w:val="24"/>
          <w:lang w:val="ru-RU"/>
        </w:rPr>
        <w:t xml:space="preserve">, используя, например, метод запрета прерываний на время выполнения соответствующих системных вызовов. Если при выполнении операции </w:t>
      </w:r>
      <w:r w:rsidRPr="002F30F8">
        <w:rPr>
          <w:rFonts w:ascii="Times New Roman" w:eastAsia="Times New Roman" w:hAnsi="Times New Roman" w:cs="Times New Roman"/>
          <w:sz w:val="24"/>
          <w:szCs w:val="24"/>
        </w:rPr>
        <w:t>P</w:t>
      </w:r>
      <w:r w:rsidRPr="0034392D">
        <w:rPr>
          <w:rFonts w:ascii="Times New Roman" w:eastAsia="Times New Roman" w:hAnsi="Times New Roman" w:cs="Times New Roman"/>
          <w:sz w:val="24"/>
          <w:szCs w:val="24"/>
          <w:lang w:val="ru-RU"/>
        </w:rPr>
        <w:t xml:space="preserve"> заблокированными оказались несколько процессов, то порядок их разблокирования может быть произвольным, например, </w:t>
      </w:r>
      <w:r w:rsidRPr="002F30F8">
        <w:rPr>
          <w:rFonts w:ascii="Times New Roman" w:eastAsia="Times New Roman" w:hAnsi="Times New Roman" w:cs="Times New Roman"/>
          <w:sz w:val="24"/>
          <w:szCs w:val="24"/>
        </w:rPr>
        <w:t>FIFO</w:t>
      </w:r>
      <w:r w:rsidRPr="0034392D">
        <w:rPr>
          <w:rFonts w:ascii="Times New Roman" w:eastAsia="Times New Roman" w:hAnsi="Times New Roman" w:cs="Times New Roman"/>
          <w:sz w:val="24"/>
          <w:szCs w:val="24"/>
          <w:lang w:val="ru-RU"/>
        </w:rPr>
        <w:t>.</w:t>
      </w:r>
    </w:p>
    <w:p w14:paraId="49372938" w14:textId="32BDFF56" w:rsidR="00460199" w:rsidRPr="00300072" w:rsidRDefault="002F30F8" w:rsidP="00460199">
      <w:pPr>
        <w:rPr>
          <w:rFonts w:eastAsiaTheme="minorEastAsia"/>
          <w:b/>
          <w:bCs/>
          <w:sz w:val="24"/>
          <w:szCs w:val="24"/>
          <w:lang w:val="ru-RU" w:eastAsia="ru-RU"/>
        </w:rPr>
      </w:pPr>
      <w:r w:rsidRPr="0034392D">
        <w:rPr>
          <w:rFonts w:ascii="Times New Roman" w:eastAsia="Times New Roman" w:hAnsi="Times New Roman" w:cs="Times New Roman"/>
          <w:sz w:val="24"/>
          <w:szCs w:val="24"/>
          <w:lang w:val="ru-RU"/>
        </w:rPr>
        <w:t xml:space="preserve"> </w:t>
      </w:r>
      <w:r w:rsidR="00460199" w:rsidRPr="00300072">
        <w:rPr>
          <w:rFonts w:eastAsiaTheme="minorEastAsia"/>
          <w:b/>
          <w:bCs/>
          <w:sz w:val="24"/>
          <w:szCs w:val="24"/>
          <w:lang w:val="ru-RU" w:eastAsia="ru-RU"/>
        </w:rPr>
        <w:t xml:space="preserve">Семафоры </w:t>
      </w:r>
    </w:p>
    <w:p w14:paraId="643530AB" w14:textId="77777777" w:rsidR="00460199" w:rsidRPr="0034392D" w:rsidRDefault="00460199" w:rsidP="00460199">
      <w:pPr>
        <w:autoSpaceDE w:val="0"/>
        <w:autoSpaceDN w:val="0"/>
        <w:adjustRightInd w:val="0"/>
        <w:spacing w:after="94" w:line="240" w:lineRule="auto"/>
        <w:rPr>
          <w:rFonts w:ascii="Trebuchet MS" w:eastAsiaTheme="minorEastAsia" w:hAnsi="Trebuchet MS"/>
          <w:sz w:val="24"/>
          <w:szCs w:val="24"/>
          <w:lang w:val="ru-RU" w:eastAsia="ru-RU"/>
        </w:rPr>
      </w:pPr>
      <w:r w:rsidRPr="0034392D">
        <w:rPr>
          <w:rFonts w:ascii="Trebuchet MS" w:eastAsiaTheme="minorEastAsia" w:hAnsi="Trebuchet MS"/>
          <w:sz w:val="24"/>
          <w:szCs w:val="24"/>
          <w:lang w:val="ru-RU" w:eastAsia="ru-RU"/>
        </w:rPr>
        <w:t xml:space="preserve">Семафоры – примитивы синхронизации предложены </w:t>
      </w:r>
      <w:proofErr w:type="spellStart"/>
      <w:r w:rsidRPr="0034392D">
        <w:rPr>
          <w:rFonts w:ascii="Trebuchet MS" w:eastAsiaTheme="minorEastAsia" w:hAnsi="Trebuchet MS"/>
          <w:sz w:val="24"/>
          <w:szCs w:val="24"/>
          <w:lang w:val="ru-RU" w:eastAsia="ru-RU"/>
        </w:rPr>
        <w:t>Дейкстрой</w:t>
      </w:r>
      <w:proofErr w:type="spellEnd"/>
      <w:r w:rsidRPr="0034392D">
        <w:rPr>
          <w:rFonts w:ascii="Trebuchet MS" w:eastAsiaTheme="minorEastAsia" w:hAnsi="Trebuchet MS"/>
          <w:sz w:val="24"/>
          <w:szCs w:val="24"/>
          <w:lang w:val="ru-RU" w:eastAsia="ru-RU"/>
        </w:rPr>
        <w:t xml:space="preserve"> (</w:t>
      </w:r>
      <w:r w:rsidRPr="00300072">
        <w:rPr>
          <w:rFonts w:ascii="Trebuchet MS" w:eastAsiaTheme="minorEastAsia" w:hAnsi="Trebuchet MS"/>
          <w:sz w:val="24"/>
          <w:szCs w:val="24"/>
          <w:lang w:eastAsia="ru-RU"/>
        </w:rPr>
        <w:t>Dijkstra</w:t>
      </w:r>
      <w:r w:rsidRPr="0034392D">
        <w:rPr>
          <w:rFonts w:ascii="Trebuchet MS" w:eastAsiaTheme="minorEastAsia" w:hAnsi="Trebuchet MS"/>
          <w:sz w:val="24"/>
          <w:szCs w:val="24"/>
          <w:lang w:val="ru-RU" w:eastAsia="ru-RU"/>
        </w:rPr>
        <w:t xml:space="preserve">) в 1968 г. в качестве компонента операционной системы </w:t>
      </w:r>
      <w:r w:rsidRPr="00300072">
        <w:rPr>
          <w:rFonts w:ascii="Trebuchet MS" w:eastAsiaTheme="minorEastAsia" w:hAnsi="Trebuchet MS"/>
          <w:sz w:val="24"/>
          <w:szCs w:val="24"/>
          <w:lang w:eastAsia="ru-RU"/>
        </w:rPr>
        <w:t>THE</w:t>
      </w:r>
      <w:r w:rsidRPr="0034392D">
        <w:rPr>
          <w:rFonts w:ascii="Trebuchet MS" w:eastAsiaTheme="minorEastAsia" w:hAnsi="Trebuchet MS"/>
          <w:sz w:val="24"/>
          <w:szCs w:val="24"/>
          <w:lang w:val="ru-RU" w:eastAsia="ru-RU"/>
        </w:rPr>
        <w:t xml:space="preserve"> </w:t>
      </w:r>
    </w:p>
    <w:p w14:paraId="6798FC77" w14:textId="77777777" w:rsidR="00460199" w:rsidRPr="0034392D" w:rsidRDefault="00460199" w:rsidP="00460199">
      <w:pPr>
        <w:autoSpaceDE w:val="0"/>
        <w:autoSpaceDN w:val="0"/>
        <w:adjustRightInd w:val="0"/>
        <w:spacing w:after="94"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Семафор </w:t>
      </w:r>
      <w:proofErr w:type="gramStart"/>
      <w:r w:rsidRPr="0034392D">
        <w:rPr>
          <w:rFonts w:ascii="Trebuchet MS" w:eastAsiaTheme="minorEastAsia" w:hAnsi="Trebuchet MS" w:cs="Trebuchet MS"/>
          <w:sz w:val="24"/>
          <w:szCs w:val="24"/>
          <w:lang w:val="ru-RU" w:eastAsia="ru-RU"/>
        </w:rPr>
        <w:t>- это</w:t>
      </w:r>
      <w:proofErr w:type="gramEnd"/>
      <w:r w:rsidRPr="0034392D">
        <w:rPr>
          <w:rFonts w:ascii="Trebuchet MS" w:eastAsiaTheme="minorEastAsia" w:hAnsi="Trebuchet MS" w:cs="Trebuchet MS"/>
          <w:sz w:val="24"/>
          <w:szCs w:val="24"/>
          <w:lang w:val="ru-RU" w:eastAsia="ru-RU"/>
        </w:rPr>
        <w:t xml:space="preserve"> целочисленная неотрицательная переменная, для которой определены 2 операции: </w:t>
      </w:r>
      <w:r w:rsidRPr="00300072">
        <w:rPr>
          <w:rFonts w:ascii="Trebuchet MS" w:eastAsiaTheme="minorEastAsia" w:hAnsi="Trebuchet MS" w:cs="Trebuchet MS"/>
          <w:b/>
          <w:bCs/>
          <w:sz w:val="24"/>
          <w:szCs w:val="24"/>
          <w:lang w:eastAsia="ru-RU"/>
        </w:rPr>
        <w:t>P</w:t>
      </w:r>
      <w:r w:rsidRPr="0034392D">
        <w:rPr>
          <w:rFonts w:ascii="Trebuchet MS" w:eastAsiaTheme="minorEastAsia" w:hAnsi="Trebuchet MS" w:cs="Trebuchet MS"/>
          <w:b/>
          <w:bCs/>
          <w:sz w:val="24"/>
          <w:szCs w:val="24"/>
          <w:lang w:val="ru-RU" w:eastAsia="ru-RU"/>
        </w:rPr>
        <w:t xml:space="preserve"> </w:t>
      </w:r>
      <w:r w:rsidRPr="0034392D">
        <w:rPr>
          <w:rFonts w:ascii="Trebuchet MS" w:eastAsiaTheme="minorEastAsia" w:hAnsi="Trebuchet MS" w:cs="Trebuchet MS"/>
          <w:sz w:val="24"/>
          <w:szCs w:val="24"/>
          <w:lang w:val="ru-RU" w:eastAsia="ru-RU"/>
        </w:rPr>
        <w:t xml:space="preserve">(от датского слова </w:t>
      </w:r>
      <w:proofErr w:type="spellStart"/>
      <w:r w:rsidRPr="00300072">
        <w:rPr>
          <w:rFonts w:ascii="Trebuchet MS" w:eastAsiaTheme="minorEastAsia" w:hAnsi="Trebuchet MS" w:cs="Trebuchet MS"/>
          <w:sz w:val="24"/>
          <w:szCs w:val="24"/>
          <w:lang w:eastAsia="ru-RU"/>
        </w:rPr>
        <w:t>proberen</w:t>
      </w:r>
      <w:proofErr w:type="spellEnd"/>
      <w:r w:rsidRPr="0034392D">
        <w:rPr>
          <w:rFonts w:ascii="Trebuchet MS" w:eastAsiaTheme="minorEastAsia" w:hAnsi="Trebuchet MS" w:cs="Trebuchet MS"/>
          <w:sz w:val="24"/>
          <w:szCs w:val="24"/>
          <w:lang w:val="ru-RU" w:eastAsia="ru-RU"/>
        </w:rPr>
        <w:t xml:space="preserve"> – проверять) и </w:t>
      </w:r>
      <w:r w:rsidRPr="00300072">
        <w:rPr>
          <w:rFonts w:ascii="Trebuchet MS" w:eastAsiaTheme="minorEastAsia" w:hAnsi="Trebuchet MS" w:cs="Trebuchet MS"/>
          <w:b/>
          <w:bCs/>
          <w:sz w:val="24"/>
          <w:szCs w:val="24"/>
          <w:lang w:eastAsia="ru-RU"/>
        </w:rPr>
        <w:t>V</w:t>
      </w:r>
      <w:r w:rsidRPr="0034392D">
        <w:rPr>
          <w:rFonts w:ascii="Trebuchet MS" w:eastAsiaTheme="minorEastAsia" w:hAnsi="Trebuchet MS" w:cs="Trebuchet MS"/>
          <w:b/>
          <w:bCs/>
          <w:sz w:val="24"/>
          <w:szCs w:val="24"/>
          <w:lang w:val="ru-RU" w:eastAsia="ru-RU"/>
        </w:rPr>
        <w:t xml:space="preserve"> </w:t>
      </w:r>
      <w:r w:rsidRPr="0034392D">
        <w:rPr>
          <w:rFonts w:ascii="Trebuchet MS" w:eastAsiaTheme="minorEastAsia" w:hAnsi="Trebuchet MS" w:cs="Trebuchet MS"/>
          <w:sz w:val="24"/>
          <w:szCs w:val="24"/>
          <w:lang w:val="ru-RU" w:eastAsia="ru-RU"/>
        </w:rPr>
        <w:t xml:space="preserve">(от </w:t>
      </w:r>
      <w:proofErr w:type="spellStart"/>
      <w:r w:rsidRPr="00300072">
        <w:rPr>
          <w:rFonts w:ascii="Trebuchet MS" w:eastAsiaTheme="minorEastAsia" w:hAnsi="Trebuchet MS" w:cs="Trebuchet MS"/>
          <w:sz w:val="24"/>
          <w:szCs w:val="24"/>
          <w:lang w:eastAsia="ru-RU"/>
        </w:rPr>
        <w:t>verhogen</w:t>
      </w:r>
      <w:proofErr w:type="spellEnd"/>
      <w:r w:rsidRPr="0034392D">
        <w:rPr>
          <w:rFonts w:ascii="Trebuchet MS" w:eastAsiaTheme="minorEastAsia" w:hAnsi="Trebuchet MS" w:cs="Trebuchet MS"/>
          <w:sz w:val="24"/>
          <w:szCs w:val="24"/>
          <w:lang w:val="ru-RU" w:eastAsia="ru-RU"/>
        </w:rPr>
        <w:t xml:space="preserve"> – увеличивать). </w:t>
      </w:r>
    </w:p>
    <w:p w14:paraId="731A5418" w14:textId="77777777" w:rsidR="00460199" w:rsidRPr="0034392D" w:rsidRDefault="00460199" w:rsidP="00460199">
      <w:pPr>
        <w:autoSpaceDE w:val="0"/>
        <w:autoSpaceDN w:val="0"/>
        <w:adjustRightInd w:val="0"/>
        <w:spacing w:after="0" w:line="240" w:lineRule="auto"/>
        <w:rPr>
          <w:rFonts w:ascii="Trebuchet MS" w:eastAsiaTheme="minorEastAsia" w:hAnsi="Trebuchet MS" w:cs="Trebuchet MS"/>
          <w:b/>
          <w:bC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Операции </w:t>
      </w:r>
      <w:r w:rsidRPr="00300072">
        <w:rPr>
          <w:rFonts w:ascii="Trebuchet MS" w:eastAsiaTheme="minorEastAsia" w:hAnsi="Trebuchet MS" w:cs="Trebuchet MS"/>
          <w:b/>
          <w:bCs/>
          <w:sz w:val="24"/>
          <w:szCs w:val="24"/>
          <w:lang w:eastAsia="ru-RU"/>
        </w:rPr>
        <w:t>P</w:t>
      </w:r>
      <w:r w:rsidRPr="0034392D">
        <w:rPr>
          <w:rFonts w:ascii="Trebuchet MS" w:eastAsiaTheme="minorEastAsia" w:hAnsi="Trebuchet MS" w:cs="Trebuchet MS"/>
          <w:b/>
          <w:bCs/>
          <w:sz w:val="24"/>
          <w:szCs w:val="24"/>
          <w:lang w:val="ru-RU" w:eastAsia="ru-RU"/>
        </w:rPr>
        <w:t xml:space="preserve"> </w:t>
      </w:r>
      <w:r w:rsidRPr="0034392D">
        <w:rPr>
          <w:rFonts w:ascii="Trebuchet MS" w:eastAsiaTheme="minorEastAsia" w:hAnsi="Trebuchet MS" w:cs="Trebuchet MS"/>
          <w:sz w:val="24"/>
          <w:szCs w:val="24"/>
          <w:lang w:val="ru-RU" w:eastAsia="ru-RU"/>
        </w:rPr>
        <w:t xml:space="preserve">и </w:t>
      </w:r>
      <w:r w:rsidRPr="00300072">
        <w:rPr>
          <w:rFonts w:ascii="Trebuchet MS" w:eastAsiaTheme="minorEastAsia" w:hAnsi="Trebuchet MS" w:cs="Trebuchet MS"/>
          <w:b/>
          <w:bCs/>
          <w:sz w:val="24"/>
          <w:szCs w:val="24"/>
          <w:lang w:eastAsia="ru-RU"/>
        </w:rPr>
        <w:t>V</w:t>
      </w:r>
      <w:r w:rsidRPr="0034392D">
        <w:rPr>
          <w:rFonts w:ascii="Trebuchet MS" w:eastAsiaTheme="minorEastAsia" w:hAnsi="Trebuchet MS" w:cs="Trebuchet MS"/>
          <w:b/>
          <w:bCs/>
          <w:sz w:val="24"/>
          <w:szCs w:val="24"/>
          <w:lang w:val="ru-RU" w:eastAsia="ru-RU"/>
        </w:rPr>
        <w:t xml:space="preserve"> </w:t>
      </w:r>
      <w:r w:rsidRPr="0034392D">
        <w:rPr>
          <w:rFonts w:ascii="Trebuchet MS" w:eastAsiaTheme="minorEastAsia" w:hAnsi="Trebuchet MS" w:cs="Trebuchet MS"/>
          <w:sz w:val="24"/>
          <w:szCs w:val="24"/>
          <w:lang w:val="ru-RU" w:eastAsia="ru-RU"/>
        </w:rPr>
        <w:t xml:space="preserve">выполняются </w:t>
      </w:r>
      <w:r w:rsidRPr="0034392D">
        <w:rPr>
          <w:rFonts w:ascii="Trebuchet MS" w:eastAsiaTheme="minorEastAsia" w:hAnsi="Trebuchet MS" w:cs="Trebuchet MS"/>
          <w:b/>
          <w:bCs/>
          <w:sz w:val="24"/>
          <w:szCs w:val="24"/>
          <w:lang w:val="ru-RU" w:eastAsia="ru-RU"/>
        </w:rPr>
        <w:t xml:space="preserve">атомарно </w:t>
      </w:r>
    </w:p>
    <w:p w14:paraId="54190804" w14:textId="77777777" w:rsidR="00460199" w:rsidRPr="0034392D" w:rsidRDefault="00460199" w:rsidP="00460199">
      <w:pPr>
        <w:autoSpaceDE w:val="0"/>
        <w:autoSpaceDN w:val="0"/>
        <w:adjustRightInd w:val="0"/>
        <w:spacing w:after="0" w:line="240" w:lineRule="auto"/>
        <w:rPr>
          <w:rFonts w:ascii="Trebuchet MS" w:eastAsiaTheme="minorEastAsia" w:hAnsi="Trebuchet MS" w:cs="Trebuchet MS"/>
          <w:color w:val="000000"/>
          <w:sz w:val="12"/>
          <w:szCs w:val="12"/>
          <w:lang w:val="ru-RU" w:eastAsia="ru-RU"/>
        </w:rPr>
      </w:pPr>
    </w:p>
    <w:p w14:paraId="5F555F7D" w14:textId="77777777" w:rsidR="00460199" w:rsidRPr="0034392D" w:rsidRDefault="00460199" w:rsidP="00460199">
      <w:pPr>
        <w:autoSpaceDE w:val="0"/>
        <w:autoSpaceDN w:val="0"/>
        <w:adjustRightInd w:val="0"/>
        <w:spacing w:after="0" w:line="240" w:lineRule="auto"/>
        <w:rPr>
          <w:rFonts w:ascii="Trebuchet MS" w:eastAsiaTheme="minorEastAsia" w:hAnsi="Trebuchet MS"/>
          <w:sz w:val="24"/>
          <w:szCs w:val="24"/>
          <w:lang w:val="ru-RU" w:eastAsia="ru-RU"/>
        </w:rPr>
      </w:pPr>
      <w:r w:rsidRPr="0034392D">
        <w:rPr>
          <w:rFonts w:ascii="Trebuchet MS" w:eastAsiaTheme="minorEastAsia" w:hAnsi="Trebuchet MS"/>
          <w:sz w:val="24"/>
          <w:szCs w:val="24"/>
          <w:lang w:val="ru-RU" w:eastAsia="ru-RU"/>
        </w:rPr>
        <w:t xml:space="preserve">Классическое определение этих операций выглядит следующим образом: </w:t>
      </w:r>
    </w:p>
    <w:p w14:paraId="693D16AC" w14:textId="77777777" w:rsidR="00460199" w:rsidRPr="0034392D" w:rsidRDefault="00460199" w:rsidP="00460199">
      <w:pPr>
        <w:autoSpaceDE w:val="0"/>
        <w:autoSpaceDN w:val="0"/>
        <w:adjustRightInd w:val="0"/>
        <w:spacing w:after="0" w:line="240" w:lineRule="auto"/>
        <w:rPr>
          <w:rFonts w:ascii="Trebuchet MS" w:eastAsiaTheme="minorEastAsia" w:hAnsi="Trebuchet MS"/>
          <w:color w:val="00AF50"/>
          <w:sz w:val="24"/>
          <w:szCs w:val="24"/>
          <w:lang w:val="ru-RU" w:eastAsia="ru-RU"/>
        </w:rPr>
      </w:pPr>
      <w:r w:rsidRPr="00300072">
        <w:rPr>
          <w:rFonts w:ascii="Trebuchet MS" w:eastAsiaTheme="minorEastAsia" w:hAnsi="Trebuchet MS"/>
          <w:color w:val="00AF50"/>
          <w:sz w:val="24"/>
          <w:szCs w:val="24"/>
          <w:lang w:eastAsia="ru-RU"/>
        </w:rPr>
        <w:t>P</w:t>
      </w:r>
      <w:r w:rsidRPr="0034392D">
        <w:rPr>
          <w:rFonts w:ascii="Trebuchet MS" w:eastAsiaTheme="minorEastAsia" w:hAnsi="Trebuchet MS"/>
          <w:color w:val="00AF50"/>
          <w:sz w:val="24"/>
          <w:szCs w:val="24"/>
          <w:lang w:val="ru-RU" w:eastAsia="ru-RU"/>
        </w:rPr>
        <w:t>(</w:t>
      </w:r>
      <w:r w:rsidRPr="00300072">
        <w:rPr>
          <w:rFonts w:ascii="Trebuchet MS" w:eastAsiaTheme="minorEastAsia" w:hAnsi="Trebuchet MS"/>
          <w:color w:val="00AF50"/>
          <w:sz w:val="24"/>
          <w:szCs w:val="24"/>
          <w:lang w:eastAsia="ru-RU"/>
        </w:rPr>
        <w:t>S</w:t>
      </w:r>
      <w:r w:rsidRPr="0034392D">
        <w:rPr>
          <w:rFonts w:ascii="Trebuchet MS" w:eastAsiaTheme="minorEastAsia" w:hAnsi="Trebuchet MS"/>
          <w:color w:val="00AF50"/>
          <w:sz w:val="24"/>
          <w:szCs w:val="24"/>
          <w:lang w:val="ru-RU" w:eastAsia="ru-RU"/>
        </w:rPr>
        <w:t xml:space="preserve">): пока </w:t>
      </w:r>
      <w:r w:rsidRPr="00300072">
        <w:rPr>
          <w:rFonts w:ascii="Trebuchet MS" w:eastAsiaTheme="minorEastAsia" w:hAnsi="Trebuchet MS"/>
          <w:color w:val="00AF50"/>
          <w:sz w:val="24"/>
          <w:szCs w:val="24"/>
          <w:lang w:eastAsia="ru-RU"/>
        </w:rPr>
        <w:t>S</w:t>
      </w:r>
      <w:r w:rsidRPr="0034392D">
        <w:rPr>
          <w:rFonts w:ascii="Trebuchet MS" w:eastAsiaTheme="minorEastAsia" w:hAnsi="Trebuchet MS"/>
          <w:color w:val="00AF50"/>
          <w:sz w:val="24"/>
          <w:szCs w:val="24"/>
          <w:lang w:val="ru-RU" w:eastAsia="ru-RU"/>
        </w:rPr>
        <w:t xml:space="preserve"> == 0 процесс блокируется; </w:t>
      </w:r>
    </w:p>
    <w:p w14:paraId="679BC3A3" w14:textId="77777777" w:rsidR="00460199" w:rsidRPr="0034392D" w:rsidRDefault="00460199" w:rsidP="00460199">
      <w:pPr>
        <w:autoSpaceDE w:val="0"/>
        <w:autoSpaceDN w:val="0"/>
        <w:adjustRightInd w:val="0"/>
        <w:spacing w:after="0" w:line="240" w:lineRule="auto"/>
        <w:rPr>
          <w:rFonts w:ascii="Trebuchet MS" w:eastAsiaTheme="minorEastAsia" w:hAnsi="Trebuchet MS"/>
          <w:color w:val="00AF50"/>
          <w:sz w:val="24"/>
          <w:szCs w:val="24"/>
          <w:lang w:val="ru-RU" w:eastAsia="ru-RU"/>
        </w:rPr>
      </w:pPr>
      <w:r w:rsidRPr="00300072">
        <w:rPr>
          <w:rFonts w:ascii="Trebuchet MS" w:eastAsiaTheme="minorEastAsia" w:hAnsi="Trebuchet MS"/>
          <w:color w:val="00AF50"/>
          <w:sz w:val="24"/>
          <w:szCs w:val="24"/>
          <w:lang w:eastAsia="ru-RU"/>
        </w:rPr>
        <w:t>S</w:t>
      </w:r>
      <w:r w:rsidRPr="0034392D">
        <w:rPr>
          <w:rFonts w:ascii="Trebuchet MS" w:eastAsiaTheme="minorEastAsia" w:hAnsi="Trebuchet MS"/>
          <w:color w:val="00AF50"/>
          <w:sz w:val="24"/>
          <w:szCs w:val="24"/>
          <w:lang w:val="ru-RU" w:eastAsia="ru-RU"/>
        </w:rPr>
        <w:t xml:space="preserve"> = </w:t>
      </w:r>
      <w:r w:rsidRPr="00300072">
        <w:rPr>
          <w:rFonts w:ascii="Trebuchet MS" w:eastAsiaTheme="minorEastAsia" w:hAnsi="Trebuchet MS"/>
          <w:color w:val="00AF50"/>
          <w:sz w:val="24"/>
          <w:szCs w:val="24"/>
          <w:lang w:eastAsia="ru-RU"/>
        </w:rPr>
        <w:t>S</w:t>
      </w:r>
      <w:r w:rsidRPr="0034392D">
        <w:rPr>
          <w:rFonts w:ascii="Trebuchet MS" w:eastAsiaTheme="minorEastAsia" w:hAnsi="Trebuchet MS"/>
          <w:color w:val="00AF50"/>
          <w:sz w:val="24"/>
          <w:szCs w:val="24"/>
          <w:lang w:val="ru-RU" w:eastAsia="ru-RU"/>
        </w:rPr>
        <w:t xml:space="preserve"> - 1; </w:t>
      </w:r>
    </w:p>
    <w:p w14:paraId="5DAD276B" w14:textId="77777777" w:rsidR="00460199" w:rsidRPr="0034392D" w:rsidRDefault="00460199" w:rsidP="00460199">
      <w:pPr>
        <w:autoSpaceDE w:val="0"/>
        <w:autoSpaceDN w:val="0"/>
        <w:adjustRightInd w:val="0"/>
        <w:spacing w:after="0" w:line="240" w:lineRule="auto"/>
        <w:rPr>
          <w:rFonts w:ascii="Trebuchet MS" w:eastAsiaTheme="minorEastAsia" w:hAnsi="Trebuchet MS"/>
          <w:color w:val="00AF50"/>
          <w:sz w:val="24"/>
          <w:szCs w:val="24"/>
          <w:lang w:val="ru-RU" w:eastAsia="ru-RU"/>
        </w:rPr>
      </w:pPr>
      <w:r w:rsidRPr="00300072">
        <w:rPr>
          <w:rFonts w:ascii="Trebuchet MS" w:eastAsiaTheme="minorEastAsia" w:hAnsi="Trebuchet MS"/>
          <w:color w:val="00AF50"/>
          <w:sz w:val="24"/>
          <w:szCs w:val="24"/>
          <w:lang w:eastAsia="ru-RU"/>
        </w:rPr>
        <w:t>V</w:t>
      </w:r>
      <w:r w:rsidRPr="0034392D">
        <w:rPr>
          <w:rFonts w:ascii="Trebuchet MS" w:eastAsiaTheme="minorEastAsia" w:hAnsi="Trebuchet MS"/>
          <w:color w:val="00AF50"/>
          <w:sz w:val="24"/>
          <w:szCs w:val="24"/>
          <w:lang w:val="ru-RU" w:eastAsia="ru-RU"/>
        </w:rPr>
        <w:t>(</w:t>
      </w:r>
      <w:r w:rsidRPr="00300072">
        <w:rPr>
          <w:rFonts w:ascii="Trebuchet MS" w:eastAsiaTheme="minorEastAsia" w:hAnsi="Trebuchet MS"/>
          <w:color w:val="00AF50"/>
          <w:sz w:val="24"/>
          <w:szCs w:val="24"/>
          <w:lang w:eastAsia="ru-RU"/>
        </w:rPr>
        <w:t>S</w:t>
      </w:r>
      <w:r w:rsidRPr="0034392D">
        <w:rPr>
          <w:rFonts w:ascii="Trebuchet MS" w:eastAsiaTheme="minorEastAsia" w:hAnsi="Trebuchet MS"/>
          <w:color w:val="00AF50"/>
          <w:sz w:val="24"/>
          <w:szCs w:val="24"/>
          <w:lang w:val="ru-RU" w:eastAsia="ru-RU"/>
        </w:rPr>
        <w:t xml:space="preserve">): </w:t>
      </w:r>
      <w:r w:rsidRPr="00300072">
        <w:rPr>
          <w:rFonts w:ascii="Trebuchet MS" w:eastAsiaTheme="minorEastAsia" w:hAnsi="Trebuchet MS"/>
          <w:color w:val="00AF50"/>
          <w:sz w:val="24"/>
          <w:szCs w:val="24"/>
          <w:lang w:eastAsia="ru-RU"/>
        </w:rPr>
        <w:t>S</w:t>
      </w:r>
      <w:r w:rsidRPr="0034392D">
        <w:rPr>
          <w:rFonts w:ascii="Trebuchet MS" w:eastAsiaTheme="minorEastAsia" w:hAnsi="Trebuchet MS"/>
          <w:color w:val="00AF50"/>
          <w:sz w:val="24"/>
          <w:szCs w:val="24"/>
          <w:lang w:val="ru-RU" w:eastAsia="ru-RU"/>
        </w:rPr>
        <w:t xml:space="preserve"> = </w:t>
      </w:r>
      <w:r w:rsidRPr="00300072">
        <w:rPr>
          <w:rFonts w:ascii="Trebuchet MS" w:eastAsiaTheme="minorEastAsia" w:hAnsi="Trebuchet MS"/>
          <w:color w:val="00AF50"/>
          <w:sz w:val="24"/>
          <w:szCs w:val="24"/>
          <w:lang w:eastAsia="ru-RU"/>
        </w:rPr>
        <w:t>S</w:t>
      </w:r>
      <w:r w:rsidRPr="0034392D">
        <w:rPr>
          <w:rFonts w:ascii="Trebuchet MS" w:eastAsiaTheme="minorEastAsia" w:hAnsi="Trebuchet MS"/>
          <w:color w:val="00AF50"/>
          <w:sz w:val="24"/>
          <w:szCs w:val="24"/>
          <w:lang w:val="ru-RU" w:eastAsia="ru-RU"/>
        </w:rPr>
        <w:t xml:space="preserve"> + 1; </w:t>
      </w:r>
    </w:p>
    <w:p w14:paraId="56CE2097" w14:textId="77777777" w:rsidR="00460199" w:rsidRPr="0034392D" w:rsidRDefault="00460199" w:rsidP="00460199">
      <w:pPr>
        <w:autoSpaceDE w:val="0"/>
        <w:autoSpaceDN w:val="0"/>
        <w:adjustRightInd w:val="0"/>
        <w:spacing w:after="0" w:line="240" w:lineRule="auto"/>
        <w:rPr>
          <w:rFonts w:ascii="Trebuchet MS" w:eastAsiaTheme="minorEastAsia" w:hAnsi="Trebuchet MS"/>
          <w:color w:val="000000"/>
          <w:sz w:val="24"/>
          <w:szCs w:val="24"/>
          <w:lang w:val="ru-RU" w:eastAsia="ru-RU"/>
        </w:rPr>
      </w:pPr>
      <w:r w:rsidRPr="0034392D">
        <w:rPr>
          <w:rFonts w:ascii="Trebuchet MS" w:eastAsiaTheme="minorEastAsia" w:hAnsi="Trebuchet MS"/>
          <w:color w:val="000000"/>
          <w:sz w:val="24"/>
          <w:szCs w:val="24"/>
          <w:lang w:val="ru-RU" w:eastAsia="ru-RU"/>
        </w:rPr>
        <w:t xml:space="preserve">Эта запись означает следующее: при выполнении операции </w:t>
      </w:r>
      <w:r w:rsidRPr="00300072">
        <w:rPr>
          <w:rFonts w:ascii="Trebuchet MS" w:eastAsiaTheme="minorEastAsia" w:hAnsi="Trebuchet MS"/>
          <w:color w:val="000000"/>
          <w:sz w:val="24"/>
          <w:szCs w:val="24"/>
          <w:lang w:eastAsia="ru-RU"/>
        </w:rPr>
        <w:t>P</w:t>
      </w:r>
      <w:r w:rsidRPr="0034392D">
        <w:rPr>
          <w:rFonts w:ascii="Trebuchet MS" w:eastAsiaTheme="minorEastAsia" w:hAnsi="Trebuchet MS"/>
          <w:color w:val="000000"/>
          <w:sz w:val="24"/>
          <w:szCs w:val="24"/>
          <w:lang w:val="ru-RU" w:eastAsia="ru-RU"/>
        </w:rPr>
        <w:t xml:space="preserve"> над семафором </w:t>
      </w:r>
      <w:r w:rsidRPr="00300072">
        <w:rPr>
          <w:rFonts w:ascii="Trebuchet MS" w:eastAsiaTheme="minorEastAsia" w:hAnsi="Trebuchet MS"/>
          <w:color w:val="000000"/>
          <w:sz w:val="24"/>
          <w:szCs w:val="24"/>
          <w:lang w:eastAsia="ru-RU"/>
        </w:rPr>
        <w:t>S</w:t>
      </w:r>
      <w:r w:rsidRPr="0034392D">
        <w:rPr>
          <w:rFonts w:ascii="Trebuchet MS" w:eastAsiaTheme="minorEastAsia" w:hAnsi="Trebuchet MS"/>
          <w:color w:val="000000"/>
          <w:sz w:val="24"/>
          <w:szCs w:val="24"/>
          <w:lang w:val="ru-RU" w:eastAsia="ru-RU"/>
        </w:rPr>
        <w:t xml:space="preserve"> сначала проверяется его значение. Если оно больше 0, то из </w:t>
      </w:r>
      <w:r w:rsidRPr="00300072">
        <w:rPr>
          <w:rFonts w:ascii="Trebuchet MS" w:eastAsiaTheme="minorEastAsia" w:hAnsi="Trebuchet MS"/>
          <w:color w:val="000000"/>
          <w:sz w:val="24"/>
          <w:szCs w:val="24"/>
          <w:lang w:eastAsia="ru-RU"/>
        </w:rPr>
        <w:t>S</w:t>
      </w:r>
      <w:r w:rsidRPr="0034392D">
        <w:rPr>
          <w:rFonts w:ascii="Trebuchet MS" w:eastAsiaTheme="minorEastAsia" w:hAnsi="Trebuchet MS"/>
          <w:color w:val="000000"/>
          <w:sz w:val="24"/>
          <w:szCs w:val="24"/>
          <w:lang w:val="ru-RU" w:eastAsia="ru-RU"/>
        </w:rPr>
        <w:t xml:space="preserve"> вычитается 1. Если оно меньше или равно 0, то процесс блокируется до тех пор, пока </w:t>
      </w:r>
      <w:r w:rsidRPr="00300072">
        <w:rPr>
          <w:rFonts w:ascii="Trebuchet MS" w:eastAsiaTheme="minorEastAsia" w:hAnsi="Trebuchet MS"/>
          <w:color w:val="000000"/>
          <w:sz w:val="24"/>
          <w:szCs w:val="24"/>
          <w:lang w:eastAsia="ru-RU"/>
        </w:rPr>
        <w:t>S</w:t>
      </w:r>
      <w:r w:rsidRPr="0034392D">
        <w:rPr>
          <w:rFonts w:ascii="Trebuchet MS" w:eastAsiaTheme="minorEastAsia" w:hAnsi="Trebuchet MS"/>
          <w:color w:val="000000"/>
          <w:sz w:val="24"/>
          <w:szCs w:val="24"/>
          <w:lang w:val="ru-RU" w:eastAsia="ru-RU"/>
        </w:rPr>
        <w:t xml:space="preserve"> не станет больше 0, после чего из </w:t>
      </w:r>
      <w:r w:rsidRPr="00300072">
        <w:rPr>
          <w:rFonts w:ascii="Trebuchet MS" w:eastAsiaTheme="minorEastAsia" w:hAnsi="Trebuchet MS"/>
          <w:color w:val="000000"/>
          <w:sz w:val="24"/>
          <w:szCs w:val="24"/>
          <w:lang w:eastAsia="ru-RU"/>
        </w:rPr>
        <w:t>S</w:t>
      </w:r>
      <w:r w:rsidRPr="0034392D">
        <w:rPr>
          <w:rFonts w:ascii="Trebuchet MS" w:eastAsiaTheme="minorEastAsia" w:hAnsi="Trebuchet MS"/>
          <w:color w:val="000000"/>
          <w:sz w:val="24"/>
          <w:szCs w:val="24"/>
          <w:lang w:val="ru-RU" w:eastAsia="ru-RU"/>
        </w:rPr>
        <w:t xml:space="preserve"> вычитается 1. При выполнении операции </w:t>
      </w:r>
      <w:r w:rsidRPr="00300072">
        <w:rPr>
          <w:rFonts w:ascii="Trebuchet MS" w:eastAsiaTheme="minorEastAsia" w:hAnsi="Trebuchet MS"/>
          <w:color w:val="000000"/>
          <w:sz w:val="24"/>
          <w:szCs w:val="24"/>
          <w:lang w:eastAsia="ru-RU"/>
        </w:rPr>
        <w:t>V</w:t>
      </w:r>
      <w:r w:rsidRPr="0034392D">
        <w:rPr>
          <w:rFonts w:ascii="Trebuchet MS" w:eastAsiaTheme="minorEastAsia" w:hAnsi="Trebuchet MS"/>
          <w:color w:val="000000"/>
          <w:sz w:val="24"/>
          <w:szCs w:val="24"/>
          <w:lang w:val="ru-RU" w:eastAsia="ru-RU"/>
        </w:rPr>
        <w:t xml:space="preserve"> над семафором </w:t>
      </w:r>
      <w:r w:rsidRPr="00300072">
        <w:rPr>
          <w:rFonts w:ascii="Trebuchet MS" w:eastAsiaTheme="minorEastAsia" w:hAnsi="Trebuchet MS"/>
          <w:color w:val="000000"/>
          <w:sz w:val="24"/>
          <w:szCs w:val="24"/>
          <w:lang w:eastAsia="ru-RU"/>
        </w:rPr>
        <w:t>S</w:t>
      </w:r>
      <w:r w:rsidRPr="0034392D">
        <w:rPr>
          <w:rFonts w:ascii="Trebuchet MS" w:eastAsiaTheme="minorEastAsia" w:hAnsi="Trebuchet MS"/>
          <w:color w:val="000000"/>
          <w:sz w:val="24"/>
          <w:szCs w:val="24"/>
          <w:lang w:val="ru-RU" w:eastAsia="ru-RU"/>
        </w:rPr>
        <w:t xml:space="preserve"> к его значению просто прибавляется 1.</w:t>
      </w:r>
    </w:p>
    <w:p w14:paraId="3CC53033" w14:textId="77777777" w:rsidR="00460199" w:rsidRPr="0034392D" w:rsidRDefault="00460199" w:rsidP="00460199">
      <w:pPr>
        <w:autoSpaceDE w:val="0"/>
        <w:autoSpaceDN w:val="0"/>
        <w:adjustRightInd w:val="0"/>
        <w:spacing w:after="0" w:line="240" w:lineRule="auto"/>
        <w:rPr>
          <w:rFonts w:ascii="Trebuchet MS" w:eastAsiaTheme="minorEastAsia" w:hAnsi="Trebuchet MS" w:cs="Trebuchet MS"/>
          <w:color w:val="000000"/>
          <w:sz w:val="12"/>
          <w:szCs w:val="12"/>
          <w:lang w:val="ru-RU" w:eastAsia="ru-RU"/>
        </w:rPr>
      </w:pPr>
    </w:p>
    <w:p w14:paraId="73D6EB37" w14:textId="77777777" w:rsidR="00460199" w:rsidRPr="0034392D" w:rsidRDefault="00460199" w:rsidP="00460199">
      <w:pPr>
        <w:autoSpaceDE w:val="0"/>
        <w:autoSpaceDN w:val="0"/>
        <w:adjustRightInd w:val="0"/>
        <w:spacing w:after="0" w:line="240" w:lineRule="auto"/>
        <w:rPr>
          <w:rFonts w:ascii="Trebuchet MS" w:eastAsiaTheme="minorEastAsia" w:hAnsi="Trebuchet MS" w:cs="Trebuchet MS"/>
          <w:sz w:val="24"/>
          <w:szCs w:val="24"/>
          <w:lang w:val="ru-RU" w:eastAsia="ru-RU"/>
        </w:rPr>
      </w:pPr>
      <w:r w:rsidRPr="0034392D">
        <w:rPr>
          <w:rFonts w:ascii="Trebuchet MS" w:eastAsiaTheme="minorEastAsia" w:hAnsi="Trebuchet MS"/>
          <w:sz w:val="24"/>
          <w:szCs w:val="24"/>
          <w:lang w:val="ru-RU" w:eastAsia="ru-RU"/>
        </w:rPr>
        <w:t xml:space="preserve">Виды семафоров </w:t>
      </w:r>
      <w:r w:rsidRPr="0034392D">
        <w:rPr>
          <w:rFonts w:ascii="Trebuchet MS" w:eastAsiaTheme="minorEastAsia" w:hAnsi="Trebuchet MS" w:cs="Trebuchet MS"/>
          <w:b/>
          <w:bCs/>
          <w:sz w:val="24"/>
          <w:szCs w:val="24"/>
          <w:lang w:val="ru-RU" w:eastAsia="ru-RU"/>
        </w:rPr>
        <w:t xml:space="preserve">Двоичный семафор </w:t>
      </w:r>
    </w:p>
    <w:p w14:paraId="170AA341" w14:textId="77777777" w:rsidR="00460199" w:rsidRPr="0034392D" w:rsidRDefault="00460199" w:rsidP="00460199">
      <w:pPr>
        <w:autoSpaceDE w:val="0"/>
        <w:autoSpaceDN w:val="0"/>
        <w:adjustRightInd w:val="0"/>
        <w:spacing w:after="93"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00072">
        <w:rPr>
          <w:rFonts w:ascii="Trebuchet MS" w:eastAsiaTheme="minorEastAsia" w:hAnsi="Trebuchet MS" w:cs="Trebuchet MS"/>
          <w:sz w:val="24"/>
          <w:szCs w:val="24"/>
          <w:lang w:eastAsia="ru-RU"/>
        </w:rPr>
        <w:t>S</w:t>
      </w:r>
      <w:r w:rsidRPr="0034392D">
        <w:rPr>
          <w:rFonts w:ascii="Trebuchet MS" w:eastAsiaTheme="minorEastAsia" w:hAnsi="Trebuchet MS" w:cs="Trebuchet MS"/>
          <w:sz w:val="24"/>
          <w:szCs w:val="24"/>
          <w:lang w:val="ru-RU" w:eastAsia="ru-RU"/>
        </w:rPr>
        <w:t xml:space="preserve"> может принимать значения 0 и 1, инициализируется значением 1 </w:t>
      </w:r>
    </w:p>
    <w:p w14:paraId="0E25BB46" w14:textId="77777777" w:rsidR="00460199" w:rsidRPr="0034392D" w:rsidRDefault="00460199" w:rsidP="00460199">
      <w:pPr>
        <w:autoSpaceDE w:val="0"/>
        <w:autoSpaceDN w:val="0"/>
        <w:adjustRightInd w:val="0"/>
        <w:spacing w:after="93"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обеспечивает эксклюзивный доступ к ресурсу (например, при работе в критической секции) </w:t>
      </w:r>
    </w:p>
    <w:p w14:paraId="588E2AEB" w14:textId="77777777" w:rsidR="00460199" w:rsidRPr="0034392D" w:rsidRDefault="00460199" w:rsidP="00460199">
      <w:pPr>
        <w:autoSpaceDE w:val="0"/>
        <w:autoSpaceDN w:val="0"/>
        <w:adjustRightInd w:val="0"/>
        <w:spacing w:after="0"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одновременно может выполняться только один поток </w:t>
      </w:r>
    </w:p>
    <w:p w14:paraId="611165F1" w14:textId="77777777" w:rsidR="00460199" w:rsidRPr="0034392D" w:rsidRDefault="00460199" w:rsidP="00460199">
      <w:pPr>
        <w:autoSpaceDE w:val="0"/>
        <w:autoSpaceDN w:val="0"/>
        <w:adjustRightInd w:val="0"/>
        <w:spacing w:after="0" w:line="240" w:lineRule="auto"/>
        <w:rPr>
          <w:rFonts w:ascii="Trebuchet MS" w:eastAsiaTheme="minorEastAsia" w:hAnsi="Trebuchet MS" w:cs="Trebuchet MS"/>
          <w:color w:val="000000"/>
          <w:sz w:val="24"/>
          <w:szCs w:val="24"/>
          <w:lang w:val="ru-RU" w:eastAsia="ru-RU"/>
        </w:rPr>
      </w:pPr>
    </w:p>
    <w:p w14:paraId="7380AFF4" w14:textId="77777777" w:rsidR="00460199" w:rsidRPr="0034392D" w:rsidRDefault="00460199" w:rsidP="00460199">
      <w:pPr>
        <w:autoSpaceDE w:val="0"/>
        <w:autoSpaceDN w:val="0"/>
        <w:adjustRightInd w:val="0"/>
        <w:spacing w:after="0" w:line="240" w:lineRule="auto"/>
        <w:rPr>
          <w:rFonts w:ascii="Trebuchet MS" w:eastAsiaTheme="minorEastAsia" w:hAnsi="Trebuchet MS" w:cs="Trebuchet MS"/>
          <w:lang w:val="ru-RU" w:eastAsia="ru-RU"/>
        </w:rPr>
      </w:pPr>
      <w:r w:rsidRPr="0034392D">
        <w:rPr>
          <w:rFonts w:ascii="Trebuchet MS" w:eastAsiaTheme="minorEastAsia" w:hAnsi="Trebuchet MS" w:cs="Trebuchet MS"/>
          <w:b/>
          <w:bCs/>
          <w:lang w:val="ru-RU" w:eastAsia="ru-RU"/>
        </w:rPr>
        <w:t xml:space="preserve">Счетный семафор </w:t>
      </w:r>
    </w:p>
    <w:p w14:paraId="2AEB28F1" w14:textId="77777777" w:rsidR="00460199" w:rsidRPr="0034392D" w:rsidRDefault="00460199" w:rsidP="00460199">
      <w:pPr>
        <w:autoSpaceDE w:val="0"/>
        <w:autoSpaceDN w:val="0"/>
        <w:adjustRightInd w:val="0"/>
        <w:spacing w:after="93" w:line="240" w:lineRule="auto"/>
        <w:rPr>
          <w:rFonts w:ascii="Trebuchet MS" w:eastAsiaTheme="minorEastAsia" w:hAnsi="Trebuchet MS" w:cs="Trebuchet MS"/>
          <w:lang w:val="ru-RU" w:eastAsia="ru-RU"/>
        </w:rPr>
      </w:pPr>
      <w:r w:rsidRPr="0034392D">
        <w:rPr>
          <w:rFonts w:ascii="Arial" w:eastAsiaTheme="minorEastAsia" w:hAnsi="Arial" w:cs="Arial"/>
          <w:lang w:val="ru-RU" w:eastAsia="ru-RU"/>
        </w:rPr>
        <w:t>•</w:t>
      </w:r>
      <w:r w:rsidRPr="00300072">
        <w:rPr>
          <w:rFonts w:ascii="Trebuchet MS" w:eastAsiaTheme="minorEastAsia" w:hAnsi="Trebuchet MS" w:cs="Trebuchet MS"/>
          <w:lang w:eastAsia="ru-RU"/>
        </w:rPr>
        <w:t>S</w:t>
      </w:r>
      <w:r w:rsidRPr="0034392D">
        <w:rPr>
          <w:rFonts w:ascii="Trebuchet MS" w:eastAsiaTheme="minorEastAsia" w:hAnsi="Trebuchet MS" w:cs="Trebuchet MS"/>
          <w:lang w:val="ru-RU" w:eastAsia="ru-RU"/>
        </w:rPr>
        <w:t xml:space="preserve"> инициализируется значением </w:t>
      </w:r>
      <w:r w:rsidRPr="00300072">
        <w:rPr>
          <w:rFonts w:ascii="Trebuchet MS" w:eastAsiaTheme="minorEastAsia" w:hAnsi="Trebuchet MS" w:cs="Trebuchet MS"/>
          <w:lang w:eastAsia="ru-RU"/>
        </w:rPr>
        <w:t>N</w:t>
      </w:r>
      <w:r w:rsidRPr="0034392D">
        <w:rPr>
          <w:rFonts w:ascii="Trebuchet MS" w:eastAsiaTheme="minorEastAsia" w:hAnsi="Trebuchet MS" w:cs="Trebuchet MS"/>
          <w:lang w:val="ru-RU" w:eastAsia="ru-RU"/>
        </w:rPr>
        <w:t xml:space="preserve"> (число доступных единиц ресурса) </w:t>
      </w:r>
    </w:p>
    <w:p w14:paraId="1A8E5E6D" w14:textId="77777777" w:rsidR="00460199" w:rsidRPr="0034392D" w:rsidRDefault="00460199" w:rsidP="00460199">
      <w:pPr>
        <w:autoSpaceDE w:val="0"/>
        <w:autoSpaceDN w:val="0"/>
        <w:adjustRightInd w:val="0"/>
        <w:spacing w:after="93" w:line="240" w:lineRule="auto"/>
        <w:rPr>
          <w:rFonts w:ascii="Trebuchet MS" w:eastAsiaTheme="minorEastAsia" w:hAnsi="Trebuchet MS" w:cs="Trebuchet MS"/>
          <w:lang w:val="ru-RU" w:eastAsia="ru-RU"/>
        </w:rPr>
      </w:pPr>
      <w:r w:rsidRPr="0034392D">
        <w:rPr>
          <w:rFonts w:ascii="Arial" w:eastAsiaTheme="minorEastAsia" w:hAnsi="Arial" w:cs="Arial"/>
          <w:lang w:val="ru-RU" w:eastAsia="ru-RU"/>
        </w:rPr>
        <w:t>•</w:t>
      </w:r>
      <w:r w:rsidRPr="0034392D">
        <w:rPr>
          <w:rFonts w:ascii="Trebuchet MS" w:eastAsiaTheme="minorEastAsia" w:hAnsi="Trebuchet MS" w:cs="Trebuchet MS"/>
          <w:lang w:val="ru-RU" w:eastAsia="ru-RU"/>
        </w:rPr>
        <w:t xml:space="preserve">представляет ресурсы, состоящие из нескольких однородных элементов </w:t>
      </w:r>
    </w:p>
    <w:p w14:paraId="62C929E7" w14:textId="77777777" w:rsidR="00460199" w:rsidRPr="0034392D" w:rsidRDefault="00460199" w:rsidP="00460199">
      <w:pPr>
        <w:autoSpaceDE w:val="0"/>
        <w:autoSpaceDN w:val="0"/>
        <w:adjustRightInd w:val="0"/>
        <w:spacing w:after="0" w:line="240" w:lineRule="auto"/>
        <w:rPr>
          <w:rFonts w:ascii="Trebuchet MS" w:eastAsiaTheme="minorEastAsia" w:hAnsi="Trebuchet MS" w:cs="Trebuchet MS"/>
          <w:lang w:val="ru-RU" w:eastAsia="ru-RU"/>
        </w:rPr>
      </w:pPr>
      <w:r w:rsidRPr="0034392D">
        <w:rPr>
          <w:rFonts w:ascii="Arial" w:eastAsiaTheme="minorEastAsia" w:hAnsi="Arial" w:cs="Arial"/>
          <w:lang w:val="ru-RU" w:eastAsia="ru-RU"/>
        </w:rPr>
        <w:t>•</w:t>
      </w:r>
      <w:r w:rsidRPr="0034392D">
        <w:rPr>
          <w:rFonts w:ascii="Trebuchet MS" w:eastAsiaTheme="minorEastAsia" w:hAnsi="Trebuchet MS" w:cs="Trebuchet MS"/>
          <w:lang w:val="ru-RU" w:eastAsia="ru-RU"/>
        </w:rPr>
        <w:t xml:space="preserve">позволяет потокам исполняться, пока есть неиспользуемые элементы </w:t>
      </w:r>
    </w:p>
    <w:p w14:paraId="7E4E44DF" w14:textId="5A59667F" w:rsidR="00460199" w:rsidRPr="0034392D" w:rsidRDefault="00460199" w:rsidP="002F30F8">
      <w:pPr>
        <w:spacing w:before="100" w:beforeAutospacing="1" w:after="100" w:afterAutospacing="1" w:line="240" w:lineRule="auto"/>
        <w:rPr>
          <w:rFonts w:ascii="Times New Roman" w:eastAsia="Times New Roman" w:hAnsi="Times New Roman" w:cs="Times New Roman"/>
          <w:sz w:val="24"/>
          <w:szCs w:val="24"/>
          <w:lang w:val="ru-RU"/>
        </w:rPr>
      </w:pPr>
    </w:p>
    <w:p w14:paraId="5C104165" w14:textId="0DE34CA3" w:rsidR="002F30F8" w:rsidRPr="0034392D" w:rsidRDefault="002F30F8" w:rsidP="002F30F8">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Одной из типовых задач, требующих организации взаимодействия процессов, является задача </w:t>
      </w:r>
      <w:r w:rsidRPr="002F30F8">
        <w:rPr>
          <w:rFonts w:ascii="Times New Roman" w:eastAsia="Times New Roman" w:hAnsi="Times New Roman" w:cs="Times New Roman"/>
          <w:b/>
          <w:bCs/>
          <w:i/>
          <w:iCs/>
          <w:sz w:val="24"/>
          <w:szCs w:val="24"/>
        </w:rPr>
        <w:t>producer</w:t>
      </w:r>
      <w:r w:rsidRPr="0034392D">
        <w:rPr>
          <w:rFonts w:ascii="Times New Roman" w:eastAsia="Times New Roman" w:hAnsi="Times New Roman" w:cs="Times New Roman"/>
          <w:b/>
          <w:bCs/>
          <w:i/>
          <w:iCs/>
          <w:sz w:val="24"/>
          <w:szCs w:val="24"/>
          <w:lang w:val="ru-RU"/>
        </w:rPr>
        <w:t>-</w:t>
      </w:r>
      <w:r w:rsidRPr="002F30F8">
        <w:rPr>
          <w:rFonts w:ascii="Times New Roman" w:eastAsia="Times New Roman" w:hAnsi="Times New Roman" w:cs="Times New Roman"/>
          <w:b/>
          <w:bCs/>
          <w:i/>
          <w:iCs/>
          <w:sz w:val="24"/>
          <w:szCs w:val="24"/>
        </w:rPr>
        <w:t>consumer</w:t>
      </w:r>
      <w:r w:rsidRPr="0034392D">
        <w:rPr>
          <w:rFonts w:ascii="Times New Roman" w:eastAsia="Times New Roman" w:hAnsi="Times New Roman" w:cs="Times New Roman"/>
          <w:sz w:val="24"/>
          <w:szCs w:val="24"/>
          <w:lang w:val="ru-RU"/>
        </w:rPr>
        <w:t xml:space="preserve"> (производитель-потребитель). Пусть два процесса обмениваются информацией через буфер ограниченного размера. Производитель закладывает информацию в буфер, а потребитель извлекает ее оттуда.</w:t>
      </w:r>
    </w:p>
    <w:p w14:paraId="67A2C531" w14:textId="77777777" w:rsidR="00460199" w:rsidRPr="0034392D" w:rsidRDefault="00460199" w:rsidP="00460199">
      <w:pPr>
        <w:autoSpaceDE w:val="0"/>
        <w:autoSpaceDN w:val="0"/>
        <w:adjustRightInd w:val="0"/>
        <w:spacing w:after="0" w:line="240" w:lineRule="auto"/>
        <w:rPr>
          <w:rFonts w:ascii="Trebuchet MS" w:eastAsiaTheme="minorEastAsia" w:hAnsi="Trebuchet MS"/>
          <w:lang w:val="ru-RU" w:eastAsia="ru-RU"/>
        </w:rPr>
      </w:pPr>
      <w:bookmarkStart w:id="140" w:name="_Hlk101733700"/>
      <w:r w:rsidRPr="0034392D">
        <w:rPr>
          <w:rFonts w:ascii="Trebuchet MS" w:eastAsiaTheme="minorEastAsia" w:hAnsi="Trebuchet MS"/>
          <w:b/>
          <w:bCs/>
          <w:lang w:val="ru-RU" w:eastAsia="ru-RU"/>
        </w:rPr>
        <w:t xml:space="preserve">Итоги </w:t>
      </w:r>
    </w:p>
    <w:p w14:paraId="6A73D2D2" w14:textId="77777777" w:rsidR="00460199" w:rsidRPr="0034392D" w:rsidRDefault="00460199" w:rsidP="00460199">
      <w:pPr>
        <w:autoSpaceDE w:val="0"/>
        <w:autoSpaceDN w:val="0"/>
        <w:adjustRightInd w:val="0"/>
        <w:spacing w:after="93" w:line="240" w:lineRule="auto"/>
        <w:rPr>
          <w:rFonts w:ascii="Trebuchet MS" w:eastAsiaTheme="minorEastAsia" w:hAnsi="Trebuchet MS" w:cs="Trebuchet MS"/>
          <w:lang w:val="ru-RU" w:eastAsia="ru-RU"/>
        </w:rPr>
      </w:pPr>
      <w:r w:rsidRPr="0034392D">
        <w:rPr>
          <w:rFonts w:ascii="Trebuchet MS" w:eastAsiaTheme="minorEastAsia" w:hAnsi="Trebuchet MS" w:cs="Trebuchet MS"/>
          <w:lang w:val="ru-RU" w:eastAsia="ru-RU"/>
        </w:rPr>
        <w:t xml:space="preserve">1.С помощью семафоров можно решить любую классическую задачу синхронизации, </w:t>
      </w:r>
      <w:proofErr w:type="gramStart"/>
      <w:r w:rsidRPr="0034392D">
        <w:rPr>
          <w:rFonts w:ascii="Trebuchet MS" w:eastAsiaTheme="minorEastAsia" w:hAnsi="Trebuchet MS" w:cs="Trebuchet MS"/>
          <w:lang w:val="ru-RU" w:eastAsia="ru-RU"/>
        </w:rPr>
        <w:t>но по сути</w:t>
      </w:r>
      <w:proofErr w:type="gramEnd"/>
      <w:r w:rsidRPr="0034392D">
        <w:rPr>
          <w:rFonts w:ascii="Trebuchet MS" w:eastAsiaTheme="minorEastAsia" w:hAnsi="Trebuchet MS" w:cs="Trebuchet MS"/>
          <w:lang w:val="ru-RU" w:eastAsia="ru-RU"/>
        </w:rPr>
        <w:t xml:space="preserve">, семафоры - это разделяемые глобальные переменные (что является признаком плохой структуры программы) </w:t>
      </w:r>
    </w:p>
    <w:p w14:paraId="786BC350" w14:textId="77777777" w:rsidR="00460199" w:rsidRPr="0034392D" w:rsidRDefault="00460199" w:rsidP="00460199">
      <w:pPr>
        <w:autoSpaceDE w:val="0"/>
        <w:autoSpaceDN w:val="0"/>
        <w:adjustRightInd w:val="0"/>
        <w:spacing w:after="93" w:line="240" w:lineRule="auto"/>
        <w:rPr>
          <w:rFonts w:ascii="Trebuchet MS" w:eastAsiaTheme="minorEastAsia" w:hAnsi="Trebuchet MS" w:cs="Trebuchet MS"/>
          <w:lang w:val="ru-RU" w:eastAsia="ru-RU"/>
        </w:rPr>
      </w:pPr>
      <w:r w:rsidRPr="0034392D">
        <w:rPr>
          <w:rFonts w:ascii="Trebuchet MS" w:eastAsiaTheme="minorEastAsia" w:hAnsi="Trebuchet MS" w:cs="Trebuchet MS"/>
          <w:lang w:val="ru-RU" w:eastAsia="ru-RU"/>
        </w:rPr>
        <w:t xml:space="preserve">2.Семафоры используются как для решения задачи взаимного исключения, так и для координации действий </w:t>
      </w:r>
    </w:p>
    <w:p w14:paraId="5930CC06" w14:textId="77777777" w:rsidR="00460199" w:rsidRPr="0034392D" w:rsidRDefault="00460199" w:rsidP="00460199">
      <w:pPr>
        <w:autoSpaceDE w:val="0"/>
        <w:autoSpaceDN w:val="0"/>
        <w:adjustRightInd w:val="0"/>
        <w:spacing w:after="93" w:line="240" w:lineRule="auto"/>
        <w:rPr>
          <w:rFonts w:ascii="Trebuchet MS" w:eastAsiaTheme="minorEastAsia" w:hAnsi="Trebuchet MS" w:cs="Trebuchet MS"/>
          <w:lang w:val="ru-RU" w:eastAsia="ru-RU"/>
        </w:rPr>
      </w:pPr>
      <w:r w:rsidRPr="0034392D">
        <w:rPr>
          <w:rFonts w:ascii="Trebuchet MS" w:eastAsiaTheme="minorEastAsia" w:hAnsi="Trebuchet MS" w:cs="Trebuchet MS"/>
          <w:lang w:val="ru-RU" w:eastAsia="ru-RU"/>
        </w:rPr>
        <w:t xml:space="preserve">3.Отсутствует связь между семафором и данными, доступом к которым он управляет </w:t>
      </w:r>
    </w:p>
    <w:p w14:paraId="63FFCE86" w14:textId="617E7483" w:rsidR="00460199" w:rsidRPr="0034392D" w:rsidRDefault="00460199" w:rsidP="00460199">
      <w:pPr>
        <w:autoSpaceDE w:val="0"/>
        <w:autoSpaceDN w:val="0"/>
        <w:adjustRightInd w:val="0"/>
        <w:spacing w:after="0" w:line="240" w:lineRule="auto"/>
        <w:rPr>
          <w:rFonts w:ascii="Trebuchet MS" w:eastAsiaTheme="minorEastAsia" w:hAnsi="Trebuchet MS" w:cs="Trebuchet MS"/>
          <w:lang w:val="ru-RU" w:eastAsia="ru-RU"/>
        </w:rPr>
      </w:pPr>
      <w:r w:rsidRPr="0034392D">
        <w:rPr>
          <w:rFonts w:ascii="Trebuchet MS" w:eastAsiaTheme="minorEastAsia" w:hAnsi="Trebuchet MS" w:cs="Trebuchet MS"/>
          <w:lang w:val="ru-RU" w:eastAsia="ru-RU"/>
        </w:rPr>
        <w:t xml:space="preserve">4.Нет контроля использования семафоров со стороны компилятора или операционной системы, соответственно - нет гарантий, что семафоры будут использованы правильно </w:t>
      </w:r>
    </w:p>
    <w:bookmarkEnd w:id="140"/>
    <w:p w14:paraId="2ED7309F" w14:textId="77777777" w:rsidR="002F30F8" w:rsidRPr="0034392D" w:rsidRDefault="002F30F8" w:rsidP="00300072">
      <w:pPr>
        <w:spacing w:before="100" w:beforeAutospacing="1" w:after="100" w:afterAutospacing="1" w:line="240" w:lineRule="auto"/>
        <w:rPr>
          <w:rFonts w:ascii="Arial" w:eastAsiaTheme="minorEastAsia" w:hAnsi="Arial" w:cs="Arial"/>
          <w:color w:val="000000"/>
          <w:sz w:val="24"/>
          <w:szCs w:val="24"/>
          <w:lang w:val="ru-RU" w:eastAsia="ru-RU"/>
        </w:rPr>
      </w:pPr>
    </w:p>
    <w:p w14:paraId="1E4B76DB" w14:textId="77777777" w:rsidR="00300072" w:rsidRPr="0034392D" w:rsidRDefault="00300072" w:rsidP="00300072">
      <w:pPr>
        <w:spacing w:before="100" w:beforeAutospacing="1" w:after="100" w:afterAutospacing="1" w:line="480" w:lineRule="atLeast"/>
        <w:outlineLvl w:val="1"/>
        <w:rPr>
          <w:rFonts w:ascii="Times New Roman" w:eastAsia="Times New Roman" w:hAnsi="Times New Roman" w:cs="Times New Roman"/>
          <w:b/>
          <w:bCs/>
          <w:sz w:val="36"/>
          <w:szCs w:val="36"/>
          <w:lang w:val="ru-RU"/>
        </w:rPr>
      </w:pPr>
      <w:r w:rsidRPr="0034392D">
        <w:rPr>
          <w:rFonts w:ascii="Times New Roman" w:eastAsia="Times New Roman" w:hAnsi="Times New Roman" w:cs="Times New Roman"/>
          <w:b/>
          <w:bCs/>
          <w:sz w:val="36"/>
          <w:szCs w:val="36"/>
          <w:lang w:val="ru-RU"/>
        </w:rPr>
        <w:t xml:space="preserve">Проблема производителя и потребителя </w:t>
      </w:r>
    </w:p>
    <w:p w14:paraId="501B7757"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1"/>
          <w:szCs w:val="21"/>
          <w:lang w:val="ru-RU"/>
        </w:rPr>
      </w:pPr>
      <w:bookmarkStart w:id="141" w:name="_Hlk101733742"/>
      <w:r w:rsidRPr="0034392D">
        <w:rPr>
          <w:rFonts w:ascii="Times New Roman" w:eastAsia="Times New Roman" w:hAnsi="Times New Roman" w:cs="Times New Roman"/>
          <w:sz w:val="21"/>
          <w:szCs w:val="21"/>
          <w:lang w:val="ru-RU"/>
        </w:rPr>
        <w:t>Проблема производителя-потребителя (</w:t>
      </w:r>
      <w:proofErr w:type="spellStart"/>
      <w:proofErr w:type="gramStart"/>
      <w:r w:rsidRPr="0034392D">
        <w:rPr>
          <w:rFonts w:ascii="Times New Roman" w:eastAsia="Times New Roman" w:hAnsi="Times New Roman" w:cs="Times New Roman"/>
          <w:sz w:val="21"/>
          <w:szCs w:val="21"/>
          <w:lang w:val="ru-RU"/>
        </w:rPr>
        <w:t>англ</w:t>
      </w:r>
      <w:proofErr w:type="spellEnd"/>
      <w:r w:rsidRPr="0034392D">
        <w:rPr>
          <w:rFonts w:ascii="Times New Roman" w:eastAsia="Times New Roman" w:hAnsi="Times New Roman" w:cs="Times New Roman"/>
          <w:sz w:val="21"/>
          <w:szCs w:val="21"/>
          <w:lang w:val="ru-RU"/>
        </w:rPr>
        <w:t xml:space="preserve"> .</w:t>
      </w:r>
      <w:proofErr w:type="gramEnd"/>
      <w:r w:rsidRPr="0034392D">
        <w:rPr>
          <w:rFonts w:ascii="Times New Roman" w:eastAsia="Times New Roman" w:hAnsi="Times New Roman" w:cs="Times New Roman"/>
          <w:sz w:val="21"/>
          <w:szCs w:val="21"/>
          <w:lang w:val="ru-RU"/>
        </w:rPr>
        <w:t xml:space="preserve">: </w:t>
      </w:r>
      <w:r w:rsidRPr="00300072">
        <w:rPr>
          <w:rFonts w:ascii="Times New Roman" w:eastAsia="Times New Roman" w:hAnsi="Times New Roman" w:cs="Times New Roman"/>
          <w:sz w:val="21"/>
          <w:szCs w:val="21"/>
        </w:rPr>
        <w:t>Producer</w:t>
      </w:r>
      <w:r w:rsidRPr="0034392D">
        <w:rPr>
          <w:rFonts w:ascii="Times New Roman" w:eastAsia="Times New Roman" w:hAnsi="Times New Roman" w:cs="Times New Roman"/>
          <w:sz w:val="21"/>
          <w:szCs w:val="21"/>
          <w:lang w:val="ru-RU"/>
        </w:rPr>
        <w:t>-</w:t>
      </w:r>
      <w:r w:rsidRPr="00300072">
        <w:rPr>
          <w:rFonts w:ascii="Times New Roman" w:eastAsia="Times New Roman" w:hAnsi="Times New Roman" w:cs="Times New Roman"/>
          <w:sz w:val="21"/>
          <w:szCs w:val="21"/>
        </w:rPr>
        <w:t>consumer</w:t>
      </w:r>
      <w:r w:rsidRPr="0034392D">
        <w:rPr>
          <w:rFonts w:ascii="Times New Roman" w:eastAsia="Times New Roman" w:hAnsi="Times New Roman" w:cs="Times New Roman"/>
          <w:sz w:val="21"/>
          <w:szCs w:val="21"/>
          <w:lang w:val="ru-RU"/>
        </w:rPr>
        <w:t xml:space="preserve"> </w:t>
      </w:r>
      <w:r w:rsidRPr="00300072">
        <w:rPr>
          <w:rFonts w:ascii="Times New Roman" w:eastAsia="Times New Roman" w:hAnsi="Times New Roman" w:cs="Times New Roman"/>
          <w:sz w:val="21"/>
          <w:szCs w:val="21"/>
        </w:rPr>
        <w:t>problem</w:t>
      </w:r>
      <w:r w:rsidRPr="0034392D">
        <w:rPr>
          <w:rFonts w:ascii="Times New Roman" w:eastAsia="Times New Roman" w:hAnsi="Times New Roman" w:cs="Times New Roman"/>
          <w:sz w:val="21"/>
          <w:szCs w:val="21"/>
          <w:lang w:val="ru-RU"/>
        </w:rPr>
        <w:t xml:space="preserve">), также известная как проблема ограниченного буфера (англ.: </w:t>
      </w:r>
      <w:r w:rsidRPr="00300072">
        <w:rPr>
          <w:rFonts w:ascii="Times New Roman" w:eastAsia="Times New Roman" w:hAnsi="Times New Roman" w:cs="Times New Roman"/>
          <w:sz w:val="21"/>
          <w:szCs w:val="21"/>
        </w:rPr>
        <w:t>Bounded</w:t>
      </w:r>
      <w:r w:rsidRPr="0034392D">
        <w:rPr>
          <w:rFonts w:ascii="Times New Roman" w:eastAsia="Times New Roman" w:hAnsi="Times New Roman" w:cs="Times New Roman"/>
          <w:sz w:val="21"/>
          <w:szCs w:val="21"/>
          <w:lang w:val="ru-RU"/>
        </w:rPr>
        <w:t>-</w:t>
      </w:r>
      <w:r w:rsidRPr="00300072">
        <w:rPr>
          <w:rFonts w:ascii="Times New Roman" w:eastAsia="Times New Roman" w:hAnsi="Times New Roman" w:cs="Times New Roman"/>
          <w:sz w:val="21"/>
          <w:szCs w:val="21"/>
        </w:rPr>
        <w:t>buffer</w:t>
      </w:r>
      <w:r w:rsidRPr="0034392D">
        <w:rPr>
          <w:rFonts w:ascii="Times New Roman" w:eastAsia="Times New Roman" w:hAnsi="Times New Roman" w:cs="Times New Roman"/>
          <w:sz w:val="21"/>
          <w:szCs w:val="21"/>
          <w:lang w:val="ru-RU"/>
        </w:rPr>
        <w:t xml:space="preserve"> </w:t>
      </w:r>
      <w:r w:rsidRPr="00300072">
        <w:rPr>
          <w:rFonts w:ascii="Times New Roman" w:eastAsia="Times New Roman" w:hAnsi="Times New Roman" w:cs="Times New Roman"/>
          <w:sz w:val="21"/>
          <w:szCs w:val="21"/>
        </w:rPr>
        <w:t>problem</w:t>
      </w:r>
      <w:r w:rsidRPr="0034392D">
        <w:rPr>
          <w:rFonts w:ascii="Times New Roman" w:eastAsia="Times New Roman" w:hAnsi="Times New Roman" w:cs="Times New Roman"/>
          <w:sz w:val="21"/>
          <w:szCs w:val="21"/>
          <w:lang w:val="ru-RU"/>
        </w:rPr>
        <w:t>), является классическим случаем проблем многопоточной синхронизации. Эта проблема описывает, что происходит, когда два потока, совместно использующие буфер фиксированного размера - так называемые «производитель» и «потребитель», фактически работают. Основная роль производителя - сгенерировать определенный объем данных в буфер, а затем повторить процесс. В то же время потребители используют эти данные в буфере. Ключ к этой проблеме - гарантировать, что производители не будут добавлять данные, когда буфер заполнен, а потребители не будут потреблять данные, когда буфер пуст.</w:t>
      </w:r>
    </w:p>
    <w:bookmarkEnd w:id="141"/>
    <w:p w14:paraId="48BE1EE5"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1"/>
          <w:szCs w:val="21"/>
          <w:lang w:val="ru-RU"/>
        </w:rPr>
      </w:pPr>
      <w:r w:rsidRPr="0034392D">
        <w:rPr>
          <w:rFonts w:ascii="Times New Roman" w:eastAsia="Times New Roman" w:hAnsi="Times New Roman" w:cs="Times New Roman"/>
          <w:sz w:val="21"/>
          <w:szCs w:val="21"/>
          <w:lang w:val="ru-RU"/>
        </w:rPr>
        <w:t>Решение: (1) использовать механизм для защиты синхронизации между производителем и потребителем; (2) построить конвейер между производителем и потребителем. Первый метод более эффективен, прост в реализации и код более управляем, что является обычным режимом. Второй тип конвейерного буфера нелегко контролировать, передаваемый объект данных нелегко инкапсулировать и т. Д.</w:t>
      </w:r>
      <w:proofErr w:type="gramStart"/>
      <w:r w:rsidRPr="0034392D">
        <w:rPr>
          <w:rFonts w:ascii="Times New Roman" w:eastAsia="Times New Roman" w:hAnsi="Times New Roman" w:cs="Times New Roman"/>
          <w:sz w:val="21"/>
          <w:szCs w:val="21"/>
          <w:lang w:val="ru-RU"/>
        </w:rPr>
        <w:t>, И</w:t>
      </w:r>
      <w:proofErr w:type="gramEnd"/>
      <w:r w:rsidRPr="0034392D">
        <w:rPr>
          <w:rFonts w:ascii="Times New Roman" w:eastAsia="Times New Roman" w:hAnsi="Times New Roman" w:cs="Times New Roman"/>
          <w:sz w:val="21"/>
          <w:szCs w:val="21"/>
          <w:lang w:val="ru-RU"/>
        </w:rPr>
        <w:t xml:space="preserve"> это непрактично. Таким образом, в этой статье описывается только проблема производителя / потребителя механизма синхронизации.</w:t>
      </w:r>
    </w:p>
    <w:p w14:paraId="40B40C4F" w14:textId="52845393" w:rsidR="00300072" w:rsidRPr="0034392D" w:rsidRDefault="00300072" w:rsidP="00300072">
      <w:pPr>
        <w:spacing w:before="100" w:beforeAutospacing="1" w:after="100" w:afterAutospacing="1" w:line="240" w:lineRule="auto"/>
        <w:rPr>
          <w:rFonts w:ascii="Times New Roman" w:eastAsia="Times New Roman" w:hAnsi="Times New Roman" w:cs="Times New Roman"/>
          <w:sz w:val="21"/>
          <w:szCs w:val="21"/>
          <w:lang w:val="ru-RU"/>
        </w:rPr>
      </w:pPr>
      <w:r w:rsidRPr="0034392D">
        <w:rPr>
          <w:rFonts w:ascii="Times New Roman" w:eastAsia="Times New Roman" w:hAnsi="Times New Roman" w:cs="Times New Roman"/>
          <w:sz w:val="21"/>
          <w:szCs w:val="21"/>
          <w:lang w:val="ru-RU"/>
        </w:rPr>
        <w:t xml:space="preserve">Суть проблемы синхронизации заключается в том, как обеспечить целостность одного и того же ресурса при одновременном доступе нескольких потоков. Обычно используемый метод синхронизации заключается в использовании механизма сигнала или блокировки, чтобы гарантировать доступ к ресурсам не более чем одному потоку в любое время. Язык </w:t>
      </w:r>
      <w:r w:rsidRPr="00300072">
        <w:rPr>
          <w:rFonts w:ascii="Times New Roman" w:eastAsia="Times New Roman" w:hAnsi="Times New Roman" w:cs="Times New Roman"/>
          <w:sz w:val="21"/>
          <w:szCs w:val="21"/>
        </w:rPr>
        <w:t>Java</w:t>
      </w:r>
      <w:r w:rsidRPr="0034392D">
        <w:rPr>
          <w:rFonts w:ascii="Times New Roman" w:eastAsia="Times New Roman" w:hAnsi="Times New Roman" w:cs="Times New Roman"/>
          <w:sz w:val="21"/>
          <w:szCs w:val="21"/>
          <w:lang w:val="ru-RU"/>
        </w:rPr>
        <w:t xml:space="preserve"> реализует полную объективацию в многопоточном программировании и обеспечивает хорошую поддержку механизма синхронизации. В </w:t>
      </w:r>
      <w:r w:rsidRPr="00300072">
        <w:rPr>
          <w:rFonts w:ascii="Times New Roman" w:eastAsia="Times New Roman" w:hAnsi="Times New Roman" w:cs="Times New Roman"/>
          <w:sz w:val="21"/>
          <w:szCs w:val="21"/>
        </w:rPr>
        <w:t>Java</w:t>
      </w:r>
      <w:r w:rsidRPr="0034392D">
        <w:rPr>
          <w:rFonts w:ascii="Times New Roman" w:eastAsia="Times New Roman" w:hAnsi="Times New Roman" w:cs="Times New Roman"/>
          <w:sz w:val="21"/>
          <w:szCs w:val="21"/>
          <w:lang w:val="ru-RU"/>
        </w:rPr>
        <w:t xml:space="preserve"> существует четыре метода поддержки синхронизации: первые три - это синхронные методы, а один - конвейерный.</w:t>
      </w:r>
      <w:r w:rsidRPr="0034392D">
        <w:rPr>
          <w:rFonts w:ascii="Times New Roman" w:eastAsia="Times New Roman" w:hAnsi="Times New Roman" w:cs="Times New Roman"/>
          <w:sz w:val="21"/>
          <w:szCs w:val="21"/>
          <w:lang w:val="ru-RU"/>
        </w:rPr>
        <w:br/>
        <w:t xml:space="preserve">(1) метод </w:t>
      </w:r>
      <w:r w:rsidRPr="00300072">
        <w:rPr>
          <w:rFonts w:ascii="Times New Roman" w:eastAsia="Times New Roman" w:hAnsi="Times New Roman" w:cs="Times New Roman"/>
          <w:sz w:val="21"/>
          <w:szCs w:val="21"/>
        </w:rPr>
        <w:t>wait</w:t>
      </w:r>
      <w:r w:rsidRPr="0034392D">
        <w:rPr>
          <w:rFonts w:ascii="Times New Roman" w:eastAsia="Times New Roman" w:hAnsi="Times New Roman" w:cs="Times New Roman"/>
          <w:sz w:val="21"/>
          <w:szCs w:val="21"/>
          <w:lang w:val="ru-RU"/>
        </w:rPr>
        <w:t xml:space="preserve"> () / </w:t>
      </w:r>
      <w:r w:rsidRPr="00300072">
        <w:rPr>
          <w:rFonts w:ascii="Times New Roman" w:eastAsia="Times New Roman" w:hAnsi="Times New Roman" w:cs="Times New Roman"/>
          <w:sz w:val="21"/>
          <w:szCs w:val="21"/>
        </w:rPr>
        <w:t>notify</w:t>
      </w:r>
      <w:r w:rsidRPr="0034392D">
        <w:rPr>
          <w:rFonts w:ascii="Times New Roman" w:eastAsia="Times New Roman" w:hAnsi="Times New Roman" w:cs="Times New Roman"/>
          <w:sz w:val="21"/>
          <w:szCs w:val="21"/>
          <w:lang w:val="ru-RU"/>
        </w:rPr>
        <w:t xml:space="preserve"> ()</w:t>
      </w:r>
      <w:r w:rsidRPr="0034392D">
        <w:rPr>
          <w:rFonts w:ascii="Times New Roman" w:eastAsia="Times New Roman" w:hAnsi="Times New Roman" w:cs="Times New Roman"/>
          <w:sz w:val="21"/>
          <w:szCs w:val="21"/>
          <w:lang w:val="ru-RU"/>
        </w:rPr>
        <w:br/>
        <w:t xml:space="preserve">(2) метод </w:t>
      </w:r>
      <w:r w:rsidRPr="00300072">
        <w:rPr>
          <w:rFonts w:ascii="Times New Roman" w:eastAsia="Times New Roman" w:hAnsi="Times New Roman" w:cs="Times New Roman"/>
          <w:sz w:val="21"/>
          <w:szCs w:val="21"/>
        </w:rPr>
        <w:t>await</w:t>
      </w:r>
      <w:r w:rsidRPr="0034392D">
        <w:rPr>
          <w:rFonts w:ascii="Times New Roman" w:eastAsia="Times New Roman" w:hAnsi="Times New Roman" w:cs="Times New Roman"/>
          <w:sz w:val="21"/>
          <w:szCs w:val="21"/>
          <w:lang w:val="ru-RU"/>
        </w:rPr>
        <w:t xml:space="preserve"> () / </w:t>
      </w:r>
      <w:r w:rsidRPr="00300072">
        <w:rPr>
          <w:rFonts w:ascii="Times New Roman" w:eastAsia="Times New Roman" w:hAnsi="Times New Roman" w:cs="Times New Roman"/>
          <w:sz w:val="21"/>
          <w:szCs w:val="21"/>
        </w:rPr>
        <w:t>signal</w:t>
      </w:r>
      <w:r w:rsidRPr="0034392D">
        <w:rPr>
          <w:rFonts w:ascii="Times New Roman" w:eastAsia="Times New Roman" w:hAnsi="Times New Roman" w:cs="Times New Roman"/>
          <w:sz w:val="21"/>
          <w:szCs w:val="21"/>
          <w:lang w:val="ru-RU"/>
        </w:rPr>
        <w:t xml:space="preserve"> ()</w:t>
      </w:r>
      <w:r w:rsidRPr="0034392D">
        <w:rPr>
          <w:rFonts w:ascii="Times New Roman" w:eastAsia="Times New Roman" w:hAnsi="Times New Roman" w:cs="Times New Roman"/>
          <w:sz w:val="21"/>
          <w:szCs w:val="21"/>
          <w:lang w:val="ru-RU"/>
        </w:rPr>
        <w:br/>
        <w:t xml:space="preserve">(3) Метод блокировки очереди </w:t>
      </w:r>
      <w:proofErr w:type="spellStart"/>
      <w:r w:rsidRPr="00300072">
        <w:rPr>
          <w:rFonts w:ascii="Times New Roman" w:eastAsia="Times New Roman" w:hAnsi="Times New Roman" w:cs="Times New Roman"/>
          <w:sz w:val="21"/>
          <w:szCs w:val="21"/>
        </w:rPr>
        <w:t>BlockingQueue</w:t>
      </w:r>
      <w:proofErr w:type="spellEnd"/>
      <w:r w:rsidRPr="0034392D">
        <w:rPr>
          <w:rFonts w:ascii="Times New Roman" w:eastAsia="Times New Roman" w:hAnsi="Times New Roman" w:cs="Times New Roman"/>
          <w:sz w:val="21"/>
          <w:szCs w:val="21"/>
          <w:lang w:val="ru-RU"/>
        </w:rPr>
        <w:br/>
      </w:r>
      <w:r w:rsidRPr="0034392D">
        <w:rPr>
          <w:rFonts w:ascii="MS Mincho" w:eastAsia="MS Mincho" w:hAnsi="MS Mincho" w:cs="MS Mincho"/>
          <w:sz w:val="21"/>
          <w:szCs w:val="21"/>
          <w:lang w:val="ru-RU"/>
        </w:rPr>
        <w:t>（</w:t>
      </w:r>
      <w:r w:rsidRPr="0034392D">
        <w:rPr>
          <w:rFonts w:ascii="Times New Roman" w:eastAsia="Times New Roman" w:hAnsi="Times New Roman" w:cs="Times New Roman"/>
          <w:sz w:val="21"/>
          <w:szCs w:val="21"/>
          <w:lang w:val="ru-RU"/>
        </w:rPr>
        <w:t>4</w:t>
      </w:r>
      <w:r w:rsidRPr="0034392D">
        <w:rPr>
          <w:rFonts w:ascii="MS Mincho" w:eastAsia="MS Mincho" w:hAnsi="MS Mincho" w:cs="MS Mincho"/>
          <w:sz w:val="21"/>
          <w:szCs w:val="21"/>
          <w:lang w:val="ru-RU"/>
        </w:rPr>
        <w:t>）</w:t>
      </w:r>
      <w:proofErr w:type="spellStart"/>
      <w:r w:rsidRPr="00300072">
        <w:rPr>
          <w:rFonts w:ascii="Times New Roman" w:eastAsia="Times New Roman" w:hAnsi="Times New Roman" w:cs="Times New Roman"/>
          <w:sz w:val="21"/>
          <w:szCs w:val="21"/>
        </w:rPr>
        <w:t>PipedInputStream</w:t>
      </w:r>
      <w:proofErr w:type="spellEnd"/>
      <w:r w:rsidRPr="0034392D">
        <w:rPr>
          <w:rFonts w:ascii="Times New Roman" w:eastAsia="Times New Roman" w:hAnsi="Times New Roman" w:cs="Times New Roman"/>
          <w:sz w:val="21"/>
          <w:szCs w:val="21"/>
          <w:lang w:val="ru-RU"/>
        </w:rPr>
        <w:t xml:space="preserve"> / </w:t>
      </w:r>
      <w:proofErr w:type="spellStart"/>
      <w:r w:rsidRPr="00300072">
        <w:rPr>
          <w:rFonts w:ascii="Times New Roman" w:eastAsia="Times New Roman" w:hAnsi="Times New Roman" w:cs="Times New Roman"/>
          <w:sz w:val="21"/>
          <w:szCs w:val="21"/>
        </w:rPr>
        <w:t>PipedOutputStream</w:t>
      </w:r>
      <w:proofErr w:type="spellEnd"/>
    </w:p>
    <w:p w14:paraId="0ECC67BF" w14:textId="77777777" w:rsidR="00A25ED7" w:rsidRPr="00300072" w:rsidRDefault="00A25ED7" w:rsidP="00A25ED7">
      <w:pPr>
        <w:shd w:val="clear" w:color="auto" w:fill="FFFFFF"/>
        <w:spacing w:after="0" w:line="240" w:lineRule="auto"/>
        <w:outlineLvl w:val="3"/>
        <w:rPr>
          <w:rFonts w:ascii="Tahoma" w:eastAsia="Times New Roman" w:hAnsi="Tahoma" w:cs="Tahoma"/>
          <w:b/>
          <w:bCs/>
          <w:color w:val="000000"/>
          <w:lang w:val="ru-RU" w:eastAsia="ru-RU"/>
        </w:rPr>
      </w:pPr>
      <w:r w:rsidRPr="00300072">
        <w:rPr>
          <w:rFonts w:ascii="Tahoma" w:eastAsia="Times New Roman" w:hAnsi="Tahoma" w:cs="Tahoma"/>
          <w:b/>
          <w:bCs/>
          <w:color w:val="000000"/>
          <w:lang w:val="ru-RU" w:eastAsia="ru-RU"/>
        </w:rPr>
        <w:t xml:space="preserve">Решение проблемы </w:t>
      </w:r>
      <w:proofErr w:type="spellStart"/>
      <w:r w:rsidRPr="00300072">
        <w:rPr>
          <w:rFonts w:ascii="Tahoma" w:eastAsia="Times New Roman" w:hAnsi="Tahoma" w:cs="Tahoma"/>
          <w:b/>
          <w:bCs/>
          <w:color w:val="000000"/>
          <w:lang w:val="ru-RU" w:eastAsia="ru-RU"/>
        </w:rPr>
        <w:t>producer-consumer</w:t>
      </w:r>
      <w:proofErr w:type="spellEnd"/>
      <w:r w:rsidRPr="00300072">
        <w:rPr>
          <w:rFonts w:ascii="Tahoma" w:eastAsia="Times New Roman" w:hAnsi="Tahoma" w:cs="Tahoma"/>
          <w:b/>
          <w:bCs/>
          <w:color w:val="000000"/>
          <w:lang w:val="ru-RU" w:eastAsia="ru-RU"/>
        </w:rPr>
        <w:t xml:space="preserve"> с помощью семафоров</w:t>
      </w:r>
    </w:p>
    <w:p w14:paraId="52B4CB80" w14:textId="77777777" w:rsidR="00A25ED7" w:rsidRPr="00300072" w:rsidRDefault="00A25ED7" w:rsidP="00A25ED7">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Одной из типовых задач, требующих организации взаимодействия процессов, является задача </w:t>
      </w:r>
      <w:bookmarkStart w:id="142" w:name="keyword14"/>
      <w:bookmarkEnd w:id="142"/>
      <w:proofErr w:type="spellStart"/>
      <w:r w:rsidRPr="00300072">
        <w:rPr>
          <w:rFonts w:ascii="Tahoma" w:eastAsiaTheme="minorEastAsia" w:hAnsi="Tahoma" w:cs="Tahoma"/>
          <w:b/>
          <w:bCs/>
          <w:i/>
          <w:iCs/>
          <w:color w:val="000000"/>
          <w:sz w:val="18"/>
          <w:szCs w:val="18"/>
          <w:lang w:val="ru-RU" w:eastAsia="ru-RU"/>
        </w:rPr>
        <w:t>producer-consumer</w:t>
      </w:r>
      <w:proofErr w:type="spellEnd"/>
      <w:r w:rsidRPr="00300072">
        <w:rPr>
          <w:rFonts w:ascii="Tahoma" w:eastAsiaTheme="minorEastAsia" w:hAnsi="Tahoma" w:cs="Tahoma"/>
          <w:color w:val="000000"/>
          <w:sz w:val="18"/>
          <w:szCs w:val="18"/>
          <w:lang w:val="ru-RU" w:eastAsia="ru-RU"/>
        </w:rPr>
        <w:t> (производитель-потребитель). Пусть два процесса обмениваются информацией через буфер ограниченного размера. Производитель закладывает информацию в буфер, а потребитель извлекает ее оттуда. На этом уровне деятельность потребителя и производителя можно описать следующим образом.</w:t>
      </w:r>
    </w:p>
    <w:p w14:paraId="7CEFC16B"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Producer:  </w:t>
      </w:r>
      <w:proofErr w:type="gramStart"/>
      <w:r w:rsidRPr="00300072">
        <w:rPr>
          <w:rFonts w:ascii="Courier New" w:eastAsiaTheme="minorEastAsia" w:hAnsi="Courier New" w:cs="Courier New"/>
          <w:color w:val="8B0000"/>
          <w:sz w:val="20"/>
          <w:szCs w:val="20"/>
          <w:lang w:eastAsia="ru-RU"/>
        </w:rPr>
        <w:t>while(</w:t>
      </w:r>
      <w:proofErr w:type="gramEnd"/>
      <w:r w:rsidRPr="00300072">
        <w:rPr>
          <w:rFonts w:ascii="Courier New" w:eastAsiaTheme="minorEastAsia" w:hAnsi="Courier New" w:cs="Courier New"/>
          <w:color w:val="8B0000"/>
          <w:sz w:val="20"/>
          <w:szCs w:val="20"/>
          <w:lang w:eastAsia="ru-RU"/>
        </w:rPr>
        <w:t xml:space="preserve">1) { </w:t>
      </w:r>
    </w:p>
    <w:p w14:paraId="14DC107F"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w:t>
      </w:r>
      <w:proofErr w:type="spellStart"/>
      <w:r w:rsidRPr="00300072">
        <w:rPr>
          <w:rFonts w:ascii="Courier New" w:eastAsiaTheme="minorEastAsia" w:hAnsi="Courier New" w:cs="Courier New"/>
          <w:color w:val="8B0000"/>
          <w:sz w:val="20"/>
          <w:szCs w:val="20"/>
          <w:lang w:eastAsia="ru-RU"/>
        </w:rPr>
        <w:t>produce_item</w:t>
      </w:r>
      <w:proofErr w:type="spellEnd"/>
      <w:r w:rsidRPr="00300072">
        <w:rPr>
          <w:rFonts w:ascii="Courier New" w:eastAsiaTheme="minorEastAsia" w:hAnsi="Courier New" w:cs="Courier New"/>
          <w:color w:val="8B0000"/>
          <w:sz w:val="20"/>
          <w:szCs w:val="20"/>
          <w:lang w:eastAsia="ru-RU"/>
        </w:rPr>
        <w:t xml:space="preserve">; </w:t>
      </w:r>
    </w:p>
    <w:p w14:paraId="59719DE5"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lastRenderedPageBreak/>
        <w:t xml:space="preserve">              </w:t>
      </w:r>
      <w:proofErr w:type="spellStart"/>
      <w:r w:rsidRPr="00300072">
        <w:rPr>
          <w:rFonts w:ascii="Courier New" w:eastAsiaTheme="minorEastAsia" w:hAnsi="Courier New" w:cs="Courier New"/>
          <w:color w:val="8B0000"/>
          <w:sz w:val="20"/>
          <w:szCs w:val="20"/>
          <w:lang w:eastAsia="ru-RU"/>
        </w:rPr>
        <w:t>put_item</w:t>
      </w:r>
      <w:proofErr w:type="spellEnd"/>
      <w:r w:rsidRPr="00300072">
        <w:rPr>
          <w:rFonts w:ascii="Courier New" w:eastAsiaTheme="minorEastAsia" w:hAnsi="Courier New" w:cs="Courier New"/>
          <w:color w:val="8B0000"/>
          <w:sz w:val="20"/>
          <w:szCs w:val="20"/>
          <w:lang w:eastAsia="ru-RU"/>
        </w:rPr>
        <w:t xml:space="preserve">; </w:t>
      </w:r>
    </w:p>
    <w:p w14:paraId="76C33826"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 </w:t>
      </w:r>
    </w:p>
    <w:p w14:paraId="3A4E0177"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Consumer:  </w:t>
      </w:r>
      <w:proofErr w:type="gramStart"/>
      <w:r w:rsidRPr="00300072">
        <w:rPr>
          <w:rFonts w:ascii="Courier New" w:eastAsiaTheme="minorEastAsia" w:hAnsi="Courier New" w:cs="Courier New"/>
          <w:color w:val="8B0000"/>
          <w:sz w:val="20"/>
          <w:szCs w:val="20"/>
          <w:lang w:eastAsia="ru-RU"/>
        </w:rPr>
        <w:t>while(</w:t>
      </w:r>
      <w:proofErr w:type="gramEnd"/>
      <w:r w:rsidRPr="00300072">
        <w:rPr>
          <w:rFonts w:ascii="Courier New" w:eastAsiaTheme="minorEastAsia" w:hAnsi="Courier New" w:cs="Courier New"/>
          <w:color w:val="8B0000"/>
          <w:sz w:val="20"/>
          <w:szCs w:val="20"/>
          <w:lang w:eastAsia="ru-RU"/>
        </w:rPr>
        <w:t xml:space="preserve">1) { </w:t>
      </w:r>
    </w:p>
    <w:p w14:paraId="5D9B0F37"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w:t>
      </w:r>
      <w:proofErr w:type="spellStart"/>
      <w:r w:rsidRPr="00300072">
        <w:rPr>
          <w:rFonts w:ascii="Courier New" w:eastAsiaTheme="minorEastAsia" w:hAnsi="Courier New" w:cs="Courier New"/>
          <w:color w:val="8B0000"/>
          <w:sz w:val="20"/>
          <w:szCs w:val="20"/>
          <w:lang w:eastAsia="ru-RU"/>
        </w:rPr>
        <w:t>get_item</w:t>
      </w:r>
      <w:proofErr w:type="spellEnd"/>
      <w:r w:rsidRPr="00300072">
        <w:rPr>
          <w:rFonts w:ascii="Courier New" w:eastAsiaTheme="minorEastAsia" w:hAnsi="Courier New" w:cs="Courier New"/>
          <w:color w:val="8B0000"/>
          <w:sz w:val="20"/>
          <w:szCs w:val="20"/>
          <w:lang w:eastAsia="ru-RU"/>
        </w:rPr>
        <w:t xml:space="preserve">; </w:t>
      </w:r>
    </w:p>
    <w:p w14:paraId="20A39AC8"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w:t>
      </w:r>
      <w:proofErr w:type="spellStart"/>
      <w:r w:rsidRPr="00300072">
        <w:rPr>
          <w:rFonts w:ascii="Courier New" w:eastAsiaTheme="minorEastAsia" w:hAnsi="Courier New" w:cs="Courier New"/>
          <w:color w:val="8B0000"/>
          <w:sz w:val="20"/>
          <w:szCs w:val="20"/>
          <w:lang w:eastAsia="ru-RU"/>
        </w:rPr>
        <w:t>consume_item</w:t>
      </w:r>
      <w:proofErr w:type="spellEnd"/>
      <w:r w:rsidRPr="00300072">
        <w:rPr>
          <w:rFonts w:ascii="Courier New" w:eastAsiaTheme="minorEastAsia" w:hAnsi="Courier New" w:cs="Courier New"/>
          <w:color w:val="8B0000"/>
          <w:sz w:val="20"/>
          <w:szCs w:val="20"/>
          <w:lang w:eastAsia="ru-RU"/>
        </w:rPr>
        <w:t xml:space="preserve">; </w:t>
      </w:r>
    </w:p>
    <w:p w14:paraId="3F75B06A"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val="ru-RU" w:eastAsia="ru-RU"/>
        </w:rPr>
      </w:pPr>
      <w:r w:rsidRPr="00300072">
        <w:rPr>
          <w:rFonts w:ascii="Courier New" w:eastAsiaTheme="minorEastAsia" w:hAnsi="Courier New" w:cs="Courier New"/>
          <w:color w:val="8B0000"/>
          <w:sz w:val="20"/>
          <w:szCs w:val="20"/>
          <w:lang w:eastAsia="ru-RU"/>
        </w:rPr>
        <w:t xml:space="preserve">           </w:t>
      </w:r>
      <w:r w:rsidRPr="00300072">
        <w:rPr>
          <w:rFonts w:ascii="Courier New" w:eastAsiaTheme="minorEastAsia" w:hAnsi="Courier New" w:cs="Courier New"/>
          <w:color w:val="8B0000"/>
          <w:sz w:val="20"/>
          <w:szCs w:val="20"/>
          <w:lang w:val="ru-RU" w:eastAsia="ru-RU"/>
        </w:rPr>
        <w:t>}</w:t>
      </w:r>
    </w:p>
    <w:p w14:paraId="20FDB078" w14:textId="77777777" w:rsidR="00A25ED7" w:rsidRPr="00300072" w:rsidRDefault="00A25ED7" w:rsidP="00A25ED7">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Если буфер заполнен, то производитель должен ждать, пока в нем появится место, чтобы положить туда новую порцию информации. Если буфер пуст, то потребитель должен дожидаться нового сообщения. Как можно реализовать эти условия с помощью </w:t>
      </w:r>
      <w:bookmarkStart w:id="143" w:name="keyword15"/>
      <w:bookmarkEnd w:id="143"/>
      <w:r w:rsidRPr="00300072">
        <w:rPr>
          <w:rFonts w:ascii="Tahoma" w:eastAsiaTheme="minorEastAsia" w:hAnsi="Tahoma" w:cs="Tahoma"/>
          <w:i/>
          <w:iCs/>
          <w:color w:val="000000"/>
          <w:sz w:val="18"/>
          <w:szCs w:val="18"/>
          <w:lang w:val="ru-RU" w:eastAsia="ru-RU"/>
        </w:rPr>
        <w:t>семафоров</w:t>
      </w:r>
      <w:r w:rsidRPr="00300072">
        <w:rPr>
          <w:rFonts w:ascii="Tahoma" w:eastAsiaTheme="minorEastAsia" w:hAnsi="Tahoma" w:cs="Tahoma"/>
          <w:color w:val="000000"/>
          <w:sz w:val="18"/>
          <w:szCs w:val="18"/>
          <w:lang w:val="ru-RU" w:eastAsia="ru-RU"/>
        </w:rPr>
        <w:t>? Возьмем три </w:t>
      </w:r>
      <w:bookmarkStart w:id="144" w:name="keyword16"/>
      <w:bookmarkEnd w:id="144"/>
      <w:r w:rsidRPr="00300072">
        <w:rPr>
          <w:rFonts w:ascii="Tahoma" w:eastAsiaTheme="minorEastAsia" w:hAnsi="Tahoma" w:cs="Tahoma"/>
          <w:i/>
          <w:iCs/>
          <w:color w:val="000000"/>
          <w:sz w:val="18"/>
          <w:szCs w:val="18"/>
          <w:lang w:val="ru-RU" w:eastAsia="ru-RU"/>
        </w:rPr>
        <w:t>семафора</w:t>
      </w:r>
      <w:r w:rsidRPr="00300072">
        <w:rPr>
          <w:rFonts w:ascii="Tahoma" w:eastAsiaTheme="minorEastAsia" w:hAnsi="Tahoma" w:cs="Tahoma"/>
          <w:color w:val="000000"/>
          <w:sz w:val="18"/>
          <w:szCs w:val="18"/>
          <w:lang w:val="ru-RU" w:eastAsia="ru-RU"/>
        </w:rPr>
        <w:t>: </w:t>
      </w:r>
      <w:proofErr w:type="spellStart"/>
      <w:r w:rsidRPr="00300072">
        <w:rPr>
          <w:rFonts w:ascii="Courier New" w:eastAsiaTheme="minorEastAsia" w:hAnsi="Courier New" w:cs="Courier New"/>
          <w:color w:val="8B0000"/>
          <w:sz w:val="18"/>
          <w:szCs w:val="18"/>
          <w:lang w:val="ru-RU" w:eastAsia="ru-RU"/>
        </w:rPr>
        <w:t>empty</w:t>
      </w:r>
      <w:proofErr w:type="spellEnd"/>
      <w:r w:rsidRPr="00300072">
        <w:rPr>
          <w:rFonts w:ascii="Tahoma" w:eastAsiaTheme="minorEastAsia" w:hAnsi="Tahoma" w:cs="Tahoma"/>
          <w:color w:val="000000"/>
          <w:sz w:val="18"/>
          <w:szCs w:val="18"/>
          <w:lang w:val="ru-RU" w:eastAsia="ru-RU"/>
        </w:rPr>
        <w:t>, </w:t>
      </w:r>
      <w:proofErr w:type="spellStart"/>
      <w:r w:rsidRPr="00300072">
        <w:rPr>
          <w:rFonts w:ascii="Courier New" w:eastAsiaTheme="minorEastAsia" w:hAnsi="Courier New" w:cs="Courier New"/>
          <w:color w:val="8B0000"/>
          <w:sz w:val="18"/>
          <w:szCs w:val="18"/>
          <w:lang w:val="ru-RU" w:eastAsia="ru-RU"/>
        </w:rPr>
        <w:t>full</w:t>
      </w:r>
      <w:proofErr w:type="spellEnd"/>
      <w:r w:rsidRPr="00300072">
        <w:rPr>
          <w:rFonts w:ascii="Tahoma" w:eastAsiaTheme="minorEastAsia" w:hAnsi="Tahoma" w:cs="Tahoma"/>
          <w:color w:val="000000"/>
          <w:sz w:val="18"/>
          <w:szCs w:val="18"/>
          <w:lang w:val="ru-RU" w:eastAsia="ru-RU"/>
        </w:rPr>
        <w:t> и </w:t>
      </w:r>
      <w:bookmarkStart w:id="145" w:name="keyword17"/>
      <w:bookmarkEnd w:id="145"/>
      <w:proofErr w:type="spellStart"/>
      <w:r w:rsidRPr="00300072">
        <w:rPr>
          <w:rFonts w:ascii="Courier New" w:eastAsiaTheme="minorEastAsia" w:hAnsi="Courier New" w:cs="Courier New"/>
          <w:i/>
          <w:iCs/>
          <w:color w:val="8B0000"/>
          <w:sz w:val="18"/>
          <w:szCs w:val="18"/>
          <w:lang w:val="ru-RU" w:eastAsia="ru-RU"/>
        </w:rPr>
        <w:t>mutex</w:t>
      </w:r>
      <w:proofErr w:type="spellEnd"/>
      <w:r w:rsidRPr="00300072">
        <w:rPr>
          <w:rFonts w:ascii="Tahoma" w:eastAsiaTheme="minorEastAsia" w:hAnsi="Tahoma" w:cs="Tahoma"/>
          <w:color w:val="000000"/>
          <w:sz w:val="18"/>
          <w:szCs w:val="18"/>
          <w:lang w:val="ru-RU" w:eastAsia="ru-RU"/>
        </w:rPr>
        <w:t>. </w:t>
      </w:r>
      <w:bookmarkStart w:id="146" w:name="keyword18"/>
      <w:bookmarkEnd w:id="146"/>
      <w:r w:rsidRPr="00300072">
        <w:rPr>
          <w:rFonts w:ascii="Tahoma" w:eastAsiaTheme="minorEastAsia" w:hAnsi="Tahoma" w:cs="Tahoma"/>
          <w:i/>
          <w:iCs/>
          <w:color w:val="000000"/>
          <w:sz w:val="18"/>
          <w:szCs w:val="18"/>
          <w:lang w:val="ru-RU" w:eastAsia="ru-RU"/>
        </w:rPr>
        <w:t>Семафор</w:t>
      </w:r>
      <w:r w:rsidRPr="00300072">
        <w:rPr>
          <w:rFonts w:ascii="Tahoma" w:eastAsiaTheme="minorEastAsia" w:hAnsi="Tahoma" w:cs="Tahoma"/>
          <w:color w:val="000000"/>
          <w:sz w:val="18"/>
          <w:szCs w:val="18"/>
          <w:lang w:val="ru-RU" w:eastAsia="ru-RU"/>
        </w:rPr>
        <w:t> </w:t>
      </w:r>
      <w:proofErr w:type="spellStart"/>
      <w:r w:rsidRPr="00300072">
        <w:rPr>
          <w:rFonts w:ascii="Courier New" w:eastAsiaTheme="minorEastAsia" w:hAnsi="Courier New" w:cs="Courier New"/>
          <w:color w:val="8B0000"/>
          <w:sz w:val="18"/>
          <w:szCs w:val="18"/>
          <w:lang w:val="ru-RU" w:eastAsia="ru-RU"/>
        </w:rPr>
        <w:t>full</w:t>
      </w:r>
      <w:proofErr w:type="spellEnd"/>
      <w:r w:rsidRPr="00300072">
        <w:rPr>
          <w:rFonts w:ascii="Tahoma" w:eastAsiaTheme="minorEastAsia" w:hAnsi="Tahoma" w:cs="Tahoma"/>
          <w:color w:val="000000"/>
          <w:sz w:val="18"/>
          <w:szCs w:val="18"/>
          <w:lang w:val="ru-RU" w:eastAsia="ru-RU"/>
        </w:rPr>
        <w:t> будем использовать для гарантии того, что потребитель будет ждать, пока в буфере появится информация. </w:t>
      </w:r>
      <w:bookmarkStart w:id="147" w:name="keyword19"/>
      <w:bookmarkEnd w:id="147"/>
      <w:r w:rsidRPr="00300072">
        <w:rPr>
          <w:rFonts w:ascii="Tahoma" w:eastAsiaTheme="minorEastAsia" w:hAnsi="Tahoma" w:cs="Tahoma"/>
          <w:i/>
          <w:iCs/>
          <w:color w:val="000000"/>
          <w:sz w:val="18"/>
          <w:szCs w:val="18"/>
          <w:lang w:val="ru-RU" w:eastAsia="ru-RU"/>
        </w:rPr>
        <w:t>Семафор</w:t>
      </w:r>
      <w:r w:rsidRPr="00300072">
        <w:rPr>
          <w:rFonts w:ascii="Tahoma" w:eastAsiaTheme="minorEastAsia" w:hAnsi="Tahoma" w:cs="Tahoma"/>
          <w:color w:val="000000"/>
          <w:sz w:val="18"/>
          <w:szCs w:val="18"/>
          <w:lang w:val="ru-RU" w:eastAsia="ru-RU"/>
        </w:rPr>
        <w:t> </w:t>
      </w:r>
      <w:proofErr w:type="spellStart"/>
      <w:r w:rsidRPr="00300072">
        <w:rPr>
          <w:rFonts w:ascii="Courier New" w:eastAsiaTheme="minorEastAsia" w:hAnsi="Courier New" w:cs="Courier New"/>
          <w:color w:val="8B0000"/>
          <w:sz w:val="18"/>
          <w:szCs w:val="18"/>
          <w:lang w:val="ru-RU" w:eastAsia="ru-RU"/>
        </w:rPr>
        <w:t>empty</w:t>
      </w:r>
      <w:proofErr w:type="spellEnd"/>
      <w:r w:rsidRPr="00300072">
        <w:rPr>
          <w:rFonts w:ascii="Tahoma" w:eastAsiaTheme="minorEastAsia" w:hAnsi="Tahoma" w:cs="Tahoma"/>
          <w:color w:val="000000"/>
          <w:sz w:val="18"/>
          <w:szCs w:val="18"/>
          <w:lang w:val="ru-RU" w:eastAsia="ru-RU"/>
        </w:rPr>
        <w:t> будем использовать для организации ожидания производителя при заполненном буфере, а </w:t>
      </w:r>
      <w:bookmarkStart w:id="148" w:name="keyword20"/>
      <w:bookmarkEnd w:id="148"/>
      <w:r w:rsidRPr="00300072">
        <w:rPr>
          <w:rFonts w:ascii="Tahoma" w:eastAsiaTheme="minorEastAsia" w:hAnsi="Tahoma" w:cs="Tahoma"/>
          <w:i/>
          <w:iCs/>
          <w:color w:val="000000"/>
          <w:sz w:val="18"/>
          <w:szCs w:val="18"/>
          <w:lang w:val="ru-RU" w:eastAsia="ru-RU"/>
        </w:rPr>
        <w:t>семафор</w:t>
      </w:r>
      <w:r w:rsidRPr="00300072">
        <w:rPr>
          <w:rFonts w:ascii="Tahoma" w:eastAsiaTheme="minorEastAsia" w:hAnsi="Tahoma" w:cs="Tahoma"/>
          <w:color w:val="000000"/>
          <w:sz w:val="18"/>
          <w:szCs w:val="18"/>
          <w:lang w:val="ru-RU" w:eastAsia="ru-RU"/>
        </w:rPr>
        <w:t> </w:t>
      </w:r>
      <w:bookmarkStart w:id="149" w:name="keyword21"/>
      <w:bookmarkEnd w:id="149"/>
      <w:proofErr w:type="spellStart"/>
      <w:r w:rsidRPr="00300072">
        <w:rPr>
          <w:rFonts w:ascii="Courier New" w:eastAsiaTheme="minorEastAsia" w:hAnsi="Courier New" w:cs="Courier New"/>
          <w:i/>
          <w:iCs/>
          <w:color w:val="8B0000"/>
          <w:sz w:val="18"/>
          <w:szCs w:val="18"/>
          <w:lang w:val="ru-RU" w:eastAsia="ru-RU"/>
        </w:rPr>
        <w:t>mutex</w:t>
      </w:r>
      <w:proofErr w:type="spellEnd"/>
      <w:r w:rsidRPr="00300072">
        <w:rPr>
          <w:rFonts w:ascii="Tahoma" w:eastAsiaTheme="minorEastAsia" w:hAnsi="Tahoma" w:cs="Tahoma"/>
          <w:color w:val="000000"/>
          <w:sz w:val="18"/>
          <w:szCs w:val="18"/>
          <w:lang w:val="ru-RU" w:eastAsia="ru-RU"/>
        </w:rPr>
        <w:t> – для организации взаимоисключения на критических участках, которыми являются действия </w:t>
      </w:r>
      <w:proofErr w:type="spellStart"/>
      <w:r w:rsidRPr="00300072">
        <w:rPr>
          <w:rFonts w:ascii="Courier New" w:eastAsiaTheme="minorEastAsia" w:hAnsi="Courier New" w:cs="Courier New"/>
          <w:color w:val="8B0000"/>
          <w:sz w:val="18"/>
          <w:szCs w:val="18"/>
          <w:lang w:val="ru-RU" w:eastAsia="ru-RU"/>
        </w:rPr>
        <w:t>put_item</w:t>
      </w:r>
      <w:proofErr w:type="spellEnd"/>
      <w:r w:rsidRPr="00300072">
        <w:rPr>
          <w:rFonts w:ascii="Tahoma" w:eastAsiaTheme="minorEastAsia" w:hAnsi="Tahoma" w:cs="Tahoma"/>
          <w:color w:val="000000"/>
          <w:sz w:val="18"/>
          <w:szCs w:val="18"/>
          <w:lang w:val="ru-RU" w:eastAsia="ru-RU"/>
        </w:rPr>
        <w:t> и </w:t>
      </w:r>
      <w:proofErr w:type="spellStart"/>
      <w:r w:rsidRPr="00300072">
        <w:rPr>
          <w:rFonts w:ascii="Courier New" w:eastAsiaTheme="minorEastAsia" w:hAnsi="Courier New" w:cs="Courier New"/>
          <w:color w:val="8B0000"/>
          <w:sz w:val="18"/>
          <w:szCs w:val="18"/>
          <w:lang w:val="ru-RU" w:eastAsia="ru-RU"/>
        </w:rPr>
        <w:t>get_item</w:t>
      </w:r>
      <w:proofErr w:type="spellEnd"/>
      <w:r w:rsidRPr="00300072">
        <w:rPr>
          <w:rFonts w:ascii="Tahoma" w:eastAsiaTheme="minorEastAsia" w:hAnsi="Tahoma" w:cs="Tahoma"/>
          <w:color w:val="000000"/>
          <w:sz w:val="18"/>
          <w:szCs w:val="18"/>
          <w:lang w:val="ru-RU" w:eastAsia="ru-RU"/>
        </w:rPr>
        <w:t> (операции "положить информацию" и "взять информацию" не могут пересекаться, так как в этом случае возникнет опасность искажения информации). Тогда решение задачи на C-подобном языке выглядит так:</w:t>
      </w:r>
    </w:p>
    <w:p w14:paraId="3F67BCE4"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val="ru-RU" w:eastAsia="ru-RU"/>
        </w:rPr>
      </w:pPr>
      <w:proofErr w:type="spellStart"/>
      <w:r w:rsidRPr="00300072">
        <w:rPr>
          <w:rFonts w:ascii="Courier New" w:eastAsiaTheme="minorEastAsia" w:hAnsi="Courier New" w:cs="Courier New"/>
          <w:color w:val="8B0000"/>
          <w:sz w:val="20"/>
          <w:szCs w:val="20"/>
          <w:lang w:val="ru-RU" w:eastAsia="ru-RU"/>
        </w:rPr>
        <w:t>Semaphore</w:t>
      </w:r>
      <w:proofErr w:type="spellEnd"/>
      <w:r w:rsidRPr="00300072">
        <w:rPr>
          <w:rFonts w:ascii="Courier New" w:eastAsiaTheme="minorEastAsia" w:hAnsi="Courier New" w:cs="Courier New"/>
          <w:color w:val="8B0000"/>
          <w:sz w:val="20"/>
          <w:szCs w:val="20"/>
          <w:lang w:val="ru-RU" w:eastAsia="ru-RU"/>
        </w:rPr>
        <w:t xml:space="preserve"> </w:t>
      </w:r>
      <w:proofErr w:type="spellStart"/>
      <w:r w:rsidRPr="00300072">
        <w:rPr>
          <w:rFonts w:ascii="Courier New" w:eastAsiaTheme="minorEastAsia" w:hAnsi="Courier New" w:cs="Courier New"/>
          <w:color w:val="8B0000"/>
          <w:sz w:val="20"/>
          <w:szCs w:val="20"/>
          <w:lang w:val="ru-RU" w:eastAsia="ru-RU"/>
        </w:rPr>
        <w:t>mutex</w:t>
      </w:r>
      <w:proofErr w:type="spellEnd"/>
      <w:r w:rsidRPr="00300072">
        <w:rPr>
          <w:rFonts w:ascii="Courier New" w:eastAsiaTheme="minorEastAsia" w:hAnsi="Courier New" w:cs="Courier New"/>
          <w:color w:val="8B0000"/>
          <w:sz w:val="20"/>
          <w:szCs w:val="20"/>
          <w:lang w:val="ru-RU" w:eastAsia="ru-RU"/>
        </w:rPr>
        <w:t xml:space="preserve"> = 1;</w:t>
      </w:r>
    </w:p>
    <w:p w14:paraId="09C653BE"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val="ru-RU" w:eastAsia="ru-RU"/>
        </w:rPr>
      </w:pPr>
      <w:r w:rsidRPr="00300072">
        <w:rPr>
          <w:rFonts w:ascii="Courier New" w:eastAsiaTheme="minorEastAsia" w:hAnsi="Courier New" w:cs="Courier New"/>
          <w:color w:val="8B0000"/>
          <w:sz w:val="20"/>
          <w:szCs w:val="20"/>
          <w:lang w:val="ru-RU" w:eastAsia="ru-RU"/>
        </w:rPr>
        <w:t xml:space="preserve">   </w:t>
      </w:r>
      <w:proofErr w:type="spellStart"/>
      <w:r w:rsidRPr="00300072">
        <w:rPr>
          <w:rFonts w:ascii="Courier New" w:eastAsiaTheme="minorEastAsia" w:hAnsi="Courier New" w:cs="Courier New"/>
          <w:color w:val="8B0000"/>
          <w:sz w:val="20"/>
          <w:szCs w:val="20"/>
          <w:lang w:val="ru-RU" w:eastAsia="ru-RU"/>
        </w:rPr>
        <w:t>Semaphore</w:t>
      </w:r>
      <w:proofErr w:type="spellEnd"/>
      <w:r w:rsidRPr="00300072">
        <w:rPr>
          <w:rFonts w:ascii="Courier New" w:eastAsiaTheme="minorEastAsia" w:hAnsi="Courier New" w:cs="Courier New"/>
          <w:color w:val="8B0000"/>
          <w:sz w:val="20"/>
          <w:szCs w:val="20"/>
          <w:lang w:val="ru-RU" w:eastAsia="ru-RU"/>
        </w:rPr>
        <w:t xml:space="preserve"> </w:t>
      </w:r>
      <w:proofErr w:type="spellStart"/>
      <w:r w:rsidRPr="00300072">
        <w:rPr>
          <w:rFonts w:ascii="Courier New" w:eastAsiaTheme="minorEastAsia" w:hAnsi="Courier New" w:cs="Courier New"/>
          <w:color w:val="8B0000"/>
          <w:sz w:val="20"/>
          <w:szCs w:val="20"/>
          <w:lang w:val="ru-RU" w:eastAsia="ru-RU"/>
        </w:rPr>
        <w:t>empty</w:t>
      </w:r>
      <w:proofErr w:type="spellEnd"/>
      <w:r w:rsidRPr="00300072">
        <w:rPr>
          <w:rFonts w:ascii="Courier New" w:eastAsiaTheme="minorEastAsia" w:hAnsi="Courier New" w:cs="Courier New"/>
          <w:color w:val="8B0000"/>
          <w:sz w:val="20"/>
          <w:szCs w:val="20"/>
          <w:lang w:val="ru-RU" w:eastAsia="ru-RU"/>
        </w:rPr>
        <w:t xml:space="preserve"> = N; /* где N – емкость буфера*/</w:t>
      </w:r>
    </w:p>
    <w:p w14:paraId="18875C7E"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val="ru-RU" w:eastAsia="ru-RU"/>
        </w:rPr>
        <w:t xml:space="preserve">   </w:t>
      </w:r>
      <w:r w:rsidRPr="00300072">
        <w:rPr>
          <w:rFonts w:ascii="Courier New" w:eastAsiaTheme="minorEastAsia" w:hAnsi="Courier New" w:cs="Courier New"/>
          <w:color w:val="8B0000"/>
          <w:sz w:val="20"/>
          <w:szCs w:val="20"/>
          <w:lang w:eastAsia="ru-RU"/>
        </w:rPr>
        <w:t xml:space="preserve">Semaphore full = 0; </w:t>
      </w:r>
    </w:p>
    <w:p w14:paraId="1BF417A8"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Producer: </w:t>
      </w:r>
    </w:p>
    <w:p w14:paraId="7E3C3F40"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w:t>
      </w:r>
      <w:proofErr w:type="gramStart"/>
      <w:r w:rsidRPr="00300072">
        <w:rPr>
          <w:rFonts w:ascii="Courier New" w:eastAsiaTheme="minorEastAsia" w:hAnsi="Courier New" w:cs="Courier New"/>
          <w:color w:val="8B0000"/>
          <w:sz w:val="20"/>
          <w:szCs w:val="20"/>
          <w:lang w:eastAsia="ru-RU"/>
        </w:rPr>
        <w:t>while(</w:t>
      </w:r>
      <w:proofErr w:type="gramEnd"/>
      <w:r w:rsidRPr="00300072">
        <w:rPr>
          <w:rFonts w:ascii="Courier New" w:eastAsiaTheme="minorEastAsia" w:hAnsi="Courier New" w:cs="Courier New"/>
          <w:color w:val="8B0000"/>
          <w:sz w:val="20"/>
          <w:szCs w:val="20"/>
          <w:lang w:eastAsia="ru-RU"/>
        </w:rPr>
        <w:t xml:space="preserve">1) { </w:t>
      </w:r>
    </w:p>
    <w:p w14:paraId="6853756E"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w:t>
      </w:r>
      <w:proofErr w:type="spellStart"/>
      <w:r w:rsidRPr="00300072">
        <w:rPr>
          <w:rFonts w:ascii="Courier New" w:eastAsiaTheme="minorEastAsia" w:hAnsi="Courier New" w:cs="Courier New"/>
          <w:color w:val="8B0000"/>
          <w:sz w:val="20"/>
          <w:szCs w:val="20"/>
          <w:lang w:eastAsia="ru-RU"/>
        </w:rPr>
        <w:t>produce_item</w:t>
      </w:r>
      <w:proofErr w:type="spellEnd"/>
      <w:r w:rsidRPr="00300072">
        <w:rPr>
          <w:rFonts w:ascii="Courier New" w:eastAsiaTheme="minorEastAsia" w:hAnsi="Courier New" w:cs="Courier New"/>
          <w:color w:val="8B0000"/>
          <w:sz w:val="20"/>
          <w:szCs w:val="20"/>
          <w:lang w:eastAsia="ru-RU"/>
        </w:rPr>
        <w:t xml:space="preserve">; </w:t>
      </w:r>
    </w:p>
    <w:p w14:paraId="64CCEE7A"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P(empty); </w:t>
      </w:r>
    </w:p>
    <w:p w14:paraId="24E59F48"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P(mutex); </w:t>
      </w:r>
    </w:p>
    <w:p w14:paraId="181C4248"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w:t>
      </w:r>
      <w:proofErr w:type="spellStart"/>
      <w:r w:rsidRPr="00300072">
        <w:rPr>
          <w:rFonts w:ascii="Courier New" w:eastAsiaTheme="minorEastAsia" w:hAnsi="Courier New" w:cs="Courier New"/>
          <w:color w:val="8B0000"/>
          <w:sz w:val="20"/>
          <w:szCs w:val="20"/>
          <w:lang w:eastAsia="ru-RU"/>
        </w:rPr>
        <w:t>put_item</w:t>
      </w:r>
      <w:proofErr w:type="spellEnd"/>
      <w:r w:rsidRPr="00300072">
        <w:rPr>
          <w:rFonts w:ascii="Courier New" w:eastAsiaTheme="minorEastAsia" w:hAnsi="Courier New" w:cs="Courier New"/>
          <w:color w:val="8B0000"/>
          <w:sz w:val="20"/>
          <w:szCs w:val="20"/>
          <w:lang w:eastAsia="ru-RU"/>
        </w:rPr>
        <w:t xml:space="preserve">; </w:t>
      </w:r>
    </w:p>
    <w:p w14:paraId="0F2795AE"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V(mutex); </w:t>
      </w:r>
    </w:p>
    <w:p w14:paraId="7CA5FFA9"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V(full); </w:t>
      </w:r>
    </w:p>
    <w:p w14:paraId="074DF33B"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 </w:t>
      </w:r>
    </w:p>
    <w:p w14:paraId="5478C339"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Consumer: </w:t>
      </w:r>
    </w:p>
    <w:p w14:paraId="37E642AA"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w:t>
      </w:r>
      <w:proofErr w:type="gramStart"/>
      <w:r w:rsidRPr="00300072">
        <w:rPr>
          <w:rFonts w:ascii="Courier New" w:eastAsiaTheme="minorEastAsia" w:hAnsi="Courier New" w:cs="Courier New"/>
          <w:color w:val="8B0000"/>
          <w:sz w:val="20"/>
          <w:szCs w:val="20"/>
          <w:lang w:eastAsia="ru-RU"/>
        </w:rPr>
        <w:t>while(</w:t>
      </w:r>
      <w:proofErr w:type="gramEnd"/>
      <w:r w:rsidRPr="00300072">
        <w:rPr>
          <w:rFonts w:ascii="Courier New" w:eastAsiaTheme="minorEastAsia" w:hAnsi="Courier New" w:cs="Courier New"/>
          <w:color w:val="8B0000"/>
          <w:sz w:val="20"/>
          <w:szCs w:val="20"/>
          <w:lang w:eastAsia="ru-RU"/>
        </w:rPr>
        <w:t xml:space="preserve">1) { </w:t>
      </w:r>
    </w:p>
    <w:p w14:paraId="17984F40"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P(full); </w:t>
      </w:r>
    </w:p>
    <w:p w14:paraId="4924F569"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P(mutex); </w:t>
      </w:r>
    </w:p>
    <w:p w14:paraId="29E78899"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w:t>
      </w:r>
      <w:proofErr w:type="spellStart"/>
      <w:r w:rsidRPr="00300072">
        <w:rPr>
          <w:rFonts w:ascii="Courier New" w:eastAsiaTheme="minorEastAsia" w:hAnsi="Courier New" w:cs="Courier New"/>
          <w:color w:val="8B0000"/>
          <w:sz w:val="20"/>
          <w:szCs w:val="20"/>
          <w:lang w:eastAsia="ru-RU"/>
        </w:rPr>
        <w:t>get_item</w:t>
      </w:r>
      <w:proofErr w:type="spellEnd"/>
      <w:r w:rsidRPr="00300072">
        <w:rPr>
          <w:rFonts w:ascii="Courier New" w:eastAsiaTheme="minorEastAsia" w:hAnsi="Courier New" w:cs="Courier New"/>
          <w:color w:val="8B0000"/>
          <w:sz w:val="20"/>
          <w:szCs w:val="20"/>
          <w:lang w:eastAsia="ru-RU"/>
        </w:rPr>
        <w:t xml:space="preserve">; </w:t>
      </w:r>
    </w:p>
    <w:p w14:paraId="32702C0D"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V(mutex); </w:t>
      </w:r>
    </w:p>
    <w:p w14:paraId="1456B9BB"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eastAsia="ru-RU"/>
        </w:rPr>
      </w:pPr>
      <w:r w:rsidRPr="00300072">
        <w:rPr>
          <w:rFonts w:ascii="Courier New" w:eastAsiaTheme="minorEastAsia" w:hAnsi="Courier New" w:cs="Courier New"/>
          <w:color w:val="8B0000"/>
          <w:sz w:val="20"/>
          <w:szCs w:val="20"/>
          <w:lang w:eastAsia="ru-RU"/>
        </w:rPr>
        <w:t xml:space="preserve">      V(empty); </w:t>
      </w:r>
    </w:p>
    <w:p w14:paraId="5E1FE797"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val="ru-RU" w:eastAsia="ru-RU"/>
        </w:rPr>
      </w:pPr>
      <w:r w:rsidRPr="00300072">
        <w:rPr>
          <w:rFonts w:ascii="Courier New" w:eastAsiaTheme="minorEastAsia" w:hAnsi="Courier New" w:cs="Courier New"/>
          <w:color w:val="8B0000"/>
          <w:sz w:val="20"/>
          <w:szCs w:val="20"/>
          <w:lang w:eastAsia="ru-RU"/>
        </w:rPr>
        <w:t xml:space="preserve">      </w:t>
      </w:r>
      <w:proofErr w:type="spellStart"/>
      <w:r w:rsidRPr="00300072">
        <w:rPr>
          <w:rFonts w:ascii="Courier New" w:eastAsiaTheme="minorEastAsia" w:hAnsi="Courier New" w:cs="Courier New"/>
          <w:color w:val="8B0000"/>
          <w:sz w:val="20"/>
          <w:szCs w:val="20"/>
          <w:lang w:val="ru-RU" w:eastAsia="ru-RU"/>
        </w:rPr>
        <w:t>consume_item</w:t>
      </w:r>
      <w:proofErr w:type="spellEnd"/>
      <w:r w:rsidRPr="00300072">
        <w:rPr>
          <w:rFonts w:ascii="Courier New" w:eastAsiaTheme="minorEastAsia" w:hAnsi="Courier New" w:cs="Courier New"/>
          <w:color w:val="8B0000"/>
          <w:sz w:val="20"/>
          <w:szCs w:val="20"/>
          <w:lang w:val="ru-RU" w:eastAsia="ru-RU"/>
        </w:rPr>
        <w:t xml:space="preserve">; </w:t>
      </w:r>
    </w:p>
    <w:p w14:paraId="09046F97" w14:textId="77777777" w:rsidR="00A25ED7" w:rsidRPr="00300072" w:rsidRDefault="00A25ED7" w:rsidP="00A25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color w:val="8B0000"/>
          <w:sz w:val="20"/>
          <w:szCs w:val="20"/>
          <w:lang w:val="ru-RU" w:eastAsia="ru-RU"/>
        </w:rPr>
      </w:pPr>
      <w:r w:rsidRPr="00300072">
        <w:rPr>
          <w:rFonts w:ascii="Courier New" w:eastAsiaTheme="minorEastAsia" w:hAnsi="Courier New" w:cs="Courier New"/>
          <w:color w:val="8B0000"/>
          <w:sz w:val="20"/>
          <w:szCs w:val="20"/>
          <w:lang w:val="ru-RU" w:eastAsia="ru-RU"/>
        </w:rPr>
        <w:t xml:space="preserve">   }</w:t>
      </w:r>
    </w:p>
    <w:p w14:paraId="398718BA" w14:textId="4FC5A2D7" w:rsidR="00A25ED7" w:rsidRPr="00A25ED7" w:rsidRDefault="00A25ED7" w:rsidP="00A25ED7">
      <w:pPr>
        <w:shd w:val="clear" w:color="auto" w:fill="FFFFFF"/>
        <w:spacing w:before="105" w:after="105" w:line="240" w:lineRule="atLeast"/>
        <w:rPr>
          <w:rFonts w:ascii="Tahoma" w:eastAsiaTheme="minorEastAsia" w:hAnsi="Tahoma" w:cs="Tahoma"/>
          <w:color w:val="000000"/>
          <w:sz w:val="18"/>
          <w:szCs w:val="18"/>
          <w:lang w:val="ru-RU" w:eastAsia="ru-RU"/>
        </w:rPr>
      </w:pPr>
      <w:r w:rsidRPr="00300072">
        <w:rPr>
          <w:rFonts w:ascii="Tahoma" w:eastAsiaTheme="minorEastAsia" w:hAnsi="Tahoma" w:cs="Tahoma"/>
          <w:color w:val="000000"/>
          <w:sz w:val="18"/>
          <w:szCs w:val="18"/>
          <w:lang w:val="ru-RU" w:eastAsia="ru-RU"/>
        </w:rPr>
        <w:t>Легко убедиться, что это действительно корректное решение поставленной задачи. Попутно заметим, что </w:t>
      </w:r>
      <w:bookmarkStart w:id="150" w:name="keyword22"/>
      <w:bookmarkEnd w:id="150"/>
      <w:r w:rsidRPr="00300072">
        <w:rPr>
          <w:rFonts w:ascii="Tahoma" w:eastAsiaTheme="minorEastAsia" w:hAnsi="Tahoma" w:cs="Tahoma"/>
          <w:i/>
          <w:iCs/>
          <w:color w:val="000000"/>
          <w:sz w:val="18"/>
          <w:szCs w:val="18"/>
          <w:lang w:val="ru-RU" w:eastAsia="ru-RU"/>
        </w:rPr>
        <w:t>семафоры</w:t>
      </w:r>
      <w:r w:rsidRPr="00300072">
        <w:rPr>
          <w:rFonts w:ascii="Tahoma" w:eastAsiaTheme="minorEastAsia" w:hAnsi="Tahoma" w:cs="Tahoma"/>
          <w:color w:val="000000"/>
          <w:sz w:val="18"/>
          <w:szCs w:val="18"/>
          <w:lang w:val="ru-RU" w:eastAsia="ru-RU"/>
        </w:rPr>
        <w:t> использовались здесь для достижения двух целей: организации взаимоисключения на критическом участке и </w:t>
      </w:r>
      <w:bookmarkStart w:id="151" w:name="keyword23"/>
      <w:bookmarkEnd w:id="151"/>
      <w:proofErr w:type="spellStart"/>
      <w:r w:rsidRPr="00300072">
        <w:rPr>
          <w:rFonts w:ascii="Tahoma" w:eastAsiaTheme="minorEastAsia" w:hAnsi="Tahoma" w:cs="Tahoma"/>
          <w:i/>
          <w:iCs/>
          <w:color w:val="000000"/>
          <w:sz w:val="18"/>
          <w:szCs w:val="18"/>
          <w:lang w:val="ru-RU" w:eastAsia="ru-RU"/>
        </w:rPr>
        <w:t>взаимосинхронизации</w:t>
      </w:r>
      <w:proofErr w:type="spellEnd"/>
      <w:r w:rsidRPr="00300072">
        <w:rPr>
          <w:rFonts w:ascii="Tahoma" w:eastAsiaTheme="minorEastAsia" w:hAnsi="Tahoma" w:cs="Tahoma"/>
          <w:color w:val="000000"/>
          <w:sz w:val="18"/>
          <w:szCs w:val="18"/>
          <w:lang w:val="ru-RU" w:eastAsia="ru-RU"/>
        </w:rPr>
        <w:t> скорости работы процессов.</w:t>
      </w:r>
    </w:p>
    <w:p w14:paraId="4D6CC50B" w14:textId="230A55C0" w:rsidR="00300072" w:rsidRPr="0034392D" w:rsidRDefault="00300072" w:rsidP="00460199">
      <w:pPr>
        <w:spacing w:before="100" w:beforeAutospacing="1" w:after="100" w:afterAutospacing="1" w:line="240" w:lineRule="auto"/>
        <w:outlineLvl w:val="0"/>
        <w:rPr>
          <w:rFonts w:ascii="Times New Roman" w:eastAsia="Times New Roman" w:hAnsi="Times New Roman" w:cs="Times New Roman"/>
          <w:b/>
          <w:bCs/>
          <w:kern w:val="36"/>
          <w:sz w:val="48"/>
          <w:szCs w:val="48"/>
          <w:lang w:val="ru-RU"/>
        </w:rPr>
      </w:pPr>
      <w:r w:rsidRPr="0034392D">
        <w:rPr>
          <w:rFonts w:ascii="Times New Roman" w:eastAsia="Times New Roman" w:hAnsi="Times New Roman" w:cs="Times New Roman"/>
          <w:b/>
          <w:bCs/>
          <w:kern w:val="36"/>
          <w:sz w:val="48"/>
          <w:szCs w:val="48"/>
          <w:lang w:val="ru-RU"/>
        </w:rPr>
        <w:t>Проблема производителя и потребителя</w:t>
      </w:r>
    </w:p>
    <w:p w14:paraId="60D013FB"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Рассмотрим проблему производителя и потребителя, также известную как проблема ограниченного буфера.</w:t>
      </w:r>
    </w:p>
    <w:p w14:paraId="299B6DFC"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b/>
          <w:bCs/>
          <w:sz w:val="24"/>
          <w:szCs w:val="24"/>
          <w:lang w:val="ru-RU"/>
        </w:rPr>
        <w:t>Два процесса совместно используют буфер ограниченного размера</w:t>
      </w:r>
      <w:r w:rsidRPr="0034392D">
        <w:rPr>
          <w:rFonts w:ascii="Times New Roman" w:eastAsia="Times New Roman" w:hAnsi="Times New Roman" w:cs="Times New Roman"/>
          <w:sz w:val="24"/>
          <w:szCs w:val="24"/>
          <w:lang w:val="ru-RU"/>
        </w:rPr>
        <w:t xml:space="preserve">. </w:t>
      </w:r>
      <w:r w:rsidRPr="0034392D">
        <w:rPr>
          <w:rFonts w:ascii="Times New Roman" w:eastAsia="Times New Roman" w:hAnsi="Times New Roman" w:cs="Times New Roman"/>
          <w:b/>
          <w:bCs/>
          <w:i/>
          <w:iCs/>
          <w:sz w:val="24"/>
          <w:szCs w:val="24"/>
          <w:lang w:val="ru-RU"/>
        </w:rPr>
        <w:t xml:space="preserve">Один из них, </w:t>
      </w:r>
      <w:ins w:id="152" w:author="Unknown">
        <w:r w:rsidRPr="0034392D">
          <w:rPr>
            <w:rFonts w:ascii="Times New Roman" w:eastAsia="Times New Roman" w:hAnsi="Times New Roman" w:cs="Times New Roman"/>
            <w:b/>
            <w:bCs/>
            <w:i/>
            <w:iCs/>
            <w:sz w:val="24"/>
            <w:szCs w:val="24"/>
            <w:lang w:val="ru-RU"/>
          </w:rPr>
          <w:t>производитель</w:t>
        </w:r>
      </w:ins>
      <w:r w:rsidRPr="0034392D">
        <w:rPr>
          <w:rFonts w:ascii="Times New Roman" w:eastAsia="Times New Roman" w:hAnsi="Times New Roman" w:cs="Times New Roman"/>
          <w:b/>
          <w:bCs/>
          <w:i/>
          <w:iCs/>
          <w:sz w:val="24"/>
          <w:szCs w:val="24"/>
          <w:lang w:val="ru-RU"/>
        </w:rPr>
        <w:t xml:space="preserve">, помещает данные в этот буфер, а другой, </w:t>
      </w:r>
      <w:ins w:id="153" w:author="Unknown">
        <w:r w:rsidRPr="0034392D">
          <w:rPr>
            <w:rFonts w:ascii="Times New Roman" w:eastAsia="Times New Roman" w:hAnsi="Times New Roman" w:cs="Times New Roman"/>
            <w:b/>
            <w:bCs/>
            <w:i/>
            <w:iCs/>
            <w:sz w:val="24"/>
            <w:szCs w:val="24"/>
            <w:lang w:val="ru-RU"/>
          </w:rPr>
          <w:t>потребитель</w:t>
        </w:r>
      </w:ins>
      <w:r w:rsidRPr="0034392D">
        <w:rPr>
          <w:rFonts w:ascii="Times New Roman" w:eastAsia="Times New Roman" w:hAnsi="Times New Roman" w:cs="Times New Roman"/>
          <w:b/>
          <w:bCs/>
          <w:i/>
          <w:iCs/>
          <w:sz w:val="24"/>
          <w:szCs w:val="24"/>
          <w:lang w:val="ru-RU"/>
        </w:rPr>
        <w:t>, считывает их оттуда.</w:t>
      </w:r>
    </w:p>
    <w:p w14:paraId="4AD7224E"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b/>
          <w:bCs/>
          <w:sz w:val="24"/>
          <w:szCs w:val="24"/>
          <w:lang w:val="ru-RU"/>
        </w:rPr>
        <w:t>Трудности начинаются в тот момент, когда производитель хочет поместить в буфер очередную порцию данных и обнаруживает, что буфер полон</w:t>
      </w:r>
      <w:r w:rsidRPr="0034392D">
        <w:rPr>
          <w:rFonts w:ascii="Times New Roman" w:eastAsia="Times New Roman" w:hAnsi="Times New Roman" w:cs="Times New Roman"/>
          <w:sz w:val="24"/>
          <w:szCs w:val="24"/>
          <w:lang w:val="ru-RU"/>
        </w:rPr>
        <w:t>.</w:t>
      </w:r>
      <w:r w:rsidRPr="0034392D">
        <w:rPr>
          <w:rFonts w:ascii="Times New Roman" w:eastAsia="Times New Roman" w:hAnsi="Times New Roman" w:cs="Times New Roman"/>
          <w:sz w:val="24"/>
          <w:szCs w:val="24"/>
          <w:lang w:val="ru-RU"/>
        </w:rPr>
        <w:br/>
        <w:t xml:space="preserve">Для производителя </w:t>
      </w:r>
      <w:r w:rsidRPr="0034392D">
        <w:rPr>
          <w:rFonts w:ascii="Times New Roman" w:eastAsia="Times New Roman" w:hAnsi="Times New Roman" w:cs="Times New Roman"/>
          <w:b/>
          <w:bCs/>
          <w:sz w:val="24"/>
          <w:szCs w:val="24"/>
          <w:lang w:val="ru-RU"/>
        </w:rPr>
        <w:t>решением является ожидание, пока потребитель полностью или частично не очистит буфер</w:t>
      </w:r>
      <w:r w:rsidRPr="0034392D">
        <w:rPr>
          <w:rFonts w:ascii="Times New Roman" w:eastAsia="Times New Roman" w:hAnsi="Times New Roman" w:cs="Times New Roman"/>
          <w:sz w:val="24"/>
          <w:szCs w:val="24"/>
          <w:lang w:val="ru-RU"/>
        </w:rPr>
        <w:t xml:space="preserve">. Аналогично, если потребитель хочет </w:t>
      </w:r>
      <w:r w:rsidRPr="0034392D">
        <w:rPr>
          <w:rFonts w:ascii="Times New Roman" w:eastAsia="Times New Roman" w:hAnsi="Times New Roman" w:cs="Times New Roman"/>
          <w:b/>
          <w:bCs/>
          <w:sz w:val="24"/>
          <w:szCs w:val="24"/>
          <w:lang w:val="ru-RU"/>
        </w:rPr>
        <w:t>забрать данные из буфера, а буфер пуст,</w:t>
      </w:r>
      <w:r w:rsidRPr="0034392D">
        <w:rPr>
          <w:rFonts w:ascii="Times New Roman" w:eastAsia="Times New Roman" w:hAnsi="Times New Roman" w:cs="Times New Roman"/>
          <w:sz w:val="24"/>
          <w:szCs w:val="24"/>
          <w:lang w:val="ru-RU"/>
        </w:rPr>
        <w:t xml:space="preserve"> потребитель уходит в состояние ожидания и выходит из него, как только производитель положит что-нибудь в буфер и разбудит его.</w:t>
      </w:r>
    </w:p>
    <w:p w14:paraId="3A4BE84C"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Нам нужна </w:t>
      </w:r>
      <w:r w:rsidRPr="0034392D">
        <w:rPr>
          <w:rFonts w:ascii="Times New Roman" w:eastAsia="Times New Roman" w:hAnsi="Times New Roman" w:cs="Times New Roman"/>
          <w:b/>
          <w:bCs/>
          <w:sz w:val="24"/>
          <w:szCs w:val="24"/>
          <w:lang w:val="ru-RU"/>
        </w:rPr>
        <w:t xml:space="preserve">переменная </w:t>
      </w:r>
      <w:r w:rsidRPr="00300072">
        <w:rPr>
          <w:rFonts w:ascii="Times New Roman" w:eastAsia="Times New Roman" w:hAnsi="Times New Roman" w:cs="Times New Roman"/>
          <w:b/>
          <w:bCs/>
          <w:sz w:val="24"/>
          <w:szCs w:val="24"/>
        </w:rPr>
        <w:t>count</w:t>
      </w:r>
      <w:r w:rsidRPr="0034392D">
        <w:rPr>
          <w:rFonts w:ascii="Times New Roman" w:eastAsia="Times New Roman" w:hAnsi="Times New Roman" w:cs="Times New Roman"/>
          <w:b/>
          <w:bCs/>
          <w:sz w:val="24"/>
          <w:szCs w:val="24"/>
          <w:lang w:val="ru-RU"/>
        </w:rPr>
        <w:t xml:space="preserve"> </w:t>
      </w:r>
      <w:r w:rsidRPr="0034392D">
        <w:rPr>
          <w:rFonts w:ascii="Times New Roman" w:eastAsia="Times New Roman" w:hAnsi="Times New Roman" w:cs="Times New Roman"/>
          <w:sz w:val="24"/>
          <w:szCs w:val="24"/>
          <w:lang w:val="ru-RU"/>
        </w:rPr>
        <w:t>для от</w:t>
      </w:r>
      <w:r w:rsidRPr="0034392D">
        <w:rPr>
          <w:rFonts w:ascii="Times New Roman" w:eastAsia="Times New Roman" w:hAnsi="Times New Roman" w:cs="Times New Roman"/>
          <w:sz w:val="24"/>
          <w:szCs w:val="24"/>
          <w:lang w:val="ru-RU"/>
        </w:rPr>
        <w:softHyphen/>
        <w:t>слеживания количества элементов в буфере. Если максимальное число элементов, хранящихся в буфере, равно</w:t>
      </w:r>
      <w:r w:rsidRPr="0034392D">
        <w:rPr>
          <w:rFonts w:ascii="Times New Roman" w:eastAsia="Times New Roman" w:hAnsi="Times New Roman" w:cs="Times New Roman"/>
          <w:b/>
          <w:bCs/>
          <w:sz w:val="24"/>
          <w:szCs w:val="24"/>
          <w:lang w:val="ru-RU"/>
        </w:rPr>
        <w:t xml:space="preserve"> </w:t>
      </w:r>
      <w:r w:rsidRPr="00300072">
        <w:rPr>
          <w:rFonts w:ascii="Times New Roman" w:eastAsia="Times New Roman" w:hAnsi="Times New Roman" w:cs="Times New Roman"/>
          <w:b/>
          <w:bCs/>
          <w:sz w:val="24"/>
          <w:szCs w:val="24"/>
        </w:rPr>
        <w:t>N</w:t>
      </w:r>
      <w:r w:rsidRPr="0034392D">
        <w:rPr>
          <w:rFonts w:ascii="Times New Roman" w:eastAsia="Times New Roman" w:hAnsi="Times New Roman" w:cs="Times New Roman"/>
          <w:sz w:val="24"/>
          <w:szCs w:val="24"/>
          <w:lang w:val="ru-RU"/>
        </w:rPr>
        <w:t xml:space="preserve">, программа производителя </w:t>
      </w:r>
      <w:r w:rsidRPr="0034392D">
        <w:rPr>
          <w:rFonts w:ascii="Times New Roman" w:eastAsia="Times New Roman" w:hAnsi="Times New Roman" w:cs="Times New Roman"/>
          <w:sz w:val="24"/>
          <w:szCs w:val="24"/>
          <w:lang w:val="ru-RU"/>
        </w:rPr>
        <w:lastRenderedPageBreak/>
        <w:t xml:space="preserve">должна проверить, не равно ли </w:t>
      </w:r>
      <w:r w:rsidRPr="00300072">
        <w:rPr>
          <w:rFonts w:ascii="Times New Roman" w:eastAsia="Times New Roman" w:hAnsi="Times New Roman" w:cs="Times New Roman"/>
          <w:b/>
          <w:bCs/>
          <w:sz w:val="24"/>
          <w:szCs w:val="24"/>
        </w:rPr>
        <w:t>N</w:t>
      </w:r>
      <w:r w:rsidRPr="0034392D">
        <w:rPr>
          <w:rFonts w:ascii="Times New Roman" w:eastAsia="Times New Roman" w:hAnsi="Times New Roman" w:cs="Times New Roman"/>
          <w:sz w:val="24"/>
          <w:szCs w:val="24"/>
          <w:lang w:val="ru-RU"/>
        </w:rPr>
        <w:t xml:space="preserve"> значение </w:t>
      </w:r>
      <w:r w:rsidRPr="00300072">
        <w:rPr>
          <w:rFonts w:ascii="Times New Roman" w:eastAsia="Times New Roman" w:hAnsi="Times New Roman" w:cs="Times New Roman"/>
          <w:sz w:val="24"/>
          <w:szCs w:val="24"/>
        </w:rPr>
        <w:t>count</w:t>
      </w:r>
      <w:r w:rsidRPr="0034392D">
        <w:rPr>
          <w:rFonts w:ascii="Times New Roman" w:eastAsia="Times New Roman" w:hAnsi="Times New Roman" w:cs="Times New Roman"/>
          <w:sz w:val="24"/>
          <w:szCs w:val="24"/>
          <w:lang w:val="ru-RU"/>
        </w:rPr>
        <w:t xml:space="preserve"> прежде, чем поместить в буфер следующую порцию данных. </w:t>
      </w:r>
      <w:r w:rsidRPr="0034392D">
        <w:rPr>
          <w:rFonts w:ascii="Times New Roman" w:eastAsia="Times New Roman" w:hAnsi="Times New Roman" w:cs="Times New Roman"/>
          <w:b/>
          <w:bCs/>
          <w:sz w:val="24"/>
          <w:szCs w:val="24"/>
          <w:lang w:val="ru-RU"/>
        </w:rPr>
        <w:t xml:space="preserve">Если значение </w:t>
      </w:r>
      <w:r w:rsidRPr="00300072">
        <w:rPr>
          <w:rFonts w:ascii="Times New Roman" w:eastAsia="Times New Roman" w:hAnsi="Times New Roman" w:cs="Times New Roman"/>
          <w:b/>
          <w:bCs/>
          <w:sz w:val="24"/>
          <w:szCs w:val="24"/>
        </w:rPr>
        <w:t>count</w:t>
      </w:r>
      <w:r w:rsidRPr="0034392D">
        <w:rPr>
          <w:rFonts w:ascii="Times New Roman" w:eastAsia="Times New Roman" w:hAnsi="Times New Roman" w:cs="Times New Roman"/>
          <w:b/>
          <w:bCs/>
          <w:sz w:val="24"/>
          <w:szCs w:val="24"/>
          <w:lang w:val="ru-RU"/>
        </w:rPr>
        <w:t xml:space="preserve"> равно </w:t>
      </w:r>
      <w:r w:rsidRPr="00300072">
        <w:rPr>
          <w:rFonts w:ascii="Times New Roman" w:eastAsia="Times New Roman" w:hAnsi="Times New Roman" w:cs="Times New Roman"/>
          <w:b/>
          <w:bCs/>
          <w:sz w:val="24"/>
          <w:szCs w:val="24"/>
        </w:rPr>
        <w:t>N</w:t>
      </w:r>
      <w:r w:rsidRPr="0034392D">
        <w:rPr>
          <w:rFonts w:ascii="Times New Roman" w:eastAsia="Times New Roman" w:hAnsi="Times New Roman" w:cs="Times New Roman"/>
          <w:b/>
          <w:bCs/>
          <w:sz w:val="24"/>
          <w:szCs w:val="24"/>
          <w:lang w:val="ru-RU"/>
        </w:rPr>
        <w:t xml:space="preserve">, то производитель уходит в состояние ожидания; в противном случае производитель помещает данные в буфер и увеличивает значение </w:t>
      </w:r>
      <w:r w:rsidRPr="00300072">
        <w:rPr>
          <w:rFonts w:ascii="Times New Roman" w:eastAsia="Times New Roman" w:hAnsi="Times New Roman" w:cs="Times New Roman"/>
          <w:b/>
          <w:bCs/>
          <w:sz w:val="24"/>
          <w:szCs w:val="24"/>
        </w:rPr>
        <w:t>count</w:t>
      </w:r>
      <w:r w:rsidRPr="0034392D">
        <w:rPr>
          <w:rFonts w:ascii="Times New Roman" w:eastAsia="Times New Roman" w:hAnsi="Times New Roman" w:cs="Times New Roman"/>
          <w:b/>
          <w:bCs/>
          <w:sz w:val="24"/>
          <w:szCs w:val="24"/>
          <w:lang w:val="ru-RU"/>
        </w:rPr>
        <w:t>.</w:t>
      </w:r>
    </w:p>
    <w:p w14:paraId="0D1B7CE9"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Теперь давайте </w:t>
      </w:r>
      <w:r w:rsidRPr="0034392D">
        <w:rPr>
          <w:rFonts w:ascii="Times New Roman" w:eastAsia="Times New Roman" w:hAnsi="Times New Roman" w:cs="Times New Roman"/>
          <w:b/>
          <w:bCs/>
          <w:sz w:val="24"/>
          <w:szCs w:val="24"/>
          <w:lang w:val="ru-RU"/>
        </w:rPr>
        <w:t>вернемся к состоянию состязания.</w:t>
      </w:r>
      <w:r w:rsidRPr="0034392D">
        <w:rPr>
          <w:rFonts w:ascii="Times New Roman" w:eastAsia="Times New Roman" w:hAnsi="Times New Roman" w:cs="Times New Roman"/>
          <w:sz w:val="24"/>
          <w:szCs w:val="24"/>
          <w:lang w:val="ru-RU"/>
        </w:rPr>
        <w:br/>
        <w:t xml:space="preserve">Его возникновение возможно, поскольку </w:t>
      </w:r>
      <w:r w:rsidRPr="0034392D">
        <w:rPr>
          <w:rFonts w:ascii="Times New Roman" w:eastAsia="Times New Roman" w:hAnsi="Times New Roman" w:cs="Times New Roman"/>
          <w:b/>
          <w:bCs/>
          <w:sz w:val="24"/>
          <w:szCs w:val="24"/>
          <w:lang w:val="ru-RU"/>
        </w:rPr>
        <w:t xml:space="preserve">доступ к переменной </w:t>
      </w:r>
      <w:r w:rsidRPr="00300072">
        <w:rPr>
          <w:rFonts w:ascii="Times New Roman" w:eastAsia="Times New Roman" w:hAnsi="Times New Roman" w:cs="Times New Roman"/>
          <w:b/>
          <w:bCs/>
          <w:sz w:val="24"/>
          <w:szCs w:val="24"/>
        </w:rPr>
        <w:t>count</w:t>
      </w:r>
      <w:r w:rsidRPr="0034392D">
        <w:rPr>
          <w:rFonts w:ascii="Times New Roman" w:eastAsia="Times New Roman" w:hAnsi="Times New Roman" w:cs="Times New Roman"/>
          <w:b/>
          <w:bCs/>
          <w:sz w:val="24"/>
          <w:szCs w:val="24"/>
          <w:lang w:val="ru-RU"/>
        </w:rPr>
        <w:t xml:space="preserve"> не ограничен</w:t>
      </w:r>
      <w:r w:rsidRPr="0034392D">
        <w:rPr>
          <w:rFonts w:ascii="Times New Roman" w:eastAsia="Times New Roman" w:hAnsi="Times New Roman" w:cs="Times New Roman"/>
          <w:sz w:val="24"/>
          <w:szCs w:val="24"/>
          <w:lang w:val="ru-RU"/>
        </w:rPr>
        <w:t>. Может возникнуть следующая ситуация: буфер пуст, и потребитель только что считал значение перемен</w:t>
      </w:r>
      <w:r w:rsidRPr="0034392D">
        <w:rPr>
          <w:rFonts w:ascii="Times New Roman" w:eastAsia="Times New Roman" w:hAnsi="Times New Roman" w:cs="Times New Roman"/>
          <w:sz w:val="24"/>
          <w:szCs w:val="24"/>
          <w:lang w:val="ru-RU"/>
        </w:rPr>
        <w:softHyphen/>
        <w:t xml:space="preserve">ной </w:t>
      </w:r>
      <w:r w:rsidRPr="00300072">
        <w:rPr>
          <w:rFonts w:ascii="Times New Roman" w:eastAsia="Times New Roman" w:hAnsi="Times New Roman" w:cs="Times New Roman"/>
          <w:sz w:val="24"/>
          <w:szCs w:val="24"/>
        </w:rPr>
        <w:t>count</w:t>
      </w:r>
      <w:r w:rsidRPr="0034392D">
        <w:rPr>
          <w:rFonts w:ascii="Times New Roman" w:eastAsia="Times New Roman" w:hAnsi="Times New Roman" w:cs="Times New Roman"/>
          <w:sz w:val="24"/>
          <w:szCs w:val="24"/>
          <w:lang w:val="ru-RU"/>
        </w:rPr>
        <w:t xml:space="preserve">, чтобы проверить, не равно ли оно нулю. В этот момент планировщик передал управление производителю, производитель поместил элемент в буфер и увеличил значение </w:t>
      </w:r>
      <w:r w:rsidRPr="00300072">
        <w:rPr>
          <w:rFonts w:ascii="Times New Roman" w:eastAsia="Times New Roman" w:hAnsi="Times New Roman" w:cs="Times New Roman"/>
          <w:sz w:val="24"/>
          <w:szCs w:val="24"/>
        </w:rPr>
        <w:t>count</w:t>
      </w:r>
      <w:r w:rsidRPr="0034392D">
        <w:rPr>
          <w:rFonts w:ascii="Times New Roman" w:eastAsia="Times New Roman" w:hAnsi="Times New Roman" w:cs="Times New Roman"/>
          <w:sz w:val="24"/>
          <w:szCs w:val="24"/>
          <w:lang w:val="ru-RU"/>
        </w:rPr>
        <w:t xml:space="preserve">, проверив, что теперь оно стало равно 1. Зная, что перед этим оно было равно 0 и потребитель находился в состоянии ожидания, производитель активизирует его с помощью вызова </w:t>
      </w:r>
      <w:r w:rsidRPr="00300072">
        <w:rPr>
          <w:rFonts w:ascii="Times New Roman" w:eastAsia="Times New Roman" w:hAnsi="Times New Roman" w:cs="Times New Roman"/>
          <w:sz w:val="24"/>
          <w:szCs w:val="24"/>
        </w:rPr>
        <w:t>wakeup</w:t>
      </w:r>
      <w:r w:rsidRPr="0034392D">
        <w:rPr>
          <w:rFonts w:ascii="Times New Roman" w:eastAsia="Times New Roman" w:hAnsi="Times New Roman" w:cs="Times New Roman"/>
          <w:sz w:val="24"/>
          <w:szCs w:val="24"/>
          <w:lang w:val="ru-RU"/>
        </w:rPr>
        <w:t>.</w:t>
      </w:r>
    </w:p>
    <w:p w14:paraId="7293AD31"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Но потребитель не был в состоянии ожидания, так что </w:t>
      </w:r>
      <w:r w:rsidRPr="0034392D">
        <w:rPr>
          <w:rFonts w:ascii="Times New Roman" w:eastAsia="Times New Roman" w:hAnsi="Times New Roman" w:cs="Times New Roman"/>
          <w:b/>
          <w:bCs/>
          <w:sz w:val="24"/>
          <w:szCs w:val="24"/>
          <w:lang w:val="ru-RU"/>
        </w:rPr>
        <w:t>сигнал активизации про</w:t>
      </w:r>
      <w:r w:rsidRPr="0034392D">
        <w:rPr>
          <w:rFonts w:ascii="Times New Roman" w:eastAsia="Times New Roman" w:hAnsi="Times New Roman" w:cs="Times New Roman"/>
          <w:b/>
          <w:bCs/>
          <w:sz w:val="24"/>
          <w:szCs w:val="24"/>
          <w:lang w:val="ru-RU"/>
        </w:rPr>
        <w:softHyphen/>
        <w:t>пал впустую</w:t>
      </w:r>
      <w:r w:rsidRPr="0034392D">
        <w:rPr>
          <w:rFonts w:ascii="Times New Roman" w:eastAsia="Times New Roman" w:hAnsi="Times New Roman" w:cs="Times New Roman"/>
          <w:sz w:val="24"/>
          <w:szCs w:val="24"/>
          <w:lang w:val="ru-RU"/>
        </w:rPr>
        <w:t xml:space="preserve">. Когда управление перейдет к потребителю, он вернется к считанному когда-то значению </w:t>
      </w:r>
      <w:r w:rsidRPr="00300072">
        <w:rPr>
          <w:rFonts w:ascii="Times New Roman" w:eastAsia="Times New Roman" w:hAnsi="Times New Roman" w:cs="Times New Roman"/>
          <w:sz w:val="24"/>
          <w:szCs w:val="24"/>
        </w:rPr>
        <w:t>count</w:t>
      </w:r>
      <w:r w:rsidRPr="0034392D">
        <w:rPr>
          <w:rFonts w:ascii="Times New Roman" w:eastAsia="Times New Roman" w:hAnsi="Times New Roman" w:cs="Times New Roman"/>
          <w:sz w:val="24"/>
          <w:szCs w:val="24"/>
          <w:lang w:val="ru-RU"/>
        </w:rPr>
        <w:t>, обнаружит, что оно равно 0, и</w:t>
      </w:r>
      <w:r w:rsidRPr="0034392D">
        <w:rPr>
          <w:rFonts w:ascii="Times New Roman" w:eastAsia="Times New Roman" w:hAnsi="Times New Roman" w:cs="Times New Roman"/>
          <w:b/>
          <w:bCs/>
          <w:sz w:val="24"/>
          <w:szCs w:val="24"/>
          <w:lang w:val="ru-RU"/>
        </w:rPr>
        <w:t xml:space="preserve"> уйдет в состояние ожидания</w:t>
      </w:r>
      <w:r w:rsidRPr="0034392D">
        <w:rPr>
          <w:rFonts w:ascii="Times New Roman" w:eastAsia="Times New Roman" w:hAnsi="Times New Roman" w:cs="Times New Roman"/>
          <w:sz w:val="24"/>
          <w:szCs w:val="24"/>
          <w:lang w:val="ru-RU"/>
        </w:rPr>
        <w:t>.</w:t>
      </w:r>
    </w:p>
    <w:p w14:paraId="266813A2" w14:textId="77777777" w:rsidR="00300072" w:rsidRPr="0034392D" w:rsidRDefault="00300072" w:rsidP="00300072">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34392D">
        <w:rPr>
          <w:rFonts w:ascii="Times New Roman" w:eastAsia="Times New Roman" w:hAnsi="Times New Roman" w:cs="Times New Roman"/>
          <w:b/>
          <w:bCs/>
          <w:sz w:val="27"/>
          <w:szCs w:val="27"/>
          <w:lang w:val="ru-RU"/>
        </w:rPr>
        <w:t>Рано или поздно производитель наполнит буфер и также уйдет в состояние ожидания. Оба процесса так и останутся в этом состоянии.</w:t>
      </w:r>
    </w:p>
    <w:p w14:paraId="01C5F7CF" w14:textId="77777777" w:rsidR="00300072" w:rsidRPr="0034392D" w:rsidRDefault="00300072" w:rsidP="00300072">
      <w:pPr>
        <w:spacing w:before="100" w:beforeAutospacing="1" w:after="100" w:afterAutospacing="1" w:line="240" w:lineRule="auto"/>
        <w:rPr>
          <w:rFonts w:ascii="Times New Roman" w:eastAsia="Times New Roman" w:hAnsi="Times New Roman" w:cs="Times New Roman"/>
          <w:sz w:val="24"/>
          <w:szCs w:val="24"/>
          <w:lang w:val="ru-RU"/>
        </w:rPr>
      </w:pPr>
      <w:r w:rsidRPr="0034392D">
        <w:rPr>
          <w:rFonts w:ascii="Times New Roman" w:eastAsia="Times New Roman" w:hAnsi="Times New Roman" w:cs="Times New Roman"/>
          <w:sz w:val="24"/>
          <w:szCs w:val="24"/>
          <w:lang w:val="ru-RU"/>
        </w:rPr>
        <w:t xml:space="preserve">Суть проблемы в данном случае состоит в том, что </w:t>
      </w:r>
      <w:r w:rsidRPr="0034392D">
        <w:rPr>
          <w:rFonts w:ascii="Times New Roman" w:eastAsia="Times New Roman" w:hAnsi="Times New Roman" w:cs="Times New Roman"/>
          <w:b/>
          <w:bCs/>
          <w:sz w:val="24"/>
          <w:szCs w:val="24"/>
          <w:lang w:val="ru-RU"/>
        </w:rPr>
        <w:t>сигнал активизации, при</w:t>
      </w:r>
      <w:r w:rsidRPr="0034392D">
        <w:rPr>
          <w:rFonts w:ascii="Times New Roman" w:eastAsia="Times New Roman" w:hAnsi="Times New Roman" w:cs="Times New Roman"/>
          <w:b/>
          <w:bCs/>
          <w:sz w:val="24"/>
          <w:szCs w:val="24"/>
          <w:lang w:val="ru-RU"/>
        </w:rPr>
        <w:softHyphen/>
        <w:t>шедший к процессу, не находящемуся в состоянии ожидания, пропадает</w:t>
      </w:r>
      <w:r w:rsidRPr="0034392D">
        <w:rPr>
          <w:rFonts w:ascii="Times New Roman" w:eastAsia="Times New Roman" w:hAnsi="Times New Roman" w:cs="Times New Roman"/>
          <w:sz w:val="24"/>
          <w:szCs w:val="24"/>
          <w:lang w:val="ru-RU"/>
        </w:rPr>
        <w:t>.</w:t>
      </w:r>
      <w:r w:rsidRPr="0034392D">
        <w:rPr>
          <w:rFonts w:ascii="Times New Roman" w:eastAsia="Times New Roman" w:hAnsi="Times New Roman" w:cs="Times New Roman"/>
          <w:sz w:val="24"/>
          <w:szCs w:val="24"/>
          <w:lang w:val="ru-RU"/>
        </w:rPr>
        <w:br/>
      </w:r>
      <w:ins w:id="154" w:author="Unknown">
        <w:r w:rsidRPr="0034392D">
          <w:rPr>
            <w:rFonts w:ascii="Times New Roman" w:eastAsia="Times New Roman" w:hAnsi="Times New Roman" w:cs="Times New Roman"/>
            <w:b/>
            <w:bCs/>
            <w:sz w:val="24"/>
            <w:szCs w:val="24"/>
            <w:lang w:val="ru-RU"/>
          </w:rPr>
          <w:t>Если бы не это, проблемы бы не было.</w:t>
        </w:r>
      </w:ins>
      <w:r w:rsidRPr="0034392D">
        <w:rPr>
          <w:rFonts w:ascii="Times New Roman" w:eastAsia="Times New Roman" w:hAnsi="Times New Roman" w:cs="Times New Roman"/>
          <w:sz w:val="24"/>
          <w:szCs w:val="24"/>
          <w:lang w:val="ru-RU"/>
        </w:rPr>
        <w:br/>
        <w:t xml:space="preserve">Быстрым решением может быть </w:t>
      </w:r>
      <w:r w:rsidRPr="0034392D">
        <w:rPr>
          <w:rFonts w:ascii="Times New Roman" w:eastAsia="Times New Roman" w:hAnsi="Times New Roman" w:cs="Times New Roman"/>
          <w:b/>
          <w:bCs/>
          <w:sz w:val="24"/>
          <w:szCs w:val="24"/>
          <w:lang w:val="ru-RU"/>
        </w:rPr>
        <w:t>добавление бита ожидания активизации</w:t>
      </w:r>
      <w:r w:rsidRPr="0034392D">
        <w:rPr>
          <w:rFonts w:ascii="Times New Roman" w:eastAsia="Times New Roman" w:hAnsi="Times New Roman" w:cs="Times New Roman"/>
          <w:sz w:val="24"/>
          <w:szCs w:val="24"/>
          <w:lang w:val="ru-RU"/>
        </w:rPr>
        <w:t>. Если сигнал активизации послан процессу, не находящемуся в состоянии ожидания, этот бит устанавливается. Позже, когда процесс пытается уйти в состояние ожидания, бит ожидания активизации сбрасывается, но процесс остается активным.</w:t>
      </w:r>
      <w:ins w:id="155" w:author="Unknown">
        <w:r w:rsidRPr="0034392D">
          <w:rPr>
            <w:rFonts w:ascii="Times New Roman" w:eastAsia="Times New Roman" w:hAnsi="Times New Roman" w:cs="Times New Roman"/>
            <w:b/>
            <w:bCs/>
            <w:sz w:val="24"/>
            <w:szCs w:val="24"/>
            <w:lang w:val="ru-RU"/>
          </w:rPr>
          <w:t xml:space="preserve"> Этот бит исполняет роль копилки сигналов активизации.</w:t>
        </w:r>
      </w:ins>
    </w:p>
    <w:p w14:paraId="7CBE5612" w14:textId="5E88750C" w:rsidR="00300072" w:rsidRPr="00300072" w:rsidRDefault="00300072" w:rsidP="00460199">
      <w:pPr>
        <w:keepNext/>
        <w:keepLines/>
        <w:spacing w:after="0"/>
        <w:outlineLvl w:val="1"/>
        <w:rPr>
          <w:rFonts w:ascii="Arial" w:eastAsia="Times New Roman" w:hAnsi="Arial" w:cs="Arial"/>
          <w:b/>
          <w:bCs/>
          <w:color w:val="000000"/>
          <w:sz w:val="30"/>
          <w:szCs w:val="30"/>
          <w:lang w:val="ru-RU" w:eastAsia="ru-RU"/>
        </w:rPr>
      </w:pPr>
      <w:r w:rsidRPr="00300072">
        <w:rPr>
          <w:rFonts w:asciiTheme="majorHAnsi" w:eastAsiaTheme="majorEastAsia" w:hAnsiTheme="majorHAnsi"/>
          <w:color w:val="FFFFFF"/>
          <w:sz w:val="36"/>
          <w:szCs w:val="36"/>
          <w:lang w:val="ru-RU" w:eastAsia="ru-RU"/>
        </w:rPr>
        <w:t>, сообщен</w:t>
      </w:r>
    </w:p>
    <w:p w14:paraId="2CF8EB46"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24"/>
          <w:szCs w:val="24"/>
          <w:lang w:val="ru-RU" w:eastAsia="ru-RU"/>
        </w:rPr>
      </w:pPr>
      <w:r w:rsidRPr="0034392D">
        <w:rPr>
          <w:rFonts w:ascii="Trebuchet MS" w:eastAsiaTheme="minorEastAsia" w:hAnsi="Trebuchet MS"/>
          <w:color w:val="FFFFFF"/>
          <w:sz w:val="36"/>
          <w:szCs w:val="36"/>
          <w:lang w:val="ru-RU" w:eastAsia="ru-RU"/>
        </w:rPr>
        <w:t xml:space="preserve">Механизмы </w:t>
      </w:r>
      <w:proofErr w:type="spellStart"/>
      <w:r w:rsidRPr="0034392D">
        <w:rPr>
          <w:rFonts w:ascii="Trebuchet MS" w:eastAsiaTheme="minorEastAsia" w:hAnsi="Trebuchet MS"/>
          <w:color w:val="FFFFFF"/>
          <w:sz w:val="36"/>
          <w:szCs w:val="36"/>
          <w:lang w:val="ru-RU" w:eastAsia="ru-RU"/>
        </w:rPr>
        <w:t>синхрони</w:t>
      </w:r>
      <w:proofErr w:type="spellEnd"/>
    </w:p>
    <w:p w14:paraId="0C5B61CC"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10"/>
          <w:szCs w:val="10"/>
          <w:lang w:val="ru-RU" w:eastAsia="ru-RU"/>
        </w:rPr>
      </w:pPr>
    </w:p>
    <w:p w14:paraId="28C37EFE"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AF50"/>
          <w:lang w:val="ru-RU" w:eastAsia="ru-RU"/>
        </w:rPr>
      </w:pPr>
      <w:bookmarkStart w:id="156" w:name="_Hlk101733828"/>
      <w:r w:rsidRPr="0034392D">
        <w:rPr>
          <w:rFonts w:ascii="Trebuchet MS" w:eastAsiaTheme="minorEastAsia" w:hAnsi="Trebuchet MS"/>
          <w:b/>
          <w:bCs/>
          <w:lang w:val="ru-RU" w:eastAsia="ru-RU"/>
        </w:rPr>
        <w:t xml:space="preserve">Мьютексы </w:t>
      </w:r>
      <w:r w:rsidRPr="0034392D">
        <w:rPr>
          <w:rFonts w:ascii="Trebuchet MS" w:eastAsiaTheme="minorEastAsia" w:hAnsi="Trebuchet MS" w:cs="Trebuchet MS"/>
          <w:lang w:val="ru-RU" w:eastAsia="ru-RU"/>
        </w:rPr>
        <w:t xml:space="preserve">Мьютекс – двоичный семафор, обычно используемый для организации согласованного доступа к неделимому общему ресурсу. Мьютекс может принимать значения 1 (свободен) и 0 (занят). </w:t>
      </w:r>
      <w:r w:rsidRPr="0034392D">
        <w:rPr>
          <w:rFonts w:ascii="Trebuchet MS" w:eastAsiaTheme="minorEastAsia" w:hAnsi="Trebuchet MS" w:cs="Trebuchet MS"/>
          <w:color w:val="00AF50"/>
          <w:lang w:val="ru-RU" w:eastAsia="ru-RU"/>
        </w:rPr>
        <w:t xml:space="preserve">Операции над мьютексами </w:t>
      </w:r>
    </w:p>
    <w:p w14:paraId="6EEB8C5E" w14:textId="77777777" w:rsidR="00300072" w:rsidRPr="0034392D" w:rsidRDefault="00300072" w:rsidP="00300072">
      <w:pPr>
        <w:autoSpaceDE w:val="0"/>
        <w:autoSpaceDN w:val="0"/>
        <w:adjustRightInd w:val="0"/>
        <w:spacing w:after="91" w:line="240" w:lineRule="auto"/>
        <w:rPr>
          <w:rFonts w:ascii="Trebuchet MS" w:eastAsiaTheme="minorEastAsia" w:hAnsi="Trebuchet MS" w:cs="Trebuchet MS"/>
          <w:color w:val="000000"/>
          <w:lang w:val="ru-RU" w:eastAsia="ru-RU"/>
        </w:rPr>
      </w:pPr>
      <w:r w:rsidRPr="0034392D">
        <w:rPr>
          <w:rFonts w:ascii="Arial" w:eastAsiaTheme="minorEastAsia" w:hAnsi="Arial" w:cs="Arial"/>
          <w:color w:val="000000"/>
          <w:lang w:val="ru-RU" w:eastAsia="ru-RU"/>
        </w:rPr>
        <w:t>•</w:t>
      </w:r>
      <w:r w:rsidRPr="00300072">
        <w:rPr>
          <w:rFonts w:ascii="Trebuchet MS" w:eastAsiaTheme="minorEastAsia" w:hAnsi="Trebuchet MS" w:cs="Trebuchet MS"/>
          <w:color w:val="000000"/>
          <w:lang w:eastAsia="ru-RU"/>
        </w:rPr>
        <w:t>acquire</w:t>
      </w:r>
      <w:r w:rsidRPr="0034392D">
        <w:rPr>
          <w:rFonts w:ascii="Trebuchet MS" w:eastAsiaTheme="minorEastAsia" w:hAnsi="Trebuchet MS" w:cs="Trebuchet MS"/>
          <w:color w:val="000000"/>
          <w:lang w:val="ru-RU" w:eastAsia="ru-RU"/>
        </w:rPr>
        <w:t>(</w:t>
      </w:r>
      <w:r w:rsidRPr="00300072">
        <w:rPr>
          <w:rFonts w:ascii="Trebuchet MS" w:eastAsiaTheme="minorEastAsia" w:hAnsi="Trebuchet MS" w:cs="Trebuchet MS"/>
          <w:color w:val="000000"/>
          <w:lang w:eastAsia="ru-RU"/>
        </w:rPr>
        <w:t>mutex</w:t>
      </w:r>
      <w:r w:rsidRPr="0034392D">
        <w:rPr>
          <w:rFonts w:ascii="Trebuchet MS" w:eastAsiaTheme="minorEastAsia" w:hAnsi="Trebuchet MS" w:cs="Trebuchet MS"/>
          <w:color w:val="000000"/>
          <w:lang w:val="ru-RU" w:eastAsia="ru-RU"/>
        </w:rPr>
        <w:t xml:space="preserve">) – уменьшить (занять) мьютекс </w:t>
      </w:r>
    </w:p>
    <w:p w14:paraId="5D74F7E5" w14:textId="77777777" w:rsidR="00300072" w:rsidRPr="0034392D" w:rsidRDefault="00300072" w:rsidP="00300072">
      <w:pPr>
        <w:autoSpaceDE w:val="0"/>
        <w:autoSpaceDN w:val="0"/>
        <w:adjustRightInd w:val="0"/>
        <w:spacing w:after="91" w:line="240" w:lineRule="auto"/>
        <w:rPr>
          <w:rFonts w:ascii="Trebuchet MS" w:eastAsiaTheme="minorEastAsia" w:hAnsi="Trebuchet MS" w:cs="Trebuchet MS"/>
          <w:color w:val="000000"/>
          <w:lang w:val="ru-RU" w:eastAsia="ru-RU"/>
        </w:rPr>
      </w:pPr>
      <w:r w:rsidRPr="0034392D">
        <w:rPr>
          <w:rFonts w:ascii="Arial" w:eastAsiaTheme="minorEastAsia" w:hAnsi="Arial" w:cs="Arial"/>
          <w:color w:val="000000"/>
          <w:lang w:val="ru-RU" w:eastAsia="ru-RU"/>
        </w:rPr>
        <w:t>•</w:t>
      </w:r>
      <w:r w:rsidRPr="00300072">
        <w:rPr>
          <w:rFonts w:ascii="Trebuchet MS" w:eastAsiaTheme="minorEastAsia" w:hAnsi="Trebuchet MS" w:cs="Trebuchet MS"/>
          <w:color w:val="000000"/>
          <w:lang w:eastAsia="ru-RU"/>
        </w:rPr>
        <w:t>release</w:t>
      </w:r>
      <w:r w:rsidRPr="0034392D">
        <w:rPr>
          <w:rFonts w:ascii="Trebuchet MS" w:eastAsiaTheme="minorEastAsia" w:hAnsi="Trebuchet MS" w:cs="Trebuchet MS"/>
          <w:color w:val="000000"/>
          <w:lang w:val="ru-RU" w:eastAsia="ru-RU"/>
        </w:rPr>
        <w:t>(</w:t>
      </w:r>
      <w:r w:rsidRPr="00300072">
        <w:rPr>
          <w:rFonts w:ascii="Trebuchet MS" w:eastAsiaTheme="minorEastAsia" w:hAnsi="Trebuchet MS" w:cs="Trebuchet MS"/>
          <w:color w:val="000000"/>
          <w:lang w:eastAsia="ru-RU"/>
        </w:rPr>
        <w:t>mutex</w:t>
      </w:r>
      <w:r w:rsidRPr="0034392D">
        <w:rPr>
          <w:rFonts w:ascii="Trebuchet MS" w:eastAsiaTheme="minorEastAsia" w:hAnsi="Trebuchet MS" w:cs="Trebuchet MS"/>
          <w:color w:val="000000"/>
          <w:lang w:val="ru-RU" w:eastAsia="ru-RU"/>
        </w:rPr>
        <w:t xml:space="preserve">) – увеличить (освободить) мьютекс </w:t>
      </w:r>
    </w:p>
    <w:p w14:paraId="6B56EEDF"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lang w:val="ru-RU" w:eastAsia="ru-RU"/>
        </w:rPr>
      </w:pPr>
      <w:r w:rsidRPr="0034392D">
        <w:rPr>
          <w:rFonts w:ascii="Arial" w:eastAsiaTheme="minorEastAsia" w:hAnsi="Arial" w:cs="Arial"/>
          <w:color w:val="000000"/>
          <w:lang w:val="ru-RU" w:eastAsia="ru-RU"/>
        </w:rPr>
        <w:t>•</w:t>
      </w:r>
      <w:proofErr w:type="spellStart"/>
      <w:r w:rsidRPr="00300072">
        <w:rPr>
          <w:rFonts w:ascii="Trebuchet MS" w:eastAsiaTheme="minorEastAsia" w:hAnsi="Trebuchet MS" w:cs="Trebuchet MS"/>
          <w:color w:val="000000"/>
          <w:lang w:eastAsia="ru-RU"/>
        </w:rPr>
        <w:t>tryacquire</w:t>
      </w:r>
      <w:proofErr w:type="spellEnd"/>
      <w:r w:rsidRPr="0034392D">
        <w:rPr>
          <w:rFonts w:ascii="Trebuchet MS" w:eastAsiaTheme="minorEastAsia" w:hAnsi="Trebuchet MS" w:cs="Trebuchet MS"/>
          <w:color w:val="000000"/>
          <w:lang w:val="ru-RU" w:eastAsia="ru-RU"/>
        </w:rPr>
        <w:t>(</w:t>
      </w:r>
      <w:r w:rsidRPr="00300072">
        <w:rPr>
          <w:rFonts w:ascii="Trebuchet MS" w:eastAsiaTheme="minorEastAsia" w:hAnsi="Trebuchet MS" w:cs="Trebuchet MS"/>
          <w:color w:val="000000"/>
          <w:lang w:eastAsia="ru-RU"/>
        </w:rPr>
        <w:t>mutex</w:t>
      </w:r>
      <w:r w:rsidRPr="0034392D">
        <w:rPr>
          <w:rFonts w:ascii="Trebuchet MS" w:eastAsiaTheme="minorEastAsia" w:hAnsi="Trebuchet MS" w:cs="Trebuchet MS"/>
          <w:color w:val="000000"/>
          <w:lang w:val="ru-RU" w:eastAsia="ru-RU"/>
        </w:rPr>
        <w:t xml:space="preserve">) – часто реализуемая неблокирующая операция, выполняющая попытку уменьшить (занять) мьютекс </w:t>
      </w:r>
    </w:p>
    <w:p w14:paraId="0116C352"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10"/>
          <w:szCs w:val="10"/>
          <w:lang w:val="ru-RU" w:eastAsia="ru-RU"/>
        </w:rPr>
      </w:pPr>
    </w:p>
    <w:p w14:paraId="614FE040" w14:textId="77777777" w:rsidR="00300072" w:rsidRPr="0034392D" w:rsidRDefault="00300072" w:rsidP="00300072">
      <w:pPr>
        <w:autoSpaceDE w:val="0"/>
        <w:autoSpaceDN w:val="0"/>
        <w:adjustRightInd w:val="0"/>
        <w:spacing w:after="0" w:line="240" w:lineRule="auto"/>
        <w:rPr>
          <w:rFonts w:ascii="Trebuchet MS" w:eastAsiaTheme="minorEastAsia" w:hAnsi="Trebuchet MS"/>
          <w:lang w:val="ru-RU" w:eastAsia="ru-RU"/>
        </w:rPr>
      </w:pPr>
      <w:r w:rsidRPr="0034392D">
        <w:rPr>
          <w:rFonts w:ascii="Trebuchet MS" w:eastAsiaTheme="minorEastAsia" w:hAnsi="Trebuchet MS"/>
          <w:lang w:val="ru-RU" w:eastAsia="ru-RU"/>
        </w:rPr>
        <w:t xml:space="preserve">Мьютексы в конкретных реализациях могут иметь дополнительные свойства </w:t>
      </w:r>
    </w:p>
    <w:p w14:paraId="505AF1AF" w14:textId="77777777" w:rsidR="00300072" w:rsidRPr="0034392D" w:rsidRDefault="00300072" w:rsidP="00300072">
      <w:pPr>
        <w:autoSpaceDE w:val="0"/>
        <w:autoSpaceDN w:val="0"/>
        <w:adjustRightInd w:val="0"/>
        <w:spacing w:after="93" w:line="240" w:lineRule="auto"/>
        <w:rPr>
          <w:rFonts w:ascii="Trebuchet MS" w:eastAsiaTheme="minorEastAsia" w:hAnsi="Trebuchet MS" w:cs="Trebuchet MS"/>
          <w:lang w:val="ru-RU" w:eastAsia="ru-RU"/>
        </w:rPr>
      </w:pPr>
      <w:r w:rsidRPr="0034392D">
        <w:rPr>
          <w:rFonts w:ascii="Arial" w:eastAsiaTheme="minorEastAsia" w:hAnsi="Arial" w:cs="Arial"/>
          <w:lang w:val="ru-RU" w:eastAsia="ru-RU"/>
        </w:rPr>
        <w:t>•</w:t>
      </w:r>
      <w:r w:rsidRPr="0034392D">
        <w:rPr>
          <w:rFonts w:ascii="Trebuchet MS" w:eastAsiaTheme="minorEastAsia" w:hAnsi="Trebuchet MS" w:cs="Trebuchet MS"/>
          <w:lang w:val="ru-RU" w:eastAsia="ru-RU"/>
        </w:rPr>
        <w:t xml:space="preserve">Запоминание владельца – освободить мьютекс может только поток, захвативший его </w:t>
      </w:r>
    </w:p>
    <w:p w14:paraId="4BF6A43C" w14:textId="77777777" w:rsidR="00300072" w:rsidRPr="0034392D" w:rsidRDefault="00300072" w:rsidP="00300072">
      <w:pPr>
        <w:autoSpaceDE w:val="0"/>
        <w:autoSpaceDN w:val="0"/>
        <w:adjustRightInd w:val="0"/>
        <w:spacing w:after="93" w:line="240" w:lineRule="auto"/>
        <w:rPr>
          <w:rFonts w:ascii="Trebuchet MS" w:eastAsiaTheme="minorEastAsia" w:hAnsi="Trebuchet MS" w:cs="Trebuchet MS"/>
          <w:lang w:val="ru-RU" w:eastAsia="ru-RU"/>
        </w:rPr>
      </w:pPr>
      <w:r w:rsidRPr="0034392D">
        <w:rPr>
          <w:rFonts w:ascii="Arial" w:eastAsiaTheme="minorEastAsia" w:hAnsi="Arial" w:cs="Arial"/>
          <w:lang w:val="ru-RU" w:eastAsia="ru-RU"/>
        </w:rPr>
        <w:t>•</w:t>
      </w:r>
      <w:r w:rsidRPr="0034392D">
        <w:rPr>
          <w:rFonts w:ascii="Trebuchet MS" w:eastAsiaTheme="minorEastAsia" w:hAnsi="Trebuchet MS" w:cs="Trebuchet MS"/>
          <w:lang w:val="ru-RU" w:eastAsia="ru-RU"/>
        </w:rPr>
        <w:t xml:space="preserve">Рекурсивность – поток может многократно захватить мьютекс (вызывать </w:t>
      </w:r>
      <w:proofErr w:type="spellStart"/>
      <w:proofErr w:type="gramStart"/>
      <w:r w:rsidRPr="00300072">
        <w:rPr>
          <w:rFonts w:ascii="Trebuchet MS" w:eastAsiaTheme="minorEastAsia" w:hAnsi="Trebuchet MS" w:cs="Trebuchet MS"/>
          <w:lang w:eastAsia="ru-RU"/>
        </w:rPr>
        <w:t>aquire</w:t>
      </w:r>
      <w:proofErr w:type="spellEnd"/>
      <w:r w:rsidRPr="0034392D">
        <w:rPr>
          <w:rFonts w:ascii="Trebuchet MS" w:eastAsiaTheme="minorEastAsia" w:hAnsi="Trebuchet MS" w:cs="Trebuchet MS"/>
          <w:lang w:val="ru-RU" w:eastAsia="ru-RU"/>
        </w:rPr>
        <w:t>(</w:t>
      </w:r>
      <w:proofErr w:type="gramEnd"/>
      <w:r w:rsidRPr="0034392D">
        <w:rPr>
          <w:rFonts w:ascii="Trebuchet MS" w:eastAsiaTheme="minorEastAsia" w:hAnsi="Trebuchet MS" w:cs="Trebuchet MS"/>
          <w:lang w:val="ru-RU" w:eastAsia="ru-RU"/>
        </w:rPr>
        <w:t xml:space="preserve">)); для освобождения мьютекса поток должен соответствующее число раз вызвать </w:t>
      </w:r>
      <w:r w:rsidRPr="00300072">
        <w:rPr>
          <w:rFonts w:ascii="Trebuchet MS" w:eastAsiaTheme="minorEastAsia" w:hAnsi="Trebuchet MS" w:cs="Trebuchet MS"/>
          <w:lang w:eastAsia="ru-RU"/>
        </w:rPr>
        <w:t>release</w:t>
      </w:r>
      <w:r w:rsidRPr="0034392D">
        <w:rPr>
          <w:rFonts w:ascii="Trebuchet MS" w:eastAsiaTheme="minorEastAsia" w:hAnsi="Trebuchet MS" w:cs="Trebuchet MS"/>
          <w:lang w:val="ru-RU" w:eastAsia="ru-RU"/>
        </w:rPr>
        <w:t xml:space="preserve">() </w:t>
      </w:r>
    </w:p>
    <w:p w14:paraId="50076D95"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lang w:val="ru-RU" w:eastAsia="ru-RU"/>
        </w:rPr>
      </w:pPr>
      <w:r w:rsidRPr="0034392D">
        <w:rPr>
          <w:rFonts w:ascii="Arial" w:eastAsiaTheme="minorEastAsia" w:hAnsi="Arial" w:cs="Arial"/>
          <w:lang w:val="ru-RU" w:eastAsia="ru-RU"/>
        </w:rPr>
        <w:t>•</w:t>
      </w:r>
      <w:r w:rsidRPr="0034392D">
        <w:rPr>
          <w:rFonts w:ascii="Trebuchet MS" w:eastAsiaTheme="minorEastAsia" w:hAnsi="Trebuchet MS" w:cs="Trebuchet MS"/>
          <w:lang w:val="ru-RU" w:eastAsia="ru-RU"/>
        </w:rPr>
        <w:t xml:space="preserve">Наследование приоритета – поток, захвативший мьютекс, временно наследует максимальный </w:t>
      </w:r>
      <w:proofErr w:type="gramStart"/>
      <w:r w:rsidRPr="0034392D">
        <w:rPr>
          <w:rFonts w:ascii="Trebuchet MS" w:eastAsiaTheme="minorEastAsia" w:hAnsi="Trebuchet MS" w:cs="Trebuchet MS"/>
          <w:lang w:val="ru-RU" w:eastAsia="ru-RU"/>
        </w:rPr>
        <w:t>из приоритет</w:t>
      </w:r>
      <w:proofErr w:type="gramEnd"/>
      <w:r w:rsidRPr="0034392D">
        <w:rPr>
          <w:rFonts w:ascii="Trebuchet MS" w:eastAsiaTheme="minorEastAsia" w:hAnsi="Trebuchet MS" w:cs="Trebuchet MS"/>
          <w:lang w:val="ru-RU" w:eastAsia="ru-RU"/>
        </w:rPr>
        <w:t xml:space="preserve"> потоков, ждущих освобождения данного мьютекса </w:t>
      </w:r>
    </w:p>
    <w:p w14:paraId="4803DA86"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10"/>
          <w:szCs w:val="10"/>
          <w:lang w:val="ru-RU" w:eastAsia="ru-RU"/>
        </w:rPr>
      </w:pPr>
    </w:p>
    <w:p w14:paraId="27A154AE"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24"/>
          <w:szCs w:val="24"/>
          <w:lang w:val="ru-RU" w:eastAsia="ru-RU"/>
        </w:rPr>
      </w:pPr>
    </w:p>
    <w:p w14:paraId="733A6FA0" w14:textId="77777777" w:rsidR="00300072" w:rsidRPr="0034392D" w:rsidRDefault="00300072" w:rsidP="00300072">
      <w:pPr>
        <w:autoSpaceDE w:val="0"/>
        <w:autoSpaceDN w:val="0"/>
        <w:adjustRightInd w:val="0"/>
        <w:spacing w:after="0" w:line="240" w:lineRule="auto"/>
        <w:rPr>
          <w:rFonts w:ascii="Trebuchet MS" w:eastAsiaTheme="minorEastAsia" w:hAnsi="Trebuchet MS"/>
          <w:b/>
          <w:bCs/>
          <w:sz w:val="24"/>
          <w:szCs w:val="24"/>
          <w:lang w:val="ru-RU" w:eastAsia="ru-RU"/>
        </w:rPr>
      </w:pPr>
      <w:r w:rsidRPr="0034392D">
        <w:rPr>
          <w:rFonts w:ascii="Trebuchet MS" w:eastAsiaTheme="minorEastAsia" w:hAnsi="Trebuchet MS"/>
          <w:b/>
          <w:bCs/>
          <w:sz w:val="24"/>
          <w:szCs w:val="24"/>
          <w:lang w:val="ru-RU" w:eastAsia="ru-RU"/>
        </w:rPr>
        <w:t xml:space="preserve">Мониторы </w:t>
      </w:r>
    </w:p>
    <w:p w14:paraId="23D933DB"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sz w:val="24"/>
          <w:szCs w:val="24"/>
          <w:lang w:val="ru-RU" w:eastAsia="ru-RU"/>
        </w:rPr>
      </w:pPr>
      <w:r w:rsidRPr="0034392D">
        <w:rPr>
          <w:rFonts w:ascii="Trebuchet MS" w:eastAsiaTheme="minorEastAsia" w:hAnsi="Trebuchet MS" w:cs="Trebuchet MS"/>
          <w:sz w:val="24"/>
          <w:szCs w:val="24"/>
          <w:lang w:val="ru-RU" w:eastAsia="ru-RU"/>
        </w:rPr>
        <w:t>Мониторы – высокоуровневый механизм взаимодействия и синхронизации процессов, обеспечивающий доступ к неразделяемым ресурсам. Предложены Хоаром (</w:t>
      </w:r>
      <w:r w:rsidRPr="00300072">
        <w:rPr>
          <w:rFonts w:ascii="Trebuchet MS" w:eastAsiaTheme="minorEastAsia" w:hAnsi="Trebuchet MS" w:cs="Trebuchet MS"/>
          <w:sz w:val="24"/>
          <w:szCs w:val="24"/>
          <w:lang w:eastAsia="ru-RU"/>
        </w:rPr>
        <w:t>Hoare</w:t>
      </w:r>
      <w:r w:rsidRPr="0034392D">
        <w:rPr>
          <w:rFonts w:ascii="Trebuchet MS" w:eastAsiaTheme="minorEastAsia" w:hAnsi="Trebuchet MS" w:cs="Trebuchet MS"/>
          <w:sz w:val="24"/>
          <w:szCs w:val="24"/>
          <w:lang w:val="ru-RU" w:eastAsia="ru-RU"/>
        </w:rPr>
        <w:t xml:space="preserve">) в 1974 г. Пер </w:t>
      </w:r>
      <w:proofErr w:type="spellStart"/>
      <w:r w:rsidRPr="0034392D">
        <w:rPr>
          <w:rFonts w:ascii="Trebuchet MS" w:eastAsiaTheme="minorEastAsia" w:hAnsi="Trebuchet MS" w:cs="Trebuchet MS"/>
          <w:sz w:val="24"/>
          <w:szCs w:val="24"/>
          <w:lang w:val="ru-RU" w:eastAsia="ru-RU"/>
        </w:rPr>
        <w:t>Бринч</w:t>
      </w:r>
      <w:proofErr w:type="spellEnd"/>
      <w:r w:rsidRPr="0034392D">
        <w:rPr>
          <w:rFonts w:ascii="Trebuchet MS" w:eastAsiaTheme="minorEastAsia" w:hAnsi="Trebuchet MS" w:cs="Trebuchet MS"/>
          <w:sz w:val="24"/>
          <w:szCs w:val="24"/>
          <w:lang w:val="ru-RU" w:eastAsia="ru-RU"/>
        </w:rPr>
        <w:t xml:space="preserve"> Хансен первым, описал и реализовал мониторы, основывая их на идеях Хоара.</w:t>
      </w:r>
    </w:p>
    <w:p w14:paraId="5EA70D3B" w14:textId="77777777" w:rsidR="00300072" w:rsidRPr="0034392D" w:rsidRDefault="00300072" w:rsidP="00300072">
      <w:pPr>
        <w:autoSpaceDE w:val="0"/>
        <w:autoSpaceDN w:val="0"/>
        <w:adjustRightInd w:val="0"/>
        <w:spacing w:after="0" w:line="240" w:lineRule="auto"/>
        <w:rPr>
          <w:rFonts w:ascii="Trebuchet MS" w:eastAsiaTheme="minorEastAsia" w:hAnsi="Trebuchet MS"/>
          <w:sz w:val="24"/>
          <w:szCs w:val="24"/>
          <w:lang w:val="ru-RU" w:eastAsia="ru-RU"/>
        </w:rPr>
      </w:pPr>
      <w:r w:rsidRPr="0034392D">
        <w:rPr>
          <w:rFonts w:ascii="Trebuchet MS" w:eastAsiaTheme="minorEastAsia" w:hAnsi="Trebuchet MS"/>
          <w:sz w:val="24"/>
          <w:szCs w:val="24"/>
          <w:lang w:val="ru-RU" w:eastAsia="ru-RU"/>
        </w:rPr>
        <w:lastRenderedPageBreak/>
        <w:t xml:space="preserve">Монитор – это конструкция языка программирования, поддерживающая управляемый доступ к разделяемым данным. Монитор инкапсулирует: </w:t>
      </w:r>
    </w:p>
    <w:p w14:paraId="49B384DF" w14:textId="77777777" w:rsidR="00300072" w:rsidRPr="0034392D" w:rsidRDefault="00300072" w:rsidP="00300072">
      <w:pPr>
        <w:autoSpaceDE w:val="0"/>
        <w:autoSpaceDN w:val="0"/>
        <w:adjustRightInd w:val="0"/>
        <w:spacing w:after="92"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разделяемые критические данные; </w:t>
      </w:r>
    </w:p>
    <w:p w14:paraId="06FD4332" w14:textId="77777777" w:rsidR="00300072" w:rsidRPr="0034392D" w:rsidRDefault="00300072" w:rsidP="00300072">
      <w:pPr>
        <w:autoSpaceDE w:val="0"/>
        <w:autoSpaceDN w:val="0"/>
        <w:adjustRightInd w:val="0"/>
        <w:spacing w:after="92"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функции, использующие разделяемые данные; </w:t>
      </w:r>
    </w:p>
    <w:p w14:paraId="3D078305"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синхронизацию выполнения параллельных потоков, вызывающих указанные функции. </w:t>
      </w:r>
    </w:p>
    <w:p w14:paraId="643A36F3" w14:textId="77777777" w:rsidR="00300072" w:rsidRPr="0034392D" w:rsidRDefault="00300072" w:rsidP="00300072">
      <w:pPr>
        <w:autoSpaceDE w:val="0"/>
        <w:autoSpaceDN w:val="0"/>
        <w:adjustRightInd w:val="0"/>
        <w:spacing w:after="0" w:line="240" w:lineRule="auto"/>
        <w:rPr>
          <w:rFonts w:ascii="Trebuchet MS" w:eastAsiaTheme="minorEastAsia" w:hAnsi="Trebuchet MS"/>
          <w:sz w:val="12"/>
          <w:szCs w:val="12"/>
          <w:lang w:val="ru-RU" w:eastAsia="ru-RU"/>
        </w:rPr>
      </w:pPr>
    </w:p>
    <w:p w14:paraId="285AE3D7" w14:textId="77777777" w:rsidR="00300072" w:rsidRPr="0034392D" w:rsidRDefault="00300072" w:rsidP="00300072">
      <w:pPr>
        <w:autoSpaceDE w:val="0"/>
        <w:autoSpaceDN w:val="0"/>
        <w:adjustRightInd w:val="0"/>
        <w:spacing w:after="93" w:line="240" w:lineRule="auto"/>
        <w:rPr>
          <w:rFonts w:ascii="Trebuchet MS" w:eastAsiaTheme="minorEastAsia" w:hAnsi="Trebuchet MS" w:cs="Trebuchet MS"/>
          <w:sz w:val="24"/>
          <w:szCs w:val="24"/>
          <w:lang w:val="ru-RU" w:eastAsia="ru-RU"/>
        </w:rPr>
      </w:pPr>
      <w:r w:rsidRPr="0034392D">
        <w:rPr>
          <w:rFonts w:ascii="Trebuchet MS" w:eastAsiaTheme="minorEastAsia" w:hAnsi="Trebuchet MS"/>
          <w:sz w:val="24"/>
          <w:szCs w:val="24"/>
          <w:lang w:val="ru-RU" w:eastAsia="ru-RU"/>
        </w:rPr>
        <w:t xml:space="preserve">Доступ к переменным монитора, реализуется </w:t>
      </w:r>
      <w:r w:rsidRPr="0034392D">
        <w:rPr>
          <w:rFonts w:ascii="Trebuchet MS" w:eastAsiaTheme="minorEastAsia" w:hAnsi="Trebuchet MS" w:cs="Trebuchet MS"/>
          <w:b/>
          <w:bCs/>
          <w:sz w:val="24"/>
          <w:szCs w:val="24"/>
          <w:lang w:val="ru-RU" w:eastAsia="ru-RU"/>
        </w:rPr>
        <w:t xml:space="preserve">только посредством </w:t>
      </w:r>
      <w:r w:rsidRPr="0034392D">
        <w:rPr>
          <w:rFonts w:ascii="Trebuchet MS" w:eastAsiaTheme="minorEastAsia" w:hAnsi="Trebuchet MS" w:cs="Trebuchet MS"/>
          <w:sz w:val="24"/>
          <w:szCs w:val="24"/>
          <w:lang w:val="ru-RU" w:eastAsia="ru-RU"/>
        </w:rPr>
        <w:t xml:space="preserve">вызова предоставленных функций. </w:t>
      </w:r>
    </w:p>
    <w:p w14:paraId="41E38799" w14:textId="77777777" w:rsidR="00300072" w:rsidRPr="0034392D" w:rsidRDefault="00300072" w:rsidP="00300072">
      <w:pPr>
        <w:autoSpaceDE w:val="0"/>
        <w:autoSpaceDN w:val="0"/>
        <w:adjustRightInd w:val="0"/>
        <w:spacing w:after="93"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Только </w:t>
      </w:r>
      <w:r w:rsidRPr="0034392D">
        <w:rPr>
          <w:rFonts w:ascii="Trebuchet MS" w:eastAsiaTheme="minorEastAsia" w:hAnsi="Trebuchet MS" w:cs="Trebuchet MS"/>
          <w:b/>
          <w:bCs/>
          <w:sz w:val="24"/>
          <w:szCs w:val="24"/>
          <w:lang w:val="ru-RU" w:eastAsia="ru-RU"/>
        </w:rPr>
        <w:t xml:space="preserve">один поток </w:t>
      </w:r>
      <w:r w:rsidRPr="0034392D">
        <w:rPr>
          <w:rFonts w:ascii="Trebuchet MS" w:eastAsiaTheme="minorEastAsia" w:hAnsi="Trebuchet MS" w:cs="Trebuchet MS"/>
          <w:sz w:val="24"/>
          <w:szCs w:val="24"/>
          <w:lang w:val="ru-RU" w:eastAsia="ru-RU"/>
        </w:rPr>
        <w:t xml:space="preserve">может находиться в мониторе в любой момент времени, если второй поток пытается вызвать метод монитора, он переходит в состояние ожидания до выхода из монитора первого потока. </w:t>
      </w:r>
    </w:p>
    <w:p w14:paraId="50D5BFEA"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Код синхронизации добавляется </w:t>
      </w:r>
      <w:r w:rsidRPr="0034392D">
        <w:rPr>
          <w:rFonts w:ascii="Trebuchet MS" w:eastAsiaTheme="minorEastAsia" w:hAnsi="Trebuchet MS" w:cs="Trebuchet MS"/>
          <w:b/>
          <w:bCs/>
          <w:sz w:val="24"/>
          <w:szCs w:val="24"/>
          <w:lang w:val="ru-RU" w:eastAsia="ru-RU"/>
        </w:rPr>
        <w:t>компилятором</w:t>
      </w:r>
      <w:r w:rsidRPr="0034392D">
        <w:rPr>
          <w:rFonts w:ascii="Trebuchet MS" w:eastAsiaTheme="minorEastAsia" w:hAnsi="Trebuchet MS" w:cs="Trebuchet MS"/>
          <w:sz w:val="24"/>
          <w:szCs w:val="24"/>
          <w:lang w:val="ru-RU" w:eastAsia="ru-RU"/>
        </w:rPr>
        <w:t>.</w:t>
      </w:r>
    </w:p>
    <w:p w14:paraId="33304ADA"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12"/>
          <w:szCs w:val="12"/>
          <w:lang w:val="ru-RU" w:eastAsia="ru-RU"/>
        </w:rPr>
      </w:pPr>
      <w:r w:rsidRPr="0034392D">
        <w:rPr>
          <w:rFonts w:ascii="Trebuchet MS" w:eastAsiaTheme="minorEastAsia" w:hAnsi="Trebuchet MS" w:cs="Trebuchet MS"/>
          <w:sz w:val="24"/>
          <w:szCs w:val="24"/>
          <w:lang w:val="ru-RU" w:eastAsia="ru-RU"/>
        </w:rPr>
        <w:t xml:space="preserve"> </w:t>
      </w:r>
    </w:p>
    <w:p w14:paraId="5EB454AD" w14:textId="77777777" w:rsidR="00300072" w:rsidRPr="0034392D" w:rsidRDefault="00300072" w:rsidP="00300072">
      <w:pPr>
        <w:autoSpaceDE w:val="0"/>
        <w:autoSpaceDN w:val="0"/>
        <w:adjustRightInd w:val="0"/>
        <w:spacing w:after="0" w:line="240" w:lineRule="auto"/>
        <w:rPr>
          <w:rFonts w:ascii="Trebuchet MS" w:eastAsiaTheme="minorEastAsia" w:hAnsi="Trebuchet MS"/>
          <w:sz w:val="24"/>
          <w:szCs w:val="24"/>
          <w:lang w:val="ru-RU" w:eastAsia="ru-RU"/>
        </w:rPr>
      </w:pPr>
      <w:r w:rsidRPr="0034392D">
        <w:rPr>
          <w:rFonts w:ascii="Trebuchet MS" w:eastAsiaTheme="minorEastAsia" w:hAnsi="Trebuchet MS"/>
          <w:sz w:val="24"/>
          <w:szCs w:val="24"/>
          <w:lang w:val="ru-RU" w:eastAsia="ru-RU"/>
        </w:rPr>
        <w:t xml:space="preserve">Языки программирования, поддерживающие мониторы: </w:t>
      </w:r>
    </w:p>
    <w:p w14:paraId="472155A0" w14:textId="77777777" w:rsidR="00300072" w:rsidRPr="0034392D" w:rsidRDefault="00300072" w:rsidP="00300072">
      <w:pPr>
        <w:autoSpaceDE w:val="0"/>
        <w:autoSpaceDN w:val="0"/>
        <w:adjustRightInd w:val="0"/>
        <w:spacing w:after="91"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Ада </w:t>
      </w:r>
    </w:p>
    <w:p w14:paraId="64DEC0BA" w14:textId="77777777" w:rsidR="00300072" w:rsidRPr="0034392D" w:rsidRDefault="00300072" w:rsidP="00300072">
      <w:pPr>
        <w:autoSpaceDE w:val="0"/>
        <w:autoSpaceDN w:val="0"/>
        <w:adjustRightInd w:val="0"/>
        <w:spacing w:after="91"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00072">
        <w:rPr>
          <w:rFonts w:ascii="Trebuchet MS" w:eastAsiaTheme="minorEastAsia" w:hAnsi="Trebuchet MS" w:cs="Trebuchet MS"/>
          <w:sz w:val="24"/>
          <w:szCs w:val="24"/>
          <w:lang w:eastAsia="ru-RU"/>
        </w:rPr>
        <w:t>C</w:t>
      </w:r>
      <w:r w:rsidRPr="0034392D">
        <w:rPr>
          <w:rFonts w:ascii="Trebuchet MS" w:eastAsiaTheme="minorEastAsia" w:hAnsi="Trebuchet MS" w:cs="Trebuchet MS"/>
          <w:sz w:val="24"/>
          <w:szCs w:val="24"/>
          <w:lang w:val="ru-RU" w:eastAsia="ru-RU"/>
        </w:rPr>
        <w:t># (и другие языки, использующие .</w:t>
      </w:r>
      <w:r w:rsidRPr="00300072">
        <w:rPr>
          <w:rFonts w:ascii="Trebuchet MS" w:eastAsiaTheme="minorEastAsia" w:hAnsi="Trebuchet MS" w:cs="Trebuchet MS"/>
          <w:sz w:val="24"/>
          <w:szCs w:val="24"/>
          <w:lang w:eastAsia="ru-RU"/>
        </w:rPr>
        <w:t>NET</w:t>
      </w:r>
      <w:r w:rsidRPr="0034392D">
        <w:rPr>
          <w:rFonts w:ascii="Trebuchet MS" w:eastAsiaTheme="minorEastAsia" w:hAnsi="Trebuchet MS" w:cs="Trebuchet MS"/>
          <w:sz w:val="24"/>
          <w:szCs w:val="24"/>
          <w:lang w:val="ru-RU" w:eastAsia="ru-RU"/>
        </w:rPr>
        <w:t xml:space="preserve"> </w:t>
      </w:r>
      <w:r w:rsidRPr="00300072">
        <w:rPr>
          <w:rFonts w:ascii="Trebuchet MS" w:eastAsiaTheme="minorEastAsia" w:hAnsi="Trebuchet MS" w:cs="Trebuchet MS"/>
          <w:sz w:val="24"/>
          <w:szCs w:val="24"/>
          <w:lang w:eastAsia="ru-RU"/>
        </w:rPr>
        <w:t>Framework</w:t>
      </w:r>
      <w:r w:rsidRPr="0034392D">
        <w:rPr>
          <w:rFonts w:ascii="Trebuchet MS" w:eastAsiaTheme="minorEastAsia" w:hAnsi="Trebuchet MS" w:cs="Trebuchet MS"/>
          <w:sz w:val="24"/>
          <w:szCs w:val="24"/>
          <w:lang w:val="ru-RU" w:eastAsia="ru-RU"/>
        </w:rPr>
        <w:t xml:space="preserve">) </w:t>
      </w:r>
    </w:p>
    <w:p w14:paraId="50948519" w14:textId="77777777" w:rsidR="00300072" w:rsidRPr="0034392D" w:rsidRDefault="00300072" w:rsidP="00300072">
      <w:pPr>
        <w:autoSpaceDE w:val="0"/>
        <w:autoSpaceDN w:val="0"/>
        <w:adjustRightInd w:val="0"/>
        <w:spacing w:after="91"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00072">
        <w:rPr>
          <w:rFonts w:ascii="Trebuchet MS" w:eastAsiaTheme="minorEastAsia" w:hAnsi="Trebuchet MS" w:cs="Trebuchet MS"/>
          <w:sz w:val="24"/>
          <w:szCs w:val="24"/>
          <w:lang w:eastAsia="ru-RU"/>
        </w:rPr>
        <w:t>Concurrent</w:t>
      </w:r>
      <w:r w:rsidRPr="0034392D">
        <w:rPr>
          <w:rFonts w:ascii="Trebuchet MS" w:eastAsiaTheme="minorEastAsia" w:hAnsi="Trebuchet MS" w:cs="Trebuchet MS"/>
          <w:sz w:val="24"/>
          <w:szCs w:val="24"/>
          <w:lang w:val="ru-RU" w:eastAsia="ru-RU"/>
        </w:rPr>
        <w:t xml:space="preserve"> </w:t>
      </w:r>
      <w:r w:rsidRPr="00300072">
        <w:rPr>
          <w:rFonts w:ascii="Trebuchet MS" w:eastAsiaTheme="minorEastAsia" w:hAnsi="Trebuchet MS" w:cs="Trebuchet MS"/>
          <w:sz w:val="24"/>
          <w:szCs w:val="24"/>
          <w:lang w:eastAsia="ru-RU"/>
        </w:rPr>
        <w:t>Pascal</w:t>
      </w:r>
      <w:r w:rsidRPr="0034392D">
        <w:rPr>
          <w:rFonts w:ascii="Trebuchet MS" w:eastAsiaTheme="minorEastAsia" w:hAnsi="Trebuchet MS" w:cs="Trebuchet MS"/>
          <w:sz w:val="24"/>
          <w:szCs w:val="24"/>
          <w:lang w:val="ru-RU" w:eastAsia="ru-RU"/>
        </w:rPr>
        <w:t xml:space="preserve"> </w:t>
      </w:r>
    </w:p>
    <w:p w14:paraId="6CC2EEA4" w14:textId="77777777" w:rsidR="00300072" w:rsidRPr="0034392D" w:rsidRDefault="00300072" w:rsidP="00300072">
      <w:pPr>
        <w:autoSpaceDE w:val="0"/>
        <w:autoSpaceDN w:val="0"/>
        <w:adjustRightInd w:val="0"/>
        <w:spacing w:after="91"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00072">
        <w:rPr>
          <w:rFonts w:ascii="Trebuchet MS" w:eastAsiaTheme="minorEastAsia" w:hAnsi="Trebuchet MS" w:cs="Trebuchet MS"/>
          <w:sz w:val="24"/>
          <w:szCs w:val="24"/>
          <w:lang w:eastAsia="ru-RU"/>
        </w:rPr>
        <w:t>D</w:t>
      </w:r>
      <w:r w:rsidRPr="0034392D">
        <w:rPr>
          <w:rFonts w:ascii="Trebuchet MS" w:eastAsiaTheme="minorEastAsia" w:hAnsi="Trebuchet MS" w:cs="Trebuchet MS"/>
          <w:sz w:val="24"/>
          <w:szCs w:val="24"/>
          <w:lang w:val="ru-RU" w:eastAsia="ru-RU"/>
        </w:rPr>
        <w:t xml:space="preserve"> </w:t>
      </w:r>
    </w:p>
    <w:p w14:paraId="0D49EC43" w14:textId="77777777" w:rsidR="00300072" w:rsidRPr="0034392D" w:rsidRDefault="00300072" w:rsidP="00300072">
      <w:pPr>
        <w:autoSpaceDE w:val="0"/>
        <w:autoSpaceDN w:val="0"/>
        <w:adjustRightInd w:val="0"/>
        <w:spacing w:after="91"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00072">
        <w:rPr>
          <w:rFonts w:ascii="Trebuchet MS" w:eastAsiaTheme="minorEastAsia" w:hAnsi="Trebuchet MS" w:cs="Trebuchet MS"/>
          <w:sz w:val="24"/>
          <w:szCs w:val="24"/>
          <w:lang w:eastAsia="ru-RU"/>
        </w:rPr>
        <w:t>Java</w:t>
      </w:r>
      <w:r w:rsidRPr="0034392D">
        <w:rPr>
          <w:rFonts w:ascii="Trebuchet MS" w:eastAsiaTheme="minorEastAsia" w:hAnsi="Trebuchet MS" w:cs="Trebuchet MS"/>
          <w:sz w:val="24"/>
          <w:szCs w:val="24"/>
          <w:lang w:val="ru-RU" w:eastAsia="ru-RU"/>
        </w:rPr>
        <w:t xml:space="preserve"> (с помощью ключевого слова </w:t>
      </w:r>
      <w:r w:rsidRPr="00300072">
        <w:rPr>
          <w:rFonts w:ascii="Trebuchet MS" w:eastAsiaTheme="minorEastAsia" w:hAnsi="Trebuchet MS" w:cs="Trebuchet MS"/>
          <w:sz w:val="24"/>
          <w:szCs w:val="24"/>
          <w:lang w:eastAsia="ru-RU"/>
        </w:rPr>
        <w:t>synchronized</w:t>
      </w:r>
      <w:r w:rsidRPr="0034392D">
        <w:rPr>
          <w:rFonts w:ascii="Trebuchet MS" w:eastAsiaTheme="minorEastAsia" w:hAnsi="Trebuchet MS" w:cs="Trebuchet MS"/>
          <w:sz w:val="24"/>
          <w:szCs w:val="24"/>
          <w:lang w:val="ru-RU" w:eastAsia="ru-RU"/>
        </w:rPr>
        <w:t xml:space="preserve">) </w:t>
      </w:r>
    </w:p>
    <w:p w14:paraId="67F9825B" w14:textId="77777777" w:rsidR="00300072" w:rsidRPr="00300072" w:rsidRDefault="00300072" w:rsidP="00300072">
      <w:pPr>
        <w:autoSpaceDE w:val="0"/>
        <w:autoSpaceDN w:val="0"/>
        <w:adjustRightInd w:val="0"/>
        <w:spacing w:after="91" w:line="240" w:lineRule="auto"/>
        <w:rPr>
          <w:rFonts w:ascii="Trebuchet MS" w:eastAsiaTheme="minorEastAsia" w:hAnsi="Trebuchet MS" w:cs="Trebuchet MS"/>
          <w:sz w:val="24"/>
          <w:szCs w:val="24"/>
          <w:lang w:eastAsia="ru-RU"/>
        </w:rPr>
      </w:pPr>
      <w:r w:rsidRPr="00300072">
        <w:rPr>
          <w:rFonts w:ascii="Arial" w:eastAsiaTheme="minorEastAsia" w:hAnsi="Arial" w:cs="Arial"/>
          <w:sz w:val="24"/>
          <w:szCs w:val="24"/>
          <w:lang w:eastAsia="ru-RU"/>
        </w:rPr>
        <w:t>•</w:t>
      </w:r>
      <w:r w:rsidRPr="00300072">
        <w:rPr>
          <w:rFonts w:ascii="Trebuchet MS" w:eastAsiaTheme="minorEastAsia" w:hAnsi="Trebuchet MS" w:cs="Trebuchet MS"/>
          <w:sz w:val="24"/>
          <w:szCs w:val="24"/>
          <w:lang w:eastAsia="ru-RU"/>
        </w:rPr>
        <w:t xml:space="preserve">Mesa </w:t>
      </w:r>
    </w:p>
    <w:p w14:paraId="6A0AC9DA" w14:textId="77777777" w:rsidR="00300072" w:rsidRPr="00300072" w:rsidRDefault="00300072" w:rsidP="00300072">
      <w:pPr>
        <w:autoSpaceDE w:val="0"/>
        <w:autoSpaceDN w:val="0"/>
        <w:adjustRightInd w:val="0"/>
        <w:spacing w:after="91" w:line="240" w:lineRule="auto"/>
        <w:rPr>
          <w:rFonts w:ascii="Trebuchet MS" w:eastAsiaTheme="minorEastAsia" w:hAnsi="Trebuchet MS" w:cs="Trebuchet MS"/>
          <w:sz w:val="24"/>
          <w:szCs w:val="24"/>
          <w:lang w:eastAsia="ru-RU"/>
        </w:rPr>
      </w:pPr>
      <w:r w:rsidRPr="00300072">
        <w:rPr>
          <w:rFonts w:ascii="Arial" w:eastAsiaTheme="minorEastAsia" w:hAnsi="Arial" w:cs="Arial"/>
          <w:sz w:val="24"/>
          <w:szCs w:val="24"/>
          <w:lang w:eastAsia="ru-RU"/>
        </w:rPr>
        <w:t>•</w:t>
      </w:r>
      <w:r w:rsidRPr="00300072">
        <w:rPr>
          <w:rFonts w:ascii="Trebuchet MS" w:eastAsiaTheme="minorEastAsia" w:hAnsi="Trebuchet MS" w:cs="Trebuchet MS"/>
          <w:sz w:val="24"/>
          <w:szCs w:val="24"/>
          <w:lang w:eastAsia="ru-RU"/>
        </w:rPr>
        <w:t xml:space="preserve">Модула-3 </w:t>
      </w:r>
    </w:p>
    <w:p w14:paraId="3AEEA682" w14:textId="77777777" w:rsidR="00300072" w:rsidRPr="00300072" w:rsidRDefault="00300072" w:rsidP="00300072">
      <w:pPr>
        <w:autoSpaceDE w:val="0"/>
        <w:autoSpaceDN w:val="0"/>
        <w:adjustRightInd w:val="0"/>
        <w:spacing w:after="91" w:line="240" w:lineRule="auto"/>
        <w:rPr>
          <w:rFonts w:ascii="Trebuchet MS" w:eastAsiaTheme="minorEastAsia" w:hAnsi="Trebuchet MS" w:cs="Trebuchet MS"/>
          <w:sz w:val="24"/>
          <w:szCs w:val="24"/>
          <w:lang w:eastAsia="ru-RU"/>
        </w:rPr>
      </w:pPr>
      <w:r w:rsidRPr="00300072">
        <w:rPr>
          <w:rFonts w:ascii="Arial" w:eastAsiaTheme="minorEastAsia" w:hAnsi="Arial" w:cs="Arial"/>
          <w:sz w:val="24"/>
          <w:szCs w:val="24"/>
          <w:lang w:eastAsia="ru-RU"/>
        </w:rPr>
        <w:t>•</w:t>
      </w:r>
      <w:r w:rsidRPr="00300072">
        <w:rPr>
          <w:rFonts w:ascii="Trebuchet MS" w:eastAsiaTheme="minorEastAsia" w:hAnsi="Trebuchet MS" w:cs="Trebuchet MS"/>
          <w:sz w:val="24"/>
          <w:szCs w:val="24"/>
          <w:lang w:eastAsia="ru-RU"/>
        </w:rPr>
        <w:t xml:space="preserve">Ruby </w:t>
      </w:r>
    </w:p>
    <w:p w14:paraId="70769BCB" w14:textId="77777777" w:rsidR="00300072" w:rsidRPr="00300072" w:rsidRDefault="00300072" w:rsidP="00300072">
      <w:pPr>
        <w:autoSpaceDE w:val="0"/>
        <w:autoSpaceDN w:val="0"/>
        <w:adjustRightInd w:val="0"/>
        <w:spacing w:after="91" w:line="240" w:lineRule="auto"/>
        <w:rPr>
          <w:rFonts w:ascii="Trebuchet MS" w:eastAsiaTheme="minorEastAsia" w:hAnsi="Trebuchet MS" w:cs="Trebuchet MS"/>
          <w:sz w:val="24"/>
          <w:szCs w:val="24"/>
          <w:lang w:eastAsia="ru-RU"/>
        </w:rPr>
      </w:pPr>
      <w:r w:rsidRPr="00300072">
        <w:rPr>
          <w:rFonts w:ascii="Arial" w:eastAsiaTheme="minorEastAsia" w:hAnsi="Arial" w:cs="Arial"/>
          <w:sz w:val="24"/>
          <w:szCs w:val="24"/>
          <w:lang w:eastAsia="ru-RU"/>
        </w:rPr>
        <w:t>•</w:t>
      </w:r>
      <w:r w:rsidRPr="00300072">
        <w:rPr>
          <w:rFonts w:ascii="Trebuchet MS" w:eastAsiaTheme="minorEastAsia" w:hAnsi="Trebuchet MS" w:cs="Trebuchet MS"/>
          <w:sz w:val="24"/>
          <w:szCs w:val="24"/>
          <w:lang w:eastAsia="ru-RU"/>
        </w:rPr>
        <w:t xml:space="preserve">Squeak Smalltalk </w:t>
      </w:r>
    </w:p>
    <w:p w14:paraId="1143C165" w14:textId="77777777" w:rsidR="00300072" w:rsidRPr="00300072" w:rsidRDefault="00300072" w:rsidP="00300072">
      <w:pPr>
        <w:autoSpaceDE w:val="0"/>
        <w:autoSpaceDN w:val="0"/>
        <w:adjustRightInd w:val="0"/>
        <w:spacing w:after="91" w:line="240" w:lineRule="auto"/>
        <w:rPr>
          <w:rFonts w:ascii="Trebuchet MS" w:eastAsiaTheme="minorEastAsia" w:hAnsi="Trebuchet MS" w:cs="Trebuchet MS"/>
          <w:sz w:val="24"/>
          <w:szCs w:val="24"/>
          <w:lang w:eastAsia="ru-RU"/>
        </w:rPr>
      </w:pPr>
      <w:r w:rsidRPr="00300072">
        <w:rPr>
          <w:rFonts w:ascii="Arial" w:eastAsiaTheme="minorEastAsia" w:hAnsi="Arial" w:cs="Arial"/>
          <w:sz w:val="24"/>
          <w:szCs w:val="24"/>
          <w:lang w:eastAsia="ru-RU"/>
        </w:rPr>
        <w:t>•</w:t>
      </w:r>
      <w:proofErr w:type="spellStart"/>
      <w:r w:rsidRPr="00300072">
        <w:rPr>
          <w:rFonts w:ascii="Trebuchet MS" w:eastAsiaTheme="minorEastAsia" w:hAnsi="Trebuchet MS" w:cs="Trebuchet MS"/>
          <w:sz w:val="24"/>
          <w:szCs w:val="24"/>
          <w:lang w:eastAsia="ru-RU"/>
        </w:rPr>
        <w:t>uC</w:t>
      </w:r>
      <w:proofErr w:type="spellEnd"/>
      <w:r w:rsidRPr="00300072">
        <w:rPr>
          <w:rFonts w:ascii="Trebuchet MS" w:eastAsiaTheme="minorEastAsia" w:hAnsi="Trebuchet MS" w:cs="Trebuchet MS"/>
          <w:sz w:val="24"/>
          <w:szCs w:val="24"/>
          <w:lang w:eastAsia="ru-RU"/>
        </w:rPr>
        <w:t xml:space="preserve">++ </w:t>
      </w:r>
    </w:p>
    <w:p w14:paraId="6F5F02E6" w14:textId="77777777" w:rsidR="00300072" w:rsidRPr="00300072" w:rsidRDefault="00300072" w:rsidP="00300072">
      <w:pPr>
        <w:autoSpaceDE w:val="0"/>
        <w:autoSpaceDN w:val="0"/>
        <w:adjustRightInd w:val="0"/>
        <w:spacing w:after="0" w:line="240" w:lineRule="auto"/>
        <w:rPr>
          <w:rFonts w:ascii="Trebuchet MS" w:eastAsiaTheme="minorEastAsia" w:hAnsi="Trebuchet MS" w:cs="Trebuchet MS"/>
          <w:sz w:val="24"/>
          <w:szCs w:val="24"/>
          <w:lang w:eastAsia="ru-RU"/>
        </w:rPr>
      </w:pPr>
      <w:r w:rsidRPr="00300072">
        <w:rPr>
          <w:rFonts w:ascii="Arial" w:eastAsiaTheme="minorEastAsia" w:hAnsi="Arial" w:cs="Arial"/>
          <w:sz w:val="24"/>
          <w:szCs w:val="24"/>
          <w:lang w:eastAsia="ru-RU"/>
        </w:rPr>
        <w:t>•</w:t>
      </w:r>
      <w:r w:rsidRPr="00300072">
        <w:rPr>
          <w:rFonts w:ascii="Trebuchet MS" w:eastAsiaTheme="minorEastAsia" w:hAnsi="Trebuchet MS" w:cs="Trebuchet MS"/>
          <w:sz w:val="24"/>
          <w:szCs w:val="24"/>
          <w:lang w:eastAsia="ru-RU"/>
        </w:rPr>
        <w:t xml:space="preserve">и </w:t>
      </w:r>
      <w:proofErr w:type="spellStart"/>
      <w:r w:rsidRPr="00300072">
        <w:rPr>
          <w:rFonts w:ascii="Trebuchet MS" w:eastAsiaTheme="minorEastAsia" w:hAnsi="Trebuchet MS" w:cs="Trebuchet MS"/>
          <w:sz w:val="24"/>
          <w:szCs w:val="24"/>
          <w:lang w:eastAsia="ru-RU"/>
        </w:rPr>
        <w:t>др</w:t>
      </w:r>
      <w:proofErr w:type="spellEnd"/>
      <w:r w:rsidRPr="00300072">
        <w:rPr>
          <w:rFonts w:ascii="Trebuchet MS" w:eastAsiaTheme="minorEastAsia" w:hAnsi="Trebuchet MS" w:cs="Trebuchet MS"/>
          <w:sz w:val="24"/>
          <w:szCs w:val="24"/>
          <w:lang w:eastAsia="ru-RU"/>
        </w:rPr>
        <w:t xml:space="preserve">. </w:t>
      </w:r>
    </w:p>
    <w:bookmarkEnd w:id="156"/>
    <w:p w14:paraId="2AFF2F23" w14:textId="77777777" w:rsidR="00300072" w:rsidRPr="00300072" w:rsidRDefault="00300072" w:rsidP="00300072">
      <w:pPr>
        <w:autoSpaceDE w:val="0"/>
        <w:autoSpaceDN w:val="0"/>
        <w:adjustRightInd w:val="0"/>
        <w:spacing w:after="0" w:line="240" w:lineRule="auto"/>
        <w:rPr>
          <w:rFonts w:ascii="Trebuchet MS" w:eastAsiaTheme="minorEastAsia" w:hAnsi="Trebuchet MS" w:cs="Trebuchet MS"/>
          <w:sz w:val="24"/>
          <w:szCs w:val="24"/>
          <w:lang w:eastAsia="ru-RU"/>
        </w:rPr>
      </w:pPr>
      <w:r w:rsidRPr="00300072">
        <w:rPr>
          <w:rFonts w:ascii="Trebuchet MS" w:eastAsiaTheme="minorEastAsia" w:hAnsi="Trebuchet MS" w:cs="Trebuchet MS"/>
          <w:noProof/>
          <w:sz w:val="24"/>
          <w:szCs w:val="24"/>
          <w:lang w:eastAsia="ru-RU"/>
        </w:rPr>
        <w:drawing>
          <wp:inline distT="0" distB="0" distL="0" distR="0" wp14:anchorId="4D39FDB5" wp14:editId="44C6E823">
            <wp:extent cx="5940425" cy="3138170"/>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14:paraId="1AC015AD" w14:textId="77777777" w:rsidR="00300072" w:rsidRPr="00300072" w:rsidRDefault="00300072" w:rsidP="00300072">
      <w:pPr>
        <w:autoSpaceDE w:val="0"/>
        <w:autoSpaceDN w:val="0"/>
        <w:adjustRightInd w:val="0"/>
        <w:spacing w:after="0" w:line="240" w:lineRule="auto"/>
        <w:rPr>
          <w:rFonts w:ascii="Trebuchet MS" w:eastAsiaTheme="minorEastAsia" w:hAnsi="Trebuchet MS" w:cs="Trebuchet MS"/>
          <w:sz w:val="24"/>
          <w:szCs w:val="24"/>
          <w:lang w:eastAsia="ru-RU"/>
        </w:rPr>
      </w:pPr>
    </w:p>
    <w:p w14:paraId="560C5E05" w14:textId="77777777" w:rsidR="00300072" w:rsidRPr="00300072" w:rsidRDefault="00300072" w:rsidP="00300072">
      <w:pPr>
        <w:autoSpaceDE w:val="0"/>
        <w:autoSpaceDN w:val="0"/>
        <w:adjustRightInd w:val="0"/>
        <w:spacing w:after="0" w:line="240" w:lineRule="auto"/>
        <w:rPr>
          <w:rFonts w:ascii="Trebuchet MS" w:eastAsiaTheme="minorEastAsia" w:hAnsi="Trebuchet MS" w:cs="Trebuchet MS"/>
          <w:color w:val="000000"/>
          <w:sz w:val="12"/>
          <w:szCs w:val="12"/>
          <w:lang w:eastAsia="ru-RU"/>
        </w:rPr>
      </w:pPr>
    </w:p>
    <w:p w14:paraId="337FCD4B" w14:textId="77777777" w:rsidR="00300072" w:rsidRPr="00300072" w:rsidRDefault="00300072" w:rsidP="00300072">
      <w:pPr>
        <w:autoSpaceDE w:val="0"/>
        <w:autoSpaceDN w:val="0"/>
        <w:adjustRightInd w:val="0"/>
        <w:spacing w:after="0" w:line="240" w:lineRule="auto"/>
        <w:rPr>
          <w:rFonts w:ascii="Trebuchet MS" w:eastAsiaTheme="minorEastAsia" w:hAnsi="Trebuchet MS"/>
          <w:sz w:val="24"/>
          <w:szCs w:val="24"/>
          <w:lang w:eastAsia="ru-RU"/>
        </w:rPr>
      </w:pPr>
      <w:proofErr w:type="spellStart"/>
      <w:r w:rsidRPr="00300072">
        <w:rPr>
          <w:rFonts w:ascii="Trebuchet MS" w:eastAsiaTheme="minorEastAsia" w:hAnsi="Trebuchet MS"/>
          <w:sz w:val="24"/>
          <w:szCs w:val="24"/>
          <w:lang w:eastAsia="ru-RU"/>
        </w:rPr>
        <w:t>Тупиковая</w:t>
      </w:r>
      <w:proofErr w:type="spellEnd"/>
      <w:r w:rsidRPr="00300072">
        <w:rPr>
          <w:rFonts w:ascii="Trebuchet MS" w:eastAsiaTheme="minorEastAsia" w:hAnsi="Trebuchet MS"/>
          <w:sz w:val="24"/>
          <w:szCs w:val="24"/>
          <w:lang w:eastAsia="ru-RU"/>
        </w:rPr>
        <w:t xml:space="preserve"> </w:t>
      </w:r>
      <w:proofErr w:type="spellStart"/>
      <w:r w:rsidRPr="00300072">
        <w:rPr>
          <w:rFonts w:ascii="Trebuchet MS" w:eastAsiaTheme="minorEastAsia" w:hAnsi="Trebuchet MS"/>
          <w:sz w:val="24"/>
          <w:szCs w:val="24"/>
          <w:lang w:eastAsia="ru-RU"/>
        </w:rPr>
        <w:t>ситуация</w:t>
      </w:r>
      <w:proofErr w:type="spellEnd"/>
      <w:r w:rsidRPr="00300072">
        <w:rPr>
          <w:rFonts w:ascii="Trebuchet MS" w:eastAsiaTheme="minorEastAsia" w:hAnsi="Trebuchet MS"/>
          <w:sz w:val="24"/>
          <w:szCs w:val="24"/>
          <w:lang w:eastAsia="ru-RU"/>
        </w:rPr>
        <w:t xml:space="preserve"> </w:t>
      </w:r>
      <w:proofErr w:type="spellStart"/>
      <w:r w:rsidRPr="00300072">
        <w:rPr>
          <w:rFonts w:ascii="Trebuchet MS" w:eastAsiaTheme="minorEastAsia" w:hAnsi="Trebuchet MS"/>
          <w:sz w:val="24"/>
          <w:szCs w:val="24"/>
          <w:lang w:eastAsia="ru-RU"/>
        </w:rPr>
        <w:t>при</w:t>
      </w:r>
      <w:proofErr w:type="spellEnd"/>
      <w:r w:rsidRPr="00300072">
        <w:rPr>
          <w:rFonts w:ascii="Trebuchet MS" w:eastAsiaTheme="minorEastAsia" w:hAnsi="Trebuchet MS"/>
          <w:sz w:val="24"/>
          <w:szCs w:val="24"/>
          <w:lang w:eastAsia="ru-RU"/>
        </w:rPr>
        <w:t xml:space="preserve"> </w:t>
      </w:r>
      <w:proofErr w:type="spellStart"/>
      <w:r w:rsidRPr="00300072">
        <w:rPr>
          <w:rFonts w:ascii="Trebuchet MS" w:eastAsiaTheme="minorEastAsia" w:hAnsi="Trebuchet MS"/>
          <w:sz w:val="24"/>
          <w:szCs w:val="24"/>
          <w:lang w:eastAsia="ru-RU"/>
        </w:rPr>
        <w:t>использовании</w:t>
      </w:r>
      <w:proofErr w:type="spellEnd"/>
      <w:r w:rsidRPr="00300072">
        <w:rPr>
          <w:rFonts w:ascii="Trebuchet MS" w:eastAsiaTheme="minorEastAsia" w:hAnsi="Trebuchet MS"/>
          <w:sz w:val="24"/>
          <w:szCs w:val="24"/>
          <w:lang w:eastAsia="ru-RU"/>
        </w:rPr>
        <w:t xml:space="preserve"> </w:t>
      </w:r>
      <w:proofErr w:type="spellStart"/>
      <w:r w:rsidRPr="00300072">
        <w:rPr>
          <w:rFonts w:ascii="Trebuchet MS" w:eastAsiaTheme="minorEastAsia" w:hAnsi="Trebuchet MS"/>
          <w:sz w:val="24"/>
          <w:szCs w:val="24"/>
          <w:lang w:eastAsia="ru-RU"/>
        </w:rPr>
        <w:t>монитора</w:t>
      </w:r>
      <w:proofErr w:type="spellEnd"/>
    </w:p>
    <w:p w14:paraId="48F38A2A" w14:textId="77777777" w:rsidR="00300072" w:rsidRPr="00300072" w:rsidRDefault="00300072" w:rsidP="00300072">
      <w:pPr>
        <w:autoSpaceDE w:val="0"/>
        <w:autoSpaceDN w:val="0"/>
        <w:adjustRightInd w:val="0"/>
        <w:spacing w:after="0" w:line="240" w:lineRule="auto"/>
        <w:rPr>
          <w:rFonts w:ascii="Trebuchet MS" w:eastAsiaTheme="minorEastAsia" w:hAnsi="Trebuchet MS" w:cs="Trebuchet MS"/>
          <w:sz w:val="12"/>
          <w:szCs w:val="12"/>
          <w:lang w:eastAsia="ru-RU"/>
        </w:rPr>
      </w:pPr>
    </w:p>
    <w:p w14:paraId="420857E2" w14:textId="77777777" w:rsidR="00300072" w:rsidRPr="00300072" w:rsidRDefault="00300072" w:rsidP="00300072">
      <w:pPr>
        <w:autoSpaceDE w:val="0"/>
        <w:autoSpaceDN w:val="0"/>
        <w:adjustRightInd w:val="0"/>
        <w:spacing w:after="0" w:line="240" w:lineRule="auto"/>
        <w:rPr>
          <w:rFonts w:ascii="Trebuchet MS" w:eastAsiaTheme="minorEastAsia" w:hAnsi="Trebuchet MS" w:cs="Trebuchet MS"/>
          <w:sz w:val="12"/>
          <w:szCs w:val="12"/>
          <w:lang w:eastAsia="ru-RU"/>
        </w:rPr>
      </w:pPr>
      <w:r w:rsidRPr="00300072">
        <w:rPr>
          <w:rFonts w:ascii="Trebuchet MS" w:eastAsiaTheme="minorEastAsia" w:hAnsi="Trebuchet MS" w:cs="Trebuchet MS"/>
          <w:noProof/>
          <w:sz w:val="12"/>
          <w:szCs w:val="12"/>
          <w:lang w:eastAsia="ru-RU"/>
        </w:rPr>
        <w:lastRenderedPageBreak/>
        <w:drawing>
          <wp:inline distT="0" distB="0" distL="0" distR="0" wp14:anchorId="1DC46953" wp14:editId="13094A21">
            <wp:extent cx="5286375" cy="2428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286375" cy="2428875"/>
                    </a:xfrm>
                    <a:prstGeom prst="rect">
                      <a:avLst/>
                    </a:prstGeom>
                    <a:noFill/>
                    <a:ln>
                      <a:noFill/>
                    </a:ln>
                  </pic:spPr>
                </pic:pic>
              </a:graphicData>
            </a:graphic>
          </wp:inline>
        </w:drawing>
      </w:r>
    </w:p>
    <w:p w14:paraId="55203EC9" w14:textId="77777777" w:rsidR="00300072" w:rsidRPr="00300072" w:rsidRDefault="00300072" w:rsidP="00300072">
      <w:pPr>
        <w:autoSpaceDE w:val="0"/>
        <w:autoSpaceDN w:val="0"/>
        <w:adjustRightInd w:val="0"/>
        <w:spacing w:after="0" w:line="240" w:lineRule="auto"/>
        <w:rPr>
          <w:rFonts w:ascii="Trebuchet MS" w:eastAsiaTheme="minorEastAsia" w:hAnsi="Trebuchet MS" w:cs="Trebuchet MS"/>
          <w:sz w:val="12"/>
          <w:szCs w:val="12"/>
          <w:lang w:eastAsia="ru-RU"/>
        </w:rPr>
      </w:pPr>
    </w:p>
    <w:p w14:paraId="51157C03" w14:textId="77777777" w:rsidR="00300072" w:rsidRPr="00300072" w:rsidRDefault="00300072" w:rsidP="00300072">
      <w:pPr>
        <w:autoSpaceDE w:val="0"/>
        <w:autoSpaceDN w:val="0"/>
        <w:adjustRightInd w:val="0"/>
        <w:spacing w:after="0" w:line="240" w:lineRule="auto"/>
        <w:rPr>
          <w:rFonts w:ascii="Trebuchet MS" w:eastAsiaTheme="minorEastAsia" w:hAnsi="Trebuchet MS" w:cs="Trebuchet MS"/>
          <w:color w:val="000000"/>
          <w:sz w:val="12"/>
          <w:szCs w:val="12"/>
          <w:lang w:eastAsia="ru-RU"/>
        </w:rPr>
      </w:pPr>
    </w:p>
    <w:p w14:paraId="40435482" w14:textId="77777777" w:rsidR="00300072" w:rsidRPr="00300072" w:rsidRDefault="00300072" w:rsidP="00300072">
      <w:pPr>
        <w:rPr>
          <w:rFonts w:eastAsiaTheme="minorEastAsia"/>
          <w:sz w:val="24"/>
          <w:szCs w:val="24"/>
          <w:lang w:val="ru-RU" w:eastAsia="ru-RU"/>
        </w:rPr>
      </w:pPr>
      <w:r w:rsidRPr="00300072">
        <w:rPr>
          <w:rFonts w:eastAsiaTheme="minorEastAsia"/>
          <w:sz w:val="24"/>
          <w:szCs w:val="24"/>
          <w:lang w:val="ru-RU" w:eastAsia="ru-RU"/>
        </w:rPr>
        <w:t xml:space="preserve">Операции над условными переменными </w:t>
      </w:r>
      <w:proofErr w:type="spellStart"/>
      <w:r w:rsidRPr="00300072">
        <w:rPr>
          <w:rFonts w:eastAsiaTheme="minorEastAsia"/>
          <w:b/>
          <w:bCs/>
          <w:sz w:val="24"/>
          <w:szCs w:val="24"/>
          <w:lang w:val="ru-RU" w:eastAsia="ru-RU"/>
        </w:rPr>
        <w:t>wait</w:t>
      </w:r>
      <w:proofErr w:type="spellEnd"/>
      <w:r w:rsidRPr="00300072">
        <w:rPr>
          <w:rFonts w:eastAsiaTheme="minorEastAsia"/>
          <w:b/>
          <w:bCs/>
          <w:sz w:val="24"/>
          <w:szCs w:val="24"/>
          <w:lang w:val="ru-RU" w:eastAsia="ru-RU"/>
        </w:rPr>
        <w:t>(</w:t>
      </w:r>
      <w:proofErr w:type="spellStart"/>
      <w:r w:rsidRPr="00300072">
        <w:rPr>
          <w:rFonts w:eastAsiaTheme="minorEastAsia"/>
          <w:b/>
          <w:bCs/>
          <w:sz w:val="24"/>
          <w:szCs w:val="24"/>
          <w:lang w:val="ru-RU" w:eastAsia="ru-RU"/>
        </w:rPr>
        <w:t>cv</w:t>
      </w:r>
      <w:proofErr w:type="spellEnd"/>
      <w:r w:rsidRPr="00300072">
        <w:rPr>
          <w:rFonts w:eastAsiaTheme="minorEastAsia"/>
          <w:b/>
          <w:bCs/>
          <w:sz w:val="24"/>
          <w:szCs w:val="24"/>
          <w:lang w:val="ru-RU" w:eastAsia="ru-RU"/>
        </w:rPr>
        <w:t xml:space="preserve">) </w:t>
      </w:r>
      <w:r w:rsidRPr="00300072">
        <w:rPr>
          <w:rFonts w:eastAsiaTheme="minorEastAsia"/>
          <w:sz w:val="24"/>
          <w:szCs w:val="24"/>
          <w:lang w:val="ru-RU" w:eastAsia="ru-RU"/>
        </w:rPr>
        <w:t xml:space="preserve">– выполняется потоком, который хочет подождать наступления события. Снимает блокировку монитора, после чего другой поток может войти в него; ожидает, пока какой-либо другой поток не подаст условный сигнал. </w:t>
      </w:r>
      <w:proofErr w:type="spellStart"/>
      <w:r w:rsidRPr="00300072">
        <w:rPr>
          <w:rFonts w:eastAsiaTheme="minorEastAsia"/>
          <w:b/>
          <w:bCs/>
          <w:sz w:val="24"/>
          <w:szCs w:val="24"/>
          <w:lang w:val="ru-RU" w:eastAsia="ru-RU"/>
        </w:rPr>
        <w:t>signal</w:t>
      </w:r>
      <w:proofErr w:type="spellEnd"/>
      <w:r w:rsidRPr="00300072">
        <w:rPr>
          <w:rFonts w:eastAsiaTheme="minorEastAsia"/>
          <w:b/>
          <w:bCs/>
          <w:sz w:val="24"/>
          <w:szCs w:val="24"/>
          <w:lang w:val="ru-RU" w:eastAsia="ru-RU"/>
        </w:rPr>
        <w:t>(</w:t>
      </w:r>
      <w:proofErr w:type="spellStart"/>
      <w:r w:rsidRPr="00300072">
        <w:rPr>
          <w:rFonts w:eastAsiaTheme="minorEastAsia"/>
          <w:b/>
          <w:bCs/>
          <w:sz w:val="24"/>
          <w:szCs w:val="24"/>
          <w:lang w:val="ru-RU" w:eastAsia="ru-RU"/>
        </w:rPr>
        <w:t>cv</w:t>
      </w:r>
      <w:proofErr w:type="spellEnd"/>
      <w:r w:rsidRPr="00300072">
        <w:rPr>
          <w:rFonts w:eastAsiaTheme="minorEastAsia"/>
          <w:b/>
          <w:bCs/>
          <w:sz w:val="24"/>
          <w:szCs w:val="24"/>
          <w:lang w:val="ru-RU" w:eastAsia="ru-RU"/>
        </w:rPr>
        <w:t xml:space="preserve">) </w:t>
      </w:r>
      <w:r w:rsidRPr="00300072">
        <w:rPr>
          <w:rFonts w:eastAsiaTheme="minorEastAsia"/>
          <w:sz w:val="24"/>
          <w:szCs w:val="24"/>
          <w:lang w:val="ru-RU" w:eastAsia="ru-RU"/>
        </w:rPr>
        <w:t xml:space="preserve">– выполняется потоком, сигнализирующем о наступлении события. Пробуждает максимум один ожидающий поток; если отсутствуют потоки, ожидающие события, информация о приходе сигнала теряется. </w:t>
      </w:r>
      <w:proofErr w:type="spellStart"/>
      <w:r w:rsidRPr="00300072">
        <w:rPr>
          <w:rFonts w:eastAsiaTheme="minorEastAsia"/>
          <w:b/>
          <w:bCs/>
          <w:sz w:val="24"/>
          <w:szCs w:val="24"/>
          <w:lang w:val="ru-RU" w:eastAsia="ru-RU"/>
        </w:rPr>
        <w:t>broadcast</w:t>
      </w:r>
      <w:proofErr w:type="spellEnd"/>
      <w:r w:rsidRPr="00300072">
        <w:rPr>
          <w:rFonts w:eastAsiaTheme="minorEastAsia"/>
          <w:b/>
          <w:bCs/>
          <w:sz w:val="24"/>
          <w:szCs w:val="24"/>
          <w:lang w:val="ru-RU" w:eastAsia="ru-RU"/>
        </w:rPr>
        <w:t>(</w:t>
      </w:r>
      <w:proofErr w:type="spellStart"/>
      <w:r w:rsidRPr="00300072">
        <w:rPr>
          <w:rFonts w:eastAsiaTheme="minorEastAsia"/>
          <w:b/>
          <w:bCs/>
          <w:sz w:val="24"/>
          <w:szCs w:val="24"/>
          <w:lang w:val="ru-RU" w:eastAsia="ru-RU"/>
        </w:rPr>
        <w:t>cv</w:t>
      </w:r>
      <w:proofErr w:type="spellEnd"/>
      <w:r w:rsidRPr="00300072">
        <w:rPr>
          <w:rFonts w:eastAsiaTheme="minorEastAsia"/>
          <w:b/>
          <w:bCs/>
          <w:sz w:val="24"/>
          <w:szCs w:val="24"/>
          <w:lang w:val="ru-RU" w:eastAsia="ru-RU"/>
        </w:rPr>
        <w:t xml:space="preserve">) </w:t>
      </w:r>
      <w:r w:rsidRPr="00300072">
        <w:rPr>
          <w:rFonts w:eastAsiaTheme="minorEastAsia"/>
          <w:sz w:val="24"/>
          <w:szCs w:val="24"/>
          <w:lang w:val="ru-RU" w:eastAsia="ru-RU"/>
        </w:rPr>
        <w:t xml:space="preserve">– также выполняется потоком, сигнализирующем о наступлении события. Пробуждает все ожидающие события потоки. </w:t>
      </w:r>
    </w:p>
    <w:p w14:paraId="720DDBC3"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12"/>
          <w:szCs w:val="12"/>
          <w:lang w:val="ru-RU" w:eastAsia="ru-RU"/>
        </w:rPr>
      </w:pPr>
      <w:proofErr w:type="spellStart"/>
      <w:r w:rsidRPr="0034392D">
        <w:rPr>
          <w:rFonts w:ascii="Trebuchet MS" w:eastAsiaTheme="minorEastAsia" w:hAnsi="Trebuchet MS"/>
          <w:color w:val="FFFFFF"/>
          <w:sz w:val="18"/>
          <w:szCs w:val="18"/>
          <w:lang w:val="ru-RU" w:eastAsia="ru-RU"/>
        </w:rPr>
        <w:t>ац</w:t>
      </w:r>
      <w:proofErr w:type="spellEnd"/>
    </w:p>
    <w:p w14:paraId="18B4AE32"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24"/>
          <w:szCs w:val="24"/>
          <w:lang w:val="ru-RU" w:eastAsia="ru-RU"/>
        </w:rPr>
      </w:pPr>
      <w:r w:rsidRPr="0034392D">
        <w:rPr>
          <w:rFonts w:ascii="Trebuchet MS" w:eastAsiaTheme="minorEastAsia" w:hAnsi="Trebuchet MS"/>
          <w:b/>
          <w:bCs/>
          <w:sz w:val="24"/>
          <w:szCs w:val="24"/>
          <w:lang w:val="ru-RU" w:eastAsia="ru-RU"/>
        </w:rPr>
        <w:t xml:space="preserve">Мониторы </w:t>
      </w:r>
      <w:r w:rsidRPr="0034392D">
        <w:rPr>
          <w:rFonts w:ascii="Trebuchet MS" w:eastAsiaTheme="minorEastAsia" w:hAnsi="Trebuchet MS"/>
          <w:b/>
          <w:bCs/>
          <w:color w:val="00AF50"/>
          <w:sz w:val="24"/>
          <w:szCs w:val="24"/>
          <w:lang w:val="ru-RU" w:eastAsia="ru-RU"/>
        </w:rPr>
        <w:t xml:space="preserve">Хоара и мониторы Меса </w:t>
      </w:r>
      <w:r w:rsidRPr="0034392D">
        <w:rPr>
          <w:rFonts w:ascii="Trebuchet MS" w:eastAsiaTheme="minorEastAsia" w:hAnsi="Trebuchet MS" w:cs="Trebuchet MS"/>
          <w:b/>
          <w:bCs/>
          <w:i/>
          <w:iCs/>
          <w:color w:val="000000"/>
          <w:sz w:val="24"/>
          <w:szCs w:val="24"/>
          <w:lang w:val="ru-RU" w:eastAsia="ru-RU"/>
        </w:rPr>
        <w:t xml:space="preserve">Мониторы Хоара обрабатывают вызов </w:t>
      </w:r>
      <w:r w:rsidRPr="00300072">
        <w:rPr>
          <w:rFonts w:ascii="Trebuchet MS" w:eastAsiaTheme="minorEastAsia" w:hAnsi="Trebuchet MS" w:cs="Trebuchet MS"/>
          <w:b/>
          <w:bCs/>
          <w:i/>
          <w:iCs/>
          <w:color w:val="000000"/>
          <w:sz w:val="24"/>
          <w:szCs w:val="24"/>
          <w:lang w:eastAsia="ru-RU"/>
        </w:rPr>
        <w:t>signal</w:t>
      </w:r>
      <w:r w:rsidRPr="0034392D">
        <w:rPr>
          <w:rFonts w:ascii="Trebuchet MS" w:eastAsiaTheme="minorEastAsia" w:hAnsi="Trebuchet MS" w:cs="Trebuchet MS"/>
          <w:b/>
          <w:bCs/>
          <w:i/>
          <w:iCs/>
          <w:color w:val="000000"/>
          <w:sz w:val="24"/>
          <w:szCs w:val="24"/>
          <w:lang w:val="ru-RU" w:eastAsia="ru-RU"/>
        </w:rPr>
        <w:t>(</w:t>
      </w:r>
      <w:r w:rsidRPr="00300072">
        <w:rPr>
          <w:rFonts w:ascii="Trebuchet MS" w:eastAsiaTheme="minorEastAsia" w:hAnsi="Trebuchet MS" w:cs="Trebuchet MS"/>
          <w:b/>
          <w:bCs/>
          <w:i/>
          <w:iCs/>
          <w:color w:val="000000"/>
          <w:sz w:val="24"/>
          <w:szCs w:val="24"/>
          <w:lang w:eastAsia="ru-RU"/>
        </w:rPr>
        <w:t>cv</w:t>
      </w:r>
      <w:r w:rsidRPr="0034392D">
        <w:rPr>
          <w:rFonts w:ascii="Trebuchet MS" w:eastAsiaTheme="minorEastAsia" w:hAnsi="Trebuchet MS" w:cs="Trebuchet MS"/>
          <w:b/>
          <w:bCs/>
          <w:i/>
          <w:iCs/>
          <w:color w:val="000000"/>
          <w:sz w:val="24"/>
          <w:szCs w:val="24"/>
          <w:lang w:val="ru-RU" w:eastAsia="ru-RU"/>
        </w:rPr>
        <w:t xml:space="preserve">) следующим образом: </w:t>
      </w:r>
    </w:p>
    <w:p w14:paraId="668B6C6F" w14:textId="77777777" w:rsidR="00300072" w:rsidRPr="0034392D" w:rsidRDefault="00300072" w:rsidP="00300072">
      <w:pPr>
        <w:autoSpaceDE w:val="0"/>
        <w:autoSpaceDN w:val="0"/>
        <w:adjustRightInd w:val="0"/>
        <w:spacing w:after="91" w:line="240" w:lineRule="auto"/>
        <w:rPr>
          <w:rFonts w:ascii="Trebuchet MS" w:eastAsiaTheme="minorEastAsia" w:hAnsi="Trebuchet MS" w:cs="Trebuchet MS"/>
          <w:color w:val="000000"/>
          <w:sz w:val="24"/>
          <w:szCs w:val="24"/>
          <w:lang w:val="ru-RU" w:eastAsia="ru-RU"/>
        </w:rPr>
      </w:pPr>
      <w:r w:rsidRPr="0034392D">
        <w:rPr>
          <w:rFonts w:ascii="Arial" w:eastAsiaTheme="minorEastAsia" w:hAnsi="Arial" w:cs="Arial"/>
          <w:color w:val="000000"/>
          <w:sz w:val="24"/>
          <w:szCs w:val="24"/>
          <w:lang w:val="ru-RU" w:eastAsia="ru-RU"/>
        </w:rPr>
        <w:t>•</w:t>
      </w:r>
      <w:r w:rsidRPr="0034392D">
        <w:rPr>
          <w:rFonts w:ascii="Trebuchet MS" w:eastAsiaTheme="minorEastAsia" w:hAnsi="Trebuchet MS" w:cs="Trebuchet MS"/>
          <w:color w:val="000000"/>
          <w:sz w:val="24"/>
          <w:szCs w:val="24"/>
          <w:lang w:val="ru-RU" w:eastAsia="ru-RU"/>
        </w:rPr>
        <w:t xml:space="preserve">немедленно запускается поток, ожидавший сигнала; </w:t>
      </w:r>
    </w:p>
    <w:p w14:paraId="0DCBC7FA" w14:textId="77777777" w:rsidR="00300072" w:rsidRPr="0034392D" w:rsidRDefault="00300072" w:rsidP="00300072">
      <w:pPr>
        <w:autoSpaceDE w:val="0"/>
        <w:autoSpaceDN w:val="0"/>
        <w:adjustRightInd w:val="0"/>
        <w:spacing w:after="91" w:line="240" w:lineRule="auto"/>
        <w:rPr>
          <w:rFonts w:ascii="Trebuchet MS" w:eastAsiaTheme="minorEastAsia" w:hAnsi="Trebuchet MS" w:cs="Trebuchet MS"/>
          <w:color w:val="000000"/>
          <w:sz w:val="24"/>
          <w:szCs w:val="24"/>
          <w:lang w:val="ru-RU" w:eastAsia="ru-RU"/>
        </w:rPr>
      </w:pPr>
      <w:r w:rsidRPr="0034392D">
        <w:rPr>
          <w:rFonts w:ascii="Arial" w:eastAsiaTheme="minorEastAsia" w:hAnsi="Arial" w:cs="Arial"/>
          <w:color w:val="000000"/>
          <w:sz w:val="24"/>
          <w:szCs w:val="24"/>
          <w:lang w:val="ru-RU" w:eastAsia="ru-RU"/>
        </w:rPr>
        <w:t>•</w:t>
      </w:r>
      <w:r w:rsidRPr="0034392D">
        <w:rPr>
          <w:rFonts w:ascii="Trebuchet MS" w:eastAsiaTheme="minorEastAsia" w:hAnsi="Trebuchet MS" w:cs="Trebuchet MS"/>
          <w:color w:val="000000"/>
          <w:sz w:val="24"/>
          <w:szCs w:val="24"/>
          <w:lang w:val="ru-RU" w:eastAsia="ru-RU"/>
        </w:rPr>
        <w:t xml:space="preserve">поток, пославший сигнал, блокируется и остается блокированным все время, пока выполняется поток, который он вывел из состояния ожидания. </w:t>
      </w:r>
      <w:r w:rsidRPr="0034392D">
        <w:rPr>
          <w:rFonts w:ascii="Trebuchet MS" w:eastAsiaTheme="minorEastAsia" w:hAnsi="Trebuchet MS" w:cs="Trebuchet MS"/>
          <w:b/>
          <w:bCs/>
          <w:i/>
          <w:iCs/>
          <w:color w:val="000000"/>
          <w:sz w:val="24"/>
          <w:szCs w:val="24"/>
          <w:lang w:val="ru-RU" w:eastAsia="ru-RU"/>
        </w:rPr>
        <w:t xml:space="preserve">Мониторы Меса обрабатывают вызов </w:t>
      </w:r>
      <w:r w:rsidRPr="00300072">
        <w:rPr>
          <w:rFonts w:ascii="Trebuchet MS" w:eastAsiaTheme="minorEastAsia" w:hAnsi="Trebuchet MS" w:cs="Trebuchet MS"/>
          <w:b/>
          <w:bCs/>
          <w:i/>
          <w:iCs/>
          <w:color w:val="000000"/>
          <w:sz w:val="24"/>
          <w:szCs w:val="24"/>
          <w:lang w:eastAsia="ru-RU"/>
        </w:rPr>
        <w:t>signal</w:t>
      </w:r>
      <w:r w:rsidRPr="0034392D">
        <w:rPr>
          <w:rFonts w:ascii="Trebuchet MS" w:eastAsiaTheme="minorEastAsia" w:hAnsi="Trebuchet MS" w:cs="Trebuchet MS"/>
          <w:b/>
          <w:bCs/>
          <w:i/>
          <w:iCs/>
          <w:color w:val="000000"/>
          <w:sz w:val="24"/>
          <w:szCs w:val="24"/>
          <w:lang w:val="ru-RU" w:eastAsia="ru-RU"/>
        </w:rPr>
        <w:t>(</w:t>
      </w:r>
      <w:r w:rsidRPr="00300072">
        <w:rPr>
          <w:rFonts w:ascii="Trebuchet MS" w:eastAsiaTheme="minorEastAsia" w:hAnsi="Trebuchet MS" w:cs="Trebuchet MS"/>
          <w:b/>
          <w:bCs/>
          <w:i/>
          <w:iCs/>
          <w:color w:val="000000"/>
          <w:sz w:val="24"/>
          <w:szCs w:val="24"/>
          <w:lang w:eastAsia="ru-RU"/>
        </w:rPr>
        <w:t>cv</w:t>
      </w:r>
      <w:r w:rsidRPr="0034392D">
        <w:rPr>
          <w:rFonts w:ascii="Trebuchet MS" w:eastAsiaTheme="minorEastAsia" w:hAnsi="Trebuchet MS" w:cs="Trebuchet MS"/>
          <w:b/>
          <w:bCs/>
          <w:i/>
          <w:iCs/>
          <w:color w:val="000000"/>
          <w:sz w:val="24"/>
          <w:szCs w:val="24"/>
          <w:lang w:val="ru-RU" w:eastAsia="ru-RU"/>
        </w:rPr>
        <w:t xml:space="preserve">) несколько другим способом: </w:t>
      </w:r>
    </w:p>
    <w:p w14:paraId="5DC379A4" w14:textId="77777777" w:rsidR="00300072" w:rsidRPr="0034392D" w:rsidRDefault="00300072" w:rsidP="00300072">
      <w:pPr>
        <w:autoSpaceDE w:val="0"/>
        <w:autoSpaceDN w:val="0"/>
        <w:adjustRightInd w:val="0"/>
        <w:spacing w:after="91" w:line="240" w:lineRule="auto"/>
        <w:rPr>
          <w:rFonts w:ascii="Trebuchet MS" w:eastAsiaTheme="minorEastAsia" w:hAnsi="Trebuchet MS" w:cs="Trebuchet MS"/>
          <w:color w:val="000000"/>
          <w:sz w:val="24"/>
          <w:szCs w:val="24"/>
          <w:lang w:val="ru-RU" w:eastAsia="ru-RU"/>
        </w:rPr>
      </w:pPr>
      <w:r w:rsidRPr="0034392D">
        <w:rPr>
          <w:rFonts w:ascii="Arial" w:eastAsiaTheme="minorEastAsia" w:hAnsi="Arial" w:cs="Arial"/>
          <w:color w:val="000000"/>
          <w:sz w:val="24"/>
          <w:szCs w:val="24"/>
          <w:lang w:val="ru-RU" w:eastAsia="ru-RU"/>
        </w:rPr>
        <w:t>•</w:t>
      </w:r>
      <w:r w:rsidRPr="0034392D">
        <w:rPr>
          <w:rFonts w:ascii="Trebuchet MS" w:eastAsiaTheme="minorEastAsia" w:hAnsi="Trebuchet MS" w:cs="Trebuchet MS"/>
          <w:color w:val="000000"/>
          <w:sz w:val="24"/>
          <w:szCs w:val="24"/>
          <w:lang w:val="ru-RU" w:eastAsia="ru-RU"/>
        </w:rPr>
        <w:t xml:space="preserve">ожидающий поток переводится в состояние "готов к выполнению", а поток, пославший сигнал, продолжает исполнение; </w:t>
      </w:r>
    </w:p>
    <w:p w14:paraId="2F1E6EC8"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24"/>
          <w:szCs w:val="24"/>
          <w:lang w:val="ru-RU" w:eastAsia="ru-RU"/>
        </w:rPr>
      </w:pPr>
      <w:r w:rsidRPr="0034392D">
        <w:rPr>
          <w:rFonts w:ascii="Arial" w:eastAsiaTheme="minorEastAsia" w:hAnsi="Arial" w:cs="Arial"/>
          <w:color w:val="000000"/>
          <w:sz w:val="24"/>
          <w:szCs w:val="24"/>
          <w:lang w:val="ru-RU" w:eastAsia="ru-RU"/>
        </w:rPr>
        <w:t>•</w:t>
      </w:r>
      <w:r w:rsidRPr="0034392D">
        <w:rPr>
          <w:rFonts w:ascii="Trebuchet MS" w:eastAsiaTheme="minorEastAsia" w:hAnsi="Trebuchet MS" w:cs="Trebuchet MS"/>
          <w:color w:val="000000"/>
          <w:sz w:val="24"/>
          <w:szCs w:val="24"/>
          <w:lang w:val="ru-RU" w:eastAsia="ru-RU"/>
        </w:rPr>
        <w:t xml:space="preserve">ожидавший поток запускается при выходе потока, пославшего сигнал, из монитора или его перехода в состояние ожидания. </w:t>
      </w:r>
    </w:p>
    <w:p w14:paraId="3D8CBF34" w14:textId="77777777" w:rsidR="00300072" w:rsidRPr="0034392D" w:rsidRDefault="00300072" w:rsidP="00300072">
      <w:pPr>
        <w:rPr>
          <w:rFonts w:eastAsiaTheme="minorEastAsia"/>
          <w:color w:val="FFFFFF"/>
          <w:sz w:val="18"/>
          <w:szCs w:val="18"/>
          <w:lang w:val="ru-RU" w:eastAsia="ru-RU"/>
        </w:rPr>
      </w:pPr>
    </w:p>
    <w:p w14:paraId="5B9011D8"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12"/>
          <w:szCs w:val="12"/>
          <w:lang w:val="ru-RU" w:eastAsia="ru-RU"/>
        </w:rPr>
      </w:pPr>
      <w:r w:rsidRPr="0034392D">
        <w:rPr>
          <w:rFonts w:ascii="Trebuchet MS" w:eastAsiaTheme="minorEastAsia" w:hAnsi="Trebuchet MS"/>
          <w:color w:val="FFFFFF"/>
          <w:sz w:val="18"/>
          <w:szCs w:val="18"/>
          <w:lang w:val="ru-RU" w:eastAsia="ru-RU"/>
        </w:rPr>
        <w:t>и</w:t>
      </w:r>
    </w:p>
    <w:p w14:paraId="41097126" w14:textId="77777777" w:rsidR="00300072" w:rsidRPr="00300072" w:rsidRDefault="00300072" w:rsidP="00300072">
      <w:pPr>
        <w:rPr>
          <w:rFonts w:eastAsiaTheme="minorEastAsia"/>
          <w:sz w:val="24"/>
          <w:szCs w:val="24"/>
          <w:lang w:val="ru-RU" w:eastAsia="ru-RU"/>
        </w:rPr>
      </w:pPr>
      <w:bookmarkStart w:id="157" w:name="_Hlk101733839"/>
      <w:r w:rsidRPr="00300072">
        <w:rPr>
          <w:rFonts w:eastAsiaTheme="minorEastAsia"/>
          <w:b/>
          <w:bCs/>
          <w:sz w:val="24"/>
          <w:szCs w:val="24"/>
          <w:lang w:val="ru-RU" w:eastAsia="ru-RU"/>
        </w:rPr>
        <w:t xml:space="preserve">Сообщения </w:t>
      </w:r>
      <w:proofErr w:type="spellStart"/>
      <w:r w:rsidRPr="00300072">
        <w:rPr>
          <w:rFonts w:eastAsiaTheme="minorEastAsia"/>
          <w:sz w:val="24"/>
          <w:szCs w:val="24"/>
          <w:lang w:val="ru-RU" w:eastAsia="ru-RU"/>
        </w:rPr>
        <w:t>Сообщения</w:t>
      </w:r>
      <w:proofErr w:type="spellEnd"/>
      <w:r w:rsidRPr="00300072">
        <w:rPr>
          <w:rFonts w:eastAsiaTheme="minorEastAsia"/>
          <w:sz w:val="24"/>
          <w:szCs w:val="24"/>
          <w:lang w:val="ru-RU" w:eastAsia="ru-RU"/>
        </w:rPr>
        <w:t xml:space="preserve"> –способ </w:t>
      </w:r>
      <w:proofErr w:type="spellStart"/>
      <w:r w:rsidRPr="00300072">
        <w:rPr>
          <w:rFonts w:eastAsiaTheme="minorEastAsia"/>
          <w:sz w:val="24"/>
          <w:szCs w:val="24"/>
          <w:lang w:val="ru-RU" w:eastAsia="ru-RU"/>
        </w:rPr>
        <w:t>межпроцессного</w:t>
      </w:r>
      <w:proofErr w:type="spellEnd"/>
      <w:r w:rsidRPr="00300072">
        <w:rPr>
          <w:rFonts w:eastAsiaTheme="minorEastAsia"/>
          <w:sz w:val="24"/>
          <w:szCs w:val="24"/>
          <w:lang w:val="ru-RU" w:eastAsia="ru-RU"/>
        </w:rPr>
        <w:t xml:space="preserve"> и </w:t>
      </w:r>
      <w:proofErr w:type="spellStart"/>
      <w:r w:rsidRPr="00300072">
        <w:rPr>
          <w:rFonts w:eastAsiaTheme="minorEastAsia"/>
          <w:sz w:val="24"/>
          <w:szCs w:val="24"/>
          <w:lang w:val="ru-RU" w:eastAsia="ru-RU"/>
        </w:rPr>
        <w:t>межпоточного</w:t>
      </w:r>
      <w:proofErr w:type="spellEnd"/>
      <w:r w:rsidRPr="00300072">
        <w:rPr>
          <w:rFonts w:eastAsiaTheme="minorEastAsia"/>
          <w:sz w:val="24"/>
          <w:szCs w:val="24"/>
          <w:lang w:val="ru-RU" w:eastAsia="ru-RU"/>
        </w:rPr>
        <w:t xml:space="preserve"> взаимодействия, позволяющий потокам подавать сигналы друг другу и обмениваться данными. Используется для организации взаимодействия потоков, выполняющихся на различных узлах сети. </w:t>
      </w:r>
    </w:p>
    <w:p w14:paraId="224684F1"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12"/>
          <w:szCs w:val="12"/>
          <w:lang w:val="ru-RU" w:eastAsia="ru-RU"/>
        </w:rPr>
      </w:pPr>
      <w:r w:rsidRPr="0034392D">
        <w:rPr>
          <w:rFonts w:ascii="Trebuchet MS" w:eastAsiaTheme="minorEastAsia" w:hAnsi="Trebuchet MS"/>
          <w:color w:val="FFFFFF"/>
          <w:sz w:val="18"/>
          <w:szCs w:val="18"/>
          <w:lang w:val="ru-RU" w:eastAsia="ru-RU"/>
        </w:rPr>
        <w:t>и</w:t>
      </w:r>
    </w:p>
    <w:p w14:paraId="0666C5A1" w14:textId="77777777" w:rsidR="00300072" w:rsidRPr="00300072" w:rsidRDefault="00300072" w:rsidP="00300072">
      <w:pPr>
        <w:rPr>
          <w:rFonts w:eastAsiaTheme="minorEastAsia"/>
          <w:sz w:val="24"/>
          <w:szCs w:val="24"/>
          <w:lang w:val="ru-RU" w:eastAsia="ru-RU"/>
        </w:rPr>
      </w:pPr>
      <w:r w:rsidRPr="00300072">
        <w:rPr>
          <w:rFonts w:eastAsiaTheme="minorEastAsia"/>
          <w:sz w:val="24"/>
          <w:szCs w:val="24"/>
          <w:lang w:val="ru-RU" w:eastAsia="ru-RU"/>
        </w:rPr>
        <w:t xml:space="preserve">Типы доставки сообщений </w:t>
      </w:r>
      <w:r w:rsidRPr="00300072">
        <w:rPr>
          <w:rFonts w:eastAsiaTheme="minorEastAsia"/>
          <w:b/>
          <w:bCs/>
          <w:sz w:val="24"/>
          <w:szCs w:val="24"/>
          <w:lang w:val="ru-RU" w:eastAsia="ru-RU"/>
        </w:rPr>
        <w:t xml:space="preserve">Асинхронный </w:t>
      </w:r>
      <w:r w:rsidRPr="00300072">
        <w:rPr>
          <w:rFonts w:eastAsiaTheme="minorEastAsia"/>
          <w:sz w:val="24"/>
          <w:szCs w:val="24"/>
          <w:lang w:val="ru-RU" w:eastAsia="ru-RU"/>
        </w:rPr>
        <w:t xml:space="preserve">поток, посылающий сообщение, инициирует процесс доставки сообщения, после чего продолжает свою работу </w:t>
      </w:r>
      <w:r w:rsidRPr="00300072">
        <w:rPr>
          <w:rFonts w:eastAsiaTheme="minorEastAsia"/>
          <w:b/>
          <w:bCs/>
          <w:sz w:val="24"/>
          <w:szCs w:val="24"/>
          <w:lang w:val="ru-RU" w:eastAsia="ru-RU"/>
        </w:rPr>
        <w:t xml:space="preserve">Синхронный </w:t>
      </w:r>
      <w:r w:rsidRPr="00300072">
        <w:rPr>
          <w:rFonts w:eastAsiaTheme="minorEastAsia"/>
          <w:sz w:val="24"/>
          <w:szCs w:val="24"/>
          <w:lang w:val="ru-RU" w:eastAsia="ru-RU"/>
        </w:rPr>
        <w:t>поток, пославший сообщение, дожидается подтверждения его получения принимающим потоком</w:t>
      </w:r>
    </w:p>
    <w:bookmarkEnd w:id="157"/>
    <w:p w14:paraId="2FB86E2E"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12"/>
          <w:szCs w:val="12"/>
          <w:lang w:val="ru-RU" w:eastAsia="ru-RU"/>
        </w:rPr>
      </w:pPr>
      <w:r w:rsidRPr="0034392D">
        <w:rPr>
          <w:rFonts w:ascii="Trebuchet MS" w:eastAsiaTheme="minorEastAsia" w:hAnsi="Trebuchet MS"/>
          <w:color w:val="FFFFFF"/>
          <w:sz w:val="18"/>
          <w:szCs w:val="18"/>
          <w:lang w:val="ru-RU" w:eastAsia="ru-RU"/>
        </w:rPr>
        <w:t>: с</w:t>
      </w:r>
    </w:p>
    <w:p w14:paraId="5167B97F" w14:textId="77777777" w:rsidR="00300072" w:rsidRPr="0034392D" w:rsidRDefault="00300072" w:rsidP="00300072">
      <w:pPr>
        <w:autoSpaceDE w:val="0"/>
        <w:autoSpaceDN w:val="0"/>
        <w:adjustRightInd w:val="0"/>
        <w:spacing w:after="0" w:line="240" w:lineRule="auto"/>
        <w:rPr>
          <w:rFonts w:ascii="Trebuchet MS" w:eastAsiaTheme="minorEastAsia" w:hAnsi="Trebuchet MS"/>
          <w:sz w:val="24"/>
          <w:szCs w:val="24"/>
          <w:lang w:val="ru-RU" w:eastAsia="ru-RU"/>
        </w:rPr>
      </w:pPr>
      <w:r w:rsidRPr="0034392D">
        <w:rPr>
          <w:rFonts w:ascii="Trebuchet MS" w:eastAsiaTheme="minorEastAsia" w:hAnsi="Trebuchet MS"/>
          <w:sz w:val="24"/>
          <w:szCs w:val="24"/>
          <w:lang w:val="ru-RU" w:eastAsia="ru-RU"/>
        </w:rPr>
        <w:t xml:space="preserve">Пример </w:t>
      </w:r>
    </w:p>
    <w:p w14:paraId="13440E5D" w14:textId="77777777" w:rsidR="00300072" w:rsidRPr="0034392D" w:rsidRDefault="00300072" w:rsidP="00300072">
      <w:pPr>
        <w:autoSpaceDE w:val="0"/>
        <w:autoSpaceDN w:val="0"/>
        <w:adjustRightInd w:val="0"/>
        <w:spacing w:after="93"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Имеются разделяемые данные, над которыми требуется многократно выполнить некоторую операцию. </w:t>
      </w:r>
    </w:p>
    <w:p w14:paraId="34E7B55E" w14:textId="77777777" w:rsidR="00300072" w:rsidRPr="0034392D" w:rsidRDefault="00300072" w:rsidP="00300072">
      <w:pPr>
        <w:autoSpaceDE w:val="0"/>
        <w:autoSpaceDN w:val="0"/>
        <w:adjustRightInd w:val="0"/>
        <w:spacing w:after="93"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lastRenderedPageBreak/>
        <w:t>•</w:t>
      </w:r>
      <w:r w:rsidRPr="0034392D">
        <w:rPr>
          <w:rFonts w:ascii="Trebuchet MS" w:eastAsiaTheme="minorEastAsia" w:hAnsi="Trebuchet MS" w:cs="Trebuchet MS"/>
          <w:sz w:val="24"/>
          <w:szCs w:val="24"/>
          <w:lang w:val="ru-RU" w:eastAsia="ru-RU"/>
        </w:rPr>
        <w:t xml:space="preserve">Есть два потока, которые выполняют данную операцию над частями разделяемых данных. </w:t>
      </w:r>
    </w:p>
    <w:p w14:paraId="382597BD"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sz w:val="24"/>
          <w:szCs w:val="24"/>
          <w:lang w:val="ru-RU" w:eastAsia="ru-RU"/>
        </w:rPr>
      </w:pPr>
      <w:r w:rsidRPr="0034392D">
        <w:rPr>
          <w:rFonts w:ascii="Arial" w:eastAsiaTheme="minorEastAsia" w:hAnsi="Arial" w:cs="Arial"/>
          <w:sz w:val="24"/>
          <w:szCs w:val="24"/>
          <w:lang w:val="ru-RU" w:eastAsia="ru-RU"/>
        </w:rPr>
        <w:t>•</w:t>
      </w:r>
      <w:r w:rsidRPr="0034392D">
        <w:rPr>
          <w:rFonts w:ascii="Trebuchet MS" w:eastAsiaTheme="minorEastAsia" w:hAnsi="Trebuchet MS" w:cs="Trebuchet MS"/>
          <w:sz w:val="24"/>
          <w:szCs w:val="24"/>
          <w:lang w:val="ru-RU" w:eastAsia="ru-RU"/>
        </w:rPr>
        <w:t xml:space="preserve">Каждое следующее выполнение операции требует, чтобы предыдущее было полностью завершено обоими потоками. </w:t>
      </w:r>
    </w:p>
    <w:p w14:paraId="153AF72B" w14:textId="77777777" w:rsidR="00300072" w:rsidRPr="0034392D" w:rsidRDefault="00300072" w:rsidP="00300072">
      <w:pPr>
        <w:autoSpaceDE w:val="0"/>
        <w:autoSpaceDN w:val="0"/>
        <w:adjustRightInd w:val="0"/>
        <w:spacing w:after="0" w:line="240" w:lineRule="auto"/>
        <w:rPr>
          <w:rFonts w:ascii="Trebuchet MS" w:eastAsiaTheme="minorEastAsia" w:hAnsi="Trebuchet MS" w:cs="Trebuchet MS"/>
          <w:color w:val="000000"/>
          <w:sz w:val="12"/>
          <w:szCs w:val="12"/>
          <w:lang w:val="ru-RU" w:eastAsia="ru-RU"/>
        </w:rPr>
      </w:pPr>
      <w:r w:rsidRPr="0034392D">
        <w:rPr>
          <w:rFonts w:ascii="Trebuchet MS" w:eastAsiaTheme="minorEastAsia" w:hAnsi="Trebuchet MS"/>
          <w:color w:val="FFFFFF"/>
          <w:sz w:val="18"/>
          <w:szCs w:val="18"/>
          <w:lang w:val="ru-RU" w:eastAsia="ru-RU"/>
        </w:rPr>
        <w:t>е</w:t>
      </w:r>
    </w:p>
    <w:p w14:paraId="1228E75E" w14:textId="77777777" w:rsidR="00300072" w:rsidRPr="0034392D" w:rsidRDefault="00300072" w:rsidP="00300072">
      <w:pPr>
        <w:rPr>
          <w:rFonts w:eastAsiaTheme="minorEastAsia"/>
          <w:lang w:val="ru-RU" w:eastAsia="ru-RU"/>
        </w:rPr>
      </w:pPr>
      <w:r w:rsidRPr="0034392D">
        <w:rPr>
          <w:rFonts w:eastAsiaTheme="minorEastAsia"/>
          <w:sz w:val="24"/>
          <w:szCs w:val="24"/>
          <w:lang w:val="ru-RU" w:eastAsia="ru-RU"/>
        </w:rPr>
        <w:t xml:space="preserve">Адресация </w:t>
      </w:r>
      <w:r w:rsidRPr="0034392D">
        <w:rPr>
          <w:rFonts w:eastAsiaTheme="minorEastAsia"/>
          <w:b/>
          <w:bCs/>
          <w:sz w:val="24"/>
          <w:szCs w:val="24"/>
          <w:lang w:val="ru-RU" w:eastAsia="ru-RU"/>
        </w:rPr>
        <w:t xml:space="preserve">Прямая </w:t>
      </w:r>
      <w:proofErr w:type="gramStart"/>
      <w:r w:rsidRPr="00300072">
        <w:rPr>
          <w:rFonts w:eastAsiaTheme="minorEastAsia"/>
          <w:sz w:val="24"/>
          <w:szCs w:val="24"/>
          <w:lang w:eastAsia="ru-RU"/>
        </w:rPr>
        <w:t>send</w:t>
      </w:r>
      <w:r w:rsidRPr="0034392D">
        <w:rPr>
          <w:rFonts w:eastAsiaTheme="minorEastAsia"/>
          <w:sz w:val="24"/>
          <w:szCs w:val="24"/>
          <w:lang w:val="ru-RU" w:eastAsia="ru-RU"/>
        </w:rPr>
        <w:t>(</w:t>
      </w:r>
      <w:proofErr w:type="gramEnd"/>
      <w:r w:rsidRPr="00300072">
        <w:rPr>
          <w:rFonts w:eastAsiaTheme="minorEastAsia"/>
          <w:sz w:val="24"/>
          <w:szCs w:val="24"/>
          <w:lang w:eastAsia="ru-RU"/>
        </w:rPr>
        <w:t>P</w:t>
      </w:r>
      <w:r w:rsidRPr="0034392D">
        <w:rPr>
          <w:rFonts w:eastAsiaTheme="minorEastAsia"/>
          <w:sz w:val="24"/>
          <w:szCs w:val="24"/>
          <w:lang w:val="ru-RU" w:eastAsia="ru-RU"/>
        </w:rPr>
        <w:t xml:space="preserve">, </w:t>
      </w:r>
      <w:r w:rsidRPr="00300072">
        <w:rPr>
          <w:rFonts w:eastAsiaTheme="minorEastAsia"/>
          <w:sz w:val="24"/>
          <w:szCs w:val="24"/>
          <w:lang w:eastAsia="ru-RU"/>
        </w:rPr>
        <w:t>message</w:t>
      </w:r>
      <w:r w:rsidRPr="0034392D">
        <w:rPr>
          <w:rFonts w:eastAsiaTheme="minorEastAsia"/>
          <w:sz w:val="24"/>
          <w:szCs w:val="24"/>
          <w:lang w:val="ru-RU" w:eastAsia="ru-RU"/>
        </w:rPr>
        <w:t xml:space="preserve">) – послать сообщение </w:t>
      </w:r>
      <w:r w:rsidRPr="00300072">
        <w:rPr>
          <w:rFonts w:eastAsiaTheme="minorEastAsia"/>
          <w:sz w:val="24"/>
          <w:szCs w:val="24"/>
          <w:lang w:eastAsia="ru-RU"/>
        </w:rPr>
        <w:t>message</w:t>
      </w:r>
      <w:r w:rsidRPr="0034392D">
        <w:rPr>
          <w:rFonts w:eastAsiaTheme="minorEastAsia"/>
          <w:sz w:val="24"/>
          <w:szCs w:val="24"/>
          <w:lang w:val="ru-RU" w:eastAsia="ru-RU"/>
        </w:rPr>
        <w:t xml:space="preserve"> процессу </w:t>
      </w:r>
      <w:r w:rsidRPr="00300072">
        <w:rPr>
          <w:rFonts w:eastAsiaTheme="minorEastAsia"/>
          <w:sz w:val="24"/>
          <w:szCs w:val="24"/>
          <w:lang w:eastAsia="ru-RU"/>
        </w:rPr>
        <w:t>P</w:t>
      </w:r>
      <w:r w:rsidRPr="0034392D">
        <w:rPr>
          <w:rFonts w:eastAsiaTheme="minorEastAsia"/>
          <w:sz w:val="24"/>
          <w:szCs w:val="24"/>
          <w:lang w:val="ru-RU" w:eastAsia="ru-RU"/>
        </w:rPr>
        <w:t xml:space="preserve"> </w:t>
      </w:r>
      <w:r w:rsidRPr="00300072">
        <w:rPr>
          <w:rFonts w:eastAsiaTheme="minorEastAsia"/>
          <w:sz w:val="24"/>
          <w:szCs w:val="24"/>
          <w:lang w:eastAsia="ru-RU"/>
        </w:rPr>
        <w:t>receive</w:t>
      </w:r>
      <w:r w:rsidRPr="0034392D">
        <w:rPr>
          <w:rFonts w:eastAsiaTheme="minorEastAsia"/>
          <w:sz w:val="24"/>
          <w:szCs w:val="24"/>
          <w:lang w:val="ru-RU" w:eastAsia="ru-RU"/>
        </w:rPr>
        <w:t>(</w:t>
      </w:r>
      <w:r w:rsidRPr="00300072">
        <w:rPr>
          <w:rFonts w:eastAsiaTheme="minorEastAsia"/>
          <w:sz w:val="24"/>
          <w:szCs w:val="24"/>
          <w:lang w:eastAsia="ru-RU"/>
        </w:rPr>
        <w:t>Q</w:t>
      </w:r>
      <w:r w:rsidRPr="0034392D">
        <w:rPr>
          <w:rFonts w:eastAsiaTheme="minorEastAsia"/>
          <w:sz w:val="24"/>
          <w:szCs w:val="24"/>
          <w:lang w:val="ru-RU" w:eastAsia="ru-RU"/>
        </w:rPr>
        <w:t xml:space="preserve">, </w:t>
      </w:r>
      <w:r w:rsidRPr="00300072">
        <w:rPr>
          <w:rFonts w:eastAsiaTheme="minorEastAsia"/>
          <w:sz w:val="24"/>
          <w:szCs w:val="24"/>
          <w:lang w:eastAsia="ru-RU"/>
        </w:rPr>
        <w:t>message</w:t>
      </w:r>
      <w:r w:rsidRPr="0034392D">
        <w:rPr>
          <w:rFonts w:eastAsiaTheme="minorEastAsia"/>
          <w:sz w:val="24"/>
          <w:szCs w:val="24"/>
          <w:lang w:val="ru-RU" w:eastAsia="ru-RU"/>
        </w:rPr>
        <w:t xml:space="preserve">) – получить сообщение </w:t>
      </w:r>
      <w:r w:rsidRPr="00300072">
        <w:rPr>
          <w:rFonts w:eastAsiaTheme="minorEastAsia"/>
          <w:sz w:val="24"/>
          <w:szCs w:val="24"/>
          <w:lang w:eastAsia="ru-RU"/>
        </w:rPr>
        <w:t>message</w:t>
      </w:r>
      <w:r w:rsidRPr="0034392D">
        <w:rPr>
          <w:rFonts w:eastAsiaTheme="minorEastAsia"/>
          <w:sz w:val="24"/>
          <w:szCs w:val="24"/>
          <w:lang w:val="ru-RU" w:eastAsia="ru-RU"/>
        </w:rPr>
        <w:t xml:space="preserve"> от процесса </w:t>
      </w:r>
      <w:r w:rsidRPr="00300072">
        <w:rPr>
          <w:rFonts w:eastAsiaTheme="minorEastAsia"/>
          <w:sz w:val="24"/>
          <w:szCs w:val="24"/>
          <w:lang w:eastAsia="ru-RU"/>
        </w:rPr>
        <w:t>Q</w:t>
      </w:r>
      <w:r w:rsidRPr="0034392D">
        <w:rPr>
          <w:rFonts w:eastAsiaTheme="minorEastAsia"/>
          <w:sz w:val="24"/>
          <w:szCs w:val="24"/>
          <w:lang w:val="ru-RU" w:eastAsia="ru-RU"/>
        </w:rPr>
        <w:t xml:space="preserve"> </w:t>
      </w:r>
      <w:r w:rsidRPr="0034392D">
        <w:rPr>
          <w:rFonts w:eastAsiaTheme="minorEastAsia"/>
          <w:b/>
          <w:bCs/>
          <w:sz w:val="24"/>
          <w:szCs w:val="24"/>
          <w:lang w:val="ru-RU" w:eastAsia="ru-RU"/>
        </w:rPr>
        <w:t xml:space="preserve">Непрямая </w:t>
      </w:r>
      <w:r w:rsidRPr="00300072">
        <w:rPr>
          <w:rFonts w:eastAsiaTheme="minorEastAsia"/>
          <w:sz w:val="24"/>
          <w:szCs w:val="24"/>
          <w:lang w:eastAsia="ru-RU"/>
        </w:rPr>
        <w:t>send</w:t>
      </w:r>
      <w:r w:rsidRPr="0034392D">
        <w:rPr>
          <w:rFonts w:eastAsiaTheme="minorEastAsia"/>
          <w:sz w:val="24"/>
          <w:szCs w:val="24"/>
          <w:lang w:val="ru-RU" w:eastAsia="ru-RU"/>
        </w:rPr>
        <w:t>(</w:t>
      </w:r>
      <w:r w:rsidRPr="00300072">
        <w:rPr>
          <w:rFonts w:eastAsiaTheme="minorEastAsia"/>
          <w:sz w:val="24"/>
          <w:szCs w:val="24"/>
          <w:lang w:eastAsia="ru-RU"/>
        </w:rPr>
        <w:t>A</w:t>
      </w:r>
      <w:r w:rsidRPr="0034392D">
        <w:rPr>
          <w:rFonts w:eastAsiaTheme="minorEastAsia"/>
          <w:sz w:val="24"/>
          <w:szCs w:val="24"/>
          <w:lang w:val="ru-RU" w:eastAsia="ru-RU"/>
        </w:rPr>
        <w:t xml:space="preserve">, </w:t>
      </w:r>
      <w:r w:rsidRPr="00300072">
        <w:rPr>
          <w:rFonts w:eastAsiaTheme="minorEastAsia"/>
          <w:sz w:val="24"/>
          <w:szCs w:val="24"/>
          <w:lang w:eastAsia="ru-RU"/>
        </w:rPr>
        <w:t>message</w:t>
      </w:r>
      <w:r w:rsidRPr="0034392D">
        <w:rPr>
          <w:rFonts w:eastAsiaTheme="minorEastAsia"/>
          <w:sz w:val="24"/>
          <w:szCs w:val="24"/>
          <w:lang w:val="ru-RU" w:eastAsia="ru-RU"/>
        </w:rPr>
        <w:t xml:space="preserve">) – послать сообщение </w:t>
      </w:r>
      <w:r w:rsidRPr="00300072">
        <w:rPr>
          <w:rFonts w:eastAsiaTheme="minorEastAsia"/>
          <w:sz w:val="24"/>
          <w:szCs w:val="24"/>
          <w:lang w:eastAsia="ru-RU"/>
        </w:rPr>
        <w:t>message</w:t>
      </w:r>
      <w:r w:rsidRPr="0034392D">
        <w:rPr>
          <w:rFonts w:eastAsiaTheme="minorEastAsia"/>
          <w:sz w:val="24"/>
          <w:szCs w:val="24"/>
          <w:lang w:val="ru-RU" w:eastAsia="ru-RU"/>
        </w:rPr>
        <w:t xml:space="preserve"> в буфер </w:t>
      </w:r>
      <w:r w:rsidRPr="00300072">
        <w:rPr>
          <w:rFonts w:eastAsiaTheme="minorEastAsia"/>
          <w:sz w:val="24"/>
          <w:szCs w:val="24"/>
          <w:lang w:eastAsia="ru-RU"/>
        </w:rPr>
        <w:t>A</w:t>
      </w:r>
      <w:r w:rsidRPr="0034392D">
        <w:rPr>
          <w:rFonts w:eastAsiaTheme="minorEastAsia"/>
          <w:sz w:val="24"/>
          <w:szCs w:val="24"/>
          <w:lang w:val="ru-RU" w:eastAsia="ru-RU"/>
        </w:rPr>
        <w:t xml:space="preserve"> </w:t>
      </w:r>
      <w:r w:rsidRPr="00300072">
        <w:rPr>
          <w:rFonts w:eastAsiaTheme="minorEastAsia"/>
          <w:sz w:val="24"/>
          <w:szCs w:val="24"/>
          <w:lang w:eastAsia="ru-RU"/>
        </w:rPr>
        <w:t>receive</w:t>
      </w:r>
      <w:r w:rsidRPr="0034392D">
        <w:rPr>
          <w:rFonts w:eastAsiaTheme="minorEastAsia"/>
          <w:sz w:val="24"/>
          <w:szCs w:val="24"/>
          <w:lang w:val="ru-RU" w:eastAsia="ru-RU"/>
        </w:rPr>
        <w:t>(</w:t>
      </w:r>
      <w:r w:rsidRPr="00300072">
        <w:rPr>
          <w:rFonts w:eastAsiaTheme="minorEastAsia"/>
          <w:sz w:val="24"/>
          <w:szCs w:val="24"/>
          <w:lang w:eastAsia="ru-RU"/>
        </w:rPr>
        <w:t>A</w:t>
      </w:r>
      <w:r w:rsidRPr="0034392D">
        <w:rPr>
          <w:rFonts w:eastAsiaTheme="minorEastAsia"/>
          <w:sz w:val="24"/>
          <w:szCs w:val="24"/>
          <w:lang w:val="ru-RU" w:eastAsia="ru-RU"/>
        </w:rPr>
        <w:t xml:space="preserve">, </w:t>
      </w:r>
      <w:r w:rsidRPr="00300072">
        <w:rPr>
          <w:rFonts w:eastAsiaTheme="minorEastAsia"/>
          <w:sz w:val="24"/>
          <w:szCs w:val="24"/>
          <w:lang w:eastAsia="ru-RU"/>
        </w:rPr>
        <w:t>message</w:t>
      </w:r>
      <w:r w:rsidRPr="0034392D">
        <w:rPr>
          <w:rFonts w:eastAsiaTheme="minorEastAsia"/>
          <w:sz w:val="24"/>
          <w:szCs w:val="24"/>
          <w:lang w:val="ru-RU" w:eastAsia="ru-RU"/>
        </w:rPr>
        <w:t xml:space="preserve">) – получить сообщение </w:t>
      </w:r>
      <w:r w:rsidRPr="00300072">
        <w:rPr>
          <w:rFonts w:eastAsiaTheme="minorEastAsia"/>
          <w:sz w:val="24"/>
          <w:szCs w:val="24"/>
          <w:lang w:eastAsia="ru-RU"/>
        </w:rPr>
        <w:t>message</w:t>
      </w:r>
      <w:r w:rsidRPr="0034392D">
        <w:rPr>
          <w:rFonts w:eastAsiaTheme="minorEastAsia"/>
          <w:sz w:val="24"/>
          <w:szCs w:val="24"/>
          <w:lang w:val="ru-RU" w:eastAsia="ru-RU"/>
        </w:rPr>
        <w:t xml:space="preserve"> из буфера </w:t>
      </w:r>
      <w:r w:rsidRPr="00300072">
        <w:rPr>
          <w:rFonts w:eastAsiaTheme="minorEastAsia"/>
          <w:sz w:val="24"/>
          <w:szCs w:val="24"/>
          <w:lang w:eastAsia="ru-RU"/>
        </w:rPr>
        <w:t>A</w:t>
      </w:r>
      <w:r w:rsidRPr="0034392D">
        <w:rPr>
          <w:rFonts w:eastAsiaTheme="minorEastAsia"/>
          <w:sz w:val="24"/>
          <w:szCs w:val="24"/>
          <w:lang w:val="ru-RU" w:eastAsia="ru-RU"/>
        </w:rPr>
        <w:t xml:space="preserve"> </w:t>
      </w:r>
      <w:proofErr w:type="spellStart"/>
      <w:r w:rsidRPr="0034392D">
        <w:rPr>
          <w:rFonts w:eastAsiaTheme="minorEastAsia"/>
          <w:color w:val="FFFFFF"/>
          <w:sz w:val="18"/>
          <w:szCs w:val="18"/>
          <w:lang w:val="ru-RU" w:eastAsia="ru-RU"/>
        </w:rPr>
        <w:t>мафоры</w:t>
      </w:r>
      <w:proofErr w:type="spellEnd"/>
      <w:r w:rsidRPr="0034392D">
        <w:rPr>
          <w:rFonts w:eastAsiaTheme="minorEastAsia"/>
          <w:color w:val="FFFFFF"/>
          <w:sz w:val="36"/>
          <w:szCs w:val="36"/>
          <w:lang w:val="ru-RU" w:eastAsia="ru-RU"/>
        </w:rPr>
        <w:t xml:space="preserve">, мьютексы, мониторы, сообщения. </w:t>
      </w:r>
      <w:proofErr w:type="spellStart"/>
      <w:r w:rsidRPr="0034392D">
        <w:rPr>
          <w:rFonts w:eastAsiaTheme="minorEastAsia"/>
          <w:color w:val="FFFFFF"/>
          <w:sz w:val="36"/>
          <w:szCs w:val="36"/>
          <w:lang w:val="ru-RU" w:eastAsia="ru-RU"/>
        </w:rPr>
        <w:t>ия</w:t>
      </w:r>
      <w:proofErr w:type="spellEnd"/>
      <w:r w:rsidRPr="0034392D">
        <w:rPr>
          <w:rFonts w:eastAsiaTheme="minorEastAsia"/>
          <w:color w:val="FFFFFF"/>
          <w:sz w:val="36"/>
          <w:szCs w:val="36"/>
          <w:lang w:val="ru-RU" w:eastAsia="ru-RU"/>
        </w:rPr>
        <w:t>.</w:t>
      </w:r>
    </w:p>
    <w:p w14:paraId="4640C436" w14:textId="77777777" w:rsidR="00300072" w:rsidRPr="00300072" w:rsidRDefault="00300072" w:rsidP="00300072">
      <w:pPr>
        <w:spacing w:before="100" w:beforeAutospacing="1" w:after="100" w:afterAutospacing="1" w:line="240" w:lineRule="auto"/>
        <w:rPr>
          <w:rFonts w:ascii="Arial" w:eastAsiaTheme="minorEastAsia" w:hAnsi="Arial" w:cs="Arial"/>
          <w:color w:val="000000"/>
          <w:sz w:val="24"/>
          <w:szCs w:val="24"/>
          <w:lang w:val="ru-RU" w:eastAsia="ru-RU"/>
        </w:rPr>
      </w:pPr>
      <w:r w:rsidRPr="00300072">
        <w:rPr>
          <w:rFonts w:ascii="Arial" w:eastAsiaTheme="minorEastAsia" w:hAnsi="Arial" w:cs="Arial"/>
          <w:color w:val="000000"/>
          <w:sz w:val="24"/>
          <w:szCs w:val="24"/>
          <w:lang w:val="ru-RU" w:eastAsia="ru-RU"/>
        </w:rPr>
        <w:t xml:space="preserve">Задачу упорядоченного доступа к разделяемым данным (устранение </w:t>
      </w:r>
      <w:proofErr w:type="spellStart"/>
      <w:r w:rsidRPr="00300072">
        <w:rPr>
          <w:rFonts w:ascii="Arial" w:eastAsiaTheme="minorEastAsia" w:hAnsi="Arial" w:cs="Arial"/>
          <w:color w:val="000000"/>
          <w:sz w:val="24"/>
          <w:szCs w:val="24"/>
          <w:lang w:val="ru-RU" w:eastAsia="ru-RU"/>
        </w:rPr>
        <w:t>race</w:t>
      </w:r>
      <w:proofErr w:type="spellEnd"/>
      <w:r w:rsidRPr="00300072">
        <w:rPr>
          <w:rFonts w:ascii="Arial" w:eastAsiaTheme="minorEastAsia" w:hAnsi="Arial" w:cs="Arial"/>
          <w:color w:val="000000"/>
          <w:sz w:val="24"/>
          <w:szCs w:val="24"/>
          <w:lang w:val="ru-RU" w:eastAsia="ru-RU"/>
        </w:rPr>
        <w:t xml:space="preserve"> </w:t>
      </w:r>
      <w:proofErr w:type="spellStart"/>
      <w:r w:rsidRPr="00300072">
        <w:rPr>
          <w:rFonts w:ascii="Arial" w:eastAsiaTheme="minorEastAsia" w:hAnsi="Arial" w:cs="Arial"/>
          <w:color w:val="000000"/>
          <w:sz w:val="24"/>
          <w:szCs w:val="24"/>
          <w:lang w:val="ru-RU" w:eastAsia="ru-RU"/>
        </w:rPr>
        <w:t>condition</w:t>
      </w:r>
      <w:proofErr w:type="spellEnd"/>
      <w:r w:rsidRPr="00300072">
        <w:rPr>
          <w:rFonts w:ascii="Arial" w:eastAsiaTheme="minorEastAsia" w:hAnsi="Arial" w:cs="Arial"/>
          <w:color w:val="000000"/>
          <w:sz w:val="24"/>
          <w:szCs w:val="24"/>
          <w:lang w:val="ru-RU" w:eastAsia="ru-RU"/>
        </w:rPr>
        <w:t>) в том случае, когда нам не важна его очередность, можно решить, если обеспечить каждому процессу эксклюзивное право доступа к этим данным. Каждый процесс, обращающийся к разделяемым ресурсам, </w:t>
      </w:r>
      <w:r w:rsidRPr="00300072">
        <w:rPr>
          <w:rFonts w:ascii="Arial" w:eastAsiaTheme="minorEastAsia" w:hAnsi="Arial" w:cs="Arial"/>
          <w:i/>
          <w:iCs/>
          <w:color w:val="000000"/>
          <w:sz w:val="24"/>
          <w:szCs w:val="24"/>
          <w:lang w:val="ru-RU" w:eastAsia="ru-RU"/>
        </w:rPr>
        <w:t>исключает </w:t>
      </w:r>
      <w:r w:rsidRPr="00300072">
        <w:rPr>
          <w:rFonts w:ascii="Arial" w:eastAsiaTheme="minorEastAsia" w:hAnsi="Arial" w:cs="Arial"/>
          <w:color w:val="000000"/>
          <w:sz w:val="24"/>
          <w:szCs w:val="24"/>
          <w:lang w:val="ru-RU" w:eastAsia="ru-RU"/>
        </w:rPr>
        <w:t>для всех других процессов возможность одновременного общения с этими ресурсами, если это может привести к недетерминированному поведению набора процессов. Такой прием называется </w:t>
      </w:r>
      <w:r w:rsidRPr="00300072">
        <w:rPr>
          <w:rFonts w:ascii="Arial" w:eastAsiaTheme="minorEastAsia" w:hAnsi="Arial" w:cs="Arial"/>
          <w:b/>
          <w:bCs/>
          <w:color w:val="000000"/>
          <w:sz w:val="24"/>
          <w:szCs w:val="24"/>
          <w:lang w:val="ru-RU" w:eastAsia="ru-RU"/>
        </w:rPr>
        <w:t>взаимоисключением</w:t>
      </w:r>
      <w:r w:rsidRPr="00300072">
        <w:rPr>
          <w:rFonts w:ascii="Arial" w:eastAsiaTheme="minorEastAsia" w:hAnsi="Arial" w:cs="Arial"/>
          <w:color w:val="000000"/>
          <w:sz w:val="24"/>
          <w:szCs w:val="24"/>
          <w:lang w:val="ru-RU" w:eastAsia="ru-RU"/>
        </w:rPr>
        <w:t> (</w:t>
      </w:r>
      <w:proofErr w:type="spellStart"/>
      <w:r w:rsidRPr="00300072">
        <w:rPr>
          <w:rFonts w:ascii="Arial" w:eastAsiaTheme="minorEastAsia" w:hAnsi="Arial" w:cs="Arial"/>
          <w:color w:val="000000"/>
          <w:sz w:val="24"/>
          <w:szCs w:val="24"/>
          <w:lang w:val="ru-RU" w:eastAsia="ru-RU"/>
        </w:rPr>
        <w:t>mutual</w:t>
      </w:r>
      <w:proofErr w:type="spellEnd"/>
      <w:r w:rsidRPr="00300072">
        <w:rPr>
          <w:rFonts w:ascii="Arial" w:eastAsiaTheme="minorEastAsia" w:hAnsi="Arial" w:cs="Arial"/>
          <w:color w:val="000000"/>
          <w:sz w:val="24"/>
          <w:szCs w:val="24"/>
          <w:lang w:val="ru-RU" w:eastAsia="ru-RU"/>
        </w:rPr>
        <w:t xml:space="preserve"> </w:t>
      </w:r>
      <w:proofErr w:type="spellStart"/>
      <w:r w:rsidRPr="00300072">
        <w:rPr>
          <w:rFonts w:ascii="Arial" w:eastAsiaTheme="minorEastAsia" w:hAnsi="Arial" w:cs="Arial"/>
          <w:color w:val="000000"/>
          <w:sz w:val="24"/>
          <w:szCs w:val="24"/>
          <w:lang w:val="ru-RU" w:eastAsia="ru-RU"/>
        </w:rPr>
        <w:t>exclusion</w:t>
      </w:r>
      <w:proofErr w:type="spellEnd"/>
      <w:r w:rsidRPr="00300072">
        <w:rPr>
          <w:rFonts w:ascii="Arial" w:eastAsiaTheme="minorEastAsia" w:hAnsi="Arial" w:cs="Arial"/>
          <w:color w:val="000000"/>
          <w:sz w:val="24"/>
          <w:szCs w:val="24"/>
          <w:lang w:val="ru-RU" w:eastAsia="ru-RU"/>
        </w:rPr>
        <w:t>). Если очередность доступа к разделяемым ресурсам важна для получения правильных результатов, то одними взаимоисключениями уже не обойтись, нужна </w:t>
      </w:r>
      <w:proofErr w:type="spellStart"/>
      <w:r w:rsidRPr="00300072">
        <w:rPr>
          <w:rFonts w:ascii="Arial" w:eastAsiaTheme="minorEastAsia" w:hAnsi="Arial" w:cs="Arial"/>
          <w:i/>
          <w:iCs/>
          <w:color w:val="000000"/>
          <w:sz w:val="24"/>
          <w:szCs w:val="24"/>
          <w:lang w:val="ru-RU" w:eastAsia="ru-RU"/>
        </w:rPr>
        <w:t>взаимосинхронизация</w:t>
      </w:r>
      <w:proofErr w:type="spellEnd"/>
      <w:r w:rsidRPr="00300072">
        <w:rPr>
          <w:rFonts w:ascii="Arial" w:eastAsiaTheme="minorEastAsia" w:hAnsi="Arial" w:cs="Arial"/>
          <w:color w:val="000000"/>
          <w:sz w:val="24"/>
          <w:szCs w:val="24"/>
          <w:lang w:val="ru-RU" w:eastAsia="ru-RU"/>
        </w:rPr>
        <w:t> поведения программ.</w:t>
      </w:r>
    </w:p>
    <w:p w14:paraId="1B46A7A9" w14:textId="77777777" w:rsidR="00300072" w:rsidRPr="00300072" w:rsidRDefault="00300072" w:rsidP="00300072">
      <w:pPr>
        <w:rPr>
          <w:rFonts w:eastAsiaTheme="minorEastAsia"/>
          <w:lang w:val="ru-RU" w:eastAsia="ru-RU"/>
        </w:rPr>
      </w:pPr>
      <w:bookmarkStart w:id="158" w:name="sect4"/>
      <w:bookmarkEnd w:id="158"/>
    </w:p>
    <w:p w14:paraId="54E88AD5" w14:textId="77777777" w:rsidR="002254F8" w:rsidRPr="00300072" w:rsidRDefault="002254F8">
      <w:pPr>
        <w:rPr>
          <w:lang w:val="ru-RU"/>
        </w:rPr>
      </w:pPr>
    </w:p>
    <w:sectPr w:rsidR="002254F8" w:rsidRPr="00300072" w:rsidSect="00BD5A78">
      <w:pgSz w:w="11906" w:h="16838"/>
      <w:pgMar w:top="1134"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6D4"/>
    <w:multiLevelType w:val="multilevel"/>
    <w:tmpl w:val="33720F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16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C0A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074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A7A48"/>
    <w:multiLevelType w:val="multilevel"/>
    <w:tmpl w:val="009805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D59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109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F1A72"/>
    <w:multiLevelType w:val="multilevel"/>
    <w:tmpl w:val="7BC812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A7439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41E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E6E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F4A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D29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0466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DF0D75"/>
    <w:multiLevelType w:val="multilevel"/>
    <w:tmpl w:val="FFFFFFFF"/>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470E63"/>
    <w:multiLevelType w:val="multilevel"/>
    <w:tmpl w:val="3E00E8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7BD1A5B"/>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44A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067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E840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A0C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A59DD"/>
    <w:multiLevelType w:val="multilevel"/>
    <w:tmpl w:val="742C26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18359388">
    <w:abstractNumId w:val="8"/>
  </w:num>
  <w:num w:numId="2" w16cid:durableId="549611601">
    <w:abstractNumId w:val="16"/>
  </w:num>
  <w:num w:numId="3" w16cid:durableId="884291585">
    <w:abstractNumId w:val="5"/>
  </w:num>
  <w:num w:numId="4" w16cid:durableId="1037394531">
    <w:abstractNumId w:val="2"/>
  </w:num>
  <w:num w:numId="5" w16cid:durableId="983319037">
    <w:abstractNumId w:val="6"/>
  </w:num>
  <w:num w:numId="6" w16cid:durableId="1122840248">
    <w:abstractNumId w:val="20"/>
  </w:num>
  <w:num w:numId="7" w16cid:durableId="70928449">
    <w:abstractNumId w:val="11"/>
  </w:num>
  <w:num w:numId="8" w16cid:durableId="531572913">
    <w:abstractNumId w:val="12"/>
  </w:num>
  <w:num w:numId="9" w16cid:durableId="1395933431">
    <w:abstractNumId w:val="1"/>
  </w:num>
  <w:num w:numId="10" w16cid:durableId="139924441">
    <w:abstractNumId w:val="9"/>
  </w:num>
  <w:num w:numId="11" w16cid:durableId="308632668">
    <w:abstractNumId w:val="19"/>
  </w:num>
  <w:num w:numId="12" w16cid:durableId="1866209520">
    <w:abstractNumId w:val="17"/>
  </w:num>
  <w:num w:numId="13" w16cid:durableId="1725567997">
    <w:abstractNumId w:val="18"/>
  </w:num>
  <w:num w:numId="14" w16cid:durableId="197478030">
    <w:abstractNumId w:val="3"/>
  </w:num>
  <w:num w:numId="15" w16cid:durableId="1887646445">
    <w:abstractNumId w:val="10"/>
  </w:num>
  <w:num w:numId="16" w16cid:durableId="1396247386">
    <w:abstractNumId w:val="13"/>
    <w:lvlOverride w:ilvl="0">
      <w:startOverride w:val="1"/>
    </w:lvlOverride>
  </w:num>
  <w:num w:numId="17" w16cid:durableId="872883753">
    <w:abstractNumId w:val="14"/>
  </w:num>
  <w:num w:numId="18" w16cid:durableId="501551875">
    <w:abstractNumId w:val="15"/>
  </w:num>
  <w:num w:numId="19" w16cid:durableId="161824906">
    <w:abstractNumId w:val="0"/>
  </w:num>
  <w:num w:numId="20" w16cid:durableId="1989162485">
    <w:abstractNumId w:val="4"/>
  </w:num>
  <w:num w:numId="21" w16cid:durableId="230234333">
    <w:abstractNumId w:val="21"/>
  </w:num>
  <w:num w:numId="22" w16cid:durableId="470751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72"/>
    <w:rsid w:val="001D4ACD"/>
    <w:rsid w:val="002254F8"/>
    <w:rsid w:val="002F30F8"/>
    <w:rsid w:val="00300072"/>
    <w:rsid w:val="0034392D"/>
    <w:rsid w:val="003A3C82"/>
    <w:rsid w:val="00460199"/>
    <w:rsid w:val="004A0F3C"/>
    <w:rsid w:val="004F19B4"/>
    <w:rsid w:val="005429AA"/>
    <w:rsid w:val="005921DF"/>
    <w:rsid w:val="006221A4"/>
    <w:rsid w:val="00654007"/>
    <w:rsid w:val="00A25ED7"/>
    <w:rsid w:val="00A92DC7"/>
    <w:rsid w:val="00AD6226"/>
    <w:rsid w:val="00BD5A78"/>
    <w:rsid w:val="00DB4733"/>
    <w:rsid w:val="00E960BB"/>
    <w:rsid w:val="00F3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CC02"/>
  <w15:chartTrackingRefBased/>
  <w15:docId w15:val="{E6374EF8-2216-424D-9225-EF6265A4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072"/>
    <w:pPr>
      <w:keepNext/>
      <w:keepLines/>
      <w:spacing w:before="240" w:after="0"/>
      <w:outlineLvl w:val="0"/>
    </w:pPr>
    <w:rPr>
      <w:rFonts w:asciiTheme="majorHAnsi" w:eastAsiaTheme="majorEastAsia" w:hAnsiTheme="majorHAnsi" w:cstheme="majorBidi"/>
      <w:color w:val="2F5496" w:themeColor="accent1" w:themeShade="BF"/>
      <w:sz w:val="32"/>
      <w:szCs w:val="32"/>
      <w:lang w:val="ru-RU" w:eastAsia="ru-RU"/>
    </w:rPr>
  </w:style>
  <w:style w:type="paragraph" w:styleId="Heading2">
    <w:name w:val="heading 2"/>
    <w:basedOn w:val="Normal"/>
    <w:next w:val="Normal"/>
    <w:link w:val="Heading2Char"/>
    <w:uiPriority w:val="9"/>
    <w:unhideWhenUsed/>
    <w:qFormat/>
    <w:rsid w:val="00300072"/>
    <w:pPr>
      <w:keepNext/>
      <w:keepLines/>
      <w:spacing w:before="40" w:after="0"/>
      <w:outlineLvl w:val="1"/>
    </w:pPr>
    <w:rPr>
      <w:rFonts w:asciiTheme="majorHAnsi" w:eastAsiaTheme="majorEastAsia" w:hAnsiTheme="majorHAnsi" w:cstheme="majorBidi"/>
      <w:color w:val="2F5496" w:themeColor="accent1" w:themeShade="BF"/>
      <w:sz w:val="26"/>
      <w:szCs w:val="26"/>
      <w:lang w:val="ru-RU" w:eastAsia="ru-RU"/>
    </w:rPr>
  </w:style>
  <w:style w:type="paragraph" w:styleId="Heading3">
    <w:name w:val="heading 3"/>
    <w:basedOn w:val="Normal"/>
    <w:next w:val="Normal"/>
    <w:link w:val="Heading3Char"/>
    <w:uiPriority w:val="9"/>
    <w:unhideWhenUsed/>
    <w:qFormat/>
    <w:rsid w:val="00300072"/>
    <w:pPr>
      <w:keepNext/>
      <w:keepLines/>
      <w:spacing w:before="40" w:after="0"/>
      <w:outlineLvl w:val="2"/>
    </w:pPr>
    <w:rPr>
      <w:rFonts w:asciiTheme="majorHAnsi" w:eastAsiaTheme="majorEastAsia" w:hAnsiTheme="majorHAnsi" w:cstheme="majorBidi"/>
      <w:color w:val="1F3763" w:themeColor="accent1" w:themeShade="7F"/>
      <w:sz w:val="24"/>
      <w:szCs w:val="24"/>
      <w:lang w:val="ru-RU" w:eastAsia="ru-RU"/>
    </w:rPr>
  </w:style>
  <w:style w:type="paragraph" w:styleId="Heading4">
    <w:name w:val="heading 4"/>
    <w:basedOn w:val="Normal"/>
    <w:link w:val="Heading4Char"/>
    <w:uiPriority w:val="9"/>
    <w:qFormat/>
    <w:rsid w:val="00300072"/>
    <w:pPr>
      <w:spacing w:before="100" w:beforeAutospacing="1" w:after="100" w:afterAutospacing="1" w:line="240" w:lineRule="auto"/>
      <w:outlineLvl w:val="3"/>
    </w:pPr>
    <w:rPr>
      <w:rFonts w:ascii="Times New Roman" w:eastAsiaTheme="minorEastAsia" w:hAnsi="Times New Roman" w:cs="Times New Roman"/>
      <w:b/>
      <w:bCs/>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72"/>
    <w:rPr>
      <w:rFonts w:asciiTheme="majorHAnsi" w:eastAsiaTheme="majorEastAsia" w:hAnsiTheme="majorHAnsi" w:cstheme="majorBidi"/>
      <w:color w:val="2F5496" w:themeColor="accent1" w:themeShade="BF"/>
      <w:sz w:val="32"/>
      <w:szCs w:val="32"/>
      <w:lang w:val="ru-RU" w:eastAsia="ru-RU"/>
    </w:rPr>
  </w:style>
  <w:style w:type="character" w:customStyle="1" w:styleId="Heading2Char">
    <w:name w:val="Heading 2 Char"/>
    <w:basedOn w:val="DefaultParagraphFont"/>
    <w:link w:val="Heading2"/>
    <w:uiPriority w:val="9"/>
    <w:rsid w:val="00300072"/>
    <w:rPr>
      <w:rFonts w:asciiTheme="majorHAnsi" w:eastAsiaTheme="majorEastAsia" w:hAnsiTheme="majorHAnsi" w:cstheme="majorBidi"/>
      <w:color w:val="2F5496" w:themeColor="accent1" w:themeShade="BF"/>
      <w:sz w:val="26"/>
      <w:szCs w:val="26"/>
      <w:lang w:val="ru-RU" w:eastAsia="ru-RU"/>
    </w:rPr>
  </w:style>
  <w:style w:type="character" w:customStyle="1" w:styleId="Heading3Char">
    <w:name w:val="Heading 3 Char"/>
    <w:basedOn w:val="DefaultParagraphFont"/>
    <w:link w:val="Heading3"/>
    <w:uiPriority w:val="9"/>
    <w:rsid w:val="00300072"/>
    <w:rPr>
      <w:rFonts w:asciiTheme="majorHAnsi" w:eastAsiaTheme="majorEastAsia" w:hAnsiTheme="majorHAnsi" w:cstheme="majorBidi"/>
      <w:color w:val="1F3763" w:themeColor="accent1" w:themeShade="7F"/>
      <w:sz w:val="24"/>
      <w:szCs w:val="24"/>
      <w:lang w:val="ru-RU" w:eastAsia="ru-RU"/>
    </w:rPr>
  </w:style>
  <w:style w:type="character" w:customStyle="1" w:styleId="Heading4Char">
    <w:name w:val="Heading 4 Char"/>
    <w:basedOn w:val="DefaultParagraphFont"/>
    <w:link w:val="Heading4"/>
    <w:uiPriority w:val="9"/>
    <w:rsid w:val="00300072"/>
    <w:rPr>
      <w:rFonts w:ascii="Times New Roman" w:eastAsiaTheme="minorEastAsia" w:hAnsi="Times New Roman" w:cs="Times New Roman"/>
      <w:b/>
      <w:bCs/>
      <w:sz w:val="24"/>
      <w:szCs w:val="24"/>
      <w:lang w:val="ru-RU" w:eastAsia="ru-RU"/>
    </w:rPr>
  </w:style>
  <w:style w:type="numbering" w:customStyle="1" w:styleId="1">
    <w:name w:val="Нет списка1"/>
    <w:next w:val="NoList"/>
    <w:uiPriority w:val="99"/>
    <w:semiHidden/>
    <w:unhideWhenUsed/>
    <w:rsid w:val="00300072"/>
  </w:style>
  <w:style w:type="character" w:styleId="Hyperlink">
    <w:name w:val="Hyperlink"/>
    <w:basedOn w:val="DefaultParagraphFont"/>
    <w:uiPriority w:val="99"/>
    <w:semiHidden/>
    <w:unhideWhenUsed/>
    <w:rsid w:val="00300072"/>
    <w:rPr>
      <w:color w:val="0000FF"/>
      <w:u w:val="single"/>
    </w:rPr>
  </w:style>
  <w:style w:type="paragraph" w:styleId="z-TopofForm">
    <w:name w:val="HTML Top of Form"/>
    <w:basedOn w:val="Normal"/>
    <w:next w:val="Normal"/>
    <w:link w:val="z-TopofFormChar"/>
    <w:hidden/>
    <w:uiPriority w:val="99"/>
    <w:semiHidden/>
    <w:unhideWhenUsed/>
    <w:rsid w:val="00300072"/>
    <w:pPr>
      <w:pBdr>
        <w:bottom w:val="single" w:sz="6" w:space="1" w:color="auto"/>
      </w:pBdr>
      <w:spacing w:after="0" w:line="240" w:lineRule="auto"/>
      <w:jc w:val="center"/>
    </w:pPr>
    <w:rPr>
      <w:rFonts w:ascii="Arial" w:eastAsiaTheme="minorEastAsia" w:hAnsi="Arial" w:cs="Arial"/>
      <w:vanish/>
      <w:sz w:val="16"/>
      <w:szCs w:val="16"/>
      <w:lang w:val="ru-RU" w:eastAsia="ru-RU"/>
    </w:rPr>
  </w:style>
  <w:style w:type="character" w:customStyle="1" w:styleId="z-TopofFormChar">
    <w:name w:val="z-Top of Form Char"/>
    <w:basedOn w:val="DefaultParagraphFont"/>
    <w:link w:val="z-TopofForm"/>
    <w:uiPriority w:val="99"/>
    <w:semiHidden/>
    <w:rsid w:val="00300072"/>
    <w:rPr>
      <w:rFonts w:ascii="Arial" w:eastAsiaTheme="minorEastAsia" w:hAnsi="Arial" w:cs="Arial"/>
      <w:vanish/>
      <w:sz w:val="16"/>
      <w:szCs w:val="16"/>
      <w:lang w:val="ru-RU" w:eastAsia="ru-RU"/>
    </w:rPr>
  </w:style>
  <w:style w:type="paragraph" w:styleId="z-BottomofForm">
    <w:name w:val="HTML Bottom of Form"/>
    <w:basedOn w:val="Normal"/>
    <w:next w:val="Normal"/>
    <w:link w:val="z-BottomofFormChar"/>
    <w:hidden/>
    <w:uiPriority w:val="99"/>
    <w:semiHidden/>
    <w:unhideWhenUsed/>
    <w:rsid w:val="00300072"/>
    <w:pPr>
      <w:pBdr>
        <w:top w:val="single" w:sz="6" w:space="1" w:color="auto"/>
      </w:pBdr>
      <w:spacing w:after="0" w:line="240" w:lineRule="auto"/>
      <w:jc w:val="center"/>
    </w:pPr>
    <w:rPr>
      <w:rFonts w:ascii="Arial" w:eastAsiaTheme="minorEastAsia" w:hAnsi="Arial" w:cs="Arial"/>
      <w:vanish/>
      <w:sz w:val="16"/>
      <w:szCs w:val="16"/>
      <w:lang w:val="ru-RU" w:eastAsia="ru-RU"/>
    </w:rPr>
  </w:style>
  <w:style w:type="character" w:customStyle="1" w:styleId="z-BottomofFormChar">
    <w:name w:val="z-Bottom of Form Char"/>
    <w:basedOn w:val="DefaultParagraphFont"/>
    <w:link w:val="z-BottomofForm"/>
    <w:uiPriority w:val="99"/>
    <w:semiHidden/>
    <w:rsid w:val="00300072"/>
    <w:rPr>
      <w:rFonts w:ascii="Arial" w:eastAsiaTheme="minorEastAsia" w:hAnsi="Arial" w:cs="Arial"/>
      <w:vanish/>
      <w:sz w:val="16"/>
      <w:szCs w:val="16"/>
      <w:lang w:val="ru-RU" w:eastAsia="ru-RU"/>
    </w:rPr>
  </w:style>
  <w:style w:type="paragraph" w:customStyle="1" w:styleId="wf-main-navitem">
    <w:name w:val="wf-main-nav__item"/>
    <w:basedOn w:val="Normal"/>
    <w:rsid w:val="00300072"/>
    <w:pPr>
      <w:spacing w:before="100" w:beforeAutospacing="1" w:after="100" w:afterAutospacing="1" w:line="240" w:lineRule="auto"/>
    </w:pPr>
    <w:rPr>
      <w:rFonts w:ascii="Times New Roman" w:eastAsiaTheme="minorEastAsia" w:hAnsi="Times New Roman" w:cs="Times New Roman"/>
      <w:sz w:val="24"/>
      <w:szCs w:val="24"/>
      <w:lang w:val="ru-RU" w:eastAsia="ru-RU"/>
    </w:rPr>
  </w:style>
  <w:style w:type="paragraph" w:styleId="NormalWeb">
    <w:name w:val="Normal (Web)"/>
    <w:basedOn w:val="Normal"/>
    <w:uiPriority w:val="99"/>
    <w:unhideWhenUsed/>
    <w:rsid w:val="00300072"/>
    <w:pPr>
      <w:spacing w:before="100" w:beforeAutospacing="1" w:after="100" w:afterAutospacing="1" w:line="240" w:lineRule="auto"/>
    </w:pPr>
    <w:rPr>
      <w:rFonts w:ascii="Times New Roman" w:eastAsiaTheme="minorEastAsia" w:hAnsi="Times New Roman" w:cs="Times New Roman"/>
      <w:sz w:val="24"/>
      <w:szCs w:val="24"/>
      <w:lang w:val="ru-RU" w:eastAsia="ru-RU"/>
    </w:rPr>
  </w:style>
  <w:style w:type="character" w:customStyle="1" w:styleId="chapter-titlea">
    <w:name w:val="chapter-titlea"/>
    <w:basedOn w:val="DefaultParagraphFont"/>
    <w:rsid w:val="00300072"/>
  </w:style>
  <w:style w:type="character" w:styleId="Strong">
    <w:name w:val="Strong"/>
    <w:basedOn w:val="DefaultParagraphFont"/>
    <w:uiPriority w:val="22"/>
    <w:qFormat/>
    <w:rsid w:val="00300072"/>
    <w:rPr>
      <w:b/>
      <w:bCs/>
    </w:rPr>
  </w:style>
  <w:style w:type="paragraph" w:styleId="ListParagraph">
    <w:name w:val="List Paragraph"/>
    <w:basedOn w:val="Normal"/>
    <w:uiPriority w:val="34"/>
    <w:qFormat/>
    <w:rsid w:val="00300072"/>
    <w:pPr>
      <w:ind w:left="720"/>
      <w:contextualSpacing/>
    </w:pPr>
    <w:rPr>
      <w:rFonts w:eastAsiaTheme="minorEastAsia"/>
      <w:lang w:val="ru-RU" w:eastAsia="ru-RU"/>
    </w:rPr>
  </w:style>
  <w:style w:type="paragraph" w:customStyle="1" w:styleId="rfwpremovedmarginbottom">
    <w:name w:val="rfwp_removedmarginbottom"/>
    <w:basedOn w:val="Normal"/>
    <w:rsid w:val="00300072"/>
    <w:pPr>
      <w:spacing w:before="100" w:beforeAutospacing="1" w:after="100" w:afterAutospacing="1" w:line="240" w:lineRule="auto"/>
    </w:pPr>
    <w:rPr>
      <w:rFonts w:ascii="Times New Roman" w:eastAsiaTheme="minorEastAsia" w:hAnsi="Times New Roman" w:cs="Times New Roman"/>
      <w:sz w:val="24"/>
      <w:szCs w:val="24"/>
      <w:lang w:val="ru-RU" w:eastAsia="ru-RU"/>
    </w:rPr>
  </w:style>
  <w:style w:type="character" w:styleId="HTMLCode">
    <w:name w:val="HTML Code"/>
    <w:basedOn w:val="DefaultParagraphFont"/>
    <w:uiPriority w:val="99"/>
    <w:semiHidden/>
    <w:unhideWhenUsed/>
    <w:rsid w:val="00300072"/>
    <w:rPr>
      <w:rFonts w:ascii="Courier New" w:eastAsiaTheme="minorEastAsia" w:hAnsi="Courier New" w:cs="Courier New"/>
      <w:sz w:val="20"/>
      <w:szCs w:val="20"/>
    </w:rPr>
  </w:style>
  <w:style w:type="character" w:styleId="HTMLTypewriter">
    <w:name w:val="HTML Typewriter"/>
    <w:basedOn w:val="DefaultParagraphFont"/>
    <w:uiPriority w:val="99"/>
    <w:semiHidden/>
    <w:unhideWhenUsed/>
    <w:rsid w:val="00300072"/>
    <w:rPr>
      <w:rFonts w:ascii="Courier New" w:eastAsiaTheme="minorEastAsia" w:hAnsi="Courier New" w:cs="Courier New"/>
      <w:sz w:val="20"/>
      <w:szCs w:val="20"/>
    </w:rPr>
  </w:style>
  <w:style w:type="character" w:customStyle="1" w:styleId="10">
    <w:name w:val="Обычный1"/>
    <w:basedOn w:val="DefaultParagraphFont"/>
    <w:rsid w:val="00300072"/>
  </w:style>
  <w:style w:type="character" w:customStyle="1" w:styleId="page">
    <w:name w:val="page"/>
    <w:basedOn w:val="DefaultParagraphFont"/>
    <w:rsid w:val="00300072"/>
  </w:style>
  <w:style w:type="paragraph" w:styleId="HTMLPreformatted">
    <w:name w:val="HTML Preformatted"/>
    <w:basedOn w:val="Normal"/>
    <w:link w:val="HTMLPreformattedChar"/>
    <w:uiPriority w:val="99"/>
    <w:semiHidden/>
    <w:unhideWhenUsed/>
    <w:rsid w:val="003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300072"/>
    <w:rPr>
      <w:rFonts w:ascii="Courier New" w:eastAsiaTheme="minorEastAsia" w:hAnsi="Courier New" w:cs="Courier New"/>
      <w:sz w:val="20"/>
      <w:szCs w:val="20"/>
      <w:lang w:val="ru-RU" w:eastAsia="ru-RU"/>
    </w:rPr>
  </w:style>
  <w:style w:type="character" w:customStyle="1" w:styleId="keyword">
    <w:name w:val="keyword"/>
    <w:basedOn w:val="DefaultParagraphFont"/>
    <w:rsid w:val="00300072"/>
  </w:style>
  <w:style w:type="character" w:customStyle="1" w:styleId="texample">
    <w:name w:val="texample"/>
    <w:basedOn w:val="DefaultParagraphFont"/>
    <w:rsid w:val="00300072"/>
  </w:style>
  <w:style w:type="paragraph" w:customStyle="1" w:styleId="Default">
    <w:name w:val="Default"/>
    <w:rsid w:val="00300072"/>
    <w:pPr>
      <w:autoSpaceDE w:val="0"/>
      <w:autoSpaceDN w:val="0"/>
      <w:adjustRightInd w:val="0"/>
      <w:spacing w:after="0" w:line="240" w:lineRule="auto"/>
    </w:pPr>
    <w:rPr>
      <w:rFonts w:ascii="Trebuchet MS" w:eastAsiaTheme="minorEastAsia" w:hAnsi="Trebuchet MS" w:cs="Trebuchet MS"/>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5684">
      <w:bodyDiv w:val="1"/>
      <w:marLeft w:val="0"/>
      <w:marRight w:val="0"/>
      <w:marTop w:val="0"/>
      <w:marBottom w:val="0"/>
      <w:divBdr>
        <w:top w:val="none" w:sz="0" w:space="0" w:color="auto"/>
        <w:left w:val="none" w:sz="0" w:space="0" w:color="auto"/>
        <w:bottom w:val="none" w:sz="0" w:space="0" w:color="auto"/>
        <w:right w:val="none" w:sz="0" w:space="0" w:color="auto"/>
      </w:divBdr>
    </w:div>
    <w:div w:id="357702994">
      <w:bodyDiv w:val="1"/>
      <w:marLeft w:val="0"/>
      <w:marRight w:val="0"/>
      <w:marTop w:val="0"/>
      <w:marBottom w:val="0"/>
      <w:divBdr>
        <w:top w:val="none" w:sz="0" w:space="0" w:color="auto"/>
        <w:left w:val="none" w:sz="0" w:space="0" w:color="auto"/>
        <w:bottom w:val="none" w:sz="0" w:space="0" w:color="auto"/>
        <w:right w:val="none" w:sz="0" w:space="0" w:color="auto"/>
      </w:divBdr>
      <w:divsChild>
        <w:div w:id="952126133">
          <w:marLeft w:val="0"/>
          <w:marRight w:val="0"/>
          <w:marTop w:val="0"/>
          <w:marBottom w:val="0"/>
          <w:divBdr>
            <w:top w:val="none" w:sz="0" w:space="0" w:color="auto"/>
            <w:left w:val="none" w:sz="0" w:space="0" w:color="auto"/>
            <w:bottom w:val="none" w:sz="0" w:space="0" w:color="auto"/>
            <w:right w:val="none" w:sz="0" w:space="0" w:color="auto"/>
          </w:divBdr>
          <w:divsChild>
            <w:div w:id="2056346111">
              <w:marLeft w:val="0"/>
              <w:marRight w:val="0"/>
              <w:marTop w:val="0"/>
              <w:marBottom w:val="0"/>
              <w:divBdr>
                <w:top w:val="none" w:sz="0" w:space="0" w:color="auto"/>
                <w:left w:val="none" w:sz="0" w:space="0" w:color="auto"/>
                <w:bottom w:val="none" w:sz="0" w:space="0" w:color="auto"/>
                <w:right w:val="none" w:sz="0" w:space="0" w:color="auto"/>
              </w:divBdr>
              <w:divsChild>
                <w:div w:id="8382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9559">
      <w:bodyDiv w:val="1"/>
      <w:marLeft w:val="0"/>
      <w:marRight w:val="0"/>
      <w:marTop w:val="0"/>
      <w:marBottom w:val="0"/>
      <w:divBdr>
        <w:top w:val="none" w:sz="0" w:space="0" w:color="auto"/>
        <w:left w:val="none" w:sz="0" w:space="0" w:color="auto"/>
        <w:bottom w:val="none" w:sz="0" w:space="0" w:color="auto"/>
        <w:right w:val="none" w:sz="0" w:space="0" w:color="auto"/>
      </w:divBdr>
    </w:div>
    <w:div w:id="576131877">
      <w:bodyDiv w:val="1"/>
      <w:marLeft w:val="0"/>
      <w:marRight w:val="0"/>
      <w:marTop w:val="0"/>
      <w:marBottom w:val="0"/>
      <w:divBdr>
        <w:top w:val="none" w:sz="0" w:space="0" w:color="auto"/>
        <w:left w:val="none" w:sz="0" w:space="0" w:color="auto"/>
        <w:bottom w:val="none" w:sz="0" w:space="0" w:color="auto"/>
        <w:right w:val="none" w:sz="0" w:space="0" w:color="auto"/>
      </w:divBdr>
    </w:div>
    <w:div w:id="1927417142">
      <w:bodyDiv w:val="1"/>
      <w:marLeft w:val="0"/>
      <w:marRight w:val="0"/>
      <w:marTop w:val="0"/>
      <w:marBottom w:val="0"/>
      <w:divBdr>
        <w:top w:val="none" w:sz="0" w:space="0" w:color="auto"/>
        <w:left w:val="none" w:sz="0" w:space="0" w:color="auto"/>
        <w:bottom w:val="none" w:sz="0" w:space="0" w:color="auto"/>
        <w:right w:val="none" w:sz="0" w:space="0" w:color="auto"/>
      </w:divBdr>
    </w:div>
    <w:div w:id="2111850334">
      <w:bodyDiv w:val="1"/>
      <w:marLeft w:val="0"/>
      <w:marRight w:val="0"/>
      <w:marTop w:val="0"/>
      <w:marBottom w:val="0"/>
      <w:divBdr>
        <w:top w:val="none" w:sz="0" w:space="0" w:color="auto"/>
        <w:left w:val="none" w:sz="0" w:space="0" w:color="auto"/>
        <w:bottom w:val="none" w:sz="0" w:space="0" w:color="auto"/>
        <w:right w:val="none" w:sz="0" w:space="0" w:color="auto"/>
      </w:divBdr>
      <w:divsChild>
        <w:div w:id="2097897136">
          <w:marLeft w:val="0"/>
          <w:marRight w:val="0"/>
          <w:marTop w:val="0"/>
          <w:marBottom w:val="0"/>
          <w:divBdr>
            <w:top w:val="none" w:sz="0" w:space="0" w:color="auto"/>
            <w:left w:val="none" w:sz="0" w:space="0" w:color="auto"/>
            <w:bottom w:val="none" w:sz="0" w:space="0" w:color="auto"/>
            <w:right w:val="none" w:sz="0" w:space="0" w:color="auto"/>
          </w:divBdr>
        </w:div>
        <w:div w:id="1267008600">
          <w:marLeft w:val="0"/>
          <w:marRight w:val="0"/>
          <w:marTop w:val="0"/>
          <w:marBottom w:val="0"/>
          <w:divBdr>
            <w:top w:val="none" w:sz="0" w:space="0" w:color="auto"/>
            <w:left w:val="none" w:sz="0" w:space="0" w:color="auto"/>
            <w:bottom w:val="none" w:sz="0" w:space="0" w:color="auto"/>
            <w:right w:val="none" w:sz="0" w:space="0" w:color="auto"/>
          </w:divBdr>
        </w:div>
        <w:div w:id="862792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m.wikipedia.org/wiki/ONC_RPC" TargetMode="External"/><Relationship Id="rId21" Type="http://schemas.openxmlformats.org/officeDocument/2006/relationships/hyperlink" Target="https://ru.m.wikipedia.org/wiki/%D0%90%D0%B4%D1%80%D0%B5%D1%81%D0%BD%D0%BE%D0%B5_%D0%BF%D1%80%D0%BE%D1%81%D1%82%D1%80%D0%B0%D0%BD%D1%81%D1%82%D0%B2%D0%BE" TargetMode="External"/><Relationship Id="rId42" Type="http://schemas.openxmlformats.org/officeDocument/2006/relationships/hyperlink" Target="https://ru.m.wikipedia.org/wiki/%D0%9E%D0%BF%D0%B5%D1%80%D0%B0%D1%86%D0%B8%D0%BE%D0%BD%D0%BD%D0%B0%D1%8F_%D1%81%D0%B8%D1%81%D1%82%D0%B5%D0%BC%D0%B0" TargetMode="External"/><Relationship Id="rId63" Type="http://schemas.openxmlformats.org/officeDocument/2006/relationships/hyperlink" Target="https://ru.m.wikipedia.org/wiki/API" TargetMode="External"/><Relationship Id="rId84" Type="http://schemas.openxmlformats.org/officeDocument/2006/relationships/hyperlink" Target="https://ru.m.wikipedia.org/wiki/%D0%9F%D1%80%D0%BE%D0%B3%D1%80%D0%B0%D0%BC%D0%BC%D0%B8%D1%80%D0%BE%D0%B2%D0%B0%D0%BD%D0%B8%D0%B5" TargetMode="External"/><Relationship Id="rId138" Type="http://schemas.openxmlformats.org/officeDocument/2006/relationships/hyperlink" Target="https://ru.m.wikipedia.org/wiki/%D0%A8%D0%B8%D1%80%D0%BE%D0%BA%D0%BE%D0%B2%D0%B5%D1%89%D0%B0%D1%82%D0%B5%D0%BB%D1%8C%D0%BD%D1%8B%D0%B9_%D0%BA%D0%B0%D0%BD%D0%B0%D0%BB" TargetMode="External"/><Relationship Id="rId107" Type="http://schemas.openxmlformats.org/officeDocument/2006/relationships/hyperlink" Target="https://ru.m.wikipedia.org/wiki/%D0%A0%D0%B0%D0%B7%D0%B4%D0%B5%D0%BB%D1%8F%D0%B5%D0%BC%D0%B0%D1%8F_%D0%BF%D0%B0%D0%BC%D1%8F%D1%82%D1%8C" TargetMode="External"/><Relationship Id="rId11" Type="http://schemas.openxmlformats.org/officeDocument/2006/relationships/hyperlink" Target="https://ru.m.wikipedia.org/wiki/%D0%9F%D1%80%D0%BE%D1%86%D0%B5%D1%81%D1%81_(%D0%B8%D0%BD%D1%84%D0%BE%D1%80%D0%BC%D0%B0%D1%82%D0%B8%D0%BA%D0%B0)" TargetMode="External"/><Relationship Id="rId32" Type="http://schemas.openxmlformats.org/officeDocument/2006/relationships/hyperlink" Target="https://ru.m.wikipedia.org/wiki/%D0%A1%D1%82%D0%B0%D0%BD%D0%B4%D0%B0%D1%80%D1%82%D0%BD%D0%B0%D1%8F_%D0%B1%D0%B8%D0%B1%D0%BB%D0%B8%D0%BE%D1%82%D0%B5%D0%BA%D0%B0_%D1%8F%D0%B7%D1%8B%D0%BA%D0%B0_%D0%A1%D0%B8" TargetMode="External"/><Relationship Id="rId53" Type="http://schemas.openxmlformats.org/officeDocument/2006/relationships/hyperlink" Target="https://ru.m.wikipedia.org/wiki/RMI" TargetMode="External"/><Relationship Id="rId74" Type="http://schemas.openxmlformats.org/officeDocument/2006/relationships/hyperlink" Target="https://ru.m.wikipedia.org/wiki/API" TargetMode="External"/><Relationship Id="rId128" Type="http://schemas.openxmlformats.org/officeDocument/2006/relationships/hyperlink" Target="https://ru.m.wikipedia.org/wiki/%D0%9E%D1%82%D0%BE%D0%B1%D1%80%D0%B0%D0%B6%D0%B5%D0%BD%D0%B8%D0%B5_%D1%84%D0%B0%D0%B9%D0%BB%D0%B0_%D0%BD%D0%B0_%D0%BF%D0%B0%D0%BC%D1%8F%D1%82%D1%8C" TargetMode="External"/><Relationship Id="rId149" Type="http://schemas.openxmlformats.org/officeDocument/2006/relationships/fontTable" Target="fontTable.xml"/><Relationship Id="rId5" Type="http://schemas.openxmlformats.org/officeDocument/2006/relationships/image" Target="media/image1.png"/><Relationship Id="rId95" Type="http://schemas.openxmlformats.org/officeDocument/2006/relationships/hyperlink" Target="https://ru.m.wikipedia.org/wiki/FIFO" TargetMode="External"/><Relationship Id="rId22" Type="http://schemas.openxmlformats.org/officeDocument/2006/relationships/hyperlink" Target="https://ru.m.wikipedia.org/wiki/%D0%9F%D1%80%D0%BE%D1%86%D0%B5%D1%81%D1%81_(%D0%B8%D0%BD%D1%84%D0%BE%D1%80%D0%BC%D0%B0%D1%82%D0%B8%D0%BA%D0%B0)" TargetMode="External"/><Relationship Id="rId27" Type="http://schemas.openxmlformats.org/officeDocument/2006/relationships/hyperlink" Target="https://ru.m.wikipedia.org/wiki/%D0%9E%D0%BF%D0%B5%D1%80%D0%B0%D1%86%D0%B8%D0%BE%D0%BD%D0%BD%D0%B0%D1%8F_%D1%81%D0%B8%D1%81%D1%82%D0%B5%D0%BC%D0%B0" TargetMode="External"/><Relationship Id="rId43" Type="http://schemas.openxmlformats.org/officeDocument/2006/relationships/hyperlink" Target="https://ru.m.wikipedia.org/wiki/POSIX" TargetMode="External"/><Relationship Id="rId48" Type="http://schemas.openxmlformats.org/officeDocument/2006/relationships/hyperlink" Target="https://ru.m.wikipedia.org/wiki/%D0%9E%D0%BF%D0%B5%D1%80%D0%B0%D1%86%D0%B8%D0%BE%D0%BD%D0%BD%D0%B0%D1%8F_%D1%81%D0%B8%D1%81%D1%82%D0%B5%D0%BC%D0%B0" TargetMode="External"/><Relationship Id="rId64" Type="http://schemas.openxmlformats.org/officeDocument/2006/relationships/hyperlink" Target="https://ru.m.wikipedia.org/wiki/POSIX" TargetMode="External"/><Relationship Id="rId69" Type="http://schemas.openxmlformats.org/officeDocument/2006/relationships/hyperlink" Target="https://ru.m.wikipedia.org/wiki/%D0%9D%D0%BE%D1%81%D0%B8%D1%82%D0%B5%D0%BB%D1%8C_%D0%B8%D0%BD%D1%84%D0%BE%D1%80%D0%BC%D0%B0%D1%86%D0%B8%D0%B8" TargetMode="External"/><Relationship Id="rId113" Type="http://schemas.openxmlformats.org/officeDocument/2006/relationships/hyperlink" Target="https://ru.m.wikipedia.org/wiki/%D0%A0%D0%B0%D0%B7%D0%B4%D0%B5%D0%BB%D1%8F%D0%B5%D0%BC%D0%B0%D1%8F_%D0%BF%D0%B0%D0%BC%D1%8F%D1%82%D1%8C" TargetMode="External"/><Relationship Id="rId118" Type="http://schemas.openxmlformats.org/officeDocument/2006/relationships/hyperlink" Target="https://ru.m.wikipedia.org/wiki/CORBA" TargetMode="External"/><Relationship Id="rId134" Type="http://schemas.openxmlformats.org/officeDocument/2006/relationships/hyperlink" Target="https://ru.m.wikipedia.org/wiki/%D0%9A%D0%BE%D0%BC%D0%BF%D0%BE%D0%BD%D0%B5%D0%BD%D1%82%D0%BD%D0%BE-%D0%BE%D1%80%D0%B8%D0%B5%D0%BD%D1%82%D0%B8%D1%80%D0%BE%D0%B2%D0%B0%D0%BD%D0%BD%D0%BE%D0%B5_%D0%BF%D1%80%D0%BE%D0%B3%D1%80%D0%B0%D0%BC%D0%BC%D0%B8%D1%80%D0%BE%D0%B2%D0%B0%D0%BD%D0%B8%D0%B5" TargetMode="External"/><Relationship Id="rId139" Type="http://schemas.openxmlformats.org/officeDocument/2006/relationships/hyperlink" Target="https://ru.m.wikipedia.org/wiki/%D0%9A%D0%BE%D0%BC%D0%BF%D1%8C%D1%8E%D1%82%D0%B5%D1%80%D0%BD%D0%B0%D1%8F_%D1%81%D0%B5%D1%82%D1%8C" TargetMode="External"/><Relationship Id="rId80" Type="http://schemas.openxmlformats.org/officeDocument/2006/relationships/hyperlink" Target="https://ru.m.wikipedia.org/wiki/%D0%9E%D0%BF%D0%B5%D1%80%D0%B0%D1%86%D0%B8%D0%BE%D0%BD%D0%BD%D0%B0%D1%8F_%D1%81%D0%B8%D1%81%D1%82%D0%B5%D0%BC%D0%B0" TargetMode="External"/><Relationship Id="rId85" Type="http://schemas.openxmlformats.org/officeDocument/2006/relationships/hyperlink" Target="https://ru.m.wikipedia.org/wiki/%D0%90%D0%BD%D0%B3%D0%BB%D0%B8%D0%B9%D1%81%D0%BA%D0%B8%D0%B9_%D1%8F%D0%B7%D1%8B%D0%BA" TargetMode="External"/><Relationship Id="rId150" Type="http://schemas.openxmlformats.org/officeDocument/2006/relationships/theme" Target="theme/theme1.xml"/><Relationship Id="rId12" Type="http://schemas.openxmlformats.org/officeDocument/2006/relationships/hyperlink" Target="https://ru.m.wikipedia.org/wiki/%D0%AF%D0%B4%D1%80%D0%BE_%D0%BE%D0%BF%D0%B5%D1%80%D0%B0%D1%86%D0%B8%D0%BE%D0%BD%D0%BD%D0%BE%D0%B9_%D1%81%D0%B8%D1%81%D1%82%D0%B5%D0%BC%D1%8B" TargetMode="External"/><Relationship Id="rId17" Type="http://schemas.openxmlformats.org/officeDocument/2006/relationships/hyperlink" Target="https://ru.m.wikipedia.org/wiki/%D0%A1%D0%B8%D0%BD%D1%85%D1%80%D0%BE%D0%BD%D0%B8%D0%B7%D0%B0%D1%86%D0%B8%D1%8F_(%D0%B8%D0%BD%D1%84%D0%BE%D1%80%D0%BC%D0%B0%D1%82%D0%B8%D0%BA%D0%B0)" TargetMode="External"/><Relationship Id="rId33" Type="http://schemas.openxmlformats.org/officeDocument/2006/relationships/hyperlink" Target="https://ru.m.wikipedia.org/wiki/%D0%A1%D0%BE%D0%BA%D0%B5%D1%82_(%D0%BF%D1%80%D0%BE%D0%B3%D1%80%D0%B0%D0%BC%D0%BC%D0%BD%D1%8B%D0%B9_%D0%B8%D0%BD%D1%82%D0%B5%D1%80%D1%84%D0%B5%D0%B9%D1%81)" TargetMode="External"/><Relationship Id="rId38" Type="http://schemas.openxmlformats.org/officeDocument/2006/relationships/hyperlink" Target="https://ru.m.wikipedia.org/wiki/%D0%98%D0%BC%D0%B5%D0%BD%D0%BE%D0%B2%D0%B0%D0%BD%D0%BD%D1%8B%D0%B9_%D0%BA%D0%B0%D0%BD%D0%B0%D0%BB" TargetMode="External"/><Relationship Id="rId59" Type="http://schemas.openxmlformats.org/officeDocument/2006/relationships/hyperlink" Target="https://ru.m.wikipedia.org/wiki/%D0%A1%D0%BE%D1%81%D1%82%D0%BE%D1%8F%D0%BD%D0%B8%D0%B5_%D0%B3%D0%BE%D0%BD%D0%BA%D0%B8" TargetMode="External"/><Relationship Id="rId103" Type="http://schemas.openxmlformats.org/officeDocument/2006/relationships/hyperlink" Target="https://ru.m.wikipedia.org/wiki/%D0%A0%D0%B0%D0%B7%D0%B4%D0%B5%D0%BB%D1%8F%D0%B5%D0%BC%D0%B0%D1%8F_%D0%BF%D0%B0%D0%BC%D1%8F%D1%82%D1%8C" TargetMode="External"/><Relationship Id="rId108" Type="http://schemas.openxmlformats.org/officeDocument/2006/relationships/hyperlink" Target="https://ru.m.wikipedia.org/wiki/%D0%A4%D0%B0%D0%B9%D0%BB:%D0%A0%D0%B0%D0%B7%D0%B4%D0%B5%D0%BB%D1%8F%D0%B5%D0%BC%D0%B0%D1%8F_%D0%BF%D0%B0%D0%BC%D1%8F%D1%82%D1%8C_(Shared_Memory).png" TargetMode="External"/><Relationship Id="rId124" Type="http://schemas.openxmlformats.org/officeDocument/2006/relationships/hyperlink" Target="https://ru.m.wikipedia.org/wiki/D-Bus" TargetMode="External"/><Relationship Id="rId129" Type="http://schemas.openxmlformats.org/officeDocument/2006/relationships/hyperlink" Target="https://ru.m.wikipedia.org/wiki/%D0%9E%D1%82%D0%BE%D0%B1%D1%80%D0%B0%D0%B6%D0%B5%D0%BD%D0%B8%D0%B5_%D1%84%D0%B0%D0%B9%D0%BB%D0%B0_%D0%BD%D0%B0_%D0%BF%D0%B0%D0%BC%D1%8F%D1%82%D1%8C" TargetMode="External"/><Relationship Id="rId54" Type="http://schemas.openxmlformats.org/officeDocument/2006/relationships/hyperlink" Target="https://ru.m.wikipedia.org/wiki/CORBA" TargetMode="External"/><Relationship Id="rId70" Type="http://schemas.openxmlformats.org/officeDocument/2006/relationships/hyperlink" Target="https://ru.m.wikipedia.org/wiki/%D0%9E%D0%BF%D0%B5%D1%80%D0%B0%D1%86%D0%B8%D0%BE%D0%BD%D0%BD%D0%B0%D1%8F_%D1%81%D0%B8%D1%81%D1%82%D0%B5%D0%BC%D0%B0" TargetMode="External"/><Relationship Id="rId75" Type="http://schemas.openxmlformats.org/officeDocument/2006/relationships/hyperlink" Target="https://ru.m.wikipedia.org/wiki/%D0%9F%D1%80%D0%BE%D1%86%D0%B5%D1%81%D1%81_(%D0%B8%D0%BD%D1%84%D0%BE%D1%80%D0%BC%D0%B0%D1%82%D0%B8%D0%BA%D0%B0)" TargetMode="External"/><Relationship Id="rId91" Type="http://schemas.openxmlformats.org/officeDocument/2006/relationships/hyperlink" Target="https://ru.m.wikipedia.org/wiki/%D0%9E%D0%BF%D0%B5%D1%80%D0%B0%D1%86%D0%B8%D0%BE%D0%BD%D0%BD%D0%B0%D1%8F_%D1%81%D0%B8%D1%81%D1%82%D0%B5%D0%BC%D0%B0" TargetMode="External"/><Relationship Id="rId96" Type="http://schemas.openxmlformats.org/officeDocument/2006/relationships/hyperlink" Target="https://ru.m.wikipedia.org/wiki/%D0%90%D0%BD%D0%B3%D0%BB%D0%B8%D0%B9%D1%81%D0%BA%D0%B8%D0%B9_%D1%8F%D0%B7%D1%8B%D0%BA" TargetMode="External"/><Relationship Id="rId140" Type="http://schemas.openxmlformats.org/officeDocument/2006/relationships/hyperlink" Target="https://ru.m.wikipedia.org/wiki/Unix-%D0%BF%D0%BE%D0%B4%D0%BE%D0%B1%D0%BD%D0%B0%D1%8F_%D0%BE%D0%BF%D0%B5%D1%80%D0%B0%D1%86%D0%B8%D0%BE%D0%BD%D0%BD%D0%B0%D1%8F_%D1%81%D0%B8%D1%81%D1%82%D0%B5%D0%BC%D0%B0" TargetMode="External"/><Relationship Id="rId145" Type="http://schemas.openxmlformats.org/officeDocument/2006/relationships/hyperlink" Target="https://ru.m.wikipedia.org/wiki/%D0%9F%D1%80%D0%BE%D1%86%D0%B5%D1%81%D1%81_(%D0%B8%D0%BD%D1%84%D0%BE%D1%80%D0%BC%D0%B0%D1%82%D0%B8%D0%BA%D0%B0)" TargetMode="External"/><Relationship Id="rId1" Type="http://schemas.openxmlformats.org/officeDocument/2006/relationships/numbering" Target="numbering.xml"/><Relationship Id="rId6" Type="http://schemas.openxmlformats.org/officeDocument/2006/relationships/hyperlink" Target="https://coderlessons.com/wp-content/uploads/images/gur/d1e6243965a85b7cfb921cac42529b77.png" TargetMode="External"/><Relationship Id="rId23" Type="http://schemas.openxmlformats.org/officeDocument/2006/relationships/hyperlink" Target="https://ru.m.wikipedia.org/wiki/%D0%9C%D0%B5%D0%B6%D0%BF%D1%80%D0%BE%D1%86%D0%B5%D1%81%D1%81%D0%BD%D0%BE%D0%B5_%D0%B2%D0%B7%D0%B0%D0%B8%D0%BC%D0%BE%D0%B4%D0%B5%D0%B9%D1%81%D1%82%D0%B2%D0%B8%D0%B5" TargetMode="External"/><Relationship Id="rId28" Type="http://schemas.openxmlformats.org/officeDocument/2006/relationships/hyperlink" Target="https://ru.m.wikipedia.org/wiki/%D0%A1%D0%B8%D0%B3%D0%BD%D0%B0%D0%BB%D1%8B_(UNIX)" TargetMode="External"/><Relationship Id="rId49" Type="http://schemas.openxmlformats.org/officeDocument/2006/relationships/hyperlink" Target="https://ru.m.wikipedia.org/wiki/POSIX" TargetMode="External"/><Relationship Id="rId114" Type="http://schemas.openxmlformats.org/officeDocument/2006/relationships/hyperlink" Target="https://ru.m.wikipedia.org/wiki/%D0%9F%D0%B0%D1%80%D0%B0%D0%BB%D0%BB%D0%B5%D0%BB%D1%8C%D0%BD%D1%8B%D0%B5_%D0%B2%D1%8B%D1%87%D0%B8%D1%81%D0%BB%D0%B8%D1%82%D0%B5%D0%BB%D1%8C%D0%BD%D1%8B%D0%B5_%D1%81%D0%B8%D1%81%D1%82%D0%B5%D0%BC%D1%8B" TargetMode="External"/><Relationship Id="rId119" Type="http://schemas.openxmlformats.org/officeDocument/2006/relationships/hyperlink" Target="https://ru.m.wikipedia.org/wiki/RMI" TargetMode="External"/><Relationship Id="rId44" Type="http://schemas.openxmlformats.org/officeDocument/2006/relationships/hyperlink" Target="https://ru.m.wikipedia.org/wiki/%D0%A1%D0%B5%D0%BC%D0%B0%D1%84%D0%BE%D1%80_(%D0%B8%D0%BD%D1%84%D0%BE%D1%80%D0%BC%D0%B0%D1%82%D0%B8%D0%BA%D0%B0)" TargetMode="External"/><Relationship Id="rId60" Type="http://schemas.openxmlformats.org/officeDocument/2006/relationships/hyperlink" Target="https://ru.m.wikipedia.org/wiki/%D0%9E%D0%BF%D0%B5%D1%80%D0%B0%D1%86%D0%B8%D0%BE%D0%BD%D0%BD%D0%B0%D1%8F_%D1%81%D0%B8%D1%81%D1%82%D0%B5%D0%BC%D0%B0" TargetMode="External"/><Relationship Id="rId65" Type="http://schemas.openxmlformats.org/officeDocument/2006/relationships/hyperlink" Target="https://ru.m.wikipedia.org/wiki/%D0%9E%D1%87%D0%B5%D1%80%D0%B5%D0%B4%D1%8C_%D1%81%D0%BE%D0%BE%D0%B1%D1%89%D0%B5%D0%BD%D0%B8%D0%B9" TargetMode="External"/><Relationship Id="rId81" Type="http://schemas.openxmlformats.org/officeDocument/2006/relationships/hyperlink" Target="https://ru.m.wikipedia.org/wiki/Unix" TargetMode="External"/><Relationship Id="rId86" Type="http://schemas.openxmlformats.org/officeDocument/2006/relationships/hyperlink" Target="https://ru.m.wikipedia.org/wiki/%D0%9A%D0%BE%D0%BD%D0%B2%D0%B5%D0%B9%D0%B5%D1%80_(UNIX)" TargetMode="External"/><Relationship Id="rId130" Type="http://schemas.openxmlformats.org/officeDocument/2006/relationships/hyperlink" Target="https://ru.m.wikipedia.org/wiki/Linux" TargetMode="External"/><Relationship Id="rId135" Type="http://schemas.openxmlformats.org/officeDocument/2006/relationships/hyperlink" Target="https://ru.m.wikipedia.org/wiki/%D0%9F%D1%80%D0%BE%D1%86%D0%B5%D1%81%D1%81_(%D0%B8%D0%BD%D1%84%D0%BE%D1%80%D0%BC%D0%B0%D1%82%D0%B8%D0%BA%D0%B0)" TargetMode="External"/><Relationship Id="rId13" Type="http://schemas.openxmlformats.org/officeDocument/2006/relationships/hyperlink" Target="https://ru.m.wikipedia.org/wiki/%D0%9F%D1%80%D0%BE%D1%86%D0%B5%D1%81%D1%81_(%D0%B8%D0%BD%D1%84%D0%BE%D1%80%D0%BC%D0%B0%D1%82%D0%B8%D0%BA%D0%B0)" TargetMode="External"/><Relationship Id="rId18" Type="http://schemas.openxmlformats.org/officeDocument/2006/relationships/hyperlink" Target="https://ru.m.wikipedia.org/wiki/%D0%A0%D0%B0%D0%B7%D0%B4%D0%B5%D0%BB%D1%8F%D0%B5%D0%BC%D0%B0%D1%8F_%D0%BF%D0%B0%D0%BC%D1%8F%D1%82%D1%8C" TargetMode="External"/><Relationship Id="rId39" Type="http://schemas.openxmlformats.org/officeDocument/2006/relationships/hyperlink" Target="https://ru.m.wikipedia.org/wiki/%D0%9E%D0%BF%D0%B5%D1%80%D0%B0%D1%86%D0%B8%D0%BE%D0%BD%D0%BD%D0%B0%D1%8F_%D1%81%D0%B8%D1%81%D1%82%D0%B5%D0%BC%D0%B0" TargetMode="External"/><Relationship Id="rId109" Type="http://schemas.openxmlformats.org/officeDocument/2006/relationships/image" Target="media/image4.png"/><Relationship Id="rId34" Type="http://schemas.openxmlformats.org/officeDocument/2006/relationships/hyperlink" Target="https://ru.m.wikipedia.org/wiki/%D0%9E%D0%BF%D0%B5%D1%80%D0%B0%D1%86%D0%B8%D0%BE%D0%BD%D0%BD%D0%B0%D1%8F_%D1%81%D0%B8%D1%81%D1%82%D0%B5%D0%BC%D0%B0" TargetMode="External"/><Relationship Id="rId50" Type="http://schemas.openxmlformats.org/officeDocument/2006/relationships/hyperlink" Target="https://ru.m.wikipedia.org/wiki/%D0%9E%D0%B1%D0%BC%D0%B5%D0%BD_%D1%81%D0%BE%D0%BE%D0%B1%D1%89%D0%B5%D0%BD%D0%B8%D1%8F%D0%BC%D0%B8" TargetMode="External"/><Relationship Id="rId55" Type="http://schemas.openxmlformats.org/officeDocument/2006/relationships/hyperlink" Target="https://ru.m.wikipedia.org/wiki/Mmap" TargetMode="External"/><Relationship Id="rId76" Type="http://schemas.openxmlformats.org/officeDocument/2006/relationships/hyperlink" Target="https://ru.m.wikipedia.org/wiki/%D0%AD%D0%92%D0%9C" TargetMode="External"/><Relationship Id="rId97" Type="http://schemas.openxmlformats.org/officeDocument/2006/relationships/hyperlink" Target="https://ru.m.wikipedia.org/wiki/%D0%A1%D0%B5%D0%BC%D0%B0%D1%84%D0%BE%D1%80_(%D0%BF%D1%80%D0%BE%D0%B3%D1%80%D0%B0%D0%BC%D0%BC%D0%B8%D1%80%D0%BE%D0%B2%D0%B0%D0%BD%D0%B8%D0%B5)" TargetMode="External"/><Relationship Id="rId104" Type="http://schemas.openxmlformats.org/officeDocument/2006/relationships/hyperlink" Target="https://ru.m.wikipedia.org/wiki/%D0%9A%D1%80%D0%B8%D1%82%D0%B8%D1%87%D0%B5%D1%81%D0%BA%D0%B0%D1%8F_%D1%81%D0%B5%D0%BA%D1%86%D0%B8%D1%8F" TargetMode="External"/><Relationship Id="rId120" Type="http://schemas.openxmlformats.org/officeDocument/2006/relationships/hyperlink" Target="https://ru.m.wikipedia.org/wiki/DCOM" TargetMode="External"/><Relationship Id="rId125" Type="http://schemas.openxmlformats.org/officeDocument/2006/relationships/hyperlink" Target="https://ru.m.wikipedia.org/wiki/POSIX" TargetMode="External"/><Relationship Id="rId141" Type="http://schemas.openxmlformats.org/officeDocument/2006/relationships/hyperlink" Target="https://ru.m.wikipedia.org/wiki/%D0%9C%D0%B5%D0%B6%D0%BF%D1%80%D0%BE%D1%86%D0%B5%D1%81%D1%81%D0%BD%D0%BE%D0%B5_%D0%B2%D0%B7%D0%B0%D0%B8%D0%BC%D0%BE%D0%B4%D0%B5%D0%B9%D1%81%D1%82%D0%B2%D0%B8%D0%B5" TargetMode="External"/><Relationship Id="rId146" Type="http://schemas.openxmlformats.org/officeDocument/2006/relationships/hyperlink" Target="https://ru.m.wikipedia.org/wiki/%D0%9F%D0%B5%D1%80%D0%B5%D0%BD%D0%B0%D0%BF%D1%80%D0%B0%D0%B2%D0%BB%D0%B5%D0%BD%D0%B8%D0%B5_(%D0%BF%D1%80%D0%BE%D0%B3%D1%80%D0%B0%D0%BC%D0%BC%D0%BD%D0%BE%D0%B5_%D0%BE%D0%B1%D0%B5%D1%81%D0%BF%D0%B5%D1%87%D0%B5%D0%BD%D0%B8%D0%B5)" TargetMode="External"/><Relationship Id="rId7" Type="http://schemas.openxmlformats.org/officeDocument/2006/relationships/image" Target="media/image2.png"/><Relationship Id="rId71" Type="http://schemas.openxmlformats.org/officeDocument/2006/relationships/hyperlink" Target="https://ru.m.wikipedia.org/wiki/Unix-%D0%BF%D0%BE%D0%B4%D0%BE%D0%B1%D0%BD%D0%B0%D1%8F_%D0%BE%D0%BF%D0%B5%D1%80%D0%B0%D1%86%D0%B8%D0%BE%D0%BD%D0%BD%D0%B0%D1%8F_%D1%81%D0%B8%D1%81%D1%82%D0%B5%D0%BC%D0%B0" TargetMode="External"/><Relationship Id="rId92" Type="http://schemas.openxmlformats.org/officeDocument/2006/relationships/hyperlink" Target="https://ru.m.wikipedia.org/wiki/%D0%90%D0%BD%D0%B3%D0%BB%D0%B8%D0%B9%D1%81%D0%BA%D0%B8%D0%B9_%D1%8F%D0%B7%D1%8B%D0%BA" TargetMode="External"/><Relationship Id="rId2" Type="http://schemas.openxmlformats.org/officeDocument/2006/relationships/styles" Target="styles.xml"/><Relationship Id="rId29" Type="http://schemas.openxmlformats.org/officeDocument/2006/relationships/hyperlink" Target="https://ru.m.wikipedia.org/wiki/%D0%9E%D0%BF%D0%B5%D1%80%D0%B0%D1%86%D0%B8%D0%BE%D0%BD%D0%BD%D0%B0%D1%8F_%D1%81%D0%B8%D1%81%D1%82%D0%B5%D0%BC%D0%B0" TargetMode="External"/><Relationship Id="rId24" Type="http://schemas.openxmlformats.org/officeDocument/2006/relationships/hyperlink" Target="https://ru.m.wikipedia.org/wiki/%D0%9E%D0%BF%D0%B5%D1%80%D0%B0%D1%86%D0%B8%D0%BE%D0%BD%D0%BD%D0%B0%D1%8F_%D1%81%D0%B8%D1%81%D1%82%D0%B5%D0%BC%D0%B0" TargetMode="External"/><Relationship Id="rId40" Type="http://schemas.openxmlformats.org/officeDocument/2006/relationships/hyperlink" Target="https://ru.m.wikipedia.org/wiki/POSIX" TargetMode="External"/><Relationship Id="rId45" Type="http://schemas.openxmlformats.org/officeDocument/2006/relationships/hyperlink" Target="https://ru.m.wikipedia.org/wiki/%D0%9E%D0%BF%D0%B5%D1%80%D0%B0%D1%86%D0%B8%D0%BE%D0%BD%D0%BD%D0%B0%D1%8F_%D1%81%D0%B8%D1%81%D1%82%D0%B5%D0%BC%D0%B0" TargetMode="External"/><Relationship Id="rId66" Type="http://schemas.openxmlformats.org/officeDocument/2006/relationships/hyperlink" Target="https://ru.m.wikipedia.org/wiki/%D0%9E%D0%BF%D0%B5%D1%80%D0%B0%D1%86%D0%B8%D0%BE%D0%BD%D0%BD%D0%B0%D1%8F_%D1%81%D0%B8%D1%81%D1%82%D0%B5%D0%BC%D0%B0" TargetMode="External"/><Relationship Id="rId87" Type="http://schemas.openxmlformats.org/officeDocument/2006/relationships/hyperlink" Target="https://ru.m.wikipedia.org/wiki/Unix" TargetMode="External"/><Relationship Id="rId110" Type="http://schemas.openxmlformats.org/officeDocument/2006/relationships/hyperlink" Target="https://ru.m.wikipedia.org/wiki/%D0%9C%D0%B5%D0%B6%D0%BF%D1%80%D0%BE%D1%86%D0%B5%D1%81%D1%81%D0%BD%D0%BE%D0%B5_%D0%B2%D0%B7%D0%B0%D0%B8%D0%BC%D0%BE%D0%B4%D0%B5%D0%B9%D1%81%D1%82%D0%B2%D0%B8%D0%B5" TargetMode="External"/><Relationship Id="rId115" Type="http://schemas.openxmlformats.org/officeDocument/2006/relationships/hyperlink" Target="https://ru.m.wikipedia.org/wiki/%D0%9E%D0%B1%D1%8A%D0%B5%D0%BA%D1%82%D0%BD%D0%BE-%D0%BE%D1%80%D0%B8%D0%B5%D0%BD%D1%82%D0%B8%D1%80%D0%BE%D0%B2%D0%B0%D0%BD%D0%BD%D0%BE%D0%B5_%D0%BF%D1%80%D0%BE%D0%B3%D1%80%D0%B0%D0%BC%D0%BC%D0%B8%D1%80%D0%BE%D0%B2%D0%B0%D0%BD%D0%B8%D0%B5" TargetMode="External"/><Relationship Id="rId131" Type="http://schemas.openxmlformats.org/officeDocument/2006/relationships/hyperlink" Target="https://ru.m.wikipedia.org/wiki/Mac_OS_X" TargetMode="External"/><Relationship Id="rId136" Type="http://schemas.openxmlformats.org/officeDocument/2006/relationships/hyperlink" Target="https://ru.m.wikipedia.org/wiki/%D0%9E%D0%B1%D0%BC%D0%B5%D0%BD_%D1%81%D0%BE%D0%BE%D0%B1%D1%89%D0%B5%D0%BD%D0%B8%D1%8F%D0%BC%D0%B8" TargetMode="External"/><Relationship Id="rId61" Type="http://schemas.openxmlformats.org/officeDocument/2006/relationships/hyperlink" Target="https://ru.m.wikipedia.org/wiki/Windows" TargetMode="External"/><Relationship Id="rId82" Type="http://schemas.openxmlformats.org/officeDocument/2006/relationships/hyperlink" Target="https://ru.m.wikipedia.org/wiki/%D0%9F%D1%80%D0%BE%D1%86%D0%B5%D1%81%D1%81_(%D0%B8%D0%BD%D1%84%D0%BE%D1%80%D0%BC%D0%B0%D1%82%D0%B8%D0%BA%D0%B0)" TargetMode="External"/><Relationship Id="rId19" Type="http://schemas.openxmlformats.org/officeDocument/2006/relationships/hyperlink" Target="https://ru.m.wikipedia.org/wiki/Remote_Procedure_Call" TargetMode="External"/><Relationship Id="rId14" Type="http://schemas.openxmlformats.org/officeDocument/2006/relationships/hyperlink" Target="https://ru.m.wikipedia.org/wiki/%D0%9E%D0%BF%D0%B5%D1%80%D0%B0%D1%86%D0%B8%D0%BE%D0%BD%D0%BD%D0%B0%D1%8F_%D1%81%D0%B8%D1%81%D1%82%D0%B5%D0%BC%D0%B0" TargetMode="External"/><Relationship Id="rId30" Type="http://schemas.openxmlformats.org/officeDocument/2006/relationships/hyperlink" Target="https://ru.m.wikipedia.org/wiki/%D0%9E%D0%BF%D0%B5%D1%80%D0%B0%D1%86%D0%B8%D0%BE%D0%BD%D0%BD%D0%B0%D1%8F_%D1%81%D0%B8%D1%81%D1%82%D0%B5%D0%BC%D0%B0" TargetMode="External"/><Relationship Id="rId35" Type="http://schemas.openxmlformats.org/officeDocument/2006/relationships/hyperlink" Target="https://ru.m.wikipedia.org/wiki/%D0%9A%D0%BE%D0%BD%D0%B2%D0%B5%D0%B9%D0%B5%D1%80_(UNIX)" TargetMode="External"/><Relationship Id="rId56" Type="http://schemas.openxmlformats.org/officeDocument/2006/relationships/hyperlink" Target="https://ru.m.wikipedia.org/wiki/%D0%9E%D0%BF%D0%B5%D1%80%D0%B0%D1%86%D0%B8%D0%BE%D0%BD%D0%BD%D0%B0%D1%8F_%D1%81%D0%B8%D1%81%D1%82%D0%B5%D0%BC%D0%B0" TargetMode="External"/><Relationship Id="rId77" Type="http://schemas.openxmlformats.org/officeDocument/2006/relationships/hyperlink" Target="https://ru.m.wikipedia.org/wiki/%D0%9A%D0%BE%D0%BC%D0%BF%D1%8C%D1%8E%D1%82%D0%B5%D1%80%D0%BD%D0%B0%D1%8F_%D1%81%D0%B5%D1%82%D1%8C" TargetMode="External"/><Relationship Id="rId100" Type="http://schemas.openxmlformats.org/officeDocument/2006/relationships/hyperlink" Target="https://ru.m.wikipedia.org/wiki/%D0%90%D1%82%D0%BE%D0%BC%D0%B0%D1%80%D0%BD%D0%B0%D1%8F_%D0%BE%D0%BF%D0%B5%D1%80%D0%B0%D1%86%D0%B8%D1%8F" TargetMode="External"/><Relationship Id="rId105" Type="http://schemas.openxmlformats.org/officeDocument/2006/relationships/hyperlink" Target="https://ru.m.wikipedia.org/wiki/%D0%90%D0%BD%D0%B3%D0%BB%D0%B8%D0%B9%D1%81%D0%BA%D0%B8%D0%B9_%D1%8F%D0%B7%D1%8B%D0%BA" TargetMode="External"/><Relationship Id="rId126" Type="http://schemas.openxmlformats.org/officeDocument/2006/relationships/hyperlink" Target="https://ru.m.wikipedia.org/wiki/%D0%A1%D0%B8%D1%81%D1%82%D0%B5%D0%BC%D0%BD%D1%8B%D0%B9_%D0%B2%D1%8B%D0%B7%D0%BE%D0%B2" TargetMode="External"/><Relationship Id="rId147" Type="http://schemas.openxmlformats.org/officeDocument/2006/relationships/image" Target="media/image5.emf"/><Relationship Id="rId8" Type="http://schemas.openxmlformats.org/officeDocument/2006/relationships/image" Target="media/image3.png"/><Relationship Id="rId51" Type="http://schemas.openxmlformats.org/officeDocument/2006/relationships/hyperlink" Target="https://ru.m.wikipedia.org/wiki/Message_Passing_Interface" TargetMode="External"/><Relationship Id="rId72" Type="http://schemas.openxmlformats.org/officeDocument/2006/relationships/hyperlink" Target="https://ru.m.wikipedia.org/wiki/%D0%9C%D0%B5%D0%B6%D0%BF%D1%80%D0%BE%D1%86%D0%B5%D1%81%D1%81%D0%BD%D0%BE%D0%B5_%D0%B2%D0%B7%D0%B0%D0%B8%D0%BC%D0%BE%D0%B4%D0%B5%D0%B9%D1%81%D1%82%D0%B2%D0%B8%D0%B5" TargetMode="External"/><Relationship Id="rId93" Type="http://schemas.openxmlformats.org/officeDocument/2006/relationships/hyperlink" Target="https://ru.m.wikipedia.org/wiki/Inter-process_communication" TargetMode="External"/><Relationship Id="rId98" Type="http://schemas.openxmlformats.org/officeDocument/2006/relationships/hyperlink" Target="https://ru.m.wikipedia.org/wiki/%D0%9F%D1%80%D0%BE%D1%86%D0%B5%D1%81%D1%81_(%D0%B8%D0%BD%D1%84%D0%BE%D1%80%D0%BC%D0%B0%D1%82%D0%B8%D0%BA%D0%B0)" TargetMode="External"/><Relationship Id="rId121" Type="http://schemas.openxmlformats.org/officeDocument/2006/relationships/hyperlink" Target="https://ru.m.wikipedia.org/wiki/SOAP" TargetMode="External"/><Relationship Id="rId142" Type="http://schemas.openxmlformats.org/officeDocument/2006/relationships/hyperlink" Target="https://ru.m.wikipedia.org/wiki/%D0%90%D0%BD%D0%B3%D0%BB%D0%B8%D0%B9%D1%81%D0%BA%D0%B8%D0%B9_%D1%8F%D0%B7%D1%8B%D0%BA" TargetMode="External"/><Relationship Id="rId3" Type="http://schemas.openxmlformats.org/officeDocument/2006/relationships/settings" Target="settings.xml"/><Relationship Id="rId25" Type="http://schemas.openxmlformats.org/officeDocument/2006/relationships/hyperlink" Target="https://ru.m.wikipedia.org/wiki/%D0%9F%D1%80%D0%BE%D1%86%D0%B5%D1%81%D1%81_(%D0%B8%D0%BD%D1%84%D0%BE%D1%80%D0%BC%D0%B0%D1%82%D0%B8%D0%BA%D0%B0)" TargetMode="External"/><Relationship Id="rId46" Type="http://schemas.openxmlformats.org/officeDocument/2006/relationships/hyperlink" Target="https://ru.m.wikipedia.org/wiki/POSIX" TargetMode="External"/><Relationship Id="rId67" Type="http://schemas.openxmlformats.org/officeDocument/2006/relationships/hyperlink" Target="https://ru.m.wikipedia.org/wiki/Mailslot" TargetMode="External"/><Relationship Id="rId116" Type="http://schemas.openxmlformats.org/officeDocument/2006/relationships/hyperlink" Target="https://ru.m.wikipedia.org/wiki/%D0%9E%D0%BF%D0%B5%D1%80%D0%B0%D1%86%D0%B8%D0%BE%D0%BD%D0%BD%D0%B0%D1%8F_%D1%81%D0%B8%D1%81%D1%82%D0%B5%D0%BC%D0%B0" TargetMode="External"/><Relationship Id="rId137" Type="http://schemas.openxmlformats.org/officeDocument/2006/relationships/hyperlink" Target="https://ru.m.wikipedia.org/wiki/%D0%9E%D1%87%D0%B5%D1%80%D0%B5%D0%B4%D1%8C_(%D0%BF%D1%80%D0%BE%D0%B3%D1%80%D0%B0%D0%BC%D0%BC%D0%B8%D1%80%D0%BE%D0%B2%D0%B0%D0%BD%D0%B8%D0%B5)" TargetMode="External"/><Relationship Id="rId20" Type="http://schemas.openxmlformats.org/officeDocument/2006/relationships/hyperlink" Target="https://ru.m.wikipedia.org/wiki/%D0%90%D0%B4%D1%80%D0%B5%D1%81%D0%B0%D1%86%D0%B8%D1%8F_%D0%BF%D0%B0%D0%BC%D1%8F%D1%82%D0%B8" TargetMode="External"/><Relationship Id="rId41" Type="http://schemas.openxmlformats.org/officeDocument/2006/relationships/hyperlink" Target="https://ru.m.wikipedia.org/wiki/%D0%9D%D0%B5%D0%B8%D0%BC%D0%B5%D0%BD%D0%BE%D0%B2%D0%B0%D0%BD%D0%BD%D1%8B%D0%B9_%D0%BA%D0%B0%D0%BD%D0%B0%D0%BB" TargetMode="External"/><Relationship Id="rId62" Type="http://schemas.openxmlformats.org/officeDocument/2006/relationships/hyperlink" Target="https://ru.m.wikipedia.org/wiki/API" TargetMode="External"/><Relationship Id="rId83" Type="http://schemas.openxmlformats.org/officeDocument/2006/relationships/hyperlink" Target="https://ru.m.wikipedia.org/wiki/%D0%9F%D0%B5%D1%80%D0%B5%D0%BD%D0%B0%D0%BF%D1%80%D0%B0%D0%B2%D0%BB%D0%B5%D0%BD%D0%B8%D0%B5_(%D0%BF%D1%80%D0%BE%D0%B3%D1%80%D0%B0%D0%BC%D0%BC%D0%BD%D0%BE%D0%B5_%D0%BE%D0%B1%D0%B5%D1%81%D0%BF%D0%B5%D1%87%D0%B5%D0%BD%D0%B8%D0%B5)" TargetMode="External"/><Relationship Id="rId88" Type="http://schemas.openxmlformats.org/officeDocument/2006/relationships/hyperlink" Target="https://ru.m.wikipedia.org/wiki/%D0%9E%D0%BF%D0%B5%D1%80%D0%B0%D1%86%D0%B8%D0%BE%D0%BD%D0%BD%D0%B0%D1%8F_%D1%81%D0%B8%D1%81%D1%82%D0%B5%D0%BC%D0%B0" TargetMode="External"/><Relationship Id="rId111" Type="http://schemas.openxmlformats.org/officeDocument/2006/relationships/hyperlink" Target="https://ru.m.wikipedia.org/wiki/%D0%AF%D0%B4%D1%80%D0%BE_%D0%BE%D0%BF%D0%B5%D1%80%D0%B0%D1%86%D0%B8%D0%BE%D0%BD%D0%BD%D0%BE%D0%B9_%D1%81%D0%B8%D1%81%D1%82%D0%B5%D0%BC%D1%8B" TargetMode="External"/><Relationship Id="rId132" Type="http://schemas.openxmlformats.org/officeDocument/2006/relationships/hyperlink" Target="https://ru.m.wikipedia.org/wiki/BSD" TargetMode="External"/><Relationship Id="rId15" Type="http://schemas.openxmlformats.org/officeDocument/2006/relationships/hyperlink" Target="https://ru.m.wikipedia.org/wiki/%D0%9A%D0%BE%D0%BC%D0%BF%D1%8C%D1%8E%D1%82%D0%B5%D1%80%D0%BD%D0%B0%D1%8F_%D1%81%D0%B5%D1%82%D1%8C" TargetMode="External"/><Relationship Id="rId36" Type="http://schemas.openxmlformats.org/officeDocument/2006/relationships/hyperlink" Target="https://ru.m.wikipedia.org/wiki/%D0%9E%D0%BF%D0%B5%D1%80%D0%B0%D1%86%D0%B8%D0%BE%D0%BD%D0%BD%D0%B0%D1%8F_%D1%81%D0%B8%D1%81%D1%82%D0%B5%D0%BC%D0%B0" TargetMode="External"/><Relationship Id="rId57" Type="http://schemas.openxmlformats.org/officeDocument/2006/relationships/hyperlink" Target="https://ru.m.wikipedia.org/wiki/POSIX" TargetMode="External"/><Relationship Id="rId106" Type="http://schemas.openxmlformats.org/officeDocument/2006/relationships/hyperlink" Target="https://ru.m.wikipedia.org/wiki/%D0%9F%D1%80%D0%BE%D1%86%D0%B5%D1%81%D1%81_(%D0%B8%D0%BD%D1%84%D0%BE%D1%80%D0%BC%D0%B0%D1%82%D0%B8%D0%BA%D0%B0)" TargetMode="External"/><Relationship Id="rId127" Type="http://schemas.openxmlformats.org/officeDocument/2006/relationships/hyperlink" Target="https://ru.m.wikipedia.org/wiki/Unix" TargetMode="External"/><Relationship Id="rId10" Type="http://schemas.openxmlformats.org/officeDocument/2006/relationships/hyperlink" Target="https://ru.m.wikipedia.org/wiki/%D0%9F%D0%BE%D1%82%D0%BE%D0%BA_%D0%B2%D1%8B%D0%BF%D0%BE%D0%BB%D0%BD%D0%B5%D0%BD%D0%B8%D1%8F" TargetMode="External"/><Relationship Id="rId31" Type="http://schemas.openxmlformats.org/officeDocument/2006/relationships/hyperlink" Target="https://ru.m.wikipedia.org/wiki/Windows" TargetMode="External"/><Relationship Id="rId52" Type="http://schemas.openxmlformats.org/officeDocument/2006/relationships/hyperlink" Target="https://ru.m.wikipedia.org/wiki/Java" TargetMode="External"/><Relationship Id="rId73" Type="http://schemas.openxmlformats.org/officeDocument/2006/relationships/hyperlink" Target="https://ru.m.wikipedia.org/wiki/%D0%90%D0%BD%D0%B3%D0%BB%D0%B8%D0%B9%D1%81%D0%BA%D0%B8%D0%B9_%D1%8F%D0%B7%D1%8B%D0%BA" TargetMode="External"/><Relationship Id="rId78" Type="http://schemas.openxmlformats.org/officeDocument/2006/relationships/hyperlink" Target="https://ru.m.wikipedia.org/wiki/%D0%90%D0%B1%D1%81%D1%82%D1%80%D0%B0%D0%BA%D1%86%D0%B8%D1%8F" TargetMode="External"/><Relationship Id="rId94" Type="http://schemas.openxmlformats.org/officeDocument/2006/relationships/hyperlink" Target="https://ru.m.wikipedia.org/wiki/%D0%9E%D0%BF%D0%B5%D1%80%D0%B0%D1%86%D0%B8%D0%BE%D0%BD%D0%BD%D0%B0%D1%8F_%D1%81%D0%B8%D1%81%D1%82%D0%B5%D0%BC%D0%B0" TargetMode="External"/><Relationship Id="rId99" Type="http://schemas.openxmlformats.org/officeDocument/2006/relationships/hyperlink" Target="https://ru.m.wikipedia.org/wiki/%D0%9F%D0%BE%D1%82%D0%BE%D0%BA_%D0%B2%D1%8B%D0%BF%D0%BE%D0%BB%D0%BD%D0%B5%D0%BD%D0%B8%D1%8F" TargetMode="External"/><Relationship Id="rId101" Type="http://schemas.openxmlformats.org/officeDocument/2006/relationships/hyperlink" Target="https://ru.m.wikipedia.org/wiki/%D0%A1%D0%B5%D0%BC%D0%B0%D1%84%D0%BE%D1%80_(%D0%BF%D1%80%D0%BE%D0%B3%D1%80%D0%B0%D0%BC%D0%BC%D0%B8%D1%80%D0%BE%D0%B2%D0%B0%D0%BD%D0%B8%D0%B5)" TargetMode="External"/><Relationship Id="rId122" Type="http://schemas.openxmlformats.org/officeDocument/2006/relationships/hyperlink" Target="https://ru.m.wikipedia.org/wiki/.Net_Remoting" TargetMode="External"/><Relationship Id="rId143" Type="http://schemas.openxmlformats.org/officeDocument/2006/relationships/hyperlink" Target="https://ru.m.wikipedia.org/wiki/%D0%9E%D0%BF%D0%B5%D1%80%D0%B0%D1%86%D0%B8%D0%BE%D0%BD%D0%BD%D0%B0%D1%8F_%D1%81%D0%B8%D1%81%D1%82%D0%B5%D0%BC%D0%B0" TargetMode="External"/><Relationship Id="rId148"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ru.m.wikipedia.org/wiki/%D0%90%D0%BD%D0%B3%D0%BB%D0%B8%D0%B9%D1%81%D0%BA%D0%B8%D0%B9_%D1%8F%D0%B7%D1%8B%D0%BA" TargetMode="External"/><Relationship Id="rId26" Type="http://schemas.openxmlformats.org/officeDocument/2006/relationships/hyperlink" Target="https://ru.m.wikipedia.org/wiki/%D0%A4%D0%B0%D0%B9%D0%BB" TargetMode="External"/><Relationship Id="rId47" Type="http://schemas.openxmlformats.org/officeDocument/2006/relationships/hyperlink" Target="https://ru.m.wikipedia.org/wiki/%D0%A0%D0%B0%D0%B7%D0%B4%D0%B5%D0%BB%D1%8F%D0%B5%D0%BC%D0%B0%D1%8F_%D0%BF%D0%B0%D0%BC%D1%8F%D1%82%D1%8C" TargetMode="External"/><Relationship Id="rId68" Type="http://schemas.openxmlformats.org/officeDocument/2006/relationships/hyperlink" Target="https://ru.m.wikipedia.org/wiki/%D0%9E%D0%BF%D0%B5%D1%80%D0%B0%D1%86%D0%B8%D0%BE%D0%BD%D0%BD%D0%B0%D1%8F_%D1%81%D0%B8%D1%81%D1%82%D0%B5%D0%BC%D0%B0" TargetMode="External"/><Relationship Id="rId89" Type="http://schemas.openxmlformats.org/officeDocument/2006/relationships/hyperlink" Target="https://ru.m.wikipedia.org/wiki/Microsoft_Windows" TargetMode="External"/><Relationship Id="rId112" Type="http://schemas.openxmlformats.org/officeDocument/2006/relationships/hyperlink" Target="https://ru.m.wikipedia.org/wiki/%D0%9F%D0%B5%D1%80%D0%B5%D0%BA%D0%BB%D1%8E%D1%87%D0%B5%D0%BD%D0%B8%D0%B5_%D0%BA%D0%BE%D0%BD%D1%82%D0%B5%D0%BA%D1%81%D1%82%D0%B0" TargetMode="External"/><Relationship Id="rId133" Type="http://schemas.openxmlformats.org/officeDocument/2006/relationships/hyperlink" Target="https://ru.m.wikipedia.org/wiki/%D0%98%D0%BD%D1%84%D0%BE%D1%80%D0%BC%D0%B0%D1%82%D0%B8%D0%BA%D0%B0" TargetMode="External"/><Relationship Id="rId16" Type="http://schemas.openxmlformats.org/officeDocument/2006/relationships/hyperlink" Target="https://ru.m.wikipedia.org/wiki/%D0%9E%D0%B1%D0%BC%D0%B5%D0%BD_%D1%81%D0%BE%D0%BE%D0%B1%D1%89%D0%B5%D0%BD%D0%B8%D1%8F%D0%BC%D0%B8" TargetMode="External"/><Relationship Id="rId37" Type="http://schemas.openxmlformats.org/officeDocument/2006/relationships/hyperlink" Target="https://ru.m.wikipedia.org/wiki/POSIX" TargetMode="External"/><Relationship Id="rId58" Type="http://schemas.openxmlformats.org/officeDocument/2006/relationships/hyperlink" Target="https://ru.m.wikipedia.org/wiki/%D0%92%D1%80%D0%B5%D0%BC%D0%B5%D0%BD%D0%BD%D1%8B%D0%B9_%D1%84%D0%B0%D0%B9%D0%BB" TargetMode="External"/><Relationship Id="rId79" Type="http://schemas.openxmlformats.org/officeDocument/2006/relationships/hyperlink" Target="https://ru.m.wikipedia.org/wiki/%D0%90%D0%BD%D0%B3%D0%BB%D0%B8%D0%B9%D1%81%D0%BA%D0%B8%D0%B9_%D1%8F%D0%B7%D1%8B%D0%BA" TargetMode="External"/><Relationship Id="rId102" Type="http://schemas.openxmlformats.org/officeDocument/2006/relationships/hyperlink" Target="https://ru.m.wikipedia.org/wiki/%D0%A1%D0%B5%D0%BC%D0%B0%D1%84%D0%BE%D1%80_(%D0%BF%D1%80%D0%BE%D0%B3%D1%80%D0%B0%D0%BC%D0%BC%D0%B8%D1%80%D0%BE%D0%B2%D0%B0%D0%BD%D0%B8%D0%B5)" TargetMode="External"/><Relationship Id="rId123" Type="http://schemas.openxmlformats.org/officeDocument/2006/relationships/hyperlink" Target="https://ru.m.wikipedia.org/wiki/QNX" TargetMode="External"/><Relationship Id="rId144" Type="http://schemas.openxmlformats.org/officeDocument/2006/relationships/hyperlink" Target="https://ru.m.wikipedia.org/wiki/Unix" TargetMode="External"/><Relationship Id="rId90" Type="http://schemas.openxmlformats.org/officeDocument/2006/relationships/hyperlink" Target="https://ru.m.wikipedia.org/wiki/%D0%A1%D0%B5%D0%BC%D0%B0%D0%BD%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32</Pages>
  <Words>14839</Words>
  <Characters>84583</Characters>
  <Application>Microsoft Office Word</Application>
  <DocSecurity>0</DocSecurity>
  <Lines>704</Lines>
  <Paragraphs>198</Paragraphs>
  <ScaleCrop>false</ScaleCrop>
  <HeadingPairs>
    <vt:vector size="6" baseType="variant">
      <vt:variant>
        <vt:lpstr>Title</vt:lpstr>
      </vt:variant>
      <vt:variant>
        <vt:i4>1</vt:i4>
      </vt:variant>
      <vt:variant>
        <vt:lpstr>Название</vt:lpstr>
      </vt:variant>
      <vt:variant>
        <vt:i4>1</vt:i4>
      </vt:variant>
      <vt:variant>
        <vt:lpstr>Заголовки</vt:lpstr>
      </vt:variant>
      <vt:variant>
        <vt:i4>33</vt:i4>
      </vt:variant>
    </vt:vector>
  </HeadingPairs>
  <TitlesOfParts>
    <vt:vector size="35" baseType="lpstr">
      <vt:lpstr/>
      <vt:lpstr/>
      <vt:lpstr>Планирование в системах реального времени</vt:lpstr>
      <vt:lpstr>Прерывание (hardware interrupt) – это событие, генерируемое внешним (по отношени</vt:lpstr>
      <vt:lpstr>Типы прерываний</vt:lpstr>
      <vt:lpstr>    Типы системных вызовов</vt:lpstr>
      <vt:lpstr>    Пример системного вызова</vt:lpstr>
      <vt:lpstr>    Как работает системный вызов?</vt:lpstr>
      <vt:lpstr>    Зачем вам системные вызовы в ОС?</vt:lpstr>
      <vt:lpstr>        Контроль процесса</vt:lpstr>
      <vt:lpstr>        Управление файлами</vt:lpstr>
      <vt:lpstr>        Управление устройством</vt:lpstr>
      <vt:lpstr>        Информационное обслуживание</vt:lpstr>
      <vt:lpstr>        Связь:</vt:lpstr>
      <vt:lpstr>    Важные системные вызовы, используемые в ОС</vt:lpstr>
      <vt:lpstr>        Подождите()</vt:lpstr>
      <vt:lpstr>        вилка ()</vt:lpstr>
      <vt:lpstr>        Exec ()</vt:lpstr>
      <vt:lpstr>        убийство():</vt:lpstr>
      <vt:lpstr>        Выход():</vt:lpstr>
      <vt:lpstr>    таблица методов межпроцессного взаимодействия</vt:lpstr>
      <vt:lpstr>8.Логическая организация взаимодействия процессов;</vt:lpstr>
      <vt:lpstr>9,  10 сигнальные и канальные Средства связи</vt:lpstr>
      <vt:lpstr>        Категории средств обмена информацией</vt:lpstr>
      <vt:lpstr>11</vt:lpstr>
      <vt:lpstr>    +Алгоритмы синхронизации. Взаимоисключение (не нашла). Условие Бернстайна. Крити</vt:lpstr>
      <vt:lpstr>    </vt:lpstr>
      <vt:lpstr>        Критическая секция</vt:lpstr>
      <vt:lpstr>Достаточные условия Бернстайна</vt:lpstr>
      <vt:lpstr>14.Механизмы синхронизации процессов.</vt:lpstr>
      <vt:lpstr>    Проблема производителя и потребителя </vt:lpstr>
      <vt:lpstr>Проблема производителя и потребителя</vt:lpstr>
      <vt:lpstr>        Рано или поздно производитель наполнит буфер и также уйдет в состояние ожидания.</vt:lpstr>
      <vt:lpstr>    , сообщен</vt:lpstr>
      <vt:lpstr>        Семафоры</vt:lpstr>
    </vt:vector>
  </TitlesOfParts>
  <Company/>
  <LinksUpToDate>false</LinksUpToDate>
  <CharactersWithSpaces>99224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ikrut0nardo</cp:lastModifiedBy>
  <cp:revision>5</cp:revision>
  <dcterms:created xsi:type="dcterms:W3CDTF">2022-04-22T20:00:00Z</dcterms:created>
  <dcterms:modified xsi:type="dcterms:W3CDTF">2022-04-24T20:03:00Z</dcterms:modified>
</cp:coreProperties>
</file>